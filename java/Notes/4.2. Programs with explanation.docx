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78598" w14:textId="77777777" w:rsidR="00B43264" w:rsidRDefault="00B43264" w:rsidP="003F107C"/>
    <w:p w14:paraId="63FD2D5A" w14:textId="2BCDCFFA" w:rsidR="00FA544A" w:rsidRDefault="00FA544A" w:rsidP="003F107C">
      <w:r>
        <w:t>What is the difference between JDK and JRE?</w:t>
      </w:r>
    </w:p>
    <w:tbl>
      <w:tblPr>
        <w:tblStyle w:val="TableGrid"/>
        <w:tblW w:w="0" w:type="auto"/>
        <w:tblLook w:val="04A0" w:firstRow="1" w:lastRow="0" w:firstColumn="1" w:lastColumn="0" w:noHBand="0" w:noVBand="1"/>
      </w:tblPr>
      <w:tblGrid>
        <w:gridCol w:w="8522"/>
      </w:tblGrid>
      <w:tr w:rsidR="00FA544A" w14:paraId="2F7E0B05" w14:textId="77777777" w:rsidTr="00FA544A">
        <w:tc>
          <w:tcPr>
            <w:tcW w:w="8522" w:type="dxa"/>
          </w:tcPr>
          <w:p w14:paraId="170EB1F1" w14:textId="77777777" w:rsidR="00CE2AA3" w:rsidRPr="00CE2AA3" w:rsidRDefault="00CE2AA3" w:rsidP="00CE2AA3">
            <w:r w:rsidRPr="00CE2AA3">
              <w:t xml:space="preserve">The </w:t>
            </w:r>
            <w:r w:rsidRPr="00CE2AA3">
              <w:rPr>
                <w:b/>
                <w:bCs/>
              </w:rPr>
              <w:t>JDK (Java Development Kit)</w:t>
            </w:r>
            <w:r w:rsidRPr="00CE2AA3">
              <w:t xml:space="preserve"> and </w:t>
            </w:r>
            <w:r w:rsidRPr="00CE2AA3">
              <w:rPr>
                <w:b/>
                <w:bCs/>
              </w:rPr>
              <w:t>JRE (Java Runtime Environment)</w:t>
            </w:r>
            <w:r w:rsidRPr="00CE2AA3">
              <w:t xml:space="preserve"> are both essential components of Java, but they serve different purposes:</w:t>
            </w:r>
          </w:p>
          <w:p w14:paraId="29CD3ABA" w14:textId="77777777" w:rsidR="00CE2AA3" w:rsidRPr="00CE2AA3" w:rsidRDefault="00CE2AA3" w:rsidP="00CE2AA3">
            <w:pPr>
              <w:rPr>
                <w:b/>
                <w:bCs/>
              </w:rPr>
            </w:pPr>
            <w:r w:rsidRPr="00CE2AA3">
              <w:rPr>
                <w:b/>
                <w:bCs/>
              </w:rPr>
              <w:t>1. JDK (Java Development Kit)</w:t>
            </w:r>
          </w:p>
          <w:p w14:paraId="4152B2AF" w14:textId="77777777" w:rsidR="00CE2AA3" w:rsidRPr="00CE2AA3" w:rsidRDefault="00CE2AA3" w:rsidP="00CE2AA3">
            <w:pPr>
              <w:numPr>
                <w:ilvl w:val="0"/>
                <w:numId w:val="49"/>
              </w:numPr>
            </w:pPr>
            <w:r w:rsidRPr="00CE2AA3">
              <w:rPr>
                <w:b/>
                <w:bCs/>
              </w:rPr>
              <w:t>Purpose:</w:t>
            </w:r>
            <w:r w:rsidRPr="00CE2AA3">
              <w:t xml:space="preserve"> Used for developing, compiling, and running Java applications.</w:t>
            </w:r>
          </w:p>
          <w:p w14:paraId="1C9DB77F" w14:textId="77777777" w:rsidR="00CE2AA3" w:rsidRPr="00CE2AA3" w:rsidRDefault="00CE2AA3" w:rsidP="00CE2AA3">
            <w:pPr>
              <w:numPr>
                <w:ilvl w:val="0"/>
                <w:numId w:val="49"/>
              </w:numPr>
            </w:pPr>
            <w:r w:rsidRPr="00CE2AA3">
              <w:rPr>
                <w:b/>
                <w:bCs/>
              </w:rPr>
              <w:t>Includes:</w:t>
            </w:r>
          </w:p>
          <w:p w14:paraId="69954765" w14:textId="77777777" w:rsidR="00CE2AA3" w:rsidRPr="00CE2AA3" w:rsidRDefault="00CE2AA3" w:rsidP="00CE2AA3">
            <w:pPr>
              <w:numPr>
                <w:ilvl w:val="1"/>
                <w:numId w:val="49"/>
              </w:numPr>
            </w:pPr>
            <w:r w:rsidRPr="00CE2AA3">
              <w:t>JRE (Java Runtime Environment)</w:t>
            </w:r>
          </w:p>
          <w:p w14:paraId="1EE0D9BE" w14:textId="77777777" w:rsidR="00CE2AA3" w:rsidRPr="00CE2AA3" w:rsidRDefault="00CE2AA3" w:rsidP="00CE2AA3">
            <w:pPr>
              <w:numPr>
                <w:ilvl w:val="1"/>
                <w:numId w:val="49"/>
              </w:numPr>
            </w:pPr>
            <w:r w:rsidRPr="00CE2AA3">
              <w:t>Java Compiler (</w:t>
            </w:r>
            <w:proofErr w:type="spellStart"/>
            <w:r w:rsidRPr="00CE2AA3">
              <w:t>javac</w:t>
            </w:r>
            <w:proofErr w:type="spellEnd"/>
            <w:r w:rsidRPr="00CE2AA3">
              <w:t>)</w:t>
            </w:r>
          </w:p>
          <w:p w14:paraId="330DFEA7" w14:textId="77777777" w:rsidR="00CE2AA3" w:rsidRPr="00CE2AA3" w:rsidRDefault="00CE2AA3" w:rsidP="00CE2AA3">
            <w:pPr>
              <w:numPr>
                <w:ilvl w:val="1"/>
                <w:numId w:val="49"/>
              </w:numPr>
            </w:pPr>
            <w:r w:rsidRPr="00CE2AA3">
              <w:t>Development tools (debugger, Javadoc, etc.)</w:t>
            </w:r>
          </w:p>
          <w:p w14:paraId="3AEF2216" w14:textId="77777777" w:rsidR="00CE2AA3" w:rsidRPr="00CE2AA3" w:rsidRDefault="00CE2AA3" w:rsidP="00CE2AA3">
            <w:pPr>
              <w:numPr>
                <w:ilvl w:val="0"/>
                <w:numId w:val="49"/>
              </w:numPr>
            </w:pPr>
            <w:r w:rsidRPr="00CE2AA3">
              <w:rPr>
                <w:b/>
                <w:bCs/>
              </w:rPr>
              <w:t>Who Needs It?</w:t>
            </w:r>
            <w:r w:rsidRPr="00CE2AA3">
              <w:t xml:space="preserve"> Developers who write and compile Java programs.</w:t>
            </w:r>
          </w:p>
          <w:p w14:paraId="02FB8288" w14:textId="77777777" w:rsidR="00CE2AA3" w:rsidRPr="00CE2AA3" w:rsidRDefault="00CE2AA3" w:rsidP="00CE2AA3">
            <w:pPr>
              <w:rPr>
                <w:b/>
                <w:bCs/>
              </w:rPr>
            </w:pPr>
            <w:r w:rsidRPr="00CE2AA3">
              <w:rPr>
                <w:b/>
                <w:bCs/>
              </w:rPr>
              <w:t>2. JRE (Java Runtime Environment)</w:t>
            </w:r>
          </w:p>
          <w:p w14:paraId="05CB5B66" w14:textId="77777777" w:rsidR="00CE2AA3" w:rsidRPr="00CE2AA3" w:rsidRDefault="00CE2AA3" w:rsidP="00CE2AA3">
            <w:pPr>
              <w:numPr>
                <w:ilvl w:val="0"/>
                <w:numId w:val="50"/>
              </w:numPr>
            </w:pPr>
            <w:r w:rsidRPr="00CE2AA3">
              <w:rPr>
                <w:b/>
                <w:bCs/>
              </w:rPr>
              <w:t>Purpose:</w:t>
            </w:r>
            <w:r w:rsidRPr="00CE2AA3">
              <w:t xml:space="preserve"> Used only for running Java applications.</w:t>
            </w:r>
          </w:p>
          <w:p w14:paraId="657E102D" w14:textId="77777777" w:rsidR="00CE2AA3" w:rsidRPr="00CE2AA3" w:rsidRDefault="00CE2AA3" w:rsidP="00CE2AA3">
            <w:pPr>
              <w:numPr>
                <w:ilvl w:val="0"/>
                <w:numId w:val="50"/>
              </w:numPr>
            </w:pPr>
            <w:r w:rsidRPr="00CE2AA3">
              <w:rPr>
                <w:b/>
                <w:bCs/>
              </w:rPr>
              <w:t>Includes:</w:t>
            </w:r>
          </w:p>
          <w:p w14:paraId="303F810E" w14:textId="77777777" w:rsidR="00CE2AA3" w:rsidRPr="00CE2AA3" w:rsidRDefault="00CE2AA3" w:rsidP="00CE2AA3">
            <w:pPr>
              <w:numPr>
                <w:ilvl w:val="1"/>
                <w:numId w:val="50"/>
              </w:numPr>
            </w:pPr>
            <w:r w:rsidRPr="00CE2AA3">
              <w:t>JVM (Java Virtual Machine)</w:t>
            </w:r>
          </w:p>
          <w:p w14:paraId="0F46C42A" w14:textId="77777777" w:rsidR="00CE2AA3" w:rsidRPr="00CE2AA3" w:rsidRDefault="00CE2AA3" w:rsidP="00CE2AA3">
            <w:pPr>
              <w:numPr>
                <w:ilvl w:val="1"/>
                <w:numId w:val="50"/>
              </w:numPr>
            </w:pPr>
            <w:r w:rsidRPr="00CE2AA3">
              <w:t>Java class libraries</w:t>
            </w:r>
          </w:p>
          <w:p w14:paraId="28E03D13" w14:textId="77777777" w:rsidR="00CE2AA3" w:rsidRDefault="00CE2AA3" w:rsidP="00CE2AA3">
            <w:pPr>
              <w:numPr>
                <w:ilvl w:val="0"/>
                <w:numId w:val="50"/>
              </w:numPr>
            </w:pPr>
            <w:r w:rsidRPr="00CE2AA3">
              <w:rPr>
                <w:b/>
                <w:bCs/>
              </w:rPr>
              <w:t>Who Needs It?</w:t>
            </w:r>
            <w:r w:rsidRPr="00CE2AA3">
              <w:t xml:space="preserve"> End-users who just want to run Java applications but don’t need to develop them.</w:t>
            </w:r>
          </w:p>
          <w:p w14:paraId="16BF8D1F" w14:textId="77777777" w:rsidR="00CE2AA3" w:rsidRPr="00CE2AA3" w:rsidRDefault="00CE2AA3" w:rsidP="00CE2AA3">
            <w:pPr>
              <w:ind w:left="720"/>
            </w:pPr>
          </w:p>
          <w:p w14:paraId="3D93D61F" w14:textId="77777777" w:rsidR="00CE2AA3" w:rsidRPr="00CE2AA3" w:rsidRDefault="00CE2AA3" w:rsidP="00CE2AA3">
            <w:pPr>
              <w:rPr>
                <w:b/>
                <w:bCs/>
              </w:rPr>
            </w:pPr>
            <w:r w:rsidRPr="00CE2AA3">
              <w:rPr>
                <w:b/>
                <w:bCs/>
              </w:rPr>
              <w:t>Key Difference:</w:t>
            </w:r>
          </w:p>
          <w:tbl>
            <w:tblPr>
              <w:tblStyle w:val="TableGrid"/>
              <w:tblW w:w="0" w:type="auto"/>
              <w:tblLook w:val="04A0" w:firstRow="1" w:lastRow="0" w:firstColumn="1" w:lastColumn="0" w:noHBand="0" w:noVBand="1"/>
            </w:tblPr>
            <w:tblGrid>
              <w:gridCol w:w="1796"/>
              <w:gridCol w:w="2491"/>
              <w:gridCol w:w="3177"/>
            </w:tblGrid>
            <w:tr w:rsidR="00CE2AA3" w:rsidRPr="00CE2AA3" w14:paraId="191ACDE2" w14:textId="77777777" w:rsidTr="00CE2AA3">
              <w:tc>
                <w:tcPr>
                  <w:tcW w:w="0" w:type="auto"/>
                  <w:hideMark/>
                </w:tcPr>
                <w:p w14:paraId="6B8A4364" w14:textId="77777777" w:rsidR="00CE2AA3" w:rsidRPr="00CE2AA3" w:rsidRDefault="00CE2AA3" w:rsidP="00CE2AA3">
                  <w:pPr>
                    <w:rPr>
                      <w:b/>
                      <w:bCs/>
                    </w:rPr>
                  </w:pPr>
                  <w:r w:rsidRPr="00CE2AA3">
                    <w:rPr>
                      <w:b/>
                      <w:bCs/>
                    </w:rPr>
                    <w:t>Feature</w:t>
                  </w:r>
                </w:p>
              </w:tc>
              <w:tc>
                <w:tcPr>
                  <w:tcW w:w="0" w:type="auto"/>
                  <w:hideMark/>
                </w:tcPr>
                <w:p w14:paraId="32485541" w14:textId="77777777" w:rsidR="00CE2AA3" w:rsidRPr="00CE2AA3" w:rsidRDefault="00CE2AA3" w:rsidP="00CE2AA3">
                  <w:pPr>
                    <w:rPr>
                      <w:b/>
                      <w:bCs/>
                    </w:rPr>
                  </w:pPr>
                  <w:r w:rsidRPr="00CE2AA3">
                    <w:rPr>
                      <w:b/>
                      <w:bCs/>
                    </w:rPr>
                    <w:t>JDK (Java Development Kit)</w:t>
                  </w:r>
                </w:p>
              </w:tc>
              <w:tc>
                <w:tcPr>
                  <w:tcW w:w="0" w:type="auto"/>
                  <w:hideMark/>
                </w:tcPr>
                <w:p w14:paraId="1BFB7742" w14:textId="77777777" w:rsidR="00CE2AA3" w:rsidRPr="00CE2AA3" w:rsidRDefault="00CE2AA3" w:rsidP="00CE2AA3">
                  <w:pPr>
                    <w:rPr>
                      <w:b/>
                      <w:bCs/>
                    </w:rPr>
                  </w:pPr>
                  <w:r w:rsidRPr="00CE2AA3">
                    <w:rPr>
                      <w:b/>
                      <w:bCs/>
                    </w:rPr>
                    <w:t>JRE (Java Runtime Environment)</w:t>
                  </w:r>
                </w:p>
              </w:tc>
            </w:tr>
            <w:tr w:rsidR="00CE2AA3" w:rsidRPr="00CE2AA3" w14:paraId="3E1379E5" w14:textId="77777777" w:rsidTr="00CE2AA3">
              <w:tc>
                <w:tcPr>
                  <w:tcW w:w="0" w:type="auto"/>
                  <w:hideMark/>
                </w:tcPr>
                <w:p w14:paraId="345925B4" w14:textId="77777777" w:rsidR="00CE2AA3" w:rsidRPr="00CE2AA3" w:rsidRDefault="00CE2AA3" w:rsidP="00CE2AA3">
                  <w:r w:rsidRPr="00CE2AA3">
                    <w:rPr>
                      <w:b/>
                      <w:bCs/>
                    </w:rPr>
                    <w:t>Includes JVM?</w:t>
                  </w:r>
                </w:p>
              </w:tc>
              <w:tc>
                <w:tcPr>
                  <w:tcW w:w="0" w:type="auto"/>
                  <w:hideMark/>
                </w:tcPr>
                <w:p w14:paraId="5B08329F" w14:textId="77777777" w:rsidR="00CE2AA3" w:rsidRPr="00CE2AA3" w:rsidRDefault="00CE2AA3" w:rsidP="00CE2AA3">
                  <w:r w:rsidRPr="00CE2AA3">
                    <w:rPr>
                      <w:rFonts w:ascii="Segoe UI Emoji" w:hAnsi="Segoe UI Emoji" w:cs="Segoe UI Emoji"/>
                    </w:rPr>
                    <w:t>✅</w:t>
                  </w:r>
                  <w:r w:rsidRPr="00CE2AA3">
                    <w:t xml:space="preserve"> Yes</w:t>
                  </w:r>
                </w:p>
              </w:tc>
              <w:tc>
                <w:tcPr>
                  <w:tcW w:w="0" w:type="auto"/>
                  <w:hideMark/>
                </w:tcPr>
                <w:p w14:paraId="648ADB7F" w14:textId="77777777" w:rsidR="00CE2AA3" w:rsidRPr="00CE2AA3" w:rsidRDefault="00CE2AA3" w:rsidP="00CE2AA3">
                  <w:r w:rsidRPr="00CE2AA3">
                    <w:rPr>
                      <w:rFonts w:ascii="Segoe UI Emoji" w:hAnsi="Segoe UI Emoji" w:cs="Segoe UI Emoji"/>
                    </w:rPr>
                    <w:t>✅</w:t>
                  </w:r>
                  <w:r w:rsidRPr="00CE2AA3">
                    <w:t xml:space="preserve"> Yes</w:t>
                  </w:r>
                </w:p>
              </w:tc>
            </w:tr>
            <w:tr w:rsidR="00CE2AA3" w:rsidRPr="00CE2AA3" w14:paraId="41AC3DB6" w14:textId="77777777" w:rsidTr="00CE2AA3">
              <w:tc>
                <w:tcPr>
                  <w:tcW w:w="0" w:type="auto"/>
                  <w:hideMark/>
                </w:tcPr>
                <w:p w14:paraId="0C38091B" w14:textId="77777777" w:rsidR="00CE2AA3" w:rsidRPr="00CE2AA3" w:rsidRDefault="00CE2AA3" w:rsidP="00CE2AA3">
                  <w:r w:rsidRPr="00CE2AA3">
                    <w:rPr>
                      <w:b/>
                      <w:bCs/>
                    </w:rPr>
                    <w:t>Includes JRE?</w:t>
                  </w:r>
                </w:p>
              </w:tc>
              <w:tc>
                <w:tcPr>
                  <w:tcW w:w="0" w:type="auto"/>
                  <w:hideMark/>
                </w:tcPr>
                <w:p w14:paraId="5CC20C26" w14:textId="77777777" w:rsidR="00CE2AA3" w:rsidRPr="00CE2AA3" w:rsidRDefault="00CE2AA3" w:rsidP="00CE2AA3">
                  <w:r w:rsidRPr="00CE2AA3">
                    <w:rPr>
                      <w:rFonts w:ascii="Segoe UI Emoji" w:hAnsi="Segoe UI Emoji" w:cs="Segoe UI Emoji"/>
                    </w:rPr>
                    <w:t>✅</w:t>
                  </w:r>
                  <w:r w:rsidRPr="00CE2AA3">
                    <w:t xml:space="preserve"> Yes</w:t>
                  </w:r>
                </w:p>
              </w:tc>
              <w:tc>
                <w:tcPr>
                  <w:tcW w:w="0" w:type="auto"/>
                  <w:hideMark/>
                </w:tcPr>
                <w:p w14:paraId="1B59089D" w14:textId="77777777" w:rsidR="00CE2AA3" w:rsidRPr="00CE2AA3" w:rsidRDefault="00CE2AA3" w:rsidP="00CE2AA3">
                  <w:r w:rsidRPr="00CE2AA3">
                    <w:rPr>
                      <w:rFonts w:ascii="Segoe UI Emoji" w:hAnsi="Segoe UI Emoji" w:cs="Segoe UI Emoji"/>
                    </w:rPr>
                    <w:t>❌</w:t>
                  </w:r>
                  <w:r w:rsidRPr="00CE2AA3">
                    <w:t xml:space="preserve"> No (JRE is a standalone package)</w:t>
                  </w:r>
                </w:p>
              </w:tc>
            </w:tr>
            <w:tr w:rsidR="00CE2AA3" w:rsidRPr="00CE2AA3" w14:paraId="3FB09398" w14:textId="77777777" w:rsidTr="00CE2AA3">
              <w:tc>
                <w:tcPr>
                  <w:tcW w:w="0" w:type="auto"/>
                  <w:hideMark/>
                </w:tcPr>
                <w:p w14:paraId="07C83E52" w14:textId="77777777" w:rsidR="00CE2AA3" w:rsidRPr="00CE2AA3" w:rsidRDefault="00CE2AA3" w:rsidP="00CE2AA3">
                  <w:r w:rsidRPr="00CE2AA3">
                    <w:rPr>
                      <w:b/>
                      <w:bCs/>
                    </w:rPr>
                    <w:t>Includes Compiler?</w:t>
                  </w:r>
                </w:p>
              </w:tc>
              <w:tc>
                <w:tcPr>
                  <w:tcW w:w="0" w:type="auto"/>
                  <w:hideMark/>
                </w:tcPr>
                <w:p w14:paraId="280B830B" w14:textId="77777777" w:rsidR="00CE2AA3" w:rsidRPr="00CE2AA3" w:rsidRDefault="00CE2AA3" w:rsidP="00CE2AA3">
                  <w:r w:rsidRPr="00CE2AA3">
                    <w:rPr>
                      <w:rFonts w:ascii="Segoe UI Emoji" w:hAnsi="Segoe UI Emoji" w:cs="Segoe UI Emoji"/>
                    </w:rPr>
                    <w:t>✅</w:t>
                  </w:r>
                  <w:r w:rsidRPr="00CE2AA3">
                    <w:t xml:space="preserve"> Yes (</w:t>
                  </w:r>
                  <w:proofErr w:type="spellStart"/>
                  <w:r w:rsidRPr="00CE2AA3">
                    <w:t>javac</w:t>
                  </w:r>
                  <w:proofErr w:type="spellEnd"/>
                  <w:r w:rsidRPr="00CE2AA3">
                    <w:t>)</w:t>
                  </w:r>
                </w:p>
              </w:tc>
              <w:tc>
                <w:tcPr>
                  <w:tcW w:w="0" w:type="auto"/>
                  <w:hideMark/>
                </w:tcPr>
                <w:p w14:paraId="5CAEF9C3" w14:textId="77777777" w:rsidR="00CE2AA3" w:rsidRPr="00CE2AA3" w:rsidRDefault="00CE2AA3" w:rsidP="00CE2AA3">
                  <w:r w:rsidRPr="00CE2AA3">
                    <w:rPr>
                      <w:rFonts w:ascii="Segoe UI Emoji" w:hAnsi="Segoe UI Emoji" w:cs="Segoe UI Emoji"/>
                    </w:rPr>
                    <w:t>❌</w:t>
                  </w:r>
                  <w:r w:rsidRPr="00CE2AA3">
                    <w:t xml:space="preserve"> No</w:t>
                  </w:r>
                </w:p>
              </w:tc>
            </w:tr>
            <w:tr w:rsidR="00CE2AA3" w:rsidRPr="00CE2AA3" w14:paraId="60AFD96C" w14:textId="77777777" w:rsidTr="00CE2AA3">
              <w:tc>
                <w:tcPr>
                  <w:tcW w:w="0" w:type="auto"/>
                  <w:hideMark/>
                </w:tcPr>
                <w:p w14:paraId="741AFB51" w14:textId="77777777" w:rsidR="00CE2AA3" w:rsidRPr="00CE2AA3" w:rsidRDefault="00CE2AA3" w:rsidP="00CE2AA3">
                  <w:r w:rsidRPr="00CE2AA3">
                    <w:rPr>
                      <w:b/>
                      <w:bCs/>
                    </w:rPr>
                    <w:t>Usage</w:t>
                  </w:r>
                </w:p>
              </w:tc>
              <w:tc>
                <w:tcPr>
                  <w:tcW w:w="0" w:type="auto"/>
                  <w:hideMark/>
                </w:tcPr>
                <w:p w14:paraId="4A284F1B" w14:textId="77777777" w:rsidR="00CE2AA3" w:rsidRPr="00CE2AA3" w:rsidRDefault="00CE2AA3" w:rsidP="00CE2AA3">
                  <w:r w:rsidRPr="00CE2AA3">
                    <w:t>Development &amp; Execution</w:t>
                  </w:r>
                </w:p>
              </w:tc>
              <w:tc>
                <w:tcPr>
                  <w:tcW w:w="0" w:type="auto"/>
                  <w:hideMark/>
                </w:tcPr>
                <w:p w14:paraId="076FA23E" w14:textId="77777777" w:rsidR="00CE2AA3" w:rsidRPr="00CE2AA3" w:rsidRDefault="00CE2AA3" w:rsidP="00CE2AA3">
                  <w:r w:rsidRPr="00CE2AA3">
                    <w:t>Execution only</w:t>
                  </w:r>
                </w:p>
              </w:tc>
            </w:tr>
          </w:tbl>
          <w:p w14:paraId="3E2A8774" w14:textId="77777777" w:rsidR="00CE2AA3" w:rsidRDefault="00CE2AA3" w:rsidP="00CE2AA3">
            <w:pPr>
              <w:rPr>
                <w:b/>
                <w:bCs/>
              </w:rPr>
            </w:pPr>
          </w:p>
          <w:p w14:paraId="5534E737" w14:textId="09CDFB33" w:rsidR="00CE2AA3" w:rsidRPr="00CE2AA3" w:rsidRDefault="00CE2AA3" w:rsidP="00CE2AA3">
            <w:r w:rsidRPr="00CE2AA3">
              <w:rPr>
                <w:b/>
                <w:bCs/>
              </w:rPr>
              <w:t>In short:</w:t>
            </w:r>
          </w:p>
          <w:p w14:paraId="699700CB" w14:textId="77777777" w:rsidR="00CE2AA3" w:rsidRPr="00CE2AA3" w:rsidRDefault="00CE2AA3" w:rsidP="00CE2AA3">
            <w:pPr>
              <w:numPr>
                <w:ilvl w:val="0"/>
                <w:numId w:val="51"/>
              </w:numPr>
            </w:pPr>
            <w:r w:rsidRPr="00CE2AA3">
              <w:t xml:space="preserve">If you want to </w:t>
            </w:r>
            <w:r w:rsidRPr="00CE2AA3">
              <w:rPr>
                <w:b/>
                <w:bCs/>
              </w:rPr>
              <w:t>develop Java applications</w:t>
            </w:r>
            <w:r w:rsidRPr="00CE2AA3">
              <w:t xml:space="preserve">, install the </w:t>
            </w:r>
            <w:r w:rsidRPr="00CE2AA3">
              <w:rPr>
                <w:b/>
                <w:bCs/>
              </w:rPr>
              <w:t>JDK</w:t>
            </w:r>
            <w:r w:rsidRPr="00CE2AA3">
              <w:t>.</w:t>
            </w:r>
          </w:p>
          <w:p w14:paraId="61066773" w14:textId="77777777" w:rsidR="00CE2AA3" w:rsidRPr="00CE2AA3" w:rsidRDefault="00CE2AA3" w:rsidP="00CE2AA3">
            <w:pPr>
              <w:numPr>
                <w:ilvl w:val="0"/>
                <w:numId w:val="51"/>
              </w:numPr>
            </w:pPr>
            <w:r w:rsidRPr="00CE2AA3">
              <w:t xml:space="preserve">If you only need to </w:t>
            </w:r>
            <w:r w:rsidRPr="00CE2AA3">
              <w:rPr>
                <w:b/>
                <w:bCs/>
              </w:rPr>
              <w:t>run Java applications</w:t>
            </w:r>
            <w:r w:rsidRPr="00CE2AA3">
              <w:t xml:space="preserve">, install the </w:t>
            </w:r>
            <w:r w:rsidRPr="00CE2AA3">
              <w:rPr>
                <w:b/>
                <w:bCs/>
              </w:rPr>
              <w:t>JRE</w:t>
            </w:r>
            <w:r w:rsidRPr="00CE2AA3">
              <w:t>.</w:t>
            </w:r>
          </w:p>
          <w:p w14:paraId="193A73DC" w14:textId="77777777" w:rsidR="00FA544A" w:rsidRDefault="00FA544A" w:rsidP="003F107C"/>
          <w:p w14:paraId="3AE3EADC" w14:textId="77777777" w:rsidR="006C23A3" w:rsidRDefault="006C23A3" w:rsidP="003F107C">
            <w:r>
              <w:rPr>
                <w:noProof/>
              </w:rPr>
              <w:drawing>
                <wp:inline distT="0" distB="0" distL="0" distR="0" wp14:anchorId="10D3AE34" wp14:editId="1009431E">
                  <wp:extent cx="4015212" cy="2258498"/>
                  <wp:effectExtent l="0" t="0" r="4445" b="8890"/>
                  <wp:docPr id="678587917" name="Picture 1" descr="Difference Between JDK, JRE, and JV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DK, JRE, and JVM | Board Infin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9382" cy="2283343"/>
                          </a:xfrm>
                          <a:prstGeom prst="rect">
                            <a:avLst/>
                          </a:prstGeom>
                          <a:noFill/>
                          <a:ln>
                            <a:noFill/>
                          </a:ln>
                        </pic:spPr>
                      </pic:pic>
                    </a:graphicData>
                  </a:graphic>
                </wp:inline>
              </w:drawing>
            </w:r>
          </w:p>
          <w:p w14:paraId="60611C4D" w14:textId="77777777" w:rsidR="006C23A3" w:rsidRDefault="006C23A3" w:rsidP="003F107C"/>
          <w:p w14:paraId="64BE2FC9" w14:textId="066A71CB" w:rsidR="006C23A3" w:rsidRDefault="006C23A3" w:rsidP="003F107C">
            <w:r>
              <w:t xml:space="preserve">What </w:t>
            </w:r>
            <w:proofErr w:type="spellStart"/>
            <w:proofErr w:type="gramStart"/>
            <w:r>
              <w:t>jdk</w:t>
            </w:r>
            <w:proofErr w:type="spellEnd"/>
            <w:r>
              <w:t>(</w:t>
            </w:r>
            <w:proofErr w:type="gramEnd"/>
            <w:r>
              <w:t>Java development kit) contains?</w:t>
            </w:r>
          </w:p>
          <w:p w14:paraId="22AD6DF7" w14:textId="4C624F03" w:rsidR="006C23A3" w:rsidRDefault="006C23A3" w:rsidP="003F107C">
            <w:r>
              <w:t>It contains set of tools and JRE</w:t>
            </w:r>
          </w:p>
          <w:p w14:paraId="6596CD3A" w14:textId="77777777" w:rsidR="006C23A3" w:rsidRDefault="006C23A3" w:rsidP="003F107C"/>
          <w:p w14:paraId="6C1C301F" w14:textId="6A408AF3" w:rsidR="006C23A3" w:rsidRDefault="005F491F" w:rsidP="003F107C">
            <w:r>
              <w:t xml:space="preserve">What is </w:t>
            </w:r>
            <w:proofErr w:type="gramStart"/>
            <w:r>
              <w:t>JRE(</w:t>
            </w:r>
            <w:proofErr w:type="gramEnd"/>
            <w:r>
              <w:t>Java Runtime Environment)?</w:t>
            </w:r>
          </w:p>
          <w:p w14:paraId="511206B9" w14:textId="6AE341C9" w:rsidR="005F491F" w:rsidRDefault="004230AF" w:rsidP="003F107C">
            <w:r>
              <w:t>It contains JVM + JCL</w:t>
            </w:r>
          </w:p>
          <w:p w14:paraId="12F86621" w14:textId="77777777" w:rsidR="004230AF" w:rsidRDefault="004230AF" w:rsidP="003F107C"/>
          <w:p w14:paraId="72B77E40" w14:textId="3F1ABC88" w:rsidR="004230AF" w:rsidRDefault="004230AF" w:rsidP="003F107C">
            <w:r>
              <w:t>What is JVM?</w:t>
            </w:r>
          </w:p>
          <w:p w14:paraId="218908F1" w14:textId="48C3A9B3" w:rsidR="004230AF" w:rsidRDefault="004230AF" w:rsidP="003F107C">
            <w:r>
              <w:t>Java Virtual Machine</w:t>
            </w:r>
            <w:r w:rsidR="00F757DB">
              <w:t xml:space="preserve"> which is used to run the java programs</w:t>
            </w:r>
          </w:p>
          <w:p w14:paraId="0A89AC0C" w14:textId="77777777" w:rsidR="00F757DB" w:rsidRDefault="00F757DB" w:rsidP="003F107C"/>
          <w:p w14:paraId="3E0DE125" w14:textId="6213A0D7" w:rsidR="004230AF" w:rsidRDefault="00F757DB" w:rsidP="003F107C">
            <w:r>
              <w:t>What is JCL (Java Class Library)</w:t>
            </w:r>
          </w:p>
          <w:p w14:paraId="0B84ACBC" w14:textId="61CE36D7" w:rsidR="00F757DB" w:rsidRDefault="00F757DB" w:rsidP="003F107C">
            <w:r>
              <w:lastRenderedPageBreak/>
              <w:t>Set of pre-defined classes.</w:t>
            </w:r>
          </w:p>
          <w:p w14:paraId="15852235" w14:textId="6785940B" w:rsidR="005F491F" w:rsidRDefault="005F491F" w:rsidP="003F107C"/>
        </w:tc>
      </w:tr>
    </w:tbl>
    <w:p w14:paraId="318C7F2E" w14:textId="77777777" w:rsidR="00FA544A" w:rsidRDefault="00FA544A" w:rsidP="003F107C"/>
    <w:p w14:paraId="4BC8B4DE" w14:textId="77777777" w:rsidR="00F16A4E" w:rsidRDefault="00F16A4E" w:rsidP="00F16A4E">
      <w:r>
        <w:t>What is a package?</w:t>
      </w:r>
    </w:p>
    <w:tbl>
      <w:tblPr>
        <w:tblStyle w:val="TableGrid"/>
        <w:tblW w:w="0" w:type="auto"/>
        <w:tblLook w:val="04A0" w:firstRow="1" w:lastRow="0" w:firstColumn="1" w:lastColumn="0" w:noHBand="0" w:noVBand="1"/>
      </w:tblPr>
      <w:tblGrid>
        <w:gridCol w:w="8522"/>
      </w:tblGrid>
      <w:tr w:rsidR="00F16A4E" w14:paraId="546009DB" w14:textId="77777777" w:rsidTr="005A44E8">
        <w:tc>
          <w:tcPr>
            <w:tcW w:w="8522" w:type="dxa"/>
          </w:tcPr>
          <w:p w14:paraId="6DCF89E7" w14:textId="77777777" w:rsidR="00F16A4E" w:rsidRDefault="00F16A4E" w:rsidP="005A44E8">
            <w:pPr>
              <w:pStyle w:val="ListParagraph"/>
              <w:numPr>
                <w:ilvl w:val="0"/>
                <w:numId w:val="29"/>
              </w:numPr>
            </w:pPr>
            <w:r>
              <w:t>A package is a container of classes.</w:t>
            </w:r>
          </w:p>
          <w:p w14:paraId="4DEA5A47" w14:textId="77777777" w:rsidR="00F16A4E" w:rsidRDefault="00F16A4E" w:rsidP="005A44E8">
            <w:pPr>
              <w:pStyle w:val="ListParagraph"/>
              <w:numPr>
                <w:ilvl w:val="0"/>
                <w:numId w:val="29"/>
              </w:numPr>
            </w:pPr>
            <w:r>
              <w:t>A package contains collection classes.</w:t>
            </w:r>
          </w:p>
          <w:p w14:paraId="32963D45" w14:textId="2764C6CE" w:rsidR="00F16A4E" w:rsidRDefault="00F16A4E" w:rsidP="005A44E8">
            <w:pPr>
              <w:pStyle w:val="ListParagraph"/>
              <w:numPr>
                <w:ilvl w:val="0"/>
                <w:numId w:val="29"/>
              </w:numPr>
            </w:pPr>
            <w:r>
              <w:t xml:space="preserve">A package is a folder which contains classes, interfaces, </w:t>
            </w:r>
            <w:r w:rsidR="003077FF">
              <w:t>Enums</w:t>
            </w:r>
            <w:r>
              <w:t xml:space="preserve"> and annotations.</w:t>
            </w:r>
          </w:p>
          <w:p w14:paraId="48B953FC" w14:textId="77777777" w:rsidR="00F16A4E" w:rsidRDefault="00F16A4E" w:rsidP="005A44E8"/>
          <w:p w14:paraId="08D7D52C" w14:textId="77777777" w:rsidR="00F16A4E" w:rsidRDefault="00F16A4E" w:rsidP="005A44E8">
            <w:r>
              <w:t>There are 2 types of packages</w:t>
            </w:r>
          </w:p>
          <w:p w14:paraId="5B19BEAB" w14:textId="259C8F02" w:rsidR="00F16A4E" w:rsidRDefault="00F16A4E" w:rsidP="005A44E8">
            <w:pPr>
              <w:pStyle w:val="ListParagraph"/>
              <w:numPr>
                <w:ilvl w:val="0"/>
                <w:numId w:val="30"/>
              </w:numPr>
            </w:pPr>
            <w:r>
              <w:t>Pre-</w:t>
            </w:r>
            <w:r w:rsidR="003077FF">
              <w:t>defined (</w:t>
            </w:r>
            <w:r>
              <w:t>provided by inventors of Java)</w:t>
            </w:r>
          </w:p>
          <w:p w14:paraId="05B47D1E" w14:textId="2DEA317D" w:rsidR="00F16A4E" w:rsidRDefault="00F16A4E" w:rsidP="005A44E8">
            <w:pPr>
              <w:pStyle w:val="ListParagraph"/>
              <w:numPr>
                <w:ilvl w:val="0"/>
                <w:numId w:val="30"/>
              </w:numPr>
            </w:pPr>
            <w:r>
              <w:t>User-</w:t>
            </w:r>
            <w:r w:rsidR="003077FF">
              <w:t>defined (</w:t>
            </w:r>
            <w:r>
              <w:t>Written by programmers)</w:t>
            </w:r>
          </w:p>
          <w:p w14:paraId="783096F3" w14:textId="77777777" w:rsidR="00F16A4E" w:rsidRDefault="00F16A4E" w:rsidP="005A44E8"/>
          <w:p w14:paraId="7B1BEB2C" w14:textId="77777777" w:rsidR="00F16A4E" w:rsidRDefault="00F16A4E" w:rsidP="005A44E8">
            <w:r>
              <w:t>Some of the pre-defined available in Java are:</w:t>
            </w:r>
          </w:p>
          <w:p w14:paraId="791A03C5" w14:textId="77777777" w:rsidR="00F16A4E" w:rsidRDefault="00F16A4E" w:rsidP="005A44E8">
            <w:pPr>
              <w:pStyle w:val="ListParagraph"/>
              <w:numPr>
                <w:ilvl w:val="0"/>
                <w:numId w:val="31"/>
              </w:numPr>
            </w:pPr>
            <w:proofErr w:type="spellStart"/>
            <w:r>
              <w:t>Java.lang</w:t>
            </w:r>
            <w:proofErr w:type="spellEnd"/>
          </w:p>
          <w:p w14:paraId="760FA874" w14:textId="77777777" w:rsidR="00F16A4E" w:rsidRDefault="00F16A4E" w:rsidP="005A44E8">
            <w:pPr>
              <w:pStyle w:val="ListParagraph"/>
              <w:numPr>
                <w:ilvl w:val="0"/>
                <w:numId w:val="31"/>
              </w:numPr>
            </w:pPr>
            <w:proofErr w:type="spellStart"/>
            <w:r>
              <w:t>Java.util</w:t>
            </w:r>
            <w:proofErr w:type="spellEnd"/>
          </w:p>
          <w:p w14:paraId="51BE6F23" w14:textId="77777777" w:rsidR="00F16A4E" w:rsidRDefault="00F16A4E" w:rsidP="005A44E8">
            <w:pPr>
              <w:pStyle w:val="ListParagraph"/>
              <w:numPr>
                <w:ilvl w:val="0"/>
                <w:numId w:val="31"/>
              </w:numPr>
            </w:pPr>
            <w:r>
              <w:t>Java.io</w:t>
            </w:r>
          </w:p>
          <w:p w14:paraId="11BA7B71" w14:textId="77777777" w:rsidR="00F16A4E" w:rsidRDefault="00F16A4E" w:rsidP="005A44E8">
            <w:pPr>
              <w:pStyle w:val="ListParagraph"/>
              <w:numPr>
                <w:ilvl w:val="0"/>
                <w:numId w:val="31"/>
              </w:numPr>
            </w:pPr>
            <w:proofErr w:type="spellStart"/>
            <w:r>
              <w:t>Java.awt</w:t>
            </w:r>
            <w:proofErr w:type="spellEnd"/>
          </w:p>
          <w:p w14:paraId="3A1E5CD7" w14:textId="77777777" w:rsidR="00F16A4E" w:rsidRDefault="00F16A4E" w:rsidP="005A44E8">
            <w:pPr>
              <w:pStyle w:val="ListParagraph"/>
              <w:numPr>
                <w:ilvl w:val="0"/>
                <w:numId w:val="31"/>
              </w:numPr>
            </w:pPr>
            <w:proofErr w:type="spellStart"/>
            <w:r>
              <w:t>Java.text</w:t>
            </w:r>
            <w:proofErr w:type="spellEnd"/>
          </w:p>
          <w:p w14:paraId="39DC8630" w14:textId="77777777" w:rsidR="00F16A4E" w:rsidRDefault="00F16A4E" w:rsidP="005A44E8">
            <w:pPr>
              <w:pStyle w:val="ListParagraph"/>
              <w:numPr>
                <w:ilvl w:val="0"/>
                <w:numId w:val="31"/>
              </w:numPr>
            </w:pPr>
            <w:proofErr w:type="spellStart"/>
            <w:r>
              <w:t>Java.awt.event</w:t>
            </w:r>
            <w:proofErr w:type="spellEnd"/>
          </w:p>
          <w:p w14:paraId="5C14B05C" w14:textId="77777777" w:rsidR="00F16A4E" w:rsidRDefault="00F16A4E" w:rsidP="005A44E8">
            <w:pPr>
              <w:pStyle w:val="ListParagraph"/>
              <w:numPr>
                <w:ilvl w:val="0"/>
                <w:numId w:val="31"/>
              </w:numPr>
            </w:pPr>
            <w:proofErr w:type="spellStart"/>
            <w:r>
              <w:t>Java.sql</w:t>
            </w:r>
            <w:proofErr w:type="spellEnd"/>
          </w:p>
          <w:p w14:paraId="20BE99DB" w14:textId="77777777" w:rsidR="00F16A4E" w:rsidRDefault="00F16A4E" w:rsidP="005A44E8">
            <w:pPr>
              <w:pStyle w:val="ListParagraph"/>
              <w:numPr>
                <w:ilvl w:val="0"/>
                <w:numId w:val="31"/>
              </w:numPr>
            </w:pPr>
            <w:r>
              <w:t xml:space="preserve">Java.net </w:t>
            </w:r>
          </w:p>
          <w:p w14:paraId="17B9BBAB" w14:textId="33505E98" w:rsidR="00D138CC" w:rsidRDefault="00D138CC" w:rsidP="005A44E8">
            <w:pPr>
              <w:pStyle w:val="ListParagraph"/>
              <w:numPr>
                <w:ilvl w:val="0"/>
                <w:numId w:val="31"/>
              </w:numPr>
            </w:pPr>
            <w:proofErr w:type="spellStart"/>
            <w:proofErr w:type="gramStart"/>
            <w:r>
              <w:t>Java.util.stream</w:t>
            </w:r>
            <w:proofErr w:type="spellEnd"/>
            <w:proofErr w:type="gramEnd"/>
          </w:p>
          <w:p w14:paraId="4B2137A1" w14:textId="77777777" w:rsidR="00F16A4E" w:rsidRDefault="00F16A4E" w:rsidP="005A44E8">
            <w:pPr>
              <w:pStyle w:val="ListParagraph"/>
              <w:numPr>
                <w:ilvl w:val="0"/>
                <w:numId w:val="31"/>
              </w:numPr>
            </w:pPr>
            <w:r>
              <w:t>Etc..</w:t>
            </w:r>
          </w:p>
        </w:tc>
      </w:tr>
    </w:tbl>
    <w:p w14:paraId="486309AA" w14:textId="77777777" w:rsidR="00303E7C" w:rsidRDefault="00303E7C" w:rsidP="003F107C"/>
    <w:p w14:paraId="1D25EF58" w14:textId="57179B05" w:rsidR="00303E7C" w:rsidRDefault="00303E7C" w:rsidP="003F107C">
      <w:r>
        <w:t>What is java API</w:t>
      </w:r>
      <w:r w:rsidR="00257A11">
        <w:t xml:space="preserve"> (Application Programming Interface)</w:t>
      </w:r>
      <w:r>
        <w:t>?</w:t>
      </w:r>
    </w:p>
    <w:tbl>
      <w:tblPr>
        <w:tblStyle w:val="TableGrid"/>
        <w:tblW w:w="0" w:type="auto"/>
        <w:tblLook w:val="04A0" w:firstRow="1" w:lastRow="0" w:firstColumn="1" w:lastColumn="0" w:noHBand="0" w:noVBand="1"/>
      </w:tblPr>
      <w:tblGrid>
        <w:gridCol w:w="8522"/>
      </w:tblGrid>
      <w:tr w:rsidR="00257A11" w14:paraId="7942F8EE" w14:textId="77777777" w:rsidTr="00257A11">
        <w:tc>
          <w:tcPr>
            <w:tcW w:w="8522" w:type="dxa"/>
          </w:tcPr>
          <w:p w14:paraId="3A08A8DD" w14:textId="678539C8" w:rsidR="00257A11" w:rsidRDefault="00257A11" w:rsidP="003F107C">
            <w:r>
              <w:t>Collection of pre-defined packages</w:t>
            </w:r>
          </w:p>
        </w:tc>
      </w:tr>
    </w:tbl>
    <w:p w14:paraId="61F00612" w14:textId="77777777" w:rsidR="00077716" w:rsidRDefault="00077716" w:rsidP="003F107C"/>
    <w:p w14:paraId="4B64DF54" w14:textId="77777777" w:rsidR="00D63468" w:rsidRDefault="00D63468" w:rsidP="003F107C"/>
    <w:p w14:paraId="1C5781D2" w14:textId="05A67AB1" w:rsidR="00AA76B5" w:rsidRDefault="00A52337" w:rsidP="003F107C">
      <w:r>
        <w:t>We can write comments in 3 ways?</w:t>
      </w:r>
    </w:p>
    <w:tbl>
      <w:tblPr>
        <w:tblStyle w:val="TableGrid"/>
        <w:tblW w:w="0" w:type="auto"/>
        <w:tblLook w:val="04A0" w:firstRow="1" w:lastRow="0" w:firstColumn="1" w:lastColumn="0" w:noHBand="0" w:noVBand="1"/>
      </w:tblPr>
      <w:tblGrid>
        <w:gridCol w:w="8522"/>
      </w:tblGrid>
      <w:tr w:rsidR="00A52337" w14:paraId="22F6E8B6" w14:textId="77777777" w:rsidTr="00A52337">
        <w:tc>
          <w:tcPr>
            <w:tcW w:w="8522" w:type="dxa"/>
          </w:tcPr>
          <w:p w14:paraId="57B5CADD" w14:textId="77777777" w:rsidR="00A52337" w:rsidRDefault="004F2196" w:rsidP="004F2196">
            <w:pPr>
              <w:pStyle w:val="ListParagraph"/>
              <w:numPr>
                <w:ilvl w:val="0"/>
                <w:numId w:val="52"/>
              </w:numPr>
            </w:pPr>
            <w:r>
              <w:t>Single line (//………………)</w:t>
            </w:r>
          </w:p>
          <w:p w14:paraId="0D0DEB49" w14:textId="77777777" w:rsidR="004F2196" w:rsidRDefault="004F2196" w:rsidP="004F2196">
            <w:pPr>
              <w:pStyle w:val="ListParagraph"/>
              <w:numPr>
                <w:ilvl w:val="0"/>
                <w:numId w:val="52"/>
              </w:numPr>
            </w:pPr>
            <w:r>
              <w:t>Multi line comments (/*……</w:t>
            </w:r>
            <w:proofErr w:type="gramStart"/>
            <w:r>
              <w:t>….*</w:t>
            </w:r>
            <w:proofErr w:type="gramEnd"/>
            <w:r>
              <w:t>/)</w:t>
            </w:r>
          </w:p>
          <w:p w14:paraId="4B51FA2A" w14:textId="562F3BD5" w:rsidR="004F2196" w:rsidRDefault="004F2196" w:rsidP="004F2196">
            <w:pPr>
              <w:pStyle w:val="ListParagraph"/>
              <w:numPr>
                <w:ilvl w:val="0"/>
                <w:numId w:val="52"/>
              </w:numPr>
            </w:pPr>
            <w:r>
              <w:t>Documentation comments (/**…………………………………*/)</w:t>
            </w:r>
          </w:p>
        </w:tc>
      </w:tr>
    </w:tbl>
    <w:p w14:paraId="2AAD8BB0" w14:textId="77777777" w:rsidR="00A52337" w:rsidRDefault="00A52337" w:rsidP="003F107C"/>
    <w:p w14:paraId="049096B4" w14:textId="77777777" w:rsidR="00AA76B5" w:rsidRDefault="00AA76B5" w:rsidP="003F107C"/>
    <w:p w14:paraId="1ECCFCA0" w14:textId="77777777" w:rsidR="001179EA" w:rsidRDefault="001179EA" w:rsidP="003F107C">
      <w:r>
        <w:t xml:space="preserve">What is the use of “import </w:t>
      </w:r>
      <w:proofErr w:type="spellStart"/>
      <w:r>
        <w:t>java.lang</w:t>
      </w:r>
      <w:proofErr w:type="spellEnd"/>
      <w:r>
        <w:t>.*” statement in our program?</w:t>
      </w:r>
    </w:p>
    <w:tbl>
      <w:tblPr>
        <w:tblStyle w:val="TableGrid"/>
        <w:tblW w:w="0" w:type="auto"/>
        <w:tblLook w:val="04A0" w:firstRow="1" w:lastRow="0" w:firstColumn="1" w:lastColumn="0" w:noHBand="0" w:noVBand="1"/>
      </w:tblPr>
      <w:tblGrid>
        <w:gridCol w:w="8522"/>
      </w:tblGrid>
      <w:tr w:rsidR="001179EA" w14:paraId="746D003B" w14:textId="77777777" w:rsidTr="001179EA">
        <w:tc>
          <w:tcPr>
            <w:tcW w:w="8522" w:type="dxa"/>
          </w:tcPr>
          <w:p w14:paraId="390448E3" w14:textId="77777777" w:rsidR="001179EA" w:rsidRDefault="001179EA" w:rsidP="003F107C">
            <w:r>
              <w:t>It is a statement which is used to import a package.</w:t>
            </w:r>
          </w:p>
        </w:tc>
      </w:tr>
    </w:tbl>
    <w:p w14:paraId="14AEDA7C" w14:textId="77777777" w:rsidR="001179EA" w:rsidRDefault="001179EA" w:rsidP="003F107C"/>
    <w:p w14:paraId="7F8167A7" w14:textId="77777777" w:rsidR="001179EA" w:rsidRDefault="001179EA" w:rsidP="003F107C"/>
    <w:p w14:paraId="22725B2B" w14:textId="77777777" w:rsidR="002335CF" w:rsidRDefault="002335CF" w:rsidP="003F107C">
      <w:r>
        <w:t>What is Java API?</w:t>
      </w:r>
    </w:p>
    <w:tbl>
      <w:tblPr>
        <w:tblStyle w:val="TableGrid"/>
        <w:tblW w:w="0" w:type="auto"/>
        <w:tblLook w:val="04A0" w:firstRow="1" w:lastRow="0" w:firstColumn="1" w:lastColumn="0" w:noHBand="0" w:noVBand="1"/>
      </w:tblPr>
      <w:tblGrid>
        <w:gridCol w:w="8522"/>
      </w:tblGrid>
      <w:tr w:rsidR="002335CF" w14:paraId="2ACB4318" w14:textId="77777777" w:rsidTr="002335CF">
        <w:tc>
          <w:tcPr>
            <w:tcW w:w="8522" w:type="dxa"/>
          </w:tcPr>
          <w:p w14:paraId="182050DF" w14:textId="77777777" w:rsidR="002335CF" w:rsidRDefault="002335CF" w:rsidP="003F107C">
            <w:r>
              <w:t>Collection of pre-defined packages</w:t>
            </w:r>
          </w:p>
        </w:tc>
      </w:tr>
    </w:tbl>
    <w:p w14:paraId="52D9BF84" w14:textId="77777777" w:rsidR="002335CF" w:rsidRDefault="002335CF" w:rsidP="003F107C"/>
    <w:p w14:paraId="069515F4" w14:textId="77777777" w:rsidR="001179EA" w:rsidRDefault="002335CF" w:rsidP="003F107C">
      <w:r>
        <w:t xml:space="preserve">What is </w:t>
      </w:r>
      <w:proofErr w:type="gramStart"/>
      <w:r>
        <w:t>JCL(</w:t>
      </w:r>
      <w:proofErr w:type="gramEnd"/>
      <w:r>
        <w:t>Java Class Library)?</w:t>
      </w:r>
    </w:p>
    <w:tbl>
      <w:tblPr>
        <w:tblStyle w:val="TableGrid"/>
        <w:tblW w:w="0" w:type="auto"/>
        <w:tblLook w:val="04A0" w:firstRow="1" w:lastRow="0" w:firstColumn="1" w:lastColumn="0" w:noHBand="0" w:noVBand="1"/>
      </w:tblPr>
      <w:tblGrid>
        <w:gridCol w:w="8522"/>
      </w:tblGrid>
      <w:tr w:rsidR="002335CF" w14:paraId="34D0E839" w14:textId="77777777" w:rsidTr="002335CF">
        <w:tc>
          <w:tcPr>
            <w:tcW w:w="8522" w:type="dxa"/>
          </w:tcPr>
          <w:p w14:paraId="2077F3CE" w14:textId="77777777" w:rsidR="002335CF" w:rsidRDefault="002335CF" w:rsidP="003F107C">
            <w:r>
              <w:t>Collection of pre-defined classes.</w:t>
            </w:r>
          </w:p>
        </w:tc>
      </w:tr>
    </w:tbl>
    <w:p w14:paraId="4D69A9FF" w14:textId="77777777" w:rsidR="002335CF" w:rsidRDefault="002335CF" w:rsidP="003F107C"/>
    <w:p w14:paraId="754A5283" w14:textId="77777777" w:rsidR="002335CF" w:rsidRDefault="002335CF" w:rsidP="003F107C">
      <w:r>
        <w:t>What is a keyword?</w:t>
      </w:r>
    </w:p>
    <w:tbl>
      <w:tblPr>
        <w:tblStyle w:val="TableGrid"/>
        <w:tblW w:w="0" w:type="auto"/>
        <w:tblLook w:val="04A0" w:firstRow="1" w:lastRow="0" w:firstColumn="1" w:lastColumn="0" w:noHBand="0" w:noVBand="1"/>
      </w:tblPr>
      <w:tblGrid>
        <w:gridCol w:w="8522"/>
      </w:tblGrid>
      <w:tr w:rsidR="002335CF" w14:paraId="6E29E699" w14:textId="77777777" w:rsidTr="002335CF">
        <w:tc>
          <w:tcPr>
            <w:tcW w:w="8522" w:type="dxa"/>
          </w:tcPr>
          <w:p w14:paraId="3F4C5371" w14:textId="77777777" w:rsidR="002335CF" w:rsidRDefault="002335CF" w:rsidP="003F107C">
            <w:r>
              <w:t>It is a pre-defined word, provided by inventors of Java</w:t>
            </w:r>
          </w:p>
        </w:tc>
      </w:tr>
    </w:tbl>
    <w:p w14:paraId="58805F89" w14:textId="77777777" w:rsidR="002335CF" w:rsidRDefault="002335CF" w:rsidP="003F107C"/>
    <w:p w14:paraId="4FDDF099" w14:textId="77777777" w:rsidR="002335CF" w:rsidRDefault="00D962C6" w:rsidP="003F107C">
      <w:r>
        <w:t>What is a class?</w:t>
      </w:r>
    </w:p>
    <w:tbl>
      <w:tblPr>
        <w:tblStyle w:val="TableGrid"/>
        <w:tblW w:w="0" w:type="auto"/>
        <w:tblLook w:val="04A0" w:firstRow="1" w:lastRow="0" w:firstColumn="1" w:lastColumn="0" w:noHBand="0" w:noVBand="1"/>
      </w:tblPr>
      <w:tblGrid>
        <w:gridCol w:w="8522"/>
      </w:tblGrid>
      <w:tr w:rsidR="00D962C6" w14:paraId="653A65DD" w14:textId="77777777" w:rsidTr="00D962C6">
        <w:tc>
          <w:tcPr>
            <w:tcW w:w="8522" w:type="dxa"/>
          </w:tcPr>
          <w:p w14:paraId="1063F1A8" w14:textId="77777777" w:rsidR="00D962C6" w:rsidRDefault="00D962C6" w:rsidP="003F107C">
            <w:r>
              <w:t>A class is a block which contains functions(methods) and variables(fields/attributes/properties)</w:t>
            </w:r>
          </w:p>
        </w:tc>
      </w:tr>
    </w:tbl>
    <w:p w14:paraId="0C62B318" w14:textId="77777777" w:rsidR="00D962C6" w:rsidRDefault="00D962C6" w:rsidP="003F107C"/>
    <w:p w14:paraId="062E8C2C" w14:textId="5A577285" w:rsidR="00A85D0D" w:rsidRDefault="00A85D0D" w:rsidP="003F107C">
      <w:pPr>
        <w:rPr>
          <w:b/>
          <w:bCs/>
          <w:u w:val="single"/>
        </w:rPr>
      </w:pPr>
      <w:r w:rsidRPr="00A85D0D">
        <w:rPr>
          <w:b/>
          <w:bCs/>
          <w:u w:val="single"/>
        </w:rPr>
        <w:t>Sixth.java</w:t>
      </w:r>
    </w:p>
    <w:tbl>
      <w:tblPr>
        <w:tblStyle w:val="TableGrid"/>
        <w:tblW w:w="0" w:type="auto"/>
        <w:tblLook w:val="04A0" w:firstRow="1" w:lastRow="0" w:firstColumn="1" w:lastColumn="0" w:noHBand="0" w:noVBand="1"/>
      </w:tblPr>
      <w:tblGrid>
        <w:gridCol w:w="8522"/>
      </w:tblGrid>
      <w:tr w:rsidR="007F4D7C" w14:paraId="5BFEEB49" w14:textId="77777777" w:rsidTr="007F4D7C">
        <w:tc>
          <w:tcPr>
            <w:tcW w:w="8522" w:type="dxa"/>
          </w:tcPr>
          <w:p w14:paraId="2D4130F7" w14:textId="77777777" w:rsidR="0072572E" w:rsidRDefault="0072572E" w:rsidP="0072572E">
            <w:r>
              <w:t>//this is my sixth program</w:t>
            </w:r>
          </w:p>
          <w:p w14:paraId="39003179" w14:textId="77777777" w:rsidR="0072572E" w:rsidRDefault="0072572E" w:rsidP="0072572E">
            <w:r>
              <w:t>/*   multi line comments</w:t>
            </w:r>
          </w:p>
          <w:p w14:paraId="5776BC35" w14:textId="77777777" w:rsidR="0072572E" w:rsidRDefault="0072572E" w:rsidP="0072572E">
            <w:r>
              <w:t>Author: Balaji B</w:t>
            </w:r>
          </w:p>
          <w:p w14:paraId="011F2183" w14:textId="77777777" w:rsidR="0072572E" w:rsidRDefault="0072572E" w:rsidP="0072572E">
            <w:r>
              <w:t>Date: 08-Feb-2025</w:t>
            </w:r>
          </w:p>
          <w:p w14:paraId="2255536B" w14:textId="77777777" w:rsidR="0072572E" w:rsidRDefault="0072572E" w:rsidP="0072572E">
            <w:r>
              <w:t>*/</w:t>
            </w:r>
          </w:p>
          <w:p w14:paraId="3E6DE585" w14:textId="77777777" w:rsidR="0072572E" w:rsidRDefault="0072572E" w:rsidP="0072572E">
            <w:r>
              <w:lastRenderedPageBreak/>
              <w:t>/*</w:t>
            </w:r>
            <w:proofErr w:type="gramStart"/>
            <w:r>
              <w:t>*  documentation</w:t>
            </w:r>
            <w:proofErr w:type="gramEnd"/>
            <w:r>
              <w:t xml:space="preserve"> comments</w:t>
            </w:r>
          </w:p>
          <w:p w14:paraId="190B06C2" w14:textId="77777777" w:rsidR="0072572E" w:rsidRDefault="0072572E" w:rsidP="0072572E">
            <w:r>
              <w:t>Org: Madhu Tech Skills</w:t>
            </w:r>
          </w:p>
          <w:p w14:paraId="570EFDC4" w14:textId="77777777" w:rsidR="0072572E" w:rsidRDefault="0072572E" w:rsidP="0072572E">
            <w:r>
              <w:t xml:space="preserve">City: </w:t>
            </w:r>
            <w:proofErr w:type="spellStart"/>
            <w:r>
              <w:t>vijayawada</w:t>
            </w:r>
            <w:proofErr w:type="spellEnd"/>
          </w:p>
          <w:p w14:paraId="752A385E" w14:textId="77777777" w:rsidR="0072572E" w:rsidRDefault="0072572E" w:rsidP="0072572E">
            <w:r>
              <w:t>*/</w:t>
            </w:r>
          </w:p>
          <w:p w14:paraId="6FC16B20" w14:textId="77777777" w:rsidR="0072572E" w:rsidRDefault="0072572E" w:rsidP="0072572E">
            <w:r w:rsidRPr="00D473A9">
              <w:rPr>
                <w:highlight w:val="green"/>
              </w:rPr>
              <w:t>package p</w:t>
            </w:r>
            <w:proofErr w:type="gramStart"/>
            <w:r w:rsidRPr="00D473A9">
              <w:rPr>
                <w:highlight w:val="green"/>
              </w:rPr>
              <w:t xml:space="preserve">1;   </w:t>
            </w:r>
            <w:proofErr w:type="gramEnd"/>
            <w:r w:rsidRPr="00D473A9">
              <w:rPr>
                <w:highlight w:val="green"/>
              </w:rPr>
              <w:t xml:space="preserve"> //creating a package by using a keyword called package</w:t>
            </w:r>
          </w:p>
          <w:p w14:paraId="6A37A9ED" w14:textId="77777777" w:rsidR="0072572E" w:rsidRDefault="0072572E" w:rsidP="0072572E">
            <w:r>
              <w:t xml:space="preserve">import </w:t>
            </w:r>
            <w:proofErr w:type="spellStart"/>
            <w:r>
              <w:t>java.lang</w:t>
            </w:r>
            <w:proofErr w:type="spellEnd"/>
            <w:r>
              <w:t>.*</w:t>
            </w:r>
            <w:proofErr w:type="gramStart"/>
            <w:r>
              <w:t>;  /</w:t>
            </w:r>
            <w:proofErr w:type="gramEnd"/>
            <w:r>
              <w:t xml:space="preserve">/importing a package called </w:t>
            </w:r>
            <w:proofErr w:type="spellStart"/>
            <w:r>
              <w:t>java.lang</w:t>
            </w:r>
            <w:proofErr w:type="spellEnd"/>
            <w:r>
              <w:t xml:space="preserve"> </w:t>
            </w:r>
          </w:p>
          <w:p w14:paraId="747EDA50" w14:textId="77777777" w:rsidR="0072572E" w:rsidRDefault="0072572E" w:rsidP="0072572E">
            <w:r>
              <w:t xml:space="preserve">interface </w:t>
            </w:r>
            <w:proofErr w:type="spellStart"/>
            <w:proofErr w:type="gramStart"/>
            <w:r>
              <w:t>MyInterface</w:t>
            </w:r>
            <w:proofErr w:type="spellEnd"/>
            <w:r>
              <w:t>{</w:t>
            </w:r>
            <w:proofErr w:type="gramEnd"/>
            <w:r>
              <w:t>}</w:t>
            </w:r>
          </w:p>
          <w:p w14:paraId="418A1A83" w14:textId="77777777" w:rsidR="0072572E" w:rsidRDefault="0072572E" w:rsidP="0072572E">
            <w:proofErr w:type="spellStart"/>
            <w:r>
              <w:t>enum</w:t>
            </w:r>
            <w:proofErr w:type="spellEnd"/>
            <w:r>
              <w:t xml:space="preserve"> </w:t>
            </w:r>
            <w:proofErr w:type="gramStart"/>
            <w:r>
              <w:t>Colors{</w:t>
            </w:r>
            <w:proofErr w:type="gramEnd"/>
          </w:p>
          <w:p w14:paraId="6A27D959" w14:textId="77777777" w:rsidR="0072572E" w:rsidRDefault="0072572E" w:rsidP="0072572E">
            <w:r>
              <w:t>}</w:t>
            </w:r>
          </w:p>
          <w:p w14:paraId="15CA094C" w14:textId="77777777" w:rsidR="0072572E" w:rsidRDefault="0072572E" w:rsidP="0072572E">
            <w:r>
              <w:t xml:space="preserve">@interface </w:t>
            </w:r>
            <w:proofErr w:type="spellStart"/>
            <w:proofErr w:type="gramStart"/>
            <w:r>
              <w:t>MyAnnotation</w:t>
            </w:r>
            <w:proofErr w:type="spellEnd"/>
            <w:r>
              <w:t>{</w:t>
            </w:r>
            <w:proofErr w:type="gramEnd"/>
            <w:r>
              <w:t>}</w:t>
            </w:r>
          </w:p>
          <w:p w14:paraId="02D3538C" w14:textId="77777777" w:rsidR="0072572E" w:rsidRDefault="0072572E" w:rsidP="0072572E">
            <w:r>
              <w:t xml:space="preserve">class </w:t>
            </w:r>
            <w:proofErr w:type="spellStart"/>
            <w:proofErr w:type="gramStart"/>
            <w:r>
              <w:t>Ayyo</w:t>
            </w:r>
            <w:proofErr w:type="spellEnd"/>
            <w:r>
              <w:t>{</w:t>
            </w:r>
            <w:proofErr w:type="gramEnd"/>
          </w:p>
          <w:p w14:paraId="0038D869" w14:textId="77777777" w:rsidR="0072572E" w:rsidRDefault="0072572E" w:rsidP="0072572E">
            <w:r>
              <w:tab/>
              <w:t xml:space="preserve">public static void </w:t>
            </w:r>
            <w:proofErr w:type="gramStart"/>
            <w:r>
              <w:t>main(</w:t>
            </w:r>
            <w:proofErr w:type="gramEnd"/>
            <w:r>
              <w:t xml:space="preserve">String[] </w:t>
            </w:r>
            <w:proofErr w:type="spellStart"/>
            <w:r>
              <w:t>args</w:t>
            </w:r>
            <w:proofErr w:type="spellEnd"/>
            <w:r>
              <w:t>)</w:t>
            </w:r>
          </w:p>
          <w:p w14:paraId="1FD2F09E" w14:textId="77777777" w:rsidR="0072572E" w:rsidRDefault="0072572E" w:rsidP="0072572E">
            <w:r>
              <w:tab/>
              <w:t>{</w:t>
            </w:r>
          </w:p>
          <w:p w14:paraId="7A6597E9" w14:textId="77777777" w:rsidR="0072572E" w:rsidRDefault="0072572E" w:rsidP="0072572E">
            <w:r>
              <w:tab/>
            </w:r>
            <w:r>
              <w:tab/>
            </w:r>
            <w:proofErr w:type="spellStart"/>
            <w:r>
              <w:t>System.out.println</w:t>
            </w:r>
            <w:proofErr w:type="spellEnd"/>
            <w:r>
              <w:t>("</w:t>
            </w:r>
            <w:proofErr w:type="spellStart"/>
            <w:r>
              <w:t>Ayyaaaa</w:t>
            </w:r>
            <w:proofErr w:type="spellEnd"/>
            <w:r>
              <w:t>...");</w:t>
            </w:r>
          </w:p>
          <w:p w14:paraId="2681B045" w14:textId="77777777" w:rsidR="0072572E" w:rsidRDefault="0072572E" w:rsidP="0072572E">
            <w:r>
              <w:tab/>
              <w:t>}</w:t>
            </w:r>
          </w:p>
          <w:p w14:paraId="2F43ED9A" w14:textId="58540CD3" w:rsidR="007F4D7C" w:rsidRPr="0072572E" w:rsidRDefault="0072572E" w:rsidP="0072572E">
            <w:r>
              <w:t>}</w:t>
            </w:r>
          </w:p>
        </w:tc>
      </w:tr>
    </w:tbl>
    <w:p w14:paraId="63DF07C4" w14:textId="77777777" w:rsidR="00A85D0D" w:rsidRDefault="00A85D0D" w:rsidP="003F107C">
      <w:pPr>
        <w:rPr>
          <w:b/>
          <w:bCs/>
          <w:u w:val="single"/>
        </w:rPr>
      </w:pPr>
    </w:p>
    <w:p w14:paraId="6EC6E849" w14:textId="058849F3" w:rsidR="0072572E" w:rsidRDefault="0072572E" w:rsidP="003F107C">
      <w:pPr>
        <w:rPr>
          <w:b/>
          <w:bCs/>
          <w:u w:val="single"/>
        </w:rPr>
      </w:pPr>
      <w:r>
        <w:rPr>
          <w:b/>
          <w:bCs/>
          <w:u w:val="single"/>
        </w:rPr>
        <w:t>What is package p1; statement?</w:t>
      </w:r>
    </w:p>
    <w:tbl>
      <w:tblPr>
        <w:tblStyle w:val="TableGrid"/>
        <w:tblW w:w="0" w:type="auto"/>
        <w:tblLook w:val="04A0" w:firstRow="1" w:lastRow="0" w:firstColumn="1" w:lastColumn="0" w:noHBand="0" w:noVBand="1"/>
      </w:tblPr>
      <w:tblGrid>
        <w:gridCol w:w="8522"/>
      </w:tblGrid>
      <w:tr w:rsidR="0072572E" w14:paraId="193A2A5B" w14:textId="77777777" w:rsidTr="0072572E">
        <w:tc>
          <w:tcPr>
            <w:tcW w:w="8522" w:type="dxa"/>
          </w:tcPr>
          <w:p w14:paraId="1BA4B82C" w14:textId="1173EBBB" w:rsidR="003157BC" w:rsidRPr="0072572E" w:rsidRDefault="0072572E" w:rsidP="003157BC">
            <w:pPr>
              <w:pStyle w:val="ListParagraph"/>
              <w:numPr>
                <w:ilvl w:val="0"/>
                <w:numId w:val="49"/>
              </w:numPr>
            </w:pPr>
            <w:r w:rsidRPr="0072572E">
              <w:t>It is a statement which is used to create a new package</w:t>
            </w:r>
            <w:r w:rsidR="003157BC">
              <w:t>. Here package is a keyword and p1 is the package name.</w:t>
            </w:r>
          </w:p>
        </w:tc>
      </w:tr>
    </w:tbl>
    <w:p w14:paraId="3352567E" w14:textId="77777777" w:rsidR="0072572E" w:rsidRDefault="0072572E" w:rsidP="003F107C">
      <w:pPr>
        <w:rPr>
          <w:b/>
          <w:bCs/>
          <w:u w:val="single"/>
        </w:rPr>
      </w:pPr>
    </w:p>
    <w:p w14:paraId="2527A00E" w14:textId="37F43892" w:rsidR="003157BC" w:rsidRDefault="003157BC" w:rsidP="003F107C">
      <w:pPr>
        <w:rPr>
          <w:b/>
          <w:bCs/>
          <w:u w:val="single"/>
        </w:rPr>
      </w:pPr>
      <w:r>
        <w:rPr>
          <w:b/>
          <w:bCs/>
          <w:u w:val="single"/>
        </w:rPr>
        <w:t xml:space="preserve">What is the use of “import </w:t>
      </w:r>
      <w:proofErr w:type="spellStart"/>
      <w:r>
        <w:rPr>
          <w:b/>
          <w:bCs/>
          <w:u w:val="single"/>
        </w:rPr>
        <w:t>java.lang</w:t>
      </w:r>
      <w:proofErr w:type="spellEnd"/>
      <w:r>
        <w:rPr>
          <w:b/>
          <w:bCs/>
          <w:u w:val="single"/>
        </w:rPr>
        <w:t>.*;</w:t>
      </w:r>
      <w:proofErr w:type="gramStart"/>
      <w:r>
        <w:rPr>
          <w:b/>
          <w:bCs/>
          <w:u w:val="single"/>
        </w:rPr>
        <w:t>” ?</w:t>
      </w:r>
      <w:proofErr w:type="gramEnd"/>
    </w:p>
    <w:tbl>
      <w:tblPr>
        <w:tblStyle w:val="TableGrid"/>
        <w:tblW w:w="0" w:type="auto"/>
        <w:tblLook w:val="04A0" w:firstRow="1" w:lastRow="0" w:firstColumn="1" w:lastColumn="0" w:noHBand="0" w:noVBand="1"/>
      </w:tblPr>
      <w:tblGrid>
        <w:gridCol w:w="8522"/>
      </w:tblGrid>
      <w:tr w:rsidR="003157BC" w14:paraId="001B0E8A" w14:textId="77777777" w:rsidTr="003157BC">
        <w:tc>
          <w:tcPr>
            <w:tcW w:w="8522" w:type="dxa"/>
          </w:tcPr>
          <w:p w14:paraId="0BA62661" w14:textId="601B7D63" w:rsidR="003157BC" w:rsidRPr="003157BC" w:rsidRDefault="003157BC" w:rsidP="003F107C">
            <w:r w:rsidRPr="003157BC">
              <w:t>It is used to</w:t>
            </w:r>
            <w:r>
              <w:t xml:space="preserve"> import all the classes, interfaces, </w:t>
            </w:r>
            <w:proofErr w:type="spellStart"/>
            <w:r>
              <w:t>enums</w:t>
            </w:r>
            <w:proofErr w:type="spellEnd"/>
            <w:r>
              <w:t xml:space="preserve"> and annotations existed in a package called </w:t>
            </w:r>
            <w:proofErr w:type="spellStart"/>
            <w:r>
              <w:t>java.lang</w:t>
            </w:r>
            <w:proofErr w:type="spellEnd"/>
            <w:r>
              <w:t>.</w:t>
            </w:r>
          </w:p>
        </w:tc>
      </w:tr>
    </w:tbl>
    <w:p w14:paraId="20F92500" w14:textId="77777777" w:rsidR="003157BC" w:rsidRDefault="003157BC" w:rsidP="003F107C">
      <w:pPr>
        <w:rPr>
          <w:b/>
          <w:bCs/>
          <w:u w:val="single"/>
        </w:rPr>
      </w:pPr>
    </w:p>
    <w:p w14:paraId="23200EB0" w14:textId="1704C4C4" w:rsidR="003157BC" w:rsidRDefault="003157BC" w:rsidP="003F107C">
      <w:pPr>
        <w:rPr>
          <w:b/>
          <w:bCs/>
          <w:u w:val="single"/>
        </w:rPr>
      </w:pPr>
      <w:r>
        <w:rPr>
          <w:b/>
          <w:bCs/>
          <w:u w:val="single"/>
        </w:rPr>
        <w:t>Why we import classes of a package?</w:t>
      </w:r>
    </w:p>
    <w:tbl>
      <w:tblPr>
        <w:tblStyle w:val="TableGrid"/>
        <w:tblW w:w="0" w:type="auto"/>
        <w:tblLook w:val="04A0" w:firstRow="1" w:lastRow="0" w:firstColumn="1" w:lastColumn="0" w:noHBand="0" w:noVBand="1"/>
      </w:tblPr>
      <w:tblGrid>
        <w:gridCol w:w="8522"/>
      </w:tblGrid>
      <w:tr w:rsidR="003157BC" w14:paraId="1A6847F3" w14:textId="77777777" w:rsidTr="003157BC">
        <w:tc>
          <w:tcPr>
            <w:tcW w:w="8522" w:type="dxa"/>
          </w:tcPr>
          <w:p w14:paraId="6DB380FC" w14:textId="5BD9D3C5" w:rsidR="003157BC" w:rsidRPr="003157BC" w:rsidRDefault="003157BC" w:rsidP="003F107C">
            <w:r w:rsidRPr="003157BC">
              <w:t>To use</w:t>
            </w:r>
            <w:r w:rsidR="00BE3944">
              <w:t xml:space="preserve"> those </w:t>
            </w:r>
            <w:r w:rsidR="00982AFA">
              <w:t>classes,</w:t>
            </w:r>
            <w:r w:rsidR="00BE3944">
              <w:t xml:space="preserve"> you have to import them</w:t>
            </w:r>
          </w:p>
        </w:tc>
      </w:tr>
    </w:tbl>
    <w:p w14:paraId="0D537E74" w14:textId="77777777" w:rsidR="003157BC" w:rsidRDefault="003157BC" w:rsidP="003F107C">
      <w:pPr>
        <w:rPr>
          <w:b/>
          <w:bCs/>
          <w:u w:val="single"/>
        </w:rPr>
      </w:pPr>
    </w:p>
    <w:p w14:paraId="590611CA" w14:textId="77777777" w:rsidR="00F60E5F" w:rsidRDefault="00F60E5F" w:rsidP="00F60E5F">
      <w:pPr>
        <w:contextualSpacing/>
        <w:rPr>
          <w:rFonts w:ascii="Times New Roman" w:hAnsi="Times New Roman" w:cs="Times New Roman"/>
        </w:rPr>
      </w:pPr>
      <w:r>
        <w:rPr>
          <w:rFonts w:ascii="Times New Roman" w:hAnsi="Times New Roman" w:cs="Times New Roman"/>
        </w:rPr>
        <w:t>What is the command to compile the program if it contains package statement?</w:t>
      </w:r>
    </w:p>
    <w:tbl>
      <w:tblPr>
        <w:tblStyle w:val="TableGrid"/>
        <w:tblW w:w="0" w:type="auto"/>
        <w:tblLook w:val="04A0" w:firstRow="1" w:lastRow="0" w:firstColumn="1" w:lastColumn="0" w:noHBand="0" w:noVBand="1"/>
      </w:tblPr>
      <w:tblGrid>
        <w:gridCol w:w="8522"/>
      </w:tblGrid>
      <w:tr w:rsidR="00F60E5F" w14:paraId="5F2AC1E9" w14:textId="77777777" w:rsidTr="00F60E5F">
        <w:tc>
          <w:tcPr>
            <w:tcW w:w="8522" w:type="dxa"/>
          </w:tcPr>
          <w:p w14:paraId="2581A480" w14:textId="77777777" w:rsidR="00F60E5F" w:rsidRDefault="00F60E5F" w:rsidP="003F107C">
            <w:proofErr w:type="spellStart"/>
            <w:proofErr w:type="gramStart"/>
            <w:r w:rsidRPr="00F60E5F">
              <w:t>Javac</w:t>
            </w:r>
            <w:proofErr w:type="spellEnd"/>
            <w:r w:rsidRPr="00F60E5F">
              <w:t xml:space="preserve">  -</w:t>
            </w:r>
            <w:proofErr w:type="gramEnd"/>
            <w:r w:rsidRPr="00F60E5F">
              <w:t xml:space="preserve">d   .   </w:t>
            </w:r>
            <w:r>
              <w:t>Sixth</w:t>
            </w:r>
            <w:r w:rsidRPr="00F60E5F">
              <w:t>.java</w:t>
            </w:r>
          </w:p>
          <w:p w14:paraId="39FBBC19" w14:textId="77777777" w:rsidR="0085498A" w:rsidRDefault="0085498A" w:rsidP="003F107C"/>
          <w:p w14:paraId="1EE39C57" w14:textId="77777777" w:rsidR="0085498A" w:rsidRDefault="0085498A" w:rsidP="003F107C">
            <w:r>
              <w:t>If I compile the program like above then 4 .class files will be created in p1 folder(package)</w:t>
            </w:r>
          </w:p>
          <w:p w14:paraId="4D690A2E" w14:textId="77777777" w:rsidR="0085498A" w:rsidRDefault="0085498A" w:rsidP="0085498A">
            <w:pPr>
              <w:pStyle w:val="ListParagraph"/>
              <w:numPr>
                <w:ilvl w:val="2"/>
                <w:numId w:val="49"/>
              </w:numPr>
            </w:pPr>
            <w:proofErr w:type="spellStart"/>
            <w:r>
              <w:t>MyInterface.class</w:t>
            </w:r>
            <w:proofErr w:type="spellEnd"/>
            <w:r>
              <w:t xml:space="preserve"> file</w:t>
            </w:r>
          </w:p>
          <w:p w14:paraId="0DC4BF30" w14:textId="77777777" w:rsidR="0085498A" w:rsidRDefault="0085498A" w:rsidP="0085498A">
            <w:pPr>
              <w:pStyle w:val="ListParagraph"/>
              <w:numPr>
                <w:ilvl w:val="2"/>
                <w:numId w:val="49"/>
              </w:numPr>
            </w:pPr>
            <w:r>
              <w:t xml:space="preserve">My </w:t>
            </w:r>
            <w:proofErr w:type="spellStart"/>
            <w:r>
              <w:t>Annotation.class</w:t>
            </w:r>
            <w:proofErr w:type="spellEnd"/>
          </w:p>
          <w:p w14:paraId="3BA90876" w14:textId="77777777" w:rsidR="0085498A" w:rsidRDefault="0085498A" w:rsidP="0085498A">
            <w:pPr>
              <w:pStyle w:val="ListParagraph"/>
              <w:numPr>
                <w:ilvl w:val="2"/>
                <w:numId w:val="49"/>
              </w:numPr>
            </w:pPr>
            <w:proofErr w:type="spellStart"/>
            <w:r>
              <w:t>Colors.class</w:t>
            </w:r>
            <w:proofErr w:type="spellEnd"/>
          </w:p>
          <w:p w14:paraId="6B70BDB5" w14:textId="125D8C8A" w:rsidR="0085498A" w:rsidRPr="00F60E5F" w:rsidRDefault="0085498A" w:rsidP="0085498A">
            <w:pPr>
              <w:pStyle w:val="ListParagraph"/>
              <w:numPr>
                <w:ilvl w:val="2"/>
                <w:numId w:val="49"/>
              </w:numPr>
            </w:pPr>
            <w:proofErr w:type="spellStart"/>
            <w:r>
              <w:t>Ayyo.class</w:t>
            </w:r>
            <w:proofErr w:type="spellEnd"/>
          </w:p>
        </w:tc>
      </w:tr>
    </w:tbl>
    <w:p w14:paraId="5BEAC7F6" w14:textId="77777777" w:rsidR="00F60E5F" w:rsidRDefault="00F60E5F" w:rsidP="003F107C">
      <w:pPr>
        <w:rPr>
          <w:b/>
          <w:bCs/>
          <w:u w:val="single"/>
        </w:rPr>
      </w:pPr>
    </w:p>
    <w:p w14:paraId="648E9075" w14:textId="20EC9F7B" w:rsidR="0085498A" w:rsidRDefault="0085498A" w:rsidP="003F107C">
      <w:pPr>
        <w:rPr>
          <w:b/>
          <w:bCs/>
          <w:u w:val="single"/>
        </w:rPr>
      </w:pPr>
      <w:r>
        <w:rPr>
          <w:b/>
          <w:bCs/>
          <w:u w:val="single"/>
        </w:rPr>
        <w:t>How to run the program if main method class is existed in p1 package?</w:t>
      </w:r>
    </w:p>
    <w:tbl>
      <w:tblPr>
        <w:tblStyle w:val="TableGrid"/>
        <w:tblW w:w="0" w:type="auto"/>
        <w:tblLook w:val="04A0" w:firstRow="1" w:lastRow="0" w:firstColumn="1" w:lastColumn="0" w:noHBand="0" w:noVBand="1"/>
      </w:tblPr>
      <w:tblGrid>
        <w:gridCol w:w="8522"/>
      </w:tblGrid>
      <w:tr w:rsidR="003C6DC6" w14:paraId="2C098A18" w14:textId="77777777" w:rsidTr="003C6DC6">
        <w:tc>
          <w:tcPr>
            <w:tcW w:w="8522" w:type="dxa"/>
          </w:tcPr>
          <w:p w14:paraId="3DDEEBD1" w14:textId="06DCE957" w:rsidR="003C6DC6" w:rsidRPr="003C6DC6" w:rsidRDefault="003C6DC6" w:rsidP="003F107C">
            <w:r>
              <w:t>j</w:t>
            </w:r>
            <w:r w:rsidRPr="003C6DC6">
              <w:t xml:space="preserve">ava </w:t>
            </w:r>
            <w:r>
              <w:t xml:space="preserve">  </w:t>
            </w:r>
            <w:r w:rsidRPr="003C6DC6">
              <w:t>p</w:t>
            </w:r>
            <w:proofErr w:type="gramStart"/>
            <w:r w:rsidRPr="003C6DC6">
              <w:t>1.Ayyo</w:t>
            </w:r>
            <w:proofErr w:type="gramEnd"/>
          </w:p>
        </w:tc>
      </w:tr>
    </w:tbl>
    <w:p w14:paraId="5A84DAD3" w14:textId="77777777" w:rsidR="0085498A" w:rsidRDefault="0085498A" w:rsidP="003F107C">
      <w:pPr>
        <w:rPr>
          <w:b/>
          <w:bCs/>
          <w:u w:val="single"/>
        </w:rPr>
      </w:pPr>
    </w:p>
    <w:p w14:paraId="40FB7BFC" w14:textId="3634C1AF" w:rsidR="00D77F72" w:rsidRDefault="00EF5E3D" w:rsidP="003F107C">
      <w:pPr>
        <w:rPr>
          <w:b/>
          <w:bCs/>
          <w:u w:val="single"/>
        </w:rPr>
      </w:pPr>
      <w:r>
        <w:rPr>
          <w:b/>
          <w:bCs/>
          <w:u w:val="single"/>
        </w:rPr>
        <w:t>Can we write print statement outside the function in Java?</w:t>
      </w:r>
    </w:p>
    <w:tbl>
      <w:tblPr>
        <w:tblStyle w:val="TableGrid"/>
        <w:tblW w:w="0" w:type="auto"/>
        <w:tblLook w:val="04A0" w:firstRow="1" w:lastRow="0" w:firstColumn="1" w:lastColumn="0" w:noHBand="0" w:noVBand="1"/>
      </w:tblPr>
      <w:tblGrid>
        <w:gridCol w:w="8522"/>
      </w:tblGrid>
      <w:tr w:rsidR="00EF5E3D" w14:paraId="49FE3612" w14:textId="77777777" w:rsidTr="00EF5E3D">
        <w:tc>
          <w:tcPr>
            <w:tcW w:w="8522" w:type="dxa"/>
          </w:tcPr>
          <w:p w14:paraId="2B8C8CB1" w14:textId="5B55C129" w:rsidR="00EF5E3D" w:rsidRPr="00EF5E3D" w:rsidRDefault="00EF5E3D" w:rsidP="003F107C">
            <w:proofErr w:type="gramStart"/>
            <w:r w:rsidRPr="00EF5E3D">
              <w:t>No</w:t>
            </w:r>
            <w:proofErr w:type="gramEnd"/>
            <w:r>
              <w:t xml:space="preserve"> we can’t, but we can write it in any block which is written in a class.</w:t>
            </w:r>
          </w:p>
        </w:tc>
      </w:tr>
    </w:tbl>
    <w:p w14:paraId="436B6250" w14:textId="77777777" w:rsidR="00EF5E3D" w:rsidRDefault="00EF5E3D" w:rsidP="003F107C">
      <w:pPr>
        <w:rPr>
          <w:b/>
          <w:bCs/>
          <w:u w:val="single"/>
        </w:rPr>
      </w:pPr>
    </w:p>
    <w:p w14:paraId="3FCC12DC" w14:textId="04B738F2" w:rsidR="00EF5E3D" w:rsidRDefault="000A2B50" w:rsidP="003F107C">
      <w:pPr>
        <w:rPr>
          <w:b/>
          <w:bCs/>
          <w:u w:val="single"/>
        </w:rPr>
      </w:pPr>
      <w:r>
        <w:rPr>
          <w:b/>
          <w:bCs/>
          <w:u w:val="single"/>
        </w:rPr>
        <w:t>If you write print statement outside the function what error you will get?</w:t>
      </w:r>
    </w:p>
    <w:tbl>
      <w:tblPr>
        <w:tblStyle w:val="TableGrid"/>
        <w:tblW w:w="0" w:type="auto"/>
        <w:tblLook w:val="04A0" w:firstRow="1" w:lastRow="0" w:firstColumn="1" w:lastColumn="0" w:noHBand="0" w:noVBand="1"/>
      </w:tblPr>
      <w:tblGrid>
        <w:gridCol w:w="8522"/>
      </w:tblGrid>
      <w:tr w:rsidR="001E4E87" w14:paraId="60DF7A80" w14:textId="77777777" w:rsidTr="001E4E87">
        <w:tc>
          <w:tcPr>
            <w:tcW w:w="8522" w:type="dxa"/>
          </w:tcPr>
          <w:p w14:paraId="2955EFDB" w14:textId="4156FF53" w:rsidR="001E4E87" w:rsidRDefault="001E4E87" w:rsidP="003F107C">
            <w:pPr>
              <w:rPr>
                <w:b/>
                <w:bCs/>
                <w:u w:val="single"/>
              </w:rPr>
            </w:pPr>
            <w:r w:rsidRPr="001E4E87">
              <w:rPr>
                <w:b/>
                <w:bCs/>
                <w:noProof/>
                <w:u w:val="single"/>
              </w:rPr>
              <w:drawing>
                <wp:inline distT="0" distB="0" distL="0" distR="0" wp14:anchorId="418DE6DA" wp14:editId="6990D7F5">
                  <wp:extent cx="3563205" cy="908604"/>
                  <wp:effectExtent l="0" t="0" r="0" b="6350"/>
                  <wp:docPr id="145371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13560" name=""/>
                          <pic:cNvPicPr/>
                        </pic:nvPicPr>
                        <pic:blipFill>
                          <a:blip r:embed="rId9"/>
                          <a:stretch>
                            <a:fillRect/>
                          </a:stretch>
                        </pic:blipFill>
                        <pic:spPr>
                          <a:xfrm>
                            <a:off x="0" y="0"/>
                            <a:ext cx="3606338" cy="919603"/>
                          </a:xfrm>
                          <a:prstGeom prst="rect">
                            <a:avLst/>
                          </a:prstGeom>
                        </pic:spPr>
                      </pic:pic>
                    </a:graphicData>
                  </a:graphic>
                </wp:inline>
              </w:drawing>
            </w:r>
          </w:p>
        </w:tc>
      </w:tr>
    </w:tbl>
    <w:p w14:paraId="02D928F3" w14:textId="77777777" w:rsidR="000A2B50" w:rsidRDefault="000A2B50" w:rsidP="003F107C">
      <w:pPr>
        <w:rPr>
          <w:b/>
          <w:bCs/>
          <w:u w:val="single"/>
        </w:rPr>
      </w:pPr>
    </w:p>
    <w:p w14:paraId="0B8DFAB8" w14:textId="62C427C4" w:rsidR="00EF5E3D" w:rsidRDefault="004A7B45" w:rsidP="003F107C">
      <w:pPr>
        <w:rPr>
          <w:b/>
          <w:bCs/>
          <w:u w:val="single"/>
        </w:rPr>
      </w:pPr>
      <w:r>
        <w:rPr>
          <w:b/>
          <w:bCs/>
          <w:u w:val="single"/>
        </w:rPr>
        <w:t>Can I declare a variable with in a class and outside the function?</w:t>
      </w:r>
    </w:p>
    <w:tbl>
      <w:tblPr>
        <w:tblStyle w:val="TableGrid"/>
        <w:tblW w:w="0" w:type="auto"/>
        <w:tblLook w:val="04A0" w:firstRow="1" w:lastRow="0" w:firstColumn="1" w:lastColumn="0" w:noHBand="0" w:noVBand="1"/>
      </w:tblPr>
      <w:tblGrid>
        <w:gridCol w:w="8522"/>
      </w:tblGrid>
      <w:tr w:rsidR="004A7B45" w14:paraId="433AB5CA" w14:textId="77777777" w:rsidTr="004A7B45">
        <w:tc>
          <w:tcPr>
            <w:tcW w:w="8522" w:type="dxa"/>
          </w:tcPr>
          <w:p w14:paraId="06CBCF0D" w14:textId="77777777" w:rsidR="004A7B45" w:rsidRDefault="004A7B45" w:rsidP="003F107C">
            <w:pPr>
              <w:rPr>
                <w:b/>
                <w:bCs/>
                <w:u w:val="single"/>
              </w:rPr>
            </w:pPr>
            <w:proofErr w:type="gramStart"/>
            <w:r>
              <w:rPr>
                <w:b/>
                <w:bCs/>
                <w:u w:val="single"/>
              </w:rPr>
              <w:t>Yes</w:t>
            </w:r>
            <w:proofErr w:type="gramEnd"/>
            <w:r>
              <w:rPr>
                <w:b/>
                <w:bCs/>
                <w:u w:val="single"/>
              </w:rPr>
              <w:t xml:space="preserve"> we can declare 2 types of variables </w:t>
            </w:r>
          </w:p>
          <w:p w14:paraId="4BBC7B31" w14:textId="326C0153" w:rsidR="004A7B45" w:rsidRPr="004A7B45" w:rsidRDefault="004A7B45" w:rsidP="004A7B45">
            <w:pPr>
              <w:pStyle w:val="ListParagraph"/>
              <w:numPr>
                <w:ilvl w:val="0"/>
                <w:numId w:val="49"/>
              </w:numPr>
            </w:pPr>
            <w:r w:rsidRPr="004A7B45">
              <w:t>Instance variables</w:t>
            </w:r>
            <w:r w:rsidR="007B0433">
              <w:t xml:space="preserve"> (it is not declared as static)</w:t>
            </w:r>
          </w:p>
          <w:p w14:paraId="1D61926A" w14:textId="7AC6A9C6" w:rsidR="004A7B45" w:rsidRPr="004A7B45" w:rsidRDefault="004A7B45" w:rsidP="004A7B45">
            <w:pPr>
              <w:pStyle w:val="ListParagraph"/>
              <w:numPr>
                <w:ilvl w:val="0"/>
                <w:numId w:val="49"/>
              </w:numPr>
            </w:pPr>
            <w:r w:rsidRPr="004A7B45">
              <w:t>Static variables</w:t>
            </w:r>
            <w:r w:rsidR="007B0433">
              <w:t xml:space="preserve"> (it is declared as static)</w:t>
            </w:r>
          </w:p>
        </w:tc>
      </w:tr>
    </w:tbl>
    <w:p w14:paraId="357D5697" w14:textId="77777777" w:rsidR="004A7B45" w:rsidRDefault="004A7B45" w:rsidP="003F107C">
      <w:pPr>
        <w:rPr>
          <w:b/>
          <w:bCs/>
          <w:u w:val="single"/>
        </w:rPr>
      </w:pPr>
    </w:p>
    <w:p w14:paraId="767F12F4" w14:textId="77777777" w:rsidR="005F1CE4" w:rsidRDefault="005F1CE4" w:rsidP="003F107C">
      <w:pPr>
        <w:rPr>
          <w:b/>
          <w:bCs/>
          <w:u w:val="single"/>
        </w:rPr>
      </w:pPr>
    </w:p>
    <w:p w14:paraId="1FF109EE" w14:textId="75D73024" w:rsidR="005F1CE4" w:rsidRDefault="005F1CE4" w:rsidP="003F107C">
      <w:pPr>
        <w:rPr>
          <w:b/>
          <w:bCs/>
          <w:u w:val="single"/>
        </w:rPr>
      </w:pPr>
      <w:r>
        <w:rPr>
          <w:b/>
          <w:bCs/>
          <w:u w:val="single"/>
        </w:rPr>
        <w:t>Can I write statements other than declarations in a class and outside the functions?</w:t>
      </w:r>
    </w:p>
    <w:tbl>
      <w:tblPr>
        <w:tblStyle w:val="TableGrid"/>
        <w:tblW w:w="0" w:type="auto"/>
        <w:tblLook w:val="04A0" w:firstRow="1" w:lastRow="0" w:firstColumn="1" w:lastColumn="0" w:noHBand="0" w:noVBand="1"/>
      </w:tblPr>
      <w:tblGrid>
        <w:gridCol w:w="8522"/>
      </w:tblGrid>
      <w:tr w:rsidR="005F1CE4" w14:paraId="00F109E2" w14:textId="77777777" w:rsidTr="005F1CE4">
        <w:tc>
          <w:tcPr>
            <w:tcW w:w="8522" w:type="dxa"/>
          </w:tcPr>
          <w:p w14:paraId="01504EF0" w14:textId="34F13A8A" w:rsidR="005F1CE4" w:rsidRPr="005F1CE4" w:rsidRDefault="005F1CE4" w:rsidP="003F107C">
            <w:proofErr w:type="gramStart"/>
            <w:r w:rsidRPr="005F1CE4">
              <w:t>No</w:t>
            </w:r>
            <w:proofErr w:type="gramEnd"/>
            <w:r w:rsidRPr="005F1CE4">
              <w:t xml:space="preserve"> we can write only variable declaration(definition) statements.</w:t>
            </w:r>
          </w:p>
        </w:tc>
      </w:tr>
    </w:tbl>
    <w:p w14:paraId="614B4FC4" w14:textId="77777777" w:rsidR="005F1CE4" w:rsidRDefault="005F1CE4" w:rsidP="003F107C">
      <w:pPr>
        <w:rPr>
          <w:b/>
          <w:bCs/>
          <w:u w:val="single"/>
        </w:rPr>
      </w:pPr>
    </w:p>
    <w:p w14:paraId="620A2124" w14:textId="612535A6" w:rsidR="00F72663" w:rsidRDefault="00D6596A" w:rsidP="003F107C">
      <w:pPr>
        <w:rPr>
          <w:b/>
          <w:bCs/>
          <w:u w:val="single"/>
        </w:rPr>
      </w:pPr>
      <w:r>
        <w:rPr>
          <w:b/>
          <w:bCs/>
          <w:u w:val="single"/>
        </w:rPr>
        <w:t>If I write the “</w:t>
      </w:r>
      <w:r w:rsidRPr="00D6596A">
        <w:rPr>
          <w:b/>
          <w:bCs/>
          <w:u w:val="single"/>
        </w:rPr>
        <w:t>c=a*s;</w:t>
      </w:r>
      <w:r>
        <w:rPr>
          <w:b/>
          <w:bCs/>
          <w:u w:val="single"/>
        </w:rPr>
        <w:t>” statement outside the function within a class what kind of error you will get?</w:t>
      </w:r>
    </w:p>
    <w:tbl>
      <w:tblPr>
        <w:tblStyle w:val="TableGrid"/>
        <w:tblW w:w="0" w:type="auto"/>
        <w:tblLook w:val="04A0" w:firstRow="1" w:lastRow="0" w:firstColumn="1" w:lastColumn="0" w:noHBand="0" w:noVBand="1"/>
      </w:tblPr>
      <w:tblGrid>
        <w:gridCol w:w="8522"/>
      </w:tblGrid>
      <w:tr w:rsidR="00DA7210" w14:paraId="09375E90" w14:textId="77777777" w:rsidTr="00DA7210">
        <w:tc>
          <w:tcPr>
            <w:tcW w:w="8522" w:type="dxa"/>
          </w:tcPr>
          <w:p w14:paraId="0A340884" w14:textId="24B7D25D" w:rsidR="00DA7210" w:rsidRPr="00600955" w:rsidRDefault="009F6FE6" w:rsidP="003F107C">
            <w:pPr>
              <w:rPr>
                <w:b/>
                <w:bCs/>
              </w:rPr>
            </w:pPr>
            <w:r w:rsidRPr="00600955">
              <w:rPr>
                <w:b/>
                <w:bCs/>
                <w:noProof/>
              </w:rPr>
              <w:drawing>
                <wp:inline distT="0" distB="0" distL="0" distR="0" wp14:anchorId="3B0E0F47" wp14:editId="0DC1D4E1">
                  <wp:extent cx="3700960" cy="617124"/>
                  <wp:effectExtent l="0" t="0" r="0" b="0"/>
                  <wp:docPr id="102715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51851" name=""/>
                          <pic:cNvPicPr/>
                        </pic:nvPicPr>
                        <pic:blipFill>
                          <a:blip r:embed="rId10"/>
                          <a:stretch>
                            <a:fillRect/>
                          </a:stretch>
                        </pic:blipFill>
                        <pic:spPr>
                          <a:xfrm>
                            <a:off x="0" y="0"/>
                            <a:ext cx="3768697" cy="628419"/>
                          </a:xfrm>
                          <a:prstGeom prst="rect">
                            <a:avLst/>
                          </a:prstGeom>
                        </pic:spPr>
                      </pic:pic>
                    </a:graphicData>
                  </a:graphic>
                </wp:inline>
              </w:drawing>
            </w:r>
          </w:p>
        </w:tc>
      </w:tr>
    </w:tbl>
    <w:p w14:paraId="5DBCE974" w14:textId="77777777" w:rsidR="00D6596A" w:rsidRDefault="00D6596A" w:rsidP="003F107C">
      <w:pPr>
        <w:rPr>
          <w:b/>
          <w:bCs/>
          <w:u w:val="single"/>
        </w:rPr>
      </w:pPr>
    </w:p>
    <w:p w14:paraId="0F795E2B" w14:textId="4C4A1E53" w:rsidR="001E4E87" w:rsidRDefault="00A71E17" w:rsidP="003F107C">
      <w:pPr>
        <w:rPr>
          <w:b/>
          <w:bCs/>
          <w:u w:val="single"/>
        </w:rPr>
      </w:pPr>
      <w:r>
        <w:rPr>
          <w:b/>
          <w:bCs/>
          <w:u w:val="single"/>
        </w:rPr>
        <w:t>What is String</w:t>
      </w:r>
      <w:r w:rsidR="00721696">
        <w:rPr>
          <w:b/>
          <w:bCs/>
          <w:u w:val="single"/>
        </w:rPr>
        <w:t>, System</w:t>
      </w:r>
      <w:r>
        <w:rPr>
          <w:b/>
          <w:bCs/>
          <w:u w:val="single"/>
        </w:rPr>
        <w:t xml:space="preserve"> </w:t>
      </w:r>
      <w:r w:rsidR="00721696">
        <w:rPr>
          <w:b/>
          <w:bCs/>
          <w:u w:val="single"/>
        </w:rPr>
        <w:t>which are used in our</w:t>
      </w:r>
      <w:r>
        <w:rPr>
          <w:b/>
          <w:bCs/>
          <w:u w:val="single"/>
        </w:rPr>
        <w:t xml:space="preserve"> program?</w:t>
      </w:r>
    </w:p>
    <w:tbl>
      <w:tblPr>
        <w:tblStyle w:val="TableGrid"/>
        <w:tblW w:w="0" w:type="auto"/>
        <w:tblLook w:val="04A0" w:firstRow="1" w:lastRow="0" w:firstColumn="1" w:lastColumn="0" w:noHBand="0" w:noVBand="1"/>
      </w:tblPr>
      <w:tblGrid>
        <w:gridCol w:w="8522"/>
      </w:tblGrid>
      <w:tr w:rsidR="00A71E17" w14:paraId="70F3F929" w14:textId="77777777" w:rsidTr="00A71E17">
        <w:tc>
          <w:tcPr>
            <w:tcW w:w="8522" w:type="dxa"/>
          </w:tcPr>
          <w:p w14:paraId="219BCC29" w14:textId="6B6CD8AA" w:rsidR="00A71E17" w:rsidRPr="00A71E17" w:rsidRDefault="00721696" w:rsidP="003F107C">
            <w:pPr>
              <w:pStyle w:val="ListParagraph"/>
              <w:numPr>
                <w:ilvl w:val="0"/>
                <w:numId w:val="49"/>
              </w:numPr>
            </w:pPr>
            <w:r>
              <w:t xml:space="preserve">These are </w:t>
            </w:r>
            <w:r w:rsidR="00A71E17" w:rsidRPr="00A71E17">
              <w:t>a pre-defined class</w:t>
            </w:r>
            <w:r>
              <w:t>es</w:t>
            </w:r>
            <w:r w:rsidR="00A71E17" w:rsidRPr="00A71E17">
              <w:t xml:space="preserve"> existed in </w:t>
            </w:r>
            <w:proofErr w:type="spellStart"/>
            <w:proofErr w:type="gramStart"/>
            <w:r w:rsidR="00A71E17" w:rsidRPr="00A71E17">
              <w:t>java.lang</w:t>
            </w:r>
            <w:proofErr w:type="spellEnd"/>
            <w:proofErr w:type="gramEnd"/>
            <w:r w:rsidR="00A71E17" w:rsidRPr="00A71E17">
              <w:t xml:space="preserve"> package</w:t>
            </w:r>
          </w:p>
        </w:tc>
      </w:tr>
    </w:tbl>
    <w:p w14:paraId="5107DEFC" w14:textId="77777777" w:rsidR="00A71E17" w:rsidRDefault="00A71E17" w:rsidP="003F107C">
      <w:pPr>
        <w:rPr>
          <w:b/>
          <w:bCs/>
          <w:u w:val="single"/>
        </w:rPr>
      </w:pPr>
    </w:p>
    <w:p w14:paraId="12700BFF" w14:textId="4EE9CE85" w:rsidR="00A71E17" w:rsidRDefault="00A71E17" w:rsidP="003F107C">
      <w:pPr>
        <w:rPr>
          <w:b/>
          <w:bCs/>
          <w:u w:val="single"/>
        </w:rPr>
      </w:pPr>
      <w:r>
        <w:rPr>
          <w:b/>
          <w:bCs/>
          <w:u w:val="single"/>
        </w:rPr>
        <w:t xml:space="preserve">Can </w:t>
      </w:r>
      <w:r w:rsidR="00600955">
        <w:rPr>
          <w:b/>
          <w:bCs/>
          <w:u w:val="single"/>
        </w:rPr>
        <w:t xml:space="preserve">we </w:t>
      </w:r>
      <w:r>
        <w:rPr>
          <w:b/>
          <w:bCs/>
          <w:u w:val="single"/>
        </w:rPr>
        <w:t xml:space="preserve">use String class without importing </w:t>
      </w:r>
      <w:proofErr w:type="spellStart"/>
      <w:proofErr w:type="gramStart"/>
      <w:r>
        <w:rPr>
          <w:b/>
          <w:bCs/>
          <w:u w:val="single"/>
        </w:rPr>
        <w:t>java.lang</w:t>
      </w:r>
      <w:proofErr w:type="spellEnd"/>
      <w:proofErr w:type="gramEnd"/>
      <w:r>
        <w:rPr>
          <w:b/>
          <w:bCs/>
          <w:u w:val="single"/>
        </w:rPr>
        <w:t xml:space="preserve"> package?</w:t>
      </w:r>
    </w:p>
    <w:tbl>
      <w:tblPr>
        <w:tblStyle w:val="TableGrid"/>
        <w:tblW w:w="0" w:type="auto"/>
        <w:tblLook w:val="04A0" w:firstRow="1" w:lastRow="0" w:firstColumn="1" w:lastColumn="0" w:noHBand="0" w:noVBand="1"/>
      </w:tblPr>
      <w:tblGrid>
        <w:gridCol w:w="8522"/>
      </w:tblGrid>
      <w:tr w:rsidR="00A71E17" w14:paraId="6F53BF26" w14:textId="77777777" w:rsidTr="00A71E17">
        <w:tc>
          <w:tcPr>
            <w:tcW w:w="8522" w:type="dxa"/>
          </w:tcPr>
          <w:p w14:paraId="1381A2EB" w14:textId="3A6DCF0D" w:rsidR="00A71E17" w:rsidRPr="0014215A" w:rsidRDefault="0014215A" w:rsidP="003F107C">
            <w:r w:rsidRPr="0014215A">
              <w:t xml:space="preserve">Yes, we can because </w:t>
            </w:r>
            <w:proofErr w:type="spellStart"/>
            <w:proofErr w:type="gramStart"/>
            <w:r w:rsidRPr="0014215A">
              <w:t>java.lang</w:t>
            </w:r>
            <w:proofErr w:type="spellEnd"/>
            <w:proofErr w:type="gramEnd"/>
            <w:r w:rsidRPr="0014215A">
              <w:t xml:space="preserve"> package is the default package, which means the compiler imports it automatically.</w:t>
            </w:r>
          </w:p>
        </w:tc>
      </w:tr>
    </w:tbl>
    <w:p w14:paraId="1C009853" w14:textId="77777777" w:rsidR="00A71E17" w:rsidRDefault="00A71E17" w:rsidP="003F107C">
      <w:pPr>
        <w:rPr>
          <w:b/>
          <w:bCs/>
          <w:u w:val="single"/>
        </w:rPr>
      </w:pPr>
    </w:p>
    <w:p w14:paraId="20A7A71A" w14:textId="6464CA9B" w:rsidR="00982AFA" w:rsidRDefault="001F2C12" w:rsidP="003F107C">
      <w:pPr>
        <w:rPr>
          <w:b/>
          <w:bCs/>
          <w:u w:val="single"/>
        </w:rPr>
      </w:pPr>
      <w:r>
        <w:rPr>
          <w:b/>
          <w:bCs/>
          <w:u w:val="single"/>
        </w:rPr>
        <w:t xml:space="preserve">When the </w:t>
      </w:r>
      <w:proofErr w:type="spellStart"/>
      <w:proofErr w:type="gramStart"/>
      <w:r>
        <w:rPr>
          <w:b/>
          <w:bCs/>
          <w:u w:val="single"/>
        </w:rPr>
        <w:t>java.lang</w:t>
      </w:r>
      <w:proofErr w:type="spellEnd"/>
      <w:proofErr w:type="gramEnd"/>
      <w:r>
        <w:rPr>
          <w:b/>
          <w:bCs/>
          <w:u w:val="single"/>
        </w:rPr>
        <w:t xml:space="preserve"> package will be imported automatically?</w:t>
      </w:r>
    </w:p>
    <w:tbl>
      <w:tblPr>
        <w:tblStyle w:val="TableGrid"/>
        <w:tblW w:w="0" w:type="auto"/>
        <w:tblLook w:val="04A0" w:firstRow="1" w:lastRow="0" w:firstColumn="1" w:lastColumn="0" w:noHBand="0" w:noVBand="1"/>
      </w:tblPr>
      <w:tblGrid>
        <w:gridCol w:w="8522"/>
      </w:tblGrid>
      <w:tr w:rsidR="001F2C12" w14:paraId="1E7ACAD8" w14:textId="77777777" w:rsidTr="001F2C12">
        <w:tc>
          <w:tcPr>
            <w:tcW w:w="8522" w:type="dxa"/>
          </w:tcPr>
          <w:p w14:paraId="27C728F3" w14:textId="1A97FBDA" w:rsidR="001F2C12" w:rsidRPr="001F2C12" w:rsidRDefault="001F2C12" w:rsidP="003F107C">
            <w:r w:rsidRPr="001F2C12">
              <w:t>During compilation</w:t>
            </w:r>
          </w:p>
        </w:tc>
      </w:tr>
    </w:tbl>
    <w:p w14:paraId="229B168A" w14:textId="77777777" w:rsidR="003157BC" w:rsidRDefault="003157BC" w:rsidP="003F107C">
      <w:pPr>
        <w:rPr>
          <w:b/>
          <w:bCs/>
          <w:u w:val="single"/>
        </w:rPr>
      </w:pPr>
    </w:p>
    <w:p w14:paraId="79C9AA0E" w14:textId="77777777" w:rsidR="002B3E51" w:rsidRDefault="002B3E51" w:rsidP="003F107C"/>
    <w:p w14:paraId="488DCACE" w14:textId="77777777" w:rsidR="002B4156" w:rsidRDefault="00B7586F" w:rsidP="003F107C">
      <w:r>
        <w:t>What is a string?</w:t>
      </w:r>
    </w:p>
    <w:tbl>
      <w:tblPr>
        <w:tblStyle w:val="TableGrid"/>
        <w:tblW w:w="0" w:type="auto"/>
        <w:tblLook w:val="04A0" w:firstRow="1" w:lastRow="0" w:firstColumn="1" w:lastColumn="0" w:noHBand="0" w:noVBand="1"/>
      </w:tblPr>
      <w:tblGrid>
        <w:gridCol w:w="8522"/>
      </w:tblGrid>
      <w:tr w:rsidR="00B7586F" w14:paraId="2A4DAFD5" w14:textId="77777777" w:rsidTr="00B7586F">
        <w:tc>
          <w:tcPr>
            <w:tcW w:w="8522" w:type="dxa"/>
          </w:tcPr>
          <w:p w14:paraId="02AA1416" w14:textId="77777777" w:rsidR="00B7586F" w:rsidRDefault="00B7586F" w:rsidP="003F107C">
            <w:r>
              <w:t xml:space="preserve">A string is nothing but collection of characters represented by pair of double quotations </w:t>
            </w:r>
          </w:p>
          <w:p w14:paraId="51D13BE6" w14:textId="77777777" w:rsidR="00B7586F" w:rsidRDefault="00B7586F" w:rsidP="003F107C">
            <w:r>
              <w:t>Ex-1</w:t>
            </w:r>
            <w:proofErr w:type="gramStart"/>
            <w:r>
              <w:t>:  “</w:t>
            </w:r>
            <w:proofErr w:type="spellStart"/>
            <w:proofErr w:type="gramEnd"/>
            <w:r>
              <w:t>ravi</w:t>
            </w:r>
            <w:proofErr w:type="spellEnd"/>
            <w:r>
              <w:t xml:space="preserve"> </w:t>
            </w:r>
            <w:proofErr w:type="spellStart"/>
            <w:r>
              <w:t>teja</w:t>
            </w:r>
            <w:proofErr w:type="spellEnd"/>
            <w:r>
              <w:t>”</w:t>
            </w:r>
            <w:r w:rsidR="00D8303D">
              <w:t xml:space="preserve">   -&gt;   string literal(value)</w:t>
            </w:r>
          </w:p>
          <w:p w14:paraId="62F3D154" w14:textId="77777777" w:rsidR="00B7586F" w:rsidRDefault="00B7586F" w:rsidP="003F107C">
            <w:r>
              <w:t>Ex-2</w:t>
            </w:r>
            <w:proofErr w:type="gramStart"/>
            <w:r>
              <w:t>:  “</w:t>
            </w:r>
            <w:proofErr w:type="gramEnd"/>
            <w:r>
              <w:t>Vamsi”</w:t>
            </w:r>
            <w:r w:rsidR="00D8303D">
              <w:t xml:space="preserve">    -&gt; string literal</w:t>
            </w:r>
          </w:p>
          <w:p w14:paraId="3EB26E24" w14:textId="77777777" w:rsidR="00B7586F" w:rsidRDefault="00B7586F" w:rsidP="003F107C">
            <w:r>
              <w:t>Ex-3</w:t>
            </w:r>
            <w:proofErr w:type="gramStart"/>
            <w:r>
              <w:t>:  “</w:t>
            </w:r>
            <w:proofErr w:type="gramEnd"/>
            <w:r>
              <w:t>12345”</w:t>
            </w:r>
            <w:r w:rsidR="00D8303D">
              <w:t xml:space="preserve">     -&gt; string literal</w:t>
            </w:r>
          </w:p>
          <w:p w14:paraId="5E3820C3" w14:textId="77777777" w:rsidR="00B7586F" w:rsidRDefault="00B7586F" w:rsidP="003F107C">
            <w:r>
              <w:t>Ex-4</w:t>
            </w:r>
            <w:proofErr w:type="gramStart"/>
            <w:r>
              <w:t>:  “</w:t>
            </w:r>
            <w:proofErr w:type="gramEnd"/>
            <w:r>
              <w:t>+-*&amp;^@”</w:t>
            </w:r>
            <w:r w:rsidR="00D8303D">
              <w:t xml:space="preserve">  -&gt; string literal</w:t>
            </w:r>
          </w:p>
        </w:tc>
      </w:tr>
    </w:tbl>
    <w:p w14:paraId="015F53CD" w14:textId="77777777" w:rsidR="00B7586F" w:rsidRDefault="00B7586F" w:rsidP="003F107C"/>
    <w:p w14:paraId="411E95A5" w14:textId="77777777" w:rsidR="00D962C6" w:rsidRDefault="00D8303D" w:rsidP="003F107C">
      <w:r>
        <w:t>What is a concatenation symbol?</w:t>
      </w:r>
    </w:p>
    <w:tbl>
      <w:tblPr>
        <w:tblStyle w:val="TableGrid"/>
        <w:tblW w:w="0" w:type="auto"/>
        <w:tblLook w:val="04A0" w:firstRow="1" w:lastRow="0" w:firstColumn="1" w:lastColumn="0" w:noHBand="0" w:noVBand="1"/>
      </w:tblPr>
      <w:tblGrid>
        <w:gridCol w:w="8522"/>
      </w:tblGrid>
      <w:tr w:rsidR="00D8303D" w14:paraId="6D874431" w14:textId="77777777" w:rsidTr="00D8303D">
        <w:tc>
          <w:tcPr>
            <w:tcW w:w="8522" w:type="dxa"/>
          </w:tcPr>
          <w:p w14:paraId="4D5FC14B" w14:textId="77777777" w:rsidR="00D8303D" w:rsidRDefault="00D8303D" w:rsidP="003F107C">
            <w:r>
              <w:t>If you find a ‘+’ symbol after or before a string literal it is called as a concatenation symbol</w:t>
            </w:r>
          </w:p>
        </w:tc>
      </w:tr>
    </w:tbl>
    <w:p w14:paraId="795005DB" w14:textId="77777777" w:rsidR="00D8303D" w:rsidRDefault="00D8303D" w:rsidP="003F107C"/>
    <w:p w14:paraId="0DFD9EB8" w14:textId="77777777" w:rsidR="00D8303D" w:rsidRDefault="00D8303D" w:rsidP="003F107C">
      <w:r>
        <w:t>What is the use of concatenation symbol?</w:t>
      </w:r>
    </w:p>
    <w:tbl>
      <w:tblPr>
        <w:tblStyle w:val="TableGrid"/>
        <w:tblW w:w="0" w:type="auto"/>
        <w:tblLook w:val="04A0" w:firstRow="1" w:lastRow="0" w:firstColumn="1" w:lastColumn="0" w:noHBand="0" w:noVBand="1"/>
      </w:tblPr>
      <w:tblGrid>
        <w:gridCol w:w="8522"/>
      </w:tblGrid>
      <w:tr w:rsidR="00D8303D" w14:paraId="4A30405A" w14:textId="77777777" w:rsidTr="00D8303D">
        <w:tc>
          <w:tcPr>
            <w:tcW w:w="8522" w:type="dxa"/>
          </w:tcPr>
          <w:p w14:paraId="55BEAB92" w14:textId="77777777" w:rsidR="00D8303D" w:rsidRDefault="00D8303D" w:rsidP="003F107C">
            <w:r>
              <w:t>It appends any value to the string</w:t>
            </w:r>
          </w:p>
          <w:p w14:paraId="0EC8D8C2" w14:textId="77777777" w:rsidR="00D8303D" w:rsidRDefault="00D8303D" w:rsidP="003F107C">
            <w:r>
              <w:t>Ex: “a</w:t>
            </w:r>
            <w:proofErr w:type="gramStart"/>
            <w:r>
              <w:t>=”+</w:t>
            </w:r>
            <w:proofErr w:type="gramEnd"/>
            <w:r>
              <w:t>10</w:t>
            </w:r>
            <w:r w:rsidR="00DD5085">
              <w:t xml:space="preserve">   result is “a=10”</w:t>
            </w:r>
          </w:p>
        </w:tc>
      </w:tr>
    </w:tbl>
    <w:p w14:paraId="3821872D" w14:textId="77777777" w:rsidR="00D8303D" w:rsidRDefault="00D8303D" w:rsidP="003F107C"/>
    <w:p w14:paraId="794B91F3" w14:textId="77777777" w:rsidR="00DD5085" w:rsidRDefault="00DD5085" w:rsidP="003F107C">
      <w:r>
        <w:t xml:space="preserve">What are the differences between print and </w:t>
      </w:r>
      <w:proofErr w:type="spellStart"/>
      <w:proofErr w:type="gramStart"/>
      <w:r>
        <w:t>println</w:t>
      </w:r>
      <w:proofErr w:type="spellEnd"/>
      <w:r>
        <w:t>(</w:t>
      </w:r>
      <w:proofErr w:type="gramEnd"/>
      <w:r>
        <w:t>)?</w:t>
      </w:r>
    </w:p>
    <w:p w14:paraId="632B17DA" w14:textId="77777777" w:rsidR="00DD5085" w:rsidRDefault="00DD5085" w:rsidP="003F107C"/>
    <w:tbl>
      <w:tblPr>
        <w:tblStyle w:val="TableGrid"/>
        <w:tblW w:w="0" w:type="auto"/>
        <w:tblLook w:val="04A0" w:firstRow="1" w:lastRow="0" w:firstColumn="1" w:lastColumn="0" w:noHBand="0" w:noVBand="1"/>
      </w:tblPr>
      <w:tblGrid>
        <w:gridCol w:w="4261"/>
        <w:gridCol w:w="4261"/>
      </w:tblGrid>
      <w:tr w:rsidR="00DD5085" w14:paraId="1F3B5A05" w14:textId="77777777" w:rsidTr="00DD5085">
        <w:tc>
          <w:tcPr>
            <w:tcW w:w="4261" w:type="dxa"/>
          </w:tcPr>
          <w:p w14:paraId="073EFAB6" w14:textId="77777777" w:rsidR="00DD5085" w:rsidRDefault="00DD5085" w:rsidP="003F107C">
            <w:r>
              <w:t>Print</w:t>
            </w:r>
          </w:p>
        </w:tc>
        <w:tc>
          <w:tcPr>
            <w:tcW w:w="4261" w:type="dxa"/>
          </w:tcPr>
          <w:p w14:paraId="1624DCE7" w14:textId="77777777" w:rsidR="00DD5085" w:rsidRDefault="00DD5085" w:rsidP="003F107C">
            <w:proofErr w:type="spellStart"/>
            <w:r>
              <w:t>Println</w:t>
            </w:r>
            <w:proofErr w:type="spellEnd"/>
          </w:p>
        </w:tc>
      </w:tr>
      <w:tr w:rsidR="00DD5085" w14:paraId="7C6B0407" w14:textId="77777777" w:rsidTr="00DD5085">
        <w:tc>
          <w:tcPr>
            <w:tcW w:w="4261" w:type="dxa"/>
          </w:tcPr>
          <w:p w14:paraId="42F92BF6" w14:textId="77777777" w:rsidR="00DD5085" w:rsidRDefault="00DD5085" w:rsidP="00DD5085">
            <w:pPr>
              <w:pStyle w:val="ListParagraph"/>
              <w:numPr>
                <w:ilvl w:val="0"/>
                <w:numId w:val="33"/>
              </w:numPr>
            </w:pPr>
            <w:r>
              <w:t>It prints the data without moving cursor to the new line</w:t>
            </w:r>
          </w:p>
        </w:tc>
        <w:tc>
          <w:tcPr>
            <w:tcW w:w="4261" w:type="dxa"/>
          </w:tcPr>
          <w:p w14:paraId="6C185468" w14:textId="77777777" w:rsidR="00DD5085" w:rsidRDefault="00DD5085" w:rsidP="00DD5085">
            <w:pPr>
              <w:pStyle w:val="ListParagraph"/>
              <w:numPr>
                <w:ilvl w:val="0"/>
                <w:numId w:val="34"/>
              </w:numPr>
            </w:pPr>
            <w:r>
              <w:t>It moves the cursor to the new line after printing the data.</w:t>
            </w:r>
          </w:p>
        </w:tc>
      </w:tr>
      <w:tr w:rsidR="00F879F4" w14:paraId="27C625F1" w14:textId="77777777" w:rsidTr="00DD5085">
        <w:tc>
          <w:tcPr>
            <w:tcW w:w="4261" w:type="dxa"/>
          </w:tcPr>
          <w:p w14:paraId="73DA9BEC" w14:textId="7DB00DD2" w:rsidR="00F879F4" w:rsidRDefault="00F879F4" w:rsidP="00DD5085">
            <w:pPr>
              <w:pStyle w:val="ListParagraph"/>
              <w:numPr>
                <w:ilvl w:val="0"/>
                <w:numId w:val="33"/>
              </w:numPr>
            </w:pPr>
            <w:r>
              <w:t>We can pass only one argument to the print function</w:t>
            </w:r>
          </w:p>
        </w:tc>
        <w:tc>
          <w:tcPr>
            <w:tcW w:w="4261" w:type="dxa"/>
          </w:tcPr>
          <w:p w14:paraId="249CA080" w14:textId="7E4230E4" w:rsidR="00F879F4" w:rsidRDefault="00F879F4" w:rsidP="00DD5085">
            <w:pPr>
              <w:pStyle w:val="ListParagraph"/>
              <w:numPr>
                <w:ilvl w:val="0"/>
                <w:numId w:val="34"/>
              </w:numPr>
            </w:pPr>
            <w:r>
              <w:t xml:space="preserve">We can pass zero or one argument to the </w:t>
            </w:r>
            <w:proofErr w:type="spellStart"/>
            <w:r>
              <w:t>println</w:t>
            </w:r>
            <w:proofErr w:type="spellEnd"/>
            <w:r>
              <w:t xml:space="preserve"> function</w:t>
            </w:r>
          </w:p>
        </w:tc>
      </w:tr>
    </w:tbl>
    <w:p w14:paraId="30867043" w14:textId="77777777" w:rsidR="00DD5085" w:rsidRDefault="00DD5085" w:rsidP="003F107C"/>
    <w:p w14:paraId="308D8D96" w14:textId="77777777" w:rsidR="00D8303D" w:rsidRDefault="00D8303D" w:rsidP="003F107C"/>
    <w:p w14:paraId="417D85C4" w14:textId="77777777" w:rsidR="00AD0F1B" w:rsidRDefault="00AD0F1B" w:rsidP="003F107C">
      <w:r>
        <w:t>Third.java</w:t>
      </w:r>
    </w:p>
    <w:tbl>
      <w:tblPr>
        <w:tblStyle w:val="TableGrid"/>
        <w:tblW w:w="0" w:type="auto"/>
        <w:tblLook w:val="04A0" w:firstRow="1" w:lastRow="0" w:firstColumn="1" w:lastColumn="0" w:noHBand="0" w:noVBand="1"/>
      </w:tblPr>
      <w:tblGrid>
        <w:gridCol w:w="8522"/>
      </w:tblGrid>
      <w:tr w:rsidR="00AD0F1B" w14:paraId="67494EF9" w14:textId="77777777" w:rsidTr="00AD0F1B">
        <w:tc>
          <w:tcPr>
            <w:tcW w:w="8522" w:type="dxa"/>
          </w:tcPr>
          <w:p w14:paraId="52D218B8" w14:textId="77777777" w:rsidR="00393955" w:rsidRDefault="00393955" w:rsidP="00393955">
            <w:r>
              <w:t>//this is my sixth program</w:t>
            </w:r>
          </w:p>
          <w:p w14:paraId="610B2E6C" w14:textId="77777777" w:rsidR="00393955" w:rsidRDefault="00393955" w:rsidP="00393955">
            <w:r>
              <w:t>/*   multi line comments</w:t>
            </w:r>
          </w:p>
          <w:p w14:paraId="0500CE70" w14:textId="77777777" w:rsidR="00393955" w:rsidRDefault="00393955" w:rsidP="00393955">
            <w:r>
              <w:t>Author: Balaji B</w:t>
            </w:r>
          </w:p>
          <w:p w14:paraId="0AFC5311" w14:textId="77777777" w:rsidR="00393955" w:rsidRDefault="00393955" w:rsidP="00393955">
            <w:r>
              <w:t>Date: 08-Feb-2025</w:t>
            </w:r>
          </w:p>
          <w:p w14:paraId="0D0B6562" w14:textId="77777777" w:rsidR="00393955" w:rsidRDefault="00393955" w:rsidP="00393955">
            <w:r>
              <w:t>*/</w:t>
            </w:r>
          </w:p>
          <w:p w14:paraId="093D088B" w14:textId="77777777" w:rsidR="00393955" w:rsidRDefault="00393955" w:rsidP="00393955">
            <w:r>
              <w:t>/*</w:t>
            </w:r>
            <w:proofErr w:type="gramStart"/>
            <w:r>
              <w:t>*  documentation</w:t>
            </w:r>
            <w:proofErr w:type="gramEnd"/>
            <w:r>
              <w:t xml:space="preserve"> comments</w:t>
            </w:r>
          </w:p>
          <w:p w14:paraId="057D68DC" w14:textId="77777777" w:rsidR="00393955" w:rsidRDefault="00393955" w:rsidP="00393955">
            <w:r>
              <w:t>Org: Madhu Tech Skills</w:t>
            </w:r>
          </w:p>
          <w:p w14:paraId="372C616A" w14:textId="77777777" w:rsidR="00393955" w:rsidRDefault="00393955" w:rsidP="00393955">
            <w:r>
              <w:t xml:space="preserve">City: </w:t>
            </w:r>
            <w:proofErr w:type="spellStart"/>
            <w:r>
              <w:t>vijayawada</w:t>
            </w:r>
            <w:proofErr w:type="spellEnd"/>
          </w:p>
          <w:p w14:paraId="3CA200C4" w14:textId="77777777" w:rsidR="00393955" w:rsidRDefault="00393955" w:rsidP="00393955">
            <w:r>
              <w:t>*/</w:t>
            </w:r>
          </w:p>
          <w:p w14:paraId="2E043034" w14:textId="77777777" w:rsidR="00393955" w:rsidRDefault="00393955" w:rsidP="00393955">
            <w:r>
              <w:t>package p</w:t>
            </w:r>
            <w:proofErr w:type="gramStart"/>
            <w:r>
              <w:t xml:space="preserve">1;   </w:t>
            </w:r>
            <w:proofErr w:type="gramEnd"/>
            <w:r>
              <w:t xml:space="preserve"> //creating a package by using a keyword called package</w:t>
            </w:r>
          </w:p>
          <w:p w14:paraId="71B9FBED" w14:textId="77777777" w:rsidR="00393955" w:rsidRDefault="00393955" w:rsidP="00393955">
            <w:r>
              <w:t xml:space="preserve">import </w:t>
            </w:r>
            <w:proofErr w:type="spellStart"/>
            <w:r>
              <w:t>java.lang</w:t>
            </w:r>
            <w:proofErr w:type="spellEnd"/>
            <w:r>
              <w:t>.*</w:t>
            </w:r>
            <w:proofErr w:type="gramStart"/>
            <w:r>
              <w:t>;  /</w:t>
            </w:r>
            <w:proofErr w:type="gramEnd"/>
            <w:r>
              <w:t xml:space="preserve">/importing a package called </w:t>
            </w:r>
            <w:proofErr w:type="spellStart"/>
            <w:r>
              <w:t>java.lang</w:t>
            </w:r>
            <w:proofErr w:type="spellEnd"/>
            <w:r>
              <w:t xml:space="preserve"> </w:t>
            </w:r>
          </w:p>
          <w:p w14:paraId="0702A66B" w14:textId="77777777" w:rsidR="00393955" w:rsidRDefault="00393955" w:rsidP="00393955">
            <w:r>
              <w:lastRenderedPageBreak/>
              <w:t xml:space="preserve">interface </w:t>
            </w:r>
            <w:proofErr w:type="spellStart"/>
            <w:proofErr w:type="gramStart"/>
            <w:r>
              <w:t>MyInterface</w:t>
            </w:r>
            <w:proofErr w:type="spellEnd"/>
            <w:r>
              <w:t>{</w:t>
            </w:r>
            <w:proofErr w:type="gramEnd"/>
            <w:r>
              <w:t>}</w:t>
            </w:r>
          </w:p>
          <w:p w14:paraId="0BB6F8F8" w14:textId="77777777" w:rsidR="00393955" w:rsidRDefault="00393955" w:rsidP="00393955"/>
          <w:p w14:paraId="0579E803" w14:textId="77777777" w:rsidR="00393955" w:rsidRDefault="00393955" w:rsidP="00393955">
            <w:proofErr w:type="spellStart"/>
            <w:r>
              <w:t>enum</w:t>
            </w:r>
            <w:proofErr w:type="spellEnd"/>
            <w:r>
              <w:t xml:space="preserve"> </w:t>
            </w:r>
            <w:proofErr w:type="gramStart"/>
            <w:r>
              <w:t>Colors{</w:t>
            </w:r>
            <w:proofErr w:type="gramEnd"/>
          </w:p>
          <w:p w14:paraId="30C66B1F" w14:textId="77777777" w:rsidR="00393955" w:rsidRDefault="00393955" w:rsidP="00393955">
            <w:r>
              <w:t>}</w:t>
            </w:r>
          </w:p>
          <w:p w14:paraId="4708484C" w14:textId="77777777" w:rsidR="00393955" w:rsidRDefault="00393955" w:rsidP="00393955"/>
          <w:p w14:paraId="23CA62C1" w14:textId="77777777" w:rsidR="00393955" w:rsidRDefault="00393955" w:rsidP="00393955">
            <w:r>
              <w:t xml:space="preserve">@interface </w:t>
            </w:r>
            <w:proofErr w:type="spellStart"/>
            <w:proofErr w:type="gramStart"/>
            <w:r>
              <w:t>MyAnnotation</w:t>
            </w:r>
            <w:proofErr w:type="spellEnd"/>
            <w:r>
              <w:t>{</w:t>
            </w:r>
            <w:proofErr w:type="gramEnd"/>
            <w:r>
              <w:t>}</w:t>
            </w:r>
          </w:p>
          <w:p w14:paraId="263B431B" w14:textId="77777777" w:rsidR="00393955" w:rsidRDefault="00393955" w:rsidP="00393955"/>
          <w:p w14:paraId="4A8A371A" w14:textId="77777777" w:rsidR="00393955" w:rsidRDefault="00393955" w:rsidP="00393955">
            <w:r>
              <w:t xml:space="preserve">class </w:t>
            </w:r>
            <w:proofErr w:type="spellStart"/>
            <w:r>
              <w:t>Ayyo</w:t>
            </w:r>
            <w:proofErr w:type="spellEnd"/>
          </w:p>
          <w:p w14:paraId="3370C78C" w14:textId="77777777" w:rsidR="00393955" w:rsidRDefault="00393955" w:rsidP="00393955">
            <w:r>
              <w:t>{</w:t>
            </w:r>
          </w:p>
          <w:p w14:paraId="08A41D4E" w14:textId="77777777" w:rsidR="00393955" w:rsidRDefault="00393955" w:rsidP="00393955">
            <w:r>
              <w:tab/>
              <w:t>static int s=1;</w:t>
            </w:r>
          </w:p>
          <w:p w14:paraId="1B04EBD7" w14:textId="77777777" w:rsidR="00393955" w:rsidRDefault="00393955" w:rsidP="00393955">
            <w:r>
              <w:tab/>
              <w:t>int a=2;</w:t>
            </w:r>
          </w:p>
          <w:p w14:paraId="26D85AEB" w14:textId="77777777" w:rsidR="00393955" w:rsidRDefault="00393955" w:rsidP="00393955">
            <w:r>
              <w:tab/>
              <w:t>int c=</w:t>
            </w:r>
            <w:proofErr w:type="spellStart"/>
            <w:r>
              <w:t>a+s</w:t>
            </w:r>
            <w:proofErr w:type="spellEnd"/>
            <w:r>
              <w:t>;</w:t>
            </w:r>
          </w:p>
          <w:p w14:paraId="5524AB9B" w14:textId="77777777" w:rsidR="00393955" w:rsidRDefault="00393955" w:rsidP="00393955">
            <w:r>
              <w:tab/>
              <w:t>//c=a*</w:t>
            </w:r>
            <w:proofErr w:type="gramStart"/>
            <w:r>
              <w:t>s;  Error</w:t>
            </w:r>
            <w:proofErr w:type="gramEnd"/>
            <w:r>
              <w:t xml:space="preserve"> non declaration statements are not allowed here</w:t>
            </w:r>
          </w:p>
          <w:p w14:paraId="7AD84906" w14:textId="77777777" w:rsidR="00393955" w:rsidRDefault="00393955" w:rsidP="00393955">
            <w:r>
              <w:tab/>
              <w:t xml:space="preserve">public static void </w:t>
            </w:r>
            <w:proofErr w:type="gramStart"/>
            <w:r>
              <w:t>main(</w:t>
            </w:r>
            <w:proofErr w:type="gramEnd"/>
            <w:r>
              <w:t xml:space="preserve">String[] </w:t>
            </w:r>
            <w:proofErr w:type="spellStart"/>
            <w:r>
              <w:t>args</w:t>
            </w:r>
            <w:proofErr w:type="spellEnd"/>
            <w:r>
              <w:t>)</w:t>
            </w:r>
          </w:p>
          <w:p w14:paraId="567664B6" w14:textId="77777777" w:rsidR="00393955" w:rsidRDefault="00393955" w:rsidP="00393955">
            <w:r>
              <w:tab/>
              <w:t>{</w:t>
            </w:r>
          </w:p>
          <w:p w14:paraId="17028BF0" w14:textId="77777777" w:rsidR="00393955" w:rsidRDefault="00393955" w:rsidP="00393955">
            <w:r>
              <w:tab/>
            </w:r>
            <w:r>
              <w:tab/>
              <w:t>int a=</w:t>
            </w:r>
            <w:proofErr w:type="gramStart"/>
            <w:r>
              <w:t>2,b</w:t>
            </w:r>
            <w:proofErr w:type="gramEnd"/>
            <w:r>
              <w:t>=3,c=</w:t>
            </w:r>
            <w:proofErr w:type="spellStart"/>
            <w:r>
              <w:t>a+b</w:t>
            </w:r>
            <w:proofErr w:type="spellEnd"/>
            <w:r>
              <w:t>;</w:t>
            </w:r>
          </w:p>
          <w:p w14:paraId="57BF264A" w14:textId="77777777" w:rsidR="00393955" w:rsidRDefault="00393955" w:rsidP="00393955">
            <w:r>
              <w:tab/>
            </w:r>
            <w:r>
              <w:tab/>
            </w:r>
            <w:proofErr w:type="spellStart"/>
            <w:r>
              <w:t>System.out.println</w:t>
            </w:r>
            <w:proofErr w:type="spellEnd"/>
            <w:r>
              <w:t>("</w:t>
            </w:r>
            <w:proofErr w:type="spellStart"/>
            <w:r>
              <w:t>Ayyaaaa</w:t>
            </w:r>
            <w:proofErr w:type="spellEnd"/>
            <w:r>
              <w:t>...");</w:t>
            </w:r>
          </w:p>
          <w:p w14:paraId="5B2CD63F" w14:textId="77777777" w:rsidR="00393955" w:rsidRDefault="00393955" w:rsidP="00393955">
            <w:r>
              <w:tab/>
            </w:r>
            <w:r>
              <w:tab/>
            </w:r>
            <w:proofErr w:type="spellStart"/>
            <w:r>
              <w:t>System.out.println</w:t>
            </w:r>
            <w:proofErr w:type="spellEnd"/>
            <w:r>
              <w:t>(</w:t>
            </w:r>
            <w:proofErr w:type="gramStart"/>
            <w:r>
              <w:t>);  /</w:t>
            </w:r>
            <w:proofErr w:type="gramEnd"/>
            <w:r>
              <w:t>/it displays new line</w:t>
            </w:r>
          </w:p>
          <w:p w14:paraId="62242845" w14:textId="77777777" w:rsidR="00393955" w:rsidRDefault="00393955" w:rsidP="00393955">
            <w:r>
              <w:tab/>
            </w:r>
            <w:r>
              <w:tab/>
            </w:r>
            <w:proofErr w:type="spellStart"/>
            <w:r>
              <w:t>System.out.println</w:t>
            </w:r>
            <w:proofErr w:type="spellEnd"/>
            <w:r>
              <w:t>(</w:t>
            </w:r>
            <w:proofErr w:type="spellStart"/>
            <w:proofErr w:type="gramStart"/>
            <w:r>
              <w:t>a,b</w:t>
            </w:r>
            <w:proofErr w:type="gramEnd"/>
            <w:r>
              <w:t>,c</w:t>
            </w:r>
            <w:proofErr w:type="spellEnd"/>
            <w:r>
              <w:t>);   //error</w:t>
            </w:r>
          </w:p>
          <w:p w14:paraId="2029C2CC" w14:textId="77777777" w:rsidR="00393955" w:rsidRDefault="00393955" w:rsidP="00393955">
            <w:r>
              <w:tab/>
            </w:r>
            <w:r>
              <w:tab/>
            </w:r>
            <w:proofErr w:type="spellStart"/>
            <w:r>
              <w:t>System.out.print</w:t>
            </w:r>
            <w:proofErr w:type="spellEnd"/>
            <w:r>
              <w:t>(</w:t>
            </w:r>
            <w:proofErr w:type="gramStart"/>
            <w:r>
              <w:t>);  /</w:t>
            </w:r>
            <w:proofErr w:type="gramEnd"/>
            <w:r>
              <w:t>/error</w:t>
            </w:r>
          </w:p>
          <w:p w14:paraId="7D22DCE1" w14:textId="77777777" w:rsidR="00393955" w:rsidRDefault="00393955" w:rsidP="00393955">
            <w:r>
              <w:tab/>
              <w:t>}</w:t>
            </w:r>
          </w:p>
          <w:p w14:paraId="3112E662" w14:textId="3D809C99" w:rsidR="00AD0F1B" w:rsidRDefault="00393955" w:rsidP="00393955">
            <w:r>
              <w:t>}</w:t>
            </w:r>
          </w:p>
          <w:p w14:paraId="5F3A1E46" w14:textId="77777777" w:rsidR="00655AF0" w:rsidRDefault="00655AF0" w:rsidP="00655AF0">
            <w:r>
              <w:t>//this is my sixth program</w:t>
            </w:r>
          </w:p>
          <w:p w14:paraId="53A84955" w14:textId="77777777" w:rsidR="00655AF0" w:rsidRDefault="00655AF0" w:rsidP="00655AF0">
            <w:r>
              <w:t>/*   multi line comments</w:t>
            </w:r>
          </w:p>
          <w:p w14:paraId="7A121CEA" w14:textId="77777777" w:rsidR="00655AF0" w:rsidRDefault="00655AF0" w:rsidP="00655AF0">
            <w:r>
              <w:t>Author: Balaji B</w:t>
            </w:r>
          </w:p>
          <w:p w14:paraId="23EC3173" w14:textId="77777777" w:rsidR="00655AF0" w:rsidRDefault="00655AF0" w:rsidP="00655AF0">
            <w:r>
              <w:t>Date: 08-Feb-2025</w:t>
            </w:r>
          </w:p>
          <w:p w14:paraId="3731C6BE" w14:textId="77777777" w:rsidR="00655AF0" w:rsidRDefault="00655AF0" w:rsidP="00655AF0">
            <w:r>
              <w:t>*/</w:t>
            </w:r>
          </w:p>
          <w:p w14:paraId="0BA2492F" w14:textId="77777777" w:rsidR="00655AF0" w:rsidRDefault="00655AF0" w:rsidP="00655AF0">
            <w:r>
              <w:t>/*</w:t>
            </w:r>
            <w:proofErr w:type="gramStart"/>
            <w:r>
              <w:t>*  documentation</w:t>
            </w:r>
            <w:proofErr w:type="gramEnd"/>
            <w:r>
              <w:t xml:space="preserve"> comments</w:t>
            </w:r>
          </w:p>
          <w:p w14:paraId="6BDE4199" w14:textId="77777777" w:rsidR="00655AF0" w:rsidRDefault="00655AF0" w:rsidP="00655AF0">
            <w:r>
              <w:t>Org: Madhu Tech Skills</w:t>
            </w:r>
          </w:p>
          <w:p w14:paraId="48878D42" w14:textId="77777777" w:rsidR="00655AF0" w:rsidRDefault="00655AF0" w:rsidP="00655AF0">
            <w:r>
              <w:t xml:space="preserve">City: </w:t>
            </w:r>
            <w:proofErr w:type="spellStart"/>
            <w:r>
              <w:t>vijayawada</w:t>
            </w:r>
            <w:proofErr w:type="spellEnd"/>
          </w:p>
          <w:p w14:paraId="1342EE6D" w14:textId="77777777" w:rsidR="00655AF0" w:rsidRDefault="00655AF0" w:rsidP="00655AF0">
            <w:r>
              <w:t>*/</w:t>
            </w:r>
          </w:p>
          <w:p w14:paraId="09C19016" w14:textId="77777777" w:rsidR="00655AF0" w:rsidRDefault="00655AF0" w:rsidP="00655AF0">
            <w:r>
              <w:t>package p</w:t>
            </w:r>
            <w:proofErr w:type="gramStart"/>
            <w:r>
              <w:t xml:space="preserve">1;   </w:t>
            </w:r>
            <w:proofErr w:type="gramEnd"/>
            <w:r>
              <w:t xml:space="preserve"> //creating a package by using a keyword called package</w:t>
            </w:r>
          </w:p>
          <w:p w14:paraId="61C15037" w14:textId="77777777" w:rsidR="00655AF0" w:rsidRDefault="00655AF0" w:rsidP="00655AF0">
            <w:r>
              <w:t xml:space="preserve">import </w:t>
            </w:r>
            <w:proofErr w:type="spellStart"/>
            <w:r>
              <w:t>java.lang</w:t>
            </w:r>
            <w:proofErr w:type="spellEnd"/>
            <w:r>
              <w:t>.*</w:t>
            </w:r>
            <w:proofErr w:type="gramStart"/>
            <w:r>
              <w:t>;  /</w:t>
            </w:r>
            <w:proofErr w:type="gramEnd"/>
            <w:r>
              <w:t xml:space="preserve">/importing a package called </w:t>
            </w:r>
            <w:proofErr w:type="spellStart"/>
            <w:r>
              <w:t>java.lang</w:t>
            </w:r>
            <w:proofErr w:type="spellEnd"/>
            <w:r>
              <w:t xml:space="preserve"> </w:t>
            </w:r>
          </w:p>
          <w:p w14:paraId="502F3EF9" w14:textId="77777777" w:rsidR="00655AF0" w:rsidRDefault="00655AF0" w:rsidP="00655AF0">
            <w:r>
              <w:t xml:space="preserve">interface </w:t>
            </w:r>
            <w:proofErr w:type="spellStart"/>
            <w:proofErr w:type="gramStart"/>
            <w:r>
              <w:t>MyInterface</w:t>
            </w:r>
            <w:proofErr w:type="spellEnd"/>
            <w:r>
              <w:t>{</w:t>
            </w:r>
            <w:proofErr w:type="gramEnd"/>
            <w:r>
              <w:t>}</w:t>
            </w:r>
          </w:p>
          <w:p w14:paraId="3F8FAD00" w14:textId="77777777" w:rsidR="00655AF0" w:rsidRDefault="00655AF0" w:rsidP="00655AF0"/>
          <w:p w14:paraId="05ECAAFA" w14:textId="77777777" w:rsidR="00655AF0" w:rsidRDefault="00655AF0" w:rsidP="00655AF0">
            <w:proofErr w:type="spellStart"/>
            <w:r>
              <w:t>enum</w:t>
            </w:r>
            <w:proofErr w:type="spellEnd"/>
            <w:r>
              <w:t xml:space="preserve"> </w:t>
            </w:r>
            <w:proofErr w:type="gramStart"/>
            <w:r>
              <w:t>Colors{</w:t>
            </w:r>
            <w:proofErr w:type="gramEnd"/>
          </w:p>
          <w:p w14:paraId="6367E15B" w14:textId="77777777" w:rsidR="00655AF0" w:rsidRDefault="00655AF0" w:rsidP="00655AF0">
            <w:r>
              <w:t>}</w:t>
            </w:r>
          </w:p>
          <w:p w14:paraId="233D442A" w14:textId="77777777" w:rsidR="00655AF0" w:rsidRDefault="00655AF0" w:rsidP="00655AF0"/>
          <w:p w14:paraId="006CCC83" w14:textId="77777777" w:rsidR="00655AF0" w:rsidRDefault="00655AF0" w:rsidP="00655AF0">
            <w:r>
              <w:t xml:space="preserve">@interface </w:t>
            </w:r>
            <w:proofErr w:type="spellStart"/>
            <w:proofErr w:type="gramStart"/>
            <w:r>
              <w:t>MyAnnotation</w:t>
            </w:r>
            <w:proofErr w:type="spellEnd"/>
            <w:r>
              <w:t>{</w:t>
            </w:r>
            <w:proofErr w:type="gramEnd"/>
            <w:r>
              <w:t>}</w:t>
            </w:r>
          </w:p>
          <w:p w14:paraId="68EE7B7A" w14:textId="77777777" w:rsidR="00655AF0" w:rsidRDefault="00655AF0" w:rsidP="00655AF0"/>
          <w:p w14:paraId="2003F8E0" w14:textId="77777777" w:rsidR="00655AF0" w:rsidRDefault="00655AF0" w:rsidP="00655AF0">
            <w:r>
              <w:t xml:space="preserve">class </w:t>
            </w:r>
            <w:proofErr w:type="spellStart"/>
            <w:r>
              <w:t>Ayyo</w:t>
            </w:r>
            <w:proofErr w:type="spellEnd"/>
          </w:p>
          <w:p w14:paraId="536F6A7D" w14:textId="77777777" w:rsidR="00655AF0" w:rsidRDefault="00655AF0" w:rsidP="00655AF0">
            <w:r>
              <w:t>{</w:t>
            </w:r>
          </w:p>
          <w:p w14:paraId="74551154" w14:textId="77777777" w:rsidR="00655AF0" w:rsidRDefault="00655AF0" w:rsidP="00655AF0">
            <w:r>
              <w:tab/>
              <w:t>static int s=1;</w:t>
            </w:r>
          </w:p>
          <w:p w14:paraId="7E86AE23" w14:textId="77777777" w:rsidR="00655AF0" w:rsidRDefault="00655AF0" w:rsidP="00655AF0">
            <w:r>
              <w:tab/>
              <w:t>int a=2;</w:t>
            </w:r>
          </w:p>
          <w:p w14:paraId="0FD360D7" w14:textId="77777777" w:rsidR="00655AF0" w:rsidRDefault="00655AF0" w:rsidP="00655AF0">
            <w:r>
              <w:tab/>
              <w:t>int c=</w:t>
            </w:r>
            <w:proofErr w:type="spellStart"/>
            <w:r>
              <w:t>a+s</w:t>
            </w:r>
            <w:proofErr w:type="spellEnd"/>
            <w:r>
              <w:t>;</w:t>
            </w:r>
          </w:p>
          <w:p w14:paraId="3B36CFC7" w14:textId="77777777" w:rsidR="00655AF0" w:rsidRDefault="00655AF0" w:rsidP="00655AF0">
            <w:r>
              <w:tab/>
              <w:t>//c=a*</w:t>
            </w:r>
            <w:proofErr w:type="gramStart"/>
            <w:r>
              <w:t>s;  Error</w:t>
            </w:r>
            <w:proofErr w:type="gramEnd"/>
            <w:r>
              <w:t xml:space="preserve"> non declaration statements are not allowed here</w:t>
            </w:r>
          </w:p>
          <w:p w14:paraId="40CDDD8F" w14:textId="77777777" w:rsidR="00655AF0" w:rsidRDefault="00655AF0" w:rsidP="00655AF0">
            <w:r>
              <w:tab/>
              <w:t xml:space="preserve">public static void </w:t>
            </w:r>
            <w:proofErr w:type="gramStart"/>
            <w:r>
              <w:t>main(</w:t>
            </w:r>
            <w:proofErr w:type="gramEnd"/>
            <w:r>
              <w:t xml:space="preserve">String[] </w:t>
            </w:r>
            <w:proofErr w:type="spellStart"/>
            <w:r>
              <w:t>args</w:t>
            </w:r>
            <w:proofErr w:type="spellEnd"/>
            <w:r>
              <w:t>)</w:t>
            </w:r>
          </w:p>
          <w:p w14:paraId="34B98FBE" w14:textId="77777777" w:rsidR="00655AF0" w:rsidRDefault="00655AF0" w:rsidP="00655AF0">
            <w:r>
              <w:tab/>
              <w:t>{</w:t>
            </w:r>
          </w:p>
          <w:p w14:paraId="4DCC28DD" w14:textId="77777777" w:rsidR="00655AF0" w:rsidRDefault="00655AF0" w:rsidP="00655AF0">
            <w:r>
              <w:tab/>
            </w:r>
            <w:r>
              <w:tab/>
              <w:t>int a=</w:t>
            </w:r>
            <w:proofErr w:type="gramStart"/>
            <w:r>
              <w:t>2,b</w:t>
            </w:r>
            <w:proofErr w:type="gramEnd"/>
            <w:r>
              <w:t>=3,c=</w:t>
            </w:r>
            <w:proofErr w:type="spellStart"/>
            <w:r>
              <w:t>a+b</w:t>
            </w:r>
            <w:proofErr w:type="spellEnd"/>
            <w:r>
              <w:t>;</w:t>
            </w:r>
          </w:p>
          <w:p w14:paraId="2C489302" w14:textId="77777777" w:rsidR="00655AF0" w:rsidRDefault="00655AF0" w:rsidP="00655AF0">
            <w:r>
              <w:tab/>
            </w:r>
            <w:r>
              <w:tab/>
            </w:r>
            <w:proofErr w:type="spellStart"/>
            <w:r>
              <w:t>System.out.println</w:t>
            </w:r>
            <w:proofErr w:type="spellEnd"/>
            <w:r>
              <w:t>("</w:t>
            </w:r>
            <w:proofErr w:type="spellStart"/>
            <w:r>
              <w:t>Ayyaaaa</w:t>
            </w:r>
            <w:proofErr w:type="spellEnd"/>
            <w:r>
              <w:t>...");</w:t>
            </w:r>
          </w:p>
          <w:p w14:paraId="773C7CB4" w14:textId="77777777" w:rsidR="00655AF0" w:rsidRDefault="00655AF0" w:rsidP="00655AF0">
            <w:r>
              <w:tab/>
            </w:r>
            <w:r>
              <w:tab/>
            </w:r>
            <w:proofErr w:type="spellStart"/>
            <w:r>
              <w:t>System.out.println</w:t>
            </w:r>
            <w:proofErr w:type="spellEnd"/>
            <w:r>
              <w:t>(</w:t>
            </w:r>
            <w:proofErr w:type="gramStart"/>
            <w:r>
              <w:t>);  /</w:t>
            </w:r>
            <w:proofErr w:type="gramEnd"/>
            <w:r>
              <w:t>/it displays new line</w:t>
            </w:r>
          </w:p>
          <w:p w14:paraId="66890272" w14:textId="77777777" w:rsidR="00655AF0" w:rsidRDefault="00655AF0" w:rsidP="00655AF0">
            <w:r>
              <w:tab/>
            </w:r>
            <w:r>
              <w:tab/>
              <w:t>//</w:t>
            </w:r>
            <w:proofErr w:type="spellStart"/>
            <w:r>
              <w:t>System.out.println</w:t>
            </w:r>
            <w:proofErr w:type="spellEnd"/>
            <w:r>
              <w:t>(</w:t>
            </w:r>
            <w:proofErr w:type="spellStart"/>
            <w:proofErr w:type="gramStart"/>
            <w:r>
              <w:t>a,b</w:t>
            </w:r>
            <w:proofErr w:type="gramEnd"/>
            <w:r>
              <w:t>,c</w:t>
            </w:r>
            <w:proofErr w:type="spellEnd"/>
            <w:r>
              <w:t>);   //error</w:t>
            </w:r>
          </w:p>
          <w:p w14:paraId="312FAF66" w14:textId="77777777" w:rsidR="00655AF0" w:rsidRDefault="00655AF0" w:rsidP="00655AF0">
            <w:r>
              <w:tab/>
            </w:r>
            <w:r>
              <w:tab/>
              <w:t>//</w:t>
            </w:r>
            <w:proofErr w:type="spellStart"/>
            <w:r>
              <w:t>System.out.print</w:t>
            </w:r>
            <w:proofErr w:type="spellEnd"/>
            <w:r>
              <w:t>(</w:t>
            </w:r>
            <w:proofErr w:type="gramStart"/>
            <w:r>
              <w:t>);  /</w:t>
            </w:r>
            <w:proofErr w:type="gramEnd"/>
            <w:r>
              <w:t>/error</w:t>
            </w:r>
          </w:p>
          <w:p w14:paraId="0D68A9AF" w14:textId="77777777" w:rsidR="00655AF0" w:rsidRDefault="00655AF0" w:rsidP="00655AF0">
            <w:r>
              <w:tab/>
              <w:t>}</w:t>
            </w:r>
          </w:p>
          <w:p w14:paraId="6D1BB635" w14:textId="77777777" w:rsidR="00AD0F1B" w:rsidRDefault="00655AF0" w:rsidP="00655AF0">
            <w:r>
              <w:t>}</w:t>
            </w:r>
          </w:p>
          <w:p w14:paraId="7518B654" w14:textId="271B68E4" w:rsidR="005508DD" w:rsidRDefault="00D94D00" w:rsidP="00655AF0">
            <w:r>
              <w:t>How to compile the program to create a package?</w:t>
            </w:r>
          </w:p>
          <w:p w14:paraId="79DB3EEF" w14:textId="77777777" w:rsidR="00D94D00" w:rsidRDefault="00D94D00" w:rsidP="00655AF0"/>
          <w:p w14:paraId="7459241C" w14:textId="77777777" w:rsidR="005508DD" w:rsidRDefault="00391307" w:rsidP="00655AF0">
            <w:r w:rsidRPr="00391307">
              <w:rPr>
                <w:noProof/>
              </w:rPr>
              <w:lastRenderedPageBreak/>
              <w:drawing>
                <wp:inline distT="0" distB="0" distL="0" distR="0" wp14:anchorId="334EC4CD" wp14:editId="6FE0B5C0">
                  <wp:extent cx="5274310" cy="786765"/>
                  <wp:effectExtent l="0" t="0" r="2540" b="0"/>
                  <wp:docPr id="109272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9135" name=""/>
                          <pic:cNvPicPr/>
                        </pic:nvPicPr>
                        <pic:blipFill>
                          <a:blip r:embed="rId11"/>
                          <a:stretch>
                            <a:fillRect/>
                          </a:stretch>
                        </pic:blipFill>
                        <pic:spPr>
                          <a:xfrm>
                            <a:off x="0" y="0"/>
                            <a:ext cx="5274310" cy="786765"/>
                          </a:xfrm>
                          <a:prstGeom prst="rect">
                            <a:avLst/>
                          </a:prstGeom>
                        </pic:spPr>
                      </pic:pic>
                    </a:graphicData>
                  </a:graphic>
                </wp:inline>
              </w:drawing>
            </w:r>
          </w:p>
          <w:p w14:paraId="09979DF7" w14:textId="77777777" w:rsidR="00391307" w:rsidRDefault="00391307" w:rsidP="00655AF0"/>
          <w:p w14:paraId="7E3B9C91" w14:textId="77777777" w:rsidR="00A9431F" w:rsidRDefault="00A9431F" w:rsidP="00A9431F">
            <w:pPr>
              <w:pStyle w:val="ListParagraph"/>
              <w:numPr>
                <w:ilvl w:val="2"/>
                <w:numId w:val="49"/>
              </w:numPr>
            </w:pPr>
            <w:r>
              <w:t>-d: it tells the compiler to create a folder with package name</w:t>
            </w:r>
          </w:p>
          <w:p w14:paraId="31A382AA" w14:textId="77777777" w:rsidR="00217766" w:rsidRDefault="00A9431F" w:rsidP="00217766">
            <w:pPr>
              <w:pStyle w:val="ListParagraph"/>
              <w:numPr>
                <w:ilvl w:val="2"/>
                <w:numId w:val="49"/>
              </w:numPr>
            </w:pPr>
            <w:proofErr w:type="gramStart"/>
            <w:r>
              <w:t>. :</w:t>
            </w:r>
            <w:proofErr w:type="gramEnd"/>
            <w:r>
              <w:t xml:space="preserve"> it tells where to create the folder (Here . means present folder)</w:t>
            </w:r>
          </w:p>
          <w:p w14:paraId="5833CB2E" w14:textId="77777777" w:rsidR="00217766" w:rsidRDefault="00217766" w:rsidP="00217766"/>
          <w:p w14:paraId="1A0282BD" w14:textId="77777777" w:rsidR="00217766" w:rsidRDefault="00217766" w:rsidP="00217766">
            <w:r>
              <w:t xml:space="preserve">If you compile the above program like below then the package will be </w:t>
            </w:r>
            <w:proofErr w:type="spellStart"/>
            <w:proofErr w:type="gramStart"/>
            <w:r>
              <w:t>create</w:t>
            </w:r>
            <w:proofErr w:type="gramEnd"/>
            <w:r>
              <w:t xml:space="preserve"> din</w:t>
            </w:r>
            <w:proofErr w:type="spellEnd"/>
            <w:r>
              <w:t xml:space="preserve"> hari3 folder</w:t>
            </w:r>
          </w:p>
          <w:p w14:paraId="1460F951" w14:textId="0BF2979B" w:rsidR="00217766" w:rsidRDefault="00217766" w:rsidP="00217766">
            <w:r>
              <w:t xml:space="preserve">Compile:     </w:t>
            </w:r>
            <w:proofErr w:type="spellStart"/>
            <w:r w:rsidRPr="00217766">
              <w:t>javac</w:t>
            </w:r>
            <w:proofErr w:type="spellEnd"/>
            <w:r w:rsidRPr="00217766">
              <w:t xml:space="preserve"> </w:t>
            </w:r>
            <w:r>
              <w:t xml:space="preserve">    </w:t>
            </w:r>
            <w:r w:rsidRPr="00217766">
              <w:t xml:space="preserve">-d </w:t>
            </w:r>
            <w:r>
              <w:t xml:space="preserve">    </w:t>
            </w:r>
            <w:r w:rsidRPr="00217766">
              <w:rPr>
                <w:highlight w:val="yellow"/>
              </w:rPr>
              <w:t>C:\Users\kalla\OneDrive\Dokumen\hari3</w:t>
            </w:r>
            <w:r w:rsidRPr="00217766">
              <w:t xml:space="preserve"> </w:t>
            </w:r>
            <w:r>
              <w:t xml:space="preserve">   </w:t>
            </w:r>
            <w:r w:rsidRPr="00217766">
              <w:t>Sixth.java</w:t>
            </w:r>
          </w:p>
        </w:tc>
      </w:tr>
    </w:tbl>
    <w:p w14:paraId="0267894B" w14:textId="77777777" w:rsidR="00AD0F1B" w:rsidRDefault="00AD0F1B" w:rsidP="003F107C"/>
    <w:p w14:paraId="7F050AA8" w14:textId="77777777" w:rsidR="00A9431F" w:rsidRDefault="00A9431F" w:rsidP="003F107C"/>
    <w:p w14:paraId="590AA5C3" w14:textId="77777777" w:rsidR="00DD5085" w:rsidRDefault="00DD5085" w:rsidP="003F107C"/>
    <w:p w14:paraId="71407CB1" w14:textId="77777777" w:rsidR="00F6165C" w:rsidRDefault="00F6165C" w:rsidP="003F107C">
      <w:r>
        <w:t>How to declare a variable?</w:t>
      </w:r>
    </w:p>
    <w:tbl>
      <w:tblPr>
        <w:tblStyle w:val="TableGrid"/>
        <w:tblW w:w="0" w:type="auto"/>
        <w:tblLook w:val="04A0" w:firstRow="1" w:lastRow="0" w:firstColumn="1" w:lastColumn="0" w:noHBand="0" w:noVBand="1"/>
      </w:tblPr>
      <w:tblGrid>
        <w:gridCol w:w="8522"/>
      </w:tblGrid>
      <w:tr w:rsidR="00F6165C" w14:paraId="2799C820" w14:textId="77777777" w:rsidTr="00F6165C">
        <w:tc>
          <w:tcPr>
            <w:tcW w:w="8522" w:type="dxa"/>
          </w:tcPr>
          <w:p w14:paraId="51FC883D" w14:textId="77777777" w:rsidR="00F6165C" w:rsidRDefault="006F6395" w:rsidP="003F107C">
            <w:r>
              <w:t xml:space="preserve">In Java we can declare a variable by using </w:t>
            </w:r>
            <w:r w:rsidR="00652C6B">
              <w:t>a data type</w:t>
            </w:r>
          </w:p>
          <w:p w14:paraId="60036267" w14:textId="3E345914" w:rsidR="00652C6B" w:rsidRDefault="00652C6B" w:rsidP="003F107C">
            <w:r>
              <w:t>Syntax:   &lt;data-type&gt;   &lt;var-name&gt;[=value</w:t>
            </w:r>
            <w:proofErr w:type="gramStart"/>
            <w:r>
              <w:t>];</w:t>
            </w:r>
            <w:r w:rsidR="00C50D54">
              <w:t xml:space="preserve">  Ex</w:t>
            </w:r>
            <w:proofErr w:type="gramEnd"/>
            <w:r w:rsidR="00C50D54">
              <w:t>: int a;   Ex: float f=10.00f;</w:t>
            </w:r>
          </w:p>
          <w:p w14:paraId="7CE2E5E0" w14:textId="77777777" w:rsidR="00652C6B" w:rsidRDefault="00652C6B" w:rsidP="003F107C">
            <w:r>
              <w:t>Syntax:   &lt;data-type&gt;   &lt;var-1[=value]&gt;</w:t>
            </w:r>
            <w:proofErr w:type="gramStart"/>
            <w:r>
              <w:t>[,var</w:t>
            </w:r>
            <w:proofErr w:type="gramEnd"/>
            <w:r>
              <w:t>-2[=value],var-3[=value]…var-n[=value]];</w:t>
            </w:r>
          </w:p>
        </w:tc>
      </w:tr>
    </w:tbl>
    <w:p w14:paraId="519F2FF1" w14:textId="77777777" w:rsidR="00F6165C" w:rsidRDefault="00F6165C" w:rsidP="003F107C"/>
    <w:p w14:paraId="62FF12DB" w14:textId="77777777" w:rsidR="005643F0" w:rsidRDefault="007808B9" w:rsidP="003F107C">
      <w:r>
        <w:t xml:space="preserve">Example to declare multiple variables </w:t>
      </w:r>
    </w:p>
    <w:p w14:paraId="6E834162" w14:textId="77777777" w:rsidR="007808B9" w:rsidRDefault="007808B9" w:rsidP="003F107C">
      <w:r>
        <w:t>Four.java (no need to execute this program)</w:t>
      </w:r>
    </w:p>
    <w:tbl>
      <w:tblPr>
        <w:tblStyle w:val="TableGrid"/>
        <w:tblW w:w="0" w:type="auto"/>
        <w:tblLook w:val="04A0" w:firstRow="1" w:lastRow="0" w:firstColumn="1" w:lastColumn="0" w:noHBand="0" w:noVBand="1"/>
      </w:tblPr>
      <w:tblGrid>
        <w:gridCol w:w="8522"/>
      </w:tblGrid>
      <w:tr w:rsidR="007808B9" w14:paraId="1D8CA097" w14:textId="77777777" w:rsidTr="007808B9">
        <w:tc>
          <w:tcPr>
            <w:tcW w:w="8522" w:type="dxa"/>
          </w:tcPr>
          <w:p w14:paraId="3C704709" w14:textId="77777777" w:rsidR="007808B9" w:rsidRDefault="007808B9" w:rsidP="007808B9">
            <w:r>
              <w:t xml:space="preserve">import </w:t>
            </w:r>
            <w:proofErr w:type="spellStart"/>
            <w:r>
              <w:t>java.lang</w:t>
            </w:r>
            <w:proofErr w:type="spellEnd"/>
            <w:r>
              <w:t>.*</w:t>
            </w:r>
            <w:proofErr w:type="gramStart"/>
            <w:r>
              <w:t>;  /</w:t>
            </w:r>
            <w:proofErr w:type="gramEnd"/>
            <w:r>
              <w:t>/import statement</w:t>
            </w:r>
          </w:p>
          <w:p w14:paraId="3A61F69E" w14:textId="77777777" w:rsidR="007808B9" w:rsidRDefault="007808B9" w:rsidP="007808B9">
            <w:r>
              <w:t>class Four</w:t>
            </w:r>
          </w:p>
          <w:p w14:paraId="5B3ED6C6" w14:textId="77777777" w:rsidR="007808B9" w:rsidRDefault="007808B9" w:rsidP="007808B9">
            <w:r>
              <w:t>{</w:t>
            </w:r>
            <w:r>
              <w:tab/>
            </w:r>
          </w:p>
          <w:p w14:paraId="14C25FCB" w14:textId="77777777" w:rsidR="007808B9" w:rsidRDefault="007808B9" w:rsidP="007808B9">
            <w:r>
              <w:tab/>
              <w:t xml:space="preserve">public static void </w:t>
            </w:r>
            <w:proofErr w:type="gramStart"/>
            <w:r>
              <w:t>main(</w:t>
            </w:r>
            <w:proofErr w:type="gramEnd"/>
            <w:r>
              <w:t xml:space="preserve">String </w:t>
            </w:r>
            <w:proofErr w:type="spellStart"/>
            <w:r>
              <w:t>args</w:t>
            </w:r>
            <w:proofErr w:type="spellEnd"/>
            <w:r>
              <w:t>[])</w:t>
            </w:r>
          </w:p>
          <w:p w14:paraId="7FE1BDDE" w14:textId="77777777" w:rsidR="007808B9" w:rsidRDefault="007808B9" w:rsidP="007808B9">
            <w:r>
              <w:tab/>
              <w:t>{</w:t>
            </w:r>
          </w:p>
          <w:p w14:paraId="123DE6A9" w14:textId="77777777" w:rsidR="007808B9" w:rsidRDefault="007808B9" w:rsidP="007808B9">
            <w:r>
              <w:tab/>
              <w:t xml:space="preserve">int </w:t>
            </w:r>
            <w:proofErr w:type="spellStart"/>
            <w:proofErr w:type="gramStart"/>
            <w:r>
              <w:t>a,b</w:t>
            </w:r>
            <w:proofErr w:type="gramEnd"/>
            <w:r>
              <w:t>,c</w:t>
            </w:r>
            <w:proofErr w:type="spellEnd"/>
            <w:r>
              <w:t>; //multiple variables declaration of same type</w:t>
            </w:r>
          </w:p>
          <w:p w14:paraId="6BC6A25B" w14:textId="77777777" w:rsidR="007808B9" w:rsidRDefault="007808B9" w:rsidP="007808B9">
            <w:r>
              <w:tab/>
              <w:t>int x=</w:t>
            </w:r>
            <w:proofErr w:type="gramStart"/>
            <w:r>
              <w:t>10,y</w:t>
            </w:r>
            <w:proofErr w:type="gramEnd"/>
            <w:r>
              <w:t xml:space="preserve">=20,z=0;// defining </w:t>
            </w:r>
            <w:proofErr w:type="spellStart"/>
            <w:r>
              <w:t>varaibles</w:t>
            </w:r>
            <w:proofErr w:type="spellEnd"/>
            <w:r>
              <w:t>.</w:t>
            </w:r>
          </w:p>
          <w:p w14:paraId="3E4F6968" w14:textId="77777777" w:rsidR="007808B9" w:rsidRDefault="007808B9" w:rsidP="007808B9">
            <w:r>
              <w:tab/>
              <w:t>byte b;</w:t>
            </w:r>
          </w:p>
          <w:p w14:paraId="078B8770" w14:textId="77777777" w:rsidR="007808B9" w:rsidRDefault="007808B9" w:rsidP="007808B9">
            <w:r>
              <w:tab/>
              <w:t>short s;</w:t>
            </w:r>
          </w:p>
          <w:p w14:paraId="0ED78033" w14:textId="77777777" w:rsidR="007808B9" w:rsidRDefault="007808B9" w:rsidP="007808B9">
            <w:r>
              <w:tab/>
              <w:t xml:space="preserve">int </w:t>
            </w:r>
            <w:proofErr w:type="spellStart"/>
            <w:r>
              <w:t>i</w:t>
            </w:r>
            <w:proofErr w:type="spellEnd"/>
            <w:r>
              <w:t>;</w:t>
            </w:r>
          </w:p>
          <w:p w14:paraId="7C5DD3F4" w14:textId="77777777" w:rsidR="007808B9" w:rsidRDefault="007808B9" w:rsidP="007808B9">
            <w:r>
              <w:tab/>
              <w:t>long l;</w:t>
            </w:r>
          </w:p>
          <w:p w14:paraId="36993705" w14:textId="77777777" w:rsidR="007808B9" w:rsidRDefault="007808B9" w:rsidP="007808B9">
            <w:r>
              <w:tab/>
              <w:t>//we can't declare multiple types of variables in a single statement;</w:t>
            </w:r>
          </w:p>
          <w:p w14:paraId="2EE08C91" w14:textId="77777777" w:rsidR="007808B9" w:rsidRDefault="007808B9" w:rsidP="007808B9">
            <w:r>
              <w:tab/>
              <w:t>}</w:t>
            </w:r>
          </w:p>
          <w:p w14:paraId="777D50AB" w14:textId="77777777" w:rsidR="007808B9" w:rsidRDefault="007808B9" w:rsidP="007808B9">
            <w:r>
              <w:t>}</w:t>
            </w:r>
          </w:p>
        </w:tc>
      </w:tr>
    </w:tbl>
    <w:p w14:paraId="39C6E2FF" w14:textId="77777777" w:rsidR="007E1957" w:rsidRDefault="007E1957" w:rsidP="007E1957"/>
    <w:p w14:paraId="072533A2" w14:textId="192B7F91" w:rsidR="00AF702B" w:rsidRDefault="00AF702B" w:rsidP="007E1957">
      <w:r>
        <w:t>What is a local variable?</w:t>
      </w:r>
    </w:p>
    <w:tbl>
      <w:tblPr>
        <w:tblStyle w:val="TableGrid"/>
        <w:tblW w:w="0" w:type="auto"/>
        <w:tblLook w:val="04A0" w:firstRow="1" w:lastRow="0" w:firstColumn="1" w:lastColumn="0" w:noHBand="0" w:noVBand="1"/>
      </w:tblPr>
      <w:tblGrid>
        <w:gridCol w:w="8522"/>
      </w:tblGrid>
      <w:tr w:rsidR="00AF702B" w14:paraId="5CF56E0D" w14:textId="77777777" w:rsidTr="00AF702B">
        <w:tc>
          <w:tcPr>
            <w:tcW w:w="8522" w:type="dxa"/>
          </w:tcPr>
          <w:p w14:paraId="1F0EDDB1" w14:textId="77777777" w:rsidR="00AF702B" w:rsidRDefault="00AF702B" w:rsidP="00AF702B">
            <w:pPr>
              <w:pStyle w:val="ListParagraph"/>
              <w:numPr>
                <w:ilvl w:val="0"/>
                <w:numId w:val="54"/>
              </w:numPr>
            </w:pPr>
            <w:r>
              <w:t>It is a variable which is declared within a block existed in a class is called as local variable</w:t>
            </w:r>
          </w:p>
          <w:p w14:paraId="01EDFA71" w14:textId="77777777" w:rsidR="00AF702B" w:rsidRDefault="00593A24" w:rsidP="00AF702B">
            <w:pPr>
              <w:pStyle w:val="ListParagraph"/>
              <w:numPr>
                <w:ilvl w:val="0"/>
                <w:numId w:val="54"/>
              </w:numPr>
            </w:pPr>
            <w:r>
              <w:t>Local variables are created either in java stack memory or native method stacks memory.</w:t>
            </w:r>
          </w:p>
          <w:p w14:paraId="643EEC20" w14:textId="3DA7814B" w:rsidR="00D830C0" w:rsidRDefault="00D830C0" w:rsidP="00AF702B">
            <w:pPr>
              <w:pStyle w:val="ListParagraph"/>
              <w:numPr>
                <w:ilvl w:val="0"/>
                <w:numId w:val="54"/>
              </w:numPr>
            </w:pPr>
            <w:r>
              <w:t>Local variables will not be initialized with default values, so you have to initialize them before usage.</w:t>
            </w:r>
          </w:p>
        </w:tc>
      </w:tr>
    </w:tbl>
    <w:p w14:paraId="3678B852" w14:textId="77777777" w:rsidR="00AF702B" w:rsidRDefault="00AF702B" w:rsidP="007E1957"/>
    <w:p w14:paraId="0A391B0D" w14:textId="2C9DF453" w:rsidR="00B21C65" w:rsidRDefault="00B21C65" w:rsidP="007E1957">
      <w:r>
        <w:t>What error you will get if we use local variable without initializing it?</w:t>
      </w:r>
    </w:p>
    <w:tbl>
      <w:tblPr>
        <w:tblStyle w:val="TableGrid"/>
        <w:tblW w:w="0" w:type="auto"/>
        <w:tblLook w:val="04A0" w:firstRow="1" w:lastRow="0" w:firstColumn="1" w:lastColumn="0" w:noHBand="0" w:noVBand="1"/>
      </w:tblPr>
      <w:tblGrid>
        <w:gridCol w:w="8522"/>
      </w:tblGrid>
      <w:tr w:rsidR="00B21C65" w14:paraId="286EEA9F" w14:textId="77777777" w:rsidTr="00B21C65">
        <w:tc>
          <w:tcPr>
            <w:tcW w:w="8522" w:type="dxa"/>
          </w:tcPr>
          <w:p w14:paraId="451E6DF9" w14:textId="6B061033" w:rsidR="00BE4ED0" w:rsidRPr="00C54B36" w:rsidRDefault="00C54B36" w:rsidP="00BE4ED0">
            <w:pPr>
              <w:rPr>
                <w:b/>
                <w:bCs/>
                <w:u w:val="single"/>
              </w:rPr>
            </w:pPr>
            <w:r w:rsidRPr="00C54B36">
              <w:rPr>
                <w:b/>
                <w:bCs/>
                <w:u w:val="single"/>
              </w:rPr>
              <w:t>Seven.java</w:t>
            </w:r>
          </w:p>
          <w:p w14:paraId="5DB915FB" w14:textId="77777777" w:rsidR="00C54B36" w:rsidRPr="00C54B36" w:rsidRDefault="00C54B36" w:rsidP="00C54B36">
            <w:r w:rsidRPr="00C54B36">
              <w:t>public class Seven {</w:t>
            </w:r>
          </w:p>
          <w:p w14:paraId="208D28CF" w14:textId="77777777" w:rsidR="00C54B36" w:rsidRPr="00C54B36" w:rsidRDefault="00C54B36" w:rsidP="00C54B36">
            <w:r w:rsidRPr="00C54B36">
              <w:t xml:space="preserve">    public static void </w:t>
            </w:r>
            <w:proofErr w:type="gramStart"/>
            <w:r w:rsidRPr="00C54B36">
              <w:t>main(</w:t>
            </w:r>
            <w:proofErr w:type="gramEnd"/>
            <w:r w:rsidRPr="00C54B36">
              <w:t xml:space="preserve">String[] </w:t>
            </w:r>
            <w:proofErr w:type="spellStart"/>
            <w:r w:rsidRPr="00C54B36">
              <w:t>args</w:t>
            </w:r>
            <w:proofErr w:type="spellEnd"/>
            <w:r w:rsidRPr="00C54B36">
              <w:t>) {</w:t>
            </w:r>
          </w:p>
          <w:p w14:paraId="626352E1" w14:textId="77777777" w:rsidR="00C54B36" w:rsidRPr="00C54B36" w:rsidRDefault="00C54B36" w:rsidP="00C54B36">
            <w:r w:rsidRPr="00C54B36">
              <w:t xml:space="preserve">        int </w:t>
            </w:r>
            <w:proofErr w:type="spellStart"/>
            <w:proofErr w:type="gramStart"/>
            <w:r w:rsidRPr="00C54B36">
              <w:t>a,b</w:t>
            </w:r>
            <w:proofErr w:type="gramEnd"/>
            <w:r w:rsidRPr="00C54B36">
              <w:t>,c</w:t>
            </w:r>
            <w:proofErr w:type="spellEnd"/>
            <w:r w:rsidRPr="00C54B36">
              <w:t>; //3 local variables</w:t>
            </w:r>
          </w:p>
          <w:p w14:paraId="176F7F19" w14:textId="77777777" w:rsidR="00C54B36" w:rsidRPr="00C54B36" w:rsidRDefault="00C54B36" w:rsidP="00C54B36">
            <w:r w:rsidRPr="00C54B36">
              <w:t xml:space="preserve">        </w:t>
            </w:r>
            <w:proofErr w:type="spellStart"/>
            <w:r w:rsidRPr="00C54B36">
              <w:t>System.out.println</w:t>
            </w:r>
            <w:proofErr w:type="spellEnd"/>
            <w:r w:rsidRPr="00C54B36">
              <w:t>(a);</w:t>
            </w:r>
          </w:p>
          <w:p w14:paraId="2B6B9123" w14:textId="77777777" w:rsidR="00C54B36" w:rsidRPr="00C54B36" w:rsidRDefault="00C54B36" w:rsidP="00C54B36">
            <w:r w:rsidRPr="00C54B36">
              <w:t>    }    </w:t>
            </w:r>
          </w:p>
          <w:p w14:paraId="58ABC840" w14:textId="77777777" w:rsidR="00C54B36" w:rsidRPr="00C54B36" w:rsidRDefault="00C54B36" w:rsidP="00C54B36">
            <w:r w:rsidRPr="00C54B36">
              <w:t>}</w:t>
            </w:r>
          </w:p>
          <w:p w14:paraId="0996D355" w14:textId="1C345CA4" w:rsidR="00C54B36" w:rsidRDefault="00C54B36" w:rsidP="00BE4ED0">
            <w:r w:rsidRPr="00C54B36">
              <w:rPr>
                <w:highlight w:val="yellow"/>
              </w:rPr>
              <w:t>Compilation error:</w:t>
            </w:r>
          </w:p>
          <w:p w14:paraId="3B6DC6AB" w14:textId="77777777" w:rsidR="00BE4ED0" w:rsidRDefault="00BE4ED0" w:rsidP="00BE4ED0">
            <w:r>
              <w:t>Seven.java:4: error: variable a might not have been initialized</w:t>
            </w:r>
          </w:p>
          <w:p w14:paraId="7D6B6675" w14:textId="77777777" w:rsidR="00BE4ED0" w:rsidRDefault="00BE4ED0" w:rsidP="00BE4ED0">
            <w:r>
              <w:t xml:space="preserve">        </w:t>
            </w:r>
            <w:proofErr w:type="spellStart"/>
            <w:r>
              <w:t>System.out.println</w:t>
            </w:r>
            <w:proofErr w:type="spellEnd"/>
            <w:r>
              <w:t>(a);</w:t>
            </w:r>
          </w:p>
          <w:p w14:paraId="1C469CA1" w14:textId="77777777" w:rsidR="00BE4ED0" w:rsidRDefault="00BE4ED0" w:rsidP="00BE4ED0">
            <w:r>
              <w:t xml:space="preserve">                           ^</w:t>
            </w:r>
          </w:p>
          <w:p w14:paraId="47B5E715" w14:textId="5BF3855C" w:rsidR="00B21C65" w:rsidRDefault="00BE4ED0" w:rsidP="00BE4ED0">
            <w:r>
              <w:t>1 error</w:t>
            </w:r>
          </w:p>
        </w:tc>
      </w:tr>
    </w:tbl>
    <w:p w14:paraId="641C408F" w14:textId="77777777" w:rsidR="00B21C65" w:rsidRDefault="00B21C65" w:rsidP="007E1957"/>
    <w:p w14:paraId="0E737952" w14:textId="77777777" w:rsidR="00B21C65" w:rsidRDefault="00B21C65" w:rsidP="007E1957"/>
    <w:p w14:paraId="50F26078" w14:textId="690071D1" w:rsidR="00AF702B" w:rsidRDefault="00AF702B" w:rsidP="007E1957">
      <w:r>
        <w:t>Why java is called as extensible programming language?</w:t>
      </w:r>
    </w:p>
    <w:tbl>
      <w:tblPr>
        <w:tblStyle w:val="TableGrid"/>
        <w:tblW w:w="0" w:type="auto"/>
        <w:tblLook w:val="04A0" w:firstRow="1" w:lastRow="0" w:firstColumn="1" w:lastColumn="0" w:noHBand="0" w:noVBand="1"/>
      </w:tblPr>
      <w:tblGrid>
        <w:gridCol w:w="8522"/>
      </w:tblGrid>
      <w:tr w:rsidR="00AF702B" w14:paraId="4578A247" w14:textId="77777777" w:rsidTr="00AF702B">
        <w:tc>
          <w:tcPr>
            <w:tcW w:w="8522" w:type="dxa"/>
          </w:tcPr>
          <w:p w14:paraId="7AD4817D" w14:textId="499B291D" w:rsidR="00AF702B" w:rsidRDefault="00AF702B" w:rsidP="007E1957">
            <w:r>
              <w:t>Because in Java we can use native methods</w:t>
            </w:r>
          </w:p>
        </w:tc>
      </w:tr>
    </w:tbl>
    <w:p w14:paraId="1F7F84CC" w14:textId="77777777" w:rsidR="00AF702B" w:rsidRDefault="00AF702B" w:rsidP="007E1957"/>
    <w:p w14:paraId="203C58D0" w14:textId="05F7BABE" w:rsidR="00AF702B" w:rsidRDefault="00AF702B" w:rsidP="007E1957">
      <w:r>
        <w:t>What are native methods?</w:t>
      </w:r>
    </w:p>
    <w:tbl>
      <w:tblPr>
        <w:tblStyle w:val="TableGrid"/>
        <w:tblW w:w="0" w:type="auto"/>
        <w:tblLook w:val="04A0" w:firstRow="1" w:lastRow="0" w:firstColumn="1" w:lastColumn="0" w:noHBand="0" w:noVBand="1"/>
      </w:tblPr>
      <w:tblGrid>
        <w:gridCol w:w="8522"/>
      </w:tblGrid>
      <w:tr w:rsidR="00AF702B" w14:paraId="514D9396" w14:textId="77777777" w:rsidTr="00AF702B">
        <w:tc>
          <w:tcPr>
            <w:tcW w:w="8522" w:type="dxa"/>
          </w:tcPr>
          <w:p w14:paraId="3D0F68AD" w14:textId="0BB89205" w:rsidR="00AF702B" w:rsidRDefault="00AF702B" w:rsidP="00AF702B">
            <w:pPr>
              <w:pStyle w:val="ListParagraph"/>
              <w:numPr>
                <w:ilvl w:val="0"/>
                <w:numId w:val="55"/>
              </w:numPr>
            </w:pPr>
            <w:r>
              <w:t>Methods which are written in other languages like C are called as native methods</w:t>
            </w:r>
          </w:p>
          <w:p w14:paraId="3AB9F9F9" w14:textId="31FE92A3" w:rsidR="00AF702B" w:rsidRDefault="00AF702B" w:rsidP="00AF702B">
            <w:pPr>
              <w:pStyle w:val="ListParagraph"/>
              <w:numPr>
                <w:ilvl w:val="0"/>
                <w:numId w:val="55"/>
              </w:numPr>
            </w:pPr>
            <w:r>
              <w:t>It is possible to use native methods in Java</w:t>
            </w:r>
          </w:p>
          <w:p w14:paraId="62E5A85F" w14:textId="77777777" w:rsidR="00AF702B" w:rsidRDefault="00AF702B" w:rsidP="007E1957"/>
          <w:p w14:paraId="5700B5DC" w14:textId="2CB6122D" w:rsidR="00593A24" w:rsidRDefault="00593A24" w:rsidP="007E1957">
            <w:r>
              <w:t xml:space="preserve">Ex: </w:t>
            </w:r>
            <w:r w:rsidRPr="00593A24">
              <w:t xml:space="preserve">public static native long </w:t>
            </w:r>
            <w:proofErr w:type="spellStart"/>
            <w:proofErr w:type="gramStart"/>
            <w:r w:rsidRPr="00593A24">
              <w:t>currentTimeMillis</w:t>
            </w:r>
            <w:proofErr w:type="spellEnd"/>
            <w:r w:rsidRPr="00593A24">
              <w:t>(</w:t>
            </w:r>
            <w:proofErr w:type="gramEnd"/>
            <w:r w:rsidRPr="00593A24">
              <w:t>);</w:t>
            </w:r>
            <w:r>
              <w:t xml:space="preserve"> method of System class is a native method</w:t>
            </w:r>
          </w:p>
        </w:tc>
      </w:tr>
    </w:tbl>
    <w:p w14:paraId="6E7031AE" w14:textId="77777777" w:rsidR="00AF702B" w:rsidRDefault="00AF702B" w:rsidP="007E1957"/>
    <w:p w14:paraId="171C377B" w14:textId="77777777" w:rsidR="00593A24" w:rsidRDefault="00593A24" w:rsidP="007E1957"/>
    <w:p w14:paraId="59C9E358" w14:textId="113FA5D2" w:rsidR="00D006CC" w:rsidRDefault="00D01DE5" w:rsidP="00D01DE5">
      <w:pPr>
        <w:jc w:val="center"/>
        <w:rPr>
          <w:b/>
          <w:bCs/>
          <w:sz w:val="24"/>
          <w:szCs w:val="24"/>
          <w:u w:val="single"/>
        </w:rPr>
      </w:pPr>
      <w:r w:rsidRPr="009810C0">
        <w:rPr>
          <w:b/>
          <w:bCs/>
          <w:sz w:val="24"/>
          <w:szCs w:val="24"/>
          <w:highlight w:val="green"/>
          <w:u w:val="single"/>
        </w:rPr>
        <w:t>Formatting methods</w:t>
      </w:r>
    </w:p>
    <w:p w14:paraId="44388778" w14:textId="77777777" w:rsidR="00C50D54" w:rsidRDefault="00C50D54" w:rsidP="00C50D54">
      <w:pPr>
        <w:rPr>
          <w:b/>
          <w:bCs/>
          <w:sz w:val="24"/>
          <w:szCs w:val="24"/>
          <w:u w:val="single"/>
        </w:rPr>
      </w:pPr>
    </w:p>
    <w:p w14:paraId="39CF327E" w14:textId="235F8DE7" w:rsidR="00415E30" w:rsidRPr="006F1ADB" w:rsidRDefault="00415E30" w:rsidP="00415E30">
      <w:pPr>
        <w:contextualSpacing/>
        <w:rPr>
          <w:rFonts w:ascii="Times New Roman" w:hAnsi="Times New Roman" w:cs="Times New Roman"/>
          <w:b/>
          <w:u w:val="single"/>
        </w:rPr>
      </w:pPr>
      <w:bookmarkStart w:id="0" w:name="_Hlk173347057"/>
      <w:r w:rsidRPr="006F1ADB">
        <w:rPr>
          <w:rFonts w:ascii="Times New Roman" w:hAnsi="Times New Roman" w:cs="Times New Roman"/>
          <w:b/>
          <w:u w:val="single"/>
        </w:rPr>
        <w:t xml:space="preserve">What </w:t>
      </w:r>
      <w:proofErr w:type="gramStart"/>
      <w:r w:rsidRPr="006F1ADB">
        <w:rPr>
          <w:rFonts w:ascii="Times New Roman" w:hAnsi="Times New Roman" w:cs="Times New Roman"/>
          <w:b/>
          <w:u w:val="single"/>
        </w:rPr>
        <w:t>are</w:t>
      </w:r>
      <w:proofErr w:type="gramEnd"/>
      <w:r w:rsidRPr="006F1ADB">
        <w:rPr>
          <w:rFonts w:ascii="Times New Roman" w:hAnsi="Times New Roman" w:cs="Times New Roman"/>
          <w:b/>
          <w:u w:val="single"/>
        </w:rPr>
        <w:t xml:space="preserve"> formatting () methods:</w:t>
      </w:r>
    </w:p>
    <w:p w14:paraId="5CD0D1E8" w14:textId="77777777" w:rsidR="00415E30" w:rsidRDefault="00415E30" w:rsidP="00415E30">
      <w:pPr>
        <w:ind w:firstLine="720"/>
        <w:contextualSpacing/>
        <w:rPr>
          <w:rFonts w:ascii="Times New Roman" w:hAnsi="Times New Roman" w:cs="Times New Roman"/>
        </w:rPr>
      </w:pPr>
      <w:r w:rsidRPr="006F1ADB">
        <w:rPr>
          <w:rFonts w:ascii="Times New Roman" w:hAnsi="Times New Roman" w:cs="Times New Roman"/>
        </w:rPr>
        <w:t xml:space="preserve">In </w:t>
      </w:r>
      <w:r w:rsidRPr="00415E30">
        <w:rPr>
          <w:rFonts w:ascii="Times New Roman" w:hAnsi="Times New Roman" w:cs="Times New Roman"/>
          <w:highlight w:val="yellow"/>
        </w:rPr>
        <w:t>jdk1.5 version</w:t>
      </w:r>
      <w:r w:rsidRPr="006F1ADB">
        <w:rPr>
          <w:rFonts w:ascii="Times New Roman" w:hAnsi="Times New Roman" w:cs="Times New Roman"/>
        </w:rPr>
        <w:t xml:space="preserve"> two new methods are introduced, to replace the </w:t>
      </w:r>
      <w:proofErr w:type="gramStart"/>
      <w:r w:rsidRPr="006F1ADB">
        <w:rPr>
          <w:rFonts w:ascii="Times New Roman" w:hAnsi="Times New Roman" w:cs="Times New Roman"/>
        </w:rPr>
        <w:t>print(</w:t>
      </w:r>
      <w:proofErr w:type="gramEnd"/>
      <w:r w:rsidRPr="006F1ADB">
        <w:rPr>
          <w:rFonts w:ascii="Times New Roman" w:hAnsi="Times New Roman" w:cs="Times New Roman"/>
        </w:rPr>
        <w:t xml:space="preserve">) and </w:t>
      </w:r>
      <w:proofErr w:type="spellStart"/>
      <w:r w:rsidRPr="006F1ADB">
        <w:rPr>
          <w:rFonts w:ascii="Times New Roman" w:hAnsi="Times New Roman" w:cs="Times New Roman"/>
        </w:rPr>
        <w:t>println</w:t>
      </w:r>
      <w:proofErr w:type="spellEnd"/>
      <w:r w:rsidRPr="006F1ADB">
        <w:rPr>
          <w:rFonts w:ascii="Times New Roman" w:hAnsi="Times New Roman" w:cs="Times New Roman"/>
        </w:rPr>
        <w:t xml:space="preserve">() methods, and these methods are called as </w:t>
      </w:r>
      <w:r w:rsidRPr="00415E30">
        <w:rPr>
          <w:rFonts w:ascii="Times New Roman" w:hAnsi="Times New Roman" w:cs="Times New Roman"/>
          <w:highlight w:val="yellow"/>
        </w:rPr>
        <w:t>formatting methods</w:t>
      </w:r>
      <w:r w:rsidRPr="006F1ADB">
        <w:rPr>
          <w:rFonts w:ascii="Times New Roman" w:hAnsi="Times New Roman" w:cs="Times New Roman"/>
        </w:rPr>
        <w:t xml:space="preserve">. </w:t>
      </w:r>
    </w:p>
    <w:p w14:paraId="4F85C4AA" w14:textId="77777777" w:rsidR="00415E30" w:rsidRDefault="00415E30" w:rsidP="00415E30">
      <w:pPr>
        <w:contextualSpacing/>
        <w:rPr>
          <w:rFonts w:ascii="Times New Roman" w:hAnsi="Times New Roman" w:cs="Times New Roman"/>
        </w:rPr>
      </w:pPr>
    </w:p>
    <w:p w14:paraId="1747BCCF" w14:textId="6EE071DD" w:rsidR="00415E30" w:rsidRDefault="00415E30" w:rsidP="00415E30">
      <w:pPr>
        <w:contextualSpacing/>
        <w:rPr>
          <w:rFonts w:ascii="Times New Roman" w:hAnsi="Times New Roman" w:cs="Times New Roman"/>
        </w:rPr>
      </w:pPr>
      <w:r w:rsidRPr="00415E30">
        <w:rPr>
          <w:rFonts w:ascii="Times New Roman" w:hAnsi="Times New Roman" w:cs="Times New Roman"/>
          <w:b/>
          <w:bCs/>
          <w:u w:val="single"/>
        </w:rPr>
        <w:t>Note:</w:t>
      </w:r>
      <w:r>
        <w:rPr>
          <w:rFonts w:ascii="Times New Roman" w:hAnsi="Times New Roman" w:cs="Times New Roman"/>
        </w:rPr>
        <w:t xml:space="preserve"> these methods are called as formatting methods because these methods </w:t>
      </w:r>
      <w:proofErr w:type="gramStart"/>
      <w:r>
        <w:rPr>
          <w:rFonts w:ascii="Times New Roman" w:hAnsi="Times New Roman" w:cs="Times New Roman"/>
        </w:rPr>
        <w:t>formats</w:t>
      </w:r>
      <w:proofErr w:type="gramEnd"/>
      <w:r>
        <w:rPr>
          <w:rFonts w:ascii="Times New Roman" w:hAnsi="Times New Roman" w:cs="Times New Roman"/>
        </w:rPr>
        <w:t xml:space="preserve"> the given string by using converters and then prints the formatted string.</w:t>
      </w:r>
    </w:p>
    <w:p w14:paraId="4863A058" w14:textId="77777777" w:rsidR="00415E30" w:rsidRDefault="00415E30" w:rsidP="00415E30">
      <w:pPr>
        <w:contextualSpacing/>
        <w:rPr>
          <w:rFonts w:ascii="Times New Roman" w:hAnsi="Times New Roman" w:cs="Times New Roman"/>
        </w:rPr>
      </w:pPr>
    </w:p>
    <w:p w14:paraId="18457588" w14:textId="3AB2279D" w:rsidR="00265D5D" w:rsidRDefault="00265D5D" w:rsidP="00415E30">
      <w:pPr>
        <w:contextualSpacing/>
        <w:rPr>
          <w:rFonts w:ascii="Times New Roman" w:hAnsi="Times New Roman" w:cs="Times New Roman"/>
        </w:rPr>
      </w:pPr>
      <w:bookmarkStart w:id="1" w:name="_Hlk190272373"/>
      <w:r>
        <w:rPr>
          <w:rFonts w:ascii="Times New Roman" w:hAnsi="Times New Roman" w:cs="Times New Roman"/>
        </w:rPr>
        <w:t>What is the first argument we should pass to the formatting method?</w:t>
      </w:r>
    </w:p>
    <w:tbl>
      <w:tblPr>
        <w:tblStyle w:val="TableGrid"/>
        <w:tblW w:w="0" w:type="auto"/>
        <w:tblLook w:val="04A0" w:firstRow="1" w:lastRow="0" w:firstColumn="1" w:lastColumn="0" w:noHBand="0" w:noVBand="1"/>
      </w:tblPr>
      <w:tblGrid>
        <w:gridCol w:w="8522"/>
      </w:tblGrid>
      <w:tr w:rsidR="007E22F8" w14:paraId="080AB12B" w14:textId="77777777" w:rsidTr="007E22F8">
        <w:tc>
          <w:tcPr>
            <w:tcW w:w="8522" w:type="dxa"/>
          </w:tcPr>
          <w:bookmarkEnd w:id="1"/>
          <w:p w14:paraId="622D89C2" w14:textId="72866F6D" w:rsidR="007E22F8" w:rsidRDefault="007E22F8" w:rsidP="00415E30">
            <w:pPr>
              <w:contextualSpacing/>
              <w:rPr>
                <w:rFonts w:ascii="Times New Roman" w:hAnsi="Times New Roman" w:cs="Times New Roman"/>
              </w:rPr>
            </w:pPr>
            <w:r>
              <w:rPr>
                <w:rFonts w:ascii="Times New Roman" w:hAnsi="Times New Roman" w:cs="Times New Roman"/>
              </w:rPr>
              <w:t>String literal</w:t>
            </w:r>
          </w:p>
        </w:tc>
      </w:tr>
    </w:tbl>
    <w:p w14:paraId="32A1772D" w14:textId="77777777" w:rsidR="00265D5D" w:rsidRDefault="00265D5D" w:rsidP="00415E30">
      <w:pPr>
        <w:contextualSpacing/>
        <w:rPr>
          <w:rFonts w:ascii="Times New Roman" w:hAnsi="Times New Roman" w:cs="Times New Roman"/>
        </w:rPr>
      </w:pPr>
    </w:p>
    <w:p w14:paraId="5CC530C9" w14:textId="77777777" w:rsidR="00A16F4D" w:rsidRDefault="00A16F4D" w:rsidP="00A16F4D">
      <w:pPr>
        <w:contextualSpacing/>
      </w:pPr>
      <w:r>
        <w:t>How many arguments we can pass to the formatting method?</w:t>
      </w:r>
    </w:p>
    <w:tbl>
      <w:tblPr>
        <w:tblStyle w:val="TableGrid"/>
        <w:tblW w:w="0" w:type="auto"/>
        <w:tblLook w:val="04A0" w:firstRow="1" w:lastRow="0" w:firstColumn="1" w:lastColumn="0" w:noHBand="0" w:noVBand="1"/>
      </w:tblPr>
      <w:tblGrid>
        <w:gridCol w:w="8522"/>
      </w:tblGrid>
      <w:tr w:rsidR="00A16F4D" w14:paraId="2D85A648" w14:textId="77777777" w:rsidTr="00A16F4D">
        <w:tc>
          <w:tcPr>
            <w:tcW w:w="8522" w:type="dxa"/>
          </w:tcPr>
          <w:p w14:paraId="6FBC7FF4" w14:textId="2463F594" w:rsidR="00A16F4D" w:rsidRDefault="00A16F4D" w:rsidP="00415E30">
            <w:pPr>
              <w:contextualSpacing/>
              <w:rPr>
                <w:rFonts w:ascii="Times New Roman" w:hAnsi="Times New Roman" w:cs="Times New Roman"/>
              </w:rPr>
            </w:pPr>
            <w:r>
              <w:rPr>
                <w:rFonts w:ascii="Times New Roman" w:hAnsi="Times New Roman" w:cs="Times New Roman"/>
              </w:rPr>
              <w:t>1 or more arguments</w:t>
            </w:r>
          </w:p>
        </w:tc>
      </w:tr>
    </w:tbl>
    <w:p w14:paraId="164AD594" w14:textId="77777777" w:rsidR="00A16F4D" w:rsidRPr="006F1ADB" w:rsidRDefault="00A16F4D" w:rsidP="00415E30">
      <w:pPr>
        <w:contextualSpacing/>
        <w:rPr>
          <w:rFonts w:ascii="Times New Roman" w:hAnsi="Times New Roman" w:cs="Times New Roman"/>
        </w:rPr>
      </w:pPr>
    </w:p>
    <w:p w14:paraId="52118BB8" w14:textId="77777777" w:rsidR="00415E30" w:rsidRPr="006F1ADB" w:rsidRDefault="00415E30" w:rsidP="00415E30">
      <w:pPr>
        <w:contextualSpacing/>
        <w:rPr>
          <w:rFonts w:ascii="Times New Roman" w:hAnsi="Times New Roman" w:cs="Times New Roman"/>
          <w:u w:val="single"/>
        </w:rPr>
      </w:pPr>
      <w:r w:rsidRPr="00E2605E">
        <w:rPr>
          <w:rFonts w:ascii="Times New Roman" w:hAnsi="Times New Roman" w:cs="Times New Roman"/>
          <w:highlight w:val="yellow"/>
          <w:u w:val="single"/>
        </w:rPr>
        <w:t>Those are:</w:t>
      </w:r>
    </w:p>
    <w:p w14:paraId="0629F4E7" w14:textId="77777777" w:rsidR="00415E30" w:rsidRPr="006F1ADB" w:rsidRDefault="00415E30" w:rsidP="00415E30">
      <w:pPr>
        <w:pStyle w:val="ListParagraph"/>
        <w:numPr>
          <w:ilvl w:val="1"/>
          <w:numId w:val="53"/>
        </w:numPr>
        <w:spacing w:after="200" w:line="276" w:lineRule="auto"/>
        <w:rPr>
          <w:rFonts w:ascii="Times New Roman" w:hAnsi="Times New Roman" w:cs="Times New Roman"/>
        </w:rPr>
      </w:pPr>
      <w:proofErr w:type="spellStart"/>
      <w:proofErr w:type="gramStart"/>
      <w:r w:rsidRPr="006F1ADB">
        <w:rPr>
          <w:rFonts w:ascii="Times New Roman" w:hAnsi="Times New Roman" w:cs="Times New Roman"/>
        </w:rPr>
        <w:t>Printf</w:t>
      </w:r>
      <w:proofErr w:type="spellEnd"/>
      <w:r w:rsidRPr="006F1ADB">
        <w:rPr>
          <w:rFonts w:ascii="Times New Roman" w:hAnsi="Times New Roman" w:cs="Times New Roman"/>
        </w:rPr>
        <w:t>(</w:t>
      </w:r>
      <w:proofErr w:type="gramEnd"/>
      <w:r w:rsidRPr="006F1ADB">
        <w:rPr>
          <w:rFonts w:ascii="Times New Roman" w:hAnsi="Times New Roman" w:cs="Times New Roman"/>
        </w:rPr>
        <w:t>)</w:t>
      </w:r>
    </w:p>
    <w:p w14:paraId="12A4FA58" w14:textId="77777777" w:rsidR="00415E30" w:rsidRPr="006F1ADB" w:rsidRDefault="00415E30" w:rsidP="00415E30">
      <w:pPr>
        <w:pStyle w:val="ListParagraph"/>
        <w:numPr>
          <w:ilvl w:val="1"/>
          <w:numId w:val="53"/>
        </w:numPr>
        <w:spacing w:after="200" w:line="276" w:lineRule="auto"/>
        <w:rPr>
          <w:rFonts w:ascii="Times New Roman" w:hAnsi="Times New Roman" w:cs="Times New Roman"/>
        </w:rPr>
      </w:pPr>
      <w:proofErr w:type="gramStart"/>
      <w:r w:rsidRPr="006F1ADB">
        <w:rPr>
          <w:rFonts w:ascii="Times New Roman" w:hAnsi="Times New Roman" w:cs="Times New Roman"/>
        </w:rPr>
        <w:t>Format(</w:t>
      </w:r>
      <w:proofErr w:type="gramEnd"/>
      <w:r w:rsidRPr="006F1ADB">
        <w:rPr>
          <w:rFonts w:ascii="Times New Roman" w:hAnsi="Times New Roman" w:cs="Times New Roman"/>
        </w:rPr>
        <w:t>)</w:t>
      </w:r>
    </w:p>
    <w:p w14:paraId="5E24ACD4" w14:textId="77777777" w:rsidR="00415E30" w:rsidRPr="006F1ADB" w:rsidRDefault="00415E30" w:rsidP="00415E30">
      <w:pPr>
        <w:contextualSpacing/>
        <w:rPr>
          <w:rFonts w:ascii="Times New Roman" w:hAnsi="Times New Roman" w:cs="Times New Roman"/>
        </w:rPr>
      </w:pPr>
      <w:r w:rsidRPr="006F1ADB">
        <w:rPr>
          <w:rFonts w:ascii="Times New Roman" w:hAnsi="Times New Roman" w:cs="Times New Roman"/>
        </w:rPr>
        <w:t xml:space="preserve">These methods are existed in the </w:t>
      </w:r>
      <w:proofErr w:type="spellStart"/>
      <w:proofErr w:type="gramStart"/>
      <w:r w:rsidRPr="006F1ADB">
        <w:rPr>
          <w:rFonts w:ascii="Times New Roman" w:hAnsi="Times New Roman" w:cs="Times New Roman"/>
        </w:rPr>
        <w:t>java.io.PrintStream</w:t>
      </w:r>
      <w:proofErr w:type="spellEnd"/>
      <w:proofErr w:type="gramEnd"/>
      <w:r w:rsidRPr="006F1ADB">
        <w:rPr>
          <w:rFonts w:ascii="Times New Roman" w:hAnsi="Times New Roman" w:cs="Times New Roman"/>
        </w:rPr>
        <w:t xml:space="preserve"> class and these methods</w:t>
      </w:r>
      <w:r w:rsidRPr="006F1ADB">
        <w:rPr>
          <w:rFonts w:ascii="Times New Roman" w:hAnsi="Times New Roman" w:cs="Times New Roman"/>
          <w:highlight w:val="yellow"/>
        </w:rPr>
        <w:t xml:space="preserve">, </w:t>
      </w:r>
      <w:r w:rsidRPr="006F1ADB">
        <w:rPr>
          <w:rStyle w:val="HTMLCode"/>
          <w:rFonts w:ascii="Times New Roman" w:eastAsiaTheme="minorHAnsi" w:hAnsi="Times New Roman" w:cs="Times New Roman"/>
        </w:rPr>
        <w:t>format</w:t>
      </w:r>
      <w:r w:rsidRPr="006F1ADB">
        <w:rPr>
          <w:rFonts w:ascii="Times New Roman" w:hAnsi="Times New Roman" w:cs="Times New Roman"/>
          <w:highlight w:val="yellow"/>
        </w:rPr>
        <w:t xml:space="preserve"> and </w:t>
      </w:r>
      <w:proofErr w:type="spellStart"/>
      <w:r w:rsidRPr="006F1ADB">
        <w:rPr>
          <w:rStyle w:val="HTMLCode"/>
          <w:rFonts w:ascii="Times New Roman" w:eastAsiaTheme="minorHAnsi" w:hAnsi="Times New Roman" w:cs="Times New Roman"/>
        </w:rPr>
        <w:t>printf</w:t>
      </w:r>
      <w:proofErr w:type="spellEnd"/>
      <w:r w:rsidRPr="006F1ADB">
        <w:rPr>
          <w:rFonts w:ascii="Times New Roman" w:hAnsi="Times New Roman" w:cs="Times New Roman"/>
          <w:highlight w:val="yellow"/>
        </w:rPr>
        <w:t>,</w:t>
      </w:r>
      <w:r w:rsidRPr="006F1ADB">
        <w:rPr>
          <w:rFonts w:ascii="Times New Roman" w:hAnsi="Times New Roman" w:cs="Times New Roman"/>
        </w:rPr>
        <w:t xml:space="preserve"> are equivalent to one another.</w:t>
      </w:r>
    </w:p>
    <w:p w14:paraId="400716F5" w14:textId="77777777" w:rsidR="00415E30" w:rsidRPr="006F1ADB" w:rsidRDefault="00415E30" w:rsidP="00415E30">
      <w:pPr>
        <w:contextualSpacing/>
        <w:rPr>
          <w:rFonts w:ascii="Times New Roman" w:hAnsi="Times New Roman" w:cs="Times New Roman"/>
        </w:rPr>
      </w:pPr>
    </w:p>
    <w:p w14:paraId="6B089BF4" w14:textId="77777777" w:rsidR="00415E30" w:rsidRPr="006F1ADB" w:rsidRDefault="00415E30" w:rsidP="00415E30">
      <w:pPr>
        <w:contextualSpacing/>
        <w:rPr>
          <w:rFonts w:ascii="Times New Roman" w:hAnsi="Times New Roman" w:cs="Times New Roman"/>
          <w:b/>
        </w:rPr>
      </w:pPr>
      <w:r w:rsidRPr="006F1ADB">
        <w:rPr>
          <w:rFonts w:ascii="Times New Roman" w:hAnsi="Times New Roman" w:cs="Times New Roman"/>
          <w:b/>
        </w:rPr>
        <w:t xml:space="preserve">What is the difference between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 and format() method?</w:t>
      </w:r>
    </w:p>
    <w:tbl>
      <w:tblPr>
        <w:tblW w:w="0" w:type="auto"/>
        <w:shd w:val="clear" w:color="auto" w:fill="A6A6A6" w:themeFill="background1" w:themeFillShade="A6"/>
        <w:tblLook w:val="04A0" w:firstRow="1" w:lastRow="0" w:firstColumn="1" w:lastColumn="0" w:noHBand="0" w:noVBand="1"/>
      </w:tblPr>
      <w:tblGrid>
        <w:gridCol w:w="8522"/>
      </w:tblGrid>
      <w:tr w:rsidR="00415E30" w:rsidRPr="006F1ADB" w14:paraId="5E4C8F68" w14:textId="77777777" w:rsidTr="009D2C96">
        <w:tc>
          <w:tcPr>
            <w:tcW w:w="9029" w:type="dxa"/>
            <w:shd w:val="clear" w:color="auto" w:fill="A6A6A6" w:themeFill="background1" w:themeFillShade="A6"/>
          </w:tcPr>
          <w:p w14:paraId="4453CF82" w14:textId="77777777" w:rsidR="00415E30" w:rsidRPr="006F1ADB" w:rsidRDefault="00415E30" w:rsidP="009D2C96">
            <w:pPr>
              <w:contextualSpacing/>
              <w:rPr>
                <w:rFonts w:ascii="Times New Roman" w:hAnsi="Times New Roman" w:cs="Times New Roman"/>
                <w:b/>
              </w:rPr>
            </w:pPr>
            <w:r w:rsidRPr="006F1ADB">
              <w:rPr>
                <w:rFonts w:ascii="Times New Roman" w:hAnsi="Times New Roman" w:cs="Times New Roman"/>
              </w:rPr>
              <w:t xml:space="preserve">Actually </w:t>
            </w:r>
            <w:proofErr w:type="spellStart"/>
            <w:proofErr w:type="gramStart"/>
            <w:r w:rsidRPr="006F1ADB">
              <w:rPr>
                <w:rFonts w:ascii="Times New Roman" w:hAnsi="Times New Roman" w:cs="Times New Roman"/>
                <w:b/>
              </w:rPr>
              <w:t>printf</w:t>
            </w:r>
            <w:proofErr w:type="spellEnd"/>
            <w:r w:rsidRPr="006F1ADB">
              <w:rPr>
                <w:rFonts w:ascii="Times New Roman" w:hAnsi="Times New Roman" w:cs="Times New Roman"/>
                <w:b/>
              </w:rPr>
              <w:t>(</w:t>
            </w:r>
            <w:proofErr w:type="gramEnd"/>
            <w:r w:rsidRPr="006F1ADB">
              <w:rPr>
                <w:rFonts w:ascii="Times New Roman" w:hAnsi="Times New Roman" w:cs="Times New Roman"/>
                <w:b/>
              </w:rPr>
              <w:t>)</w:t>
            </w:r>
            <w:r w:rsidRPr="006F1ADB">
              <w:rPr>
                <w:rFonts w:ascii="Times New Roman" w:hAnsi="Times New Roman" w:cs="Times New Roman"/>
              </w:rPr>
              <w:t xml:space="preserve"> method is internally calls the </w:t>
            </w:r>
            <w:r w:rsidRPr="006F1ADB">
              <w:rPr>
                <w:rFonts w:ascii="Times New Roman" w:hAnsi="Times New Roman" w:cs="Times New Roman"/>
                <w:b/>
              </w:rPr>
              <w:t>format()</w:t>
            </w:r>
            <w:r w:rsidRPr="006F1ADB">
              <w:rPr>
                <w:rFonts w:ascii="Times New Roman" w:hAnsi="Times New Roman" w:cs="Times New Roman"/>
              </w:rPr>
              <w:t xml:space="preserve"> method, that is actual code is existed in the format method. </w:t>
            </w:r>
            <w:proofErr w:type="gramStart"/>
            <w:r w:rsidRPr="006F1ADB">
              <w:rPr>
                <w:rFonts w:ascii="Times New Roman" w:hAnsi="Times New Roman" w:cs="Times New Roman"/>
              </w:rPr>
              <w:t xml:space="preserve">The  </w:t>
            </w:r>
            <w:proofErr w:type="spellStart"/>
            <w:r w:rsidRPr="006F1ADB">
              <w:rPr>
                <w:rFonts w:ascii="Times New Roman" w:hAnsi="Times New Roman" w:cs="Times New Roman"/>
              </w:rPr>
              <w:t>printf</w:t>
            </w:r>
            <w:proofErr w:type="spellEnd"/>
            <w:proofErr w:type="gramEnd"/>
            <w:r w:rsidRPr="006F1ADB">
              <w:rPr>
                <w:rFonts w:ascii="Times New Roman" w:hAnsi="Times New Roman" w:cs="Times New Roman"/>
              </w:rPr>
              <w:t>() method is just provided for our convenience.</w:t>
            </w:r>
          </w:p>
        </w:tc>
      </w:tr>
      <w:bookmarkEnd w:id="0"/>
    </w:tbl>
    <w:p w14:paraId="3A26792D" w14:textId="77777777" w:rsidR="00415E30" w:rsidRPr="006F1ADB" w:rsidRDefault="00415E30" w:rsidP="00415E30">
      <w:pPr>
        <w:contextualSpacing/>
        <w:rPr>
          <w:rFonts w:ascii="Times New Roman" w:hAnsi="Times New Roman" w:cs="Times New Roman"/>
        </w:rPr>
      </w:pPr>
    </w:p>
    <w:p w14:paraId="71037881" w14:textId="77777777" w:rsidR="00415E30" w:rsidRPr="006F1ADB" w:rsidRDefault="00415E30" w:rsidP="00415E30">
      <w:pPr>
        <w:ind w:firstLine="720"/>
        <w:contextualSpacing/>
        <w:jc w:val="center"/>
        <w:rPr>
          <w:rFonts w:ascii="Times New Roman" w:hAnsi="Times New Roman" w:cs="Times New Roman"/>
          <w:b/>
          <w:u w:val="single"/>
        </w:rPr>
      </w:pPr>
      <w:bookmarkStart w:id="2" w:name="_Hlk163848506"/>
      <w:r w:rsidRPr="006F1ADB">
        <w:rPr>
          <w:rFonts w:ascii="Times New Roman" w:hAnsi="Times New Roman" w:cs="Times New Roman"/>
          <w:b/>
          <w:u w:val="single"/>
        </w:rPr>
        <w:t>Some of the converters which are used in format method</w:t>
      </w:r>
    </w:p>
    <w:tbl>
      <w:tblPr>
        <w:tblStyle w:val="TableGrid"/>
        <w:tblW w:w="9003" w:type="dxa"/>
        <w:tblLook w:val="04A0" w:firstRow="1" w:lastRow="0" w:firstColumn="1" w:lastColumn="0" w:noHBand="0" w:noVBand="1"/>
      </w:tblPr>
      <w:tblGrid>
        <w:gridCol w:w="1347"/>
        <w:gridCol w:w="851"/>
        <w:gridCol w:w="6805"/>
      </w:tblGrid>
      <w:tr w:rsidR="00415E30" w:rsidRPr="006F1ADB" w14:paraId="472D84D3" w14:textId="77777777" w:rsidTr="009D2C96">
        <w:trPr>
          <w:trHeight w:val="143"/>
        </w:trPr>
        <w:tc>
          <w:tcPr>
            <w:tcW w:w="1347" w:type="dxa"/>
          </w:tcPr>
          <w:p w14:paraId="2D32DFCE"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Converter</w:t>
            </w:r>
          </w:p>
        </w:tc>
        <w:tc>
          <w:tcPr>
            <w:tcW w:w="851" w:type="dxa"/>
          </w:tcPr>
          <w:p w14:paraId="13C0ADE4"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Flag</w:t>
            </w:r>
          </w:p>
        </w:tc>
        <w:tc>
          <w:tcPr>
            <w:tcW w:w="6805" w:type="dxa"/>
          </w:tcPr>
          <w:p w14:paraId="61DBC550"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Explanation</w:t>
            </w:r>
          </w:p>
        </w:tc>
      </w:tr>
      <w:tr w:rsidR="00415E30" w:rsidRPr="006F1ADB" w14:paraId="1818CFB9" w14:textId="77777777" w:rsidTr="009D2C96">
        <w:trPr>
          <w:trHeight w:val="143"/>
        </w:trPr>
        <w:tc>
          <w:tcPr>
            <w:tcW w:w="1347" w:type="dxa"/>
          </w:tcPr>
          <w:p w14:paraId="384D68AC" w14:textId="272F8AFC" w:rsidR="00415E30" w:rsidRPr="006F1ADB" w:rsidRDefault="00A80FE4" w:rsidP="009D2C96">
            <w:pPr>
              <w:contextualSpacing/>
              <w:jc w:val="both"/>
              <w:rPr>
                <w:rFonts w:ascii="Times New Roman" w:hAnsi="Times New Roman" w:cs="Times New Roman"/>
              </w:rPr>
            </w:pPr>
            <w:r>
              <w:rPr>
                <w:rFonts w:ascii="Times New Roman" w:hAnsi="Times New Roman" w:cs="Times New Roman"/>
              </w:rPr>
              <w:t>d</w:t>
            </w:r>
          </w:p>
        </w:tc>
        <w:tc>
          <w:tcPr>
            <w:tcW w:w="851" w:type="dxa"/>
          </w:tcPr>
          <w:p w14:paraId="0CB5560B" w14:textId="77777777" w:rsidR="00415E30" w:rsidRPr="006F1ADB" w:rsidRDefault="00415E30" w:rsidP="009D2C96">
            <w:pPr>
              <w:contextualSpacing/>
              <w:jc w:val="both"/>
              <w:rPr>
                <w:rFonts w:ascii="Times New Roman" w:hAnsi="Times New Roman" w:cs="Times New Roman"/>
              </w:rPr>
            </w:pPr>
          </w:p>
        </w:tc>
        <w:tc>
          <w:tcPr>
            <w:tcW w:w="6805" w:type="dxa"/>
          </w:tcPr>
          <w:p w14:paraId="23B2A962"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 decimal integer</w:t>
            </w:r>
          </w:p>
        </w:tc>
      </w:tr>
      <w:tr w:rsidR="00415E30" w:rsidRPr="006F1ADB" w14:paraId="55A582AA" w14:textId="77777777" w:rsidTr="009D2C96">
        <w:trPr>
          <w:trHeight w:val="143"/>
        </w:trPr>
        <w:tc>
          <w:tcPr>
            <w:tcW w:w="1347" w:type="dxa"/>
          </w:tcPr>
          <w:p w14:paraId="0AE5ABC0" w14:textId="524FD2A7" w:rsidR="00415E30" w:rsidRPr="006F1ADB" w:rsidRDefault="00A80FE4" w:rsidP="009D2C96">
            <w:pPr>
              <w:contextualSpacing/>
              <w:jc w:val="both"/>
              <w:rPr>
                <w:rFonts w:ascii="Times New Roman" w:hAnsi="Times New Roman" w:cs="Times New Roman"/>
              </w:rPr>
            </w:pPr>
            <w:r>
              <w:rPr>
                <w:rFonts w:ascii="Times New Roman" w:hAnsi="Times New Roman" w:cs="Times New Roman"/>
              </w:rPr>
              <w:t>f</w:t>
            </w:r>
          </w:p>
        </w:tc>
        <w:tc>
          <w:tcPr>
            <w:tcW w:w="851" w:type="dxa"/>
          </w:tcPr>
          <w:p w14:paraId="27FA996D" w14:textId="77777777" w:rsidR="00415E30" w:rsidRPr="006F1ADB" w:rsidRDefault="00415E30" w:rsidP="009D2C96">
            <w:pPr>
              <w:contextualSpacing/>
              <w:jc w:val="both"/>
              <w:rPr>
                <w:rFonts w:ascii="Times New Roman" w:hAnsi="Times New Roman" w:cs="Times New Roman"/>
              </w:rPr>
            </w:pPr>
          </w:p>
        </w:tc>
        <w:tc>
          <w:tcPr>
            <w:tcW w:w="6805" w:type="dxa"/>
          </w:tcPr>
          <w:p w14:paraId="53DCB8AC"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 float</w:t>
            </w:r>
          </w:p>
        </w:tc>
      </w:tr>
      <w:tr w:rsidR="00415E30" w:rsidRPr="006F1ADB" w14:paraId="2E690862" w14:textId="77777777" w:rsidTr="009D2C96">
        <w:trPr>
          <w:trHeight w:val="431"/>
        </w:trPr>
        <w:tc>
          <w:tcPr>
            <w:tcW w:w="1347" w:type="dxa"/>
          </w:tcPr>
          <w:p w14:paraId="499287FA" w14:textId="4C37818B" w:rsidR="00415E30" w:rsidRPr="006F1ADB" w:rsidRDefault="00185A93" w:rsidP="009D2C96">
            <w:pPr>
              <w:contextualSpacing/>
              <w:jc w:val="both"/>
              <w:rPr>
                <w:rFonts w:ascii="Times New Roman" w:hAnsi="Times New Roman" w:cs="Times New Roman"/>
              </w:rPr>
            </w:pPr>
            <w:r>
              <w:rPr>
                <w:rFonts w:ascii="Times New Roman" w:hAnsi="Times New Roman" w:cs="Times New Roman"/>
              </w:rPr>
              <w:t>n</w:t>
            </w:r>
          </w:p>
        </w:tc>
        <w:tc>
          <w:tcPr>
            <w:tcW w:w="851" w:type="dxa"/>
          </w:tcPr>
          <w:p w14:paraId="157761F5" w14:textId="77777777" w:rsidR="00415E30" w:rsidRPr="006F1ADB" w:rsidRDefault="00415E30" w:rsidP="009D2C96">
            <w:pPr>
              <w:contextualSpacing/>
              <w:jc w:val="both"/>
              <w:rPr>
                <w:rFonts w:ascii="Times New Roman" w:hAnsi="Times New Roman" w:cs="Times New Roman"/>
              </w:rPr>
            </w:pPr>
          </w:p>
        </w:tc>
        <w:tc>
          <w:tcPr>
            <w:tcW w:w="6805" w:type="dxa"/>
          </w:tcPr>
          <w:p w14:paraId="1FF5A935" w14:textId="446B0FF0"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 new line character appropriate to the platform running the application. You sho</w:t>
            </w:r>
            <w:r w:rsidR="00826EDE">
              <w:rPr>
                <w:rFonts w:ascii="Times New Roman" w:hAnsi="Times New Roman" w:cs="Times New Roman"/>
              </w:rPr>
              <w:t>u</w:t>
            </w:r>
            <w:r w:rsidRPr="006F1ADB">
              <w:rPr>
                <w:rFonts w:ascii="Times New Roman" w:hAnsi="Times New Roman" w:cs="Times New Roman"/>
              </w:rPr>
              <w:t>ld always use %n rather than \n</w:t>
            </w:r>
            <w:r w:rsidR="00826EDE">
              <w:rPr>
                <w:rFonts w:ascii="Times New Roman" w:hAnsi="Times New Roman" w:cs="Times New Roman"/>
              </w:rPr>
              <w:t>.</w:t>
            </w:r>
          </w:p>
        </w:tc>
      </w:tr>
      <w:tr w:rsidR="00415E30" w:rsidRPr="006F1ADB" w14:paraId="6C9058DF" w14:textId="77777777" w:rsidTr="009D2C96">
        <w:trPr>
          <w:trHeight w:val="150"/>
        </w:trPr>
        <w:tc>
          <w:tcPr>
            <w:tcW w:w="1347" w:type="dxa"/>
          </w:tcPr>
          <w:p w14:paraId="0E735EF0"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tB</w:t>
            </w:r>
            <w:proofErr w:type="spellEnd"/>
          </w:p>
        </w:tc>
        <w:tc>
          <w:tcPr>
            <w:tcW w:w="851" w:type="dxa"/>
          </w:tcPr>
          <w:p w14:paraId="7B0DCDAA" w14:textId="77777777" w:rsidR="00415E30" w:rsidRPr="006F1ADB" w:rsidRDefault="00415E30" w:rsidP="009D2C96">
            <w:pPr>
              <w:contextualSpacing/>
              <w:jc w:val="both"/>
              <w:rPr>
                <w:rFonts w:ascii="Times New Roman" w:hAnsi="Times New Roman" w:cs="Times New Roman"/>
              </w:rPr>
            </w:pPr>
          </w:p>
        </w:tc>
        <w:tc>
          <w:tcPr>
            <w:tcW w:w="6805" w:type="dxa"/>
          </w:tcPr>
          <w:p w14:paraId="5B97E09A"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Full name of month</w:t>
            </w:r>
          </w:p>
        </w:tc>
      </w:tr>
      <w:tr w:rsidR="00415E30" w:rsidRPr="006F1ADB" w14:paraId="789BE50E" w14:textId="77777777" w:rsidTr="009D2C96">
        <w:trPr>
          <w:trHeight w:val="150"/>
        </w:trPr>
        <w:tc>
          <w:tcPr>
            <w:tcW w:w="1347" w:type="dxa"/>
          </w:tcPr>
          <w:p w14:paraId="78AE568C" w14:textId="4DB28C5E" w:rsidR="00415E30" w:rsidRPr="006F1ADB" w:rsidRDefault="00A80FE4" w:rsidP="009D2C96">
            <w:pPr>
              <w:contextualSpacing/>
              <w:jc w:val="both"/>
              <w:rPr>
                <w:rFonts w:ascii="Times New Roman" w:hAnsi="Times New Roman" w:cs="Times New Roman"/>
              </w:rPr>
            </w:pPr>
            <w:r>
              <w:rPr>
                <w:rFonts w:ascii="Times New Roman" w:hAnsi="Times New Roman" w:cs="Times New Roman"/>
              </w:rPr>
              <w:t>t</w:t>
            </w:r>
            <w:r w:rsidR="00415E30" w:rsidRPr="006F1ADB">
              <w:rPr>
                <w:rFonts w:ascii="Times New Roman" w:hAnsi="Times New Roman" w:cs="Times New Roman"/>
              </w:rPr>
              <w:t>b</w:t>
            </w:r>
          </w:p>
        </w:tc>
        <w:tc>
          <w:tcPr>
            <w:tcW w:w="851" w:type="dxa"/>
          </w:tcPr>
          <w:p w14:paraId="533B3CA8" w14:textId="77777777" w:rsidR="00415E30" w:rsidRPr="006F1ADB" w:rsidRDefault="00415E30" w:rsidP="009D2C96">
            <w:pPr>
              <w:contextualSpacing/>
              <w:jc w:val="both"/>
              <w:rPr>
                <w:rFonts w:ascii="Times New Roman" w:hAnsi="Times New Roman" w:cs="Times New Roman"/>
              </w:rPr>
            </w:pPr>
          </w:p>
        </w:tc>
        <w:tc>
          <w:tcPr>
            <w:tcW w:w="6805" w:type="dxa"/>
          </w:tcPr>
          <w:p w14:paraId="2292E65B"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Short name of month</w:t>
            </w:r>
          </w:p>
        </w:tc>
      </w:tr>
      <w:tr w:rsidR="00415E30" w:rsidRPr="006F1ADB" w14:paraId="1AD94F06" w14:textId="77777777" w:rsidTr="009D2C96">
        <w:trPr>
          <w:trHeight w:val="150"/>
        </w:trPr>
        <w:tc>
          <w:tcPr>
            <w:tcW w:w="1347" w:type="dxa"/>
          </w:tcPr>
          <w:p w14:paraId="0FAF4C8A" w14:textId="3D51746E" w:rsidR="00415E30" w:rsidRPr="006F1ADB" w:rsidRDefault="00A80FE4" w:rsidP="009D2C96">
            <w:pPr>
              <w:contextualSpacing/>
              <w:jc w:val="both"/>
              <w:rPr>
                <w:rFonts w:ascii="Times New Roman" w:hAnsi="Times New Roman" w:cs="Times New Roman"/>
              </w:rPr>
            </w:pPr>
            <w:r>
              <w:rPr>
                <w:rFonts w:ascii="Times New Roman" w:hAnsi="Times New Roman" w:cs="Times New Roman"/>
              </w:rPr>
              <w:t>t</w:t>
            </w:r>
            <w:r w:rsidR="00415E30" w:rsidRPr="006F1ADB">
              <w:rPr>
                <w:rFonts w:ascii="Times New Roman" w:hAnsi="Times New Roman" w:cs="Times New Roman"/>
              </w:rPr>
              <w:t>d</w:t>
            </w:r>
          </w:p>
        </w:tc>
        <w:tc>
          <w:tcPr>
            <w:tcW w:w="851" w:type="dxa"/>
          </w:tcPr>
          <w:p w14:paraId="531806C0" w14:textId="77777777" w:rsidR="00415E30" w:rsidRPr="006F1ADB" w:rsidRDefault="00415E30" w:rsidP="009D2C96">
            <w:pPr>
              <w:contextualSpacing/>
              <w:jc w:val="both"/>
              <w:rPr>
                <w:rFonts w:ascii="Times New Roman" w:hAnsi="Times New Roman" w:cs="Times New Roman"/>
              </w:rPr>
            </w:pPr>
          </w:p>
        </w:tc>
        <w:tc>
          <w:tcPr>
            <w:tcW w:w="6805" w:type="dxa"/>
          </w:tcPr>
          <w:p w14:paraId="5BC7CB91"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day of month, if it is single digit, it puts zero before that number</w:t>
            </w:r>
          </w:p>
        </w:tc>
      </w:tr>
      <w:tr w:rsidR="00415E30" w:rsidRPr="006F1ADB" w14:paraId="01291F54" w14:textId="77777777" w:rsidTr="009D2C96">
        <w:trPr>
          <w:trHeight w:val="150"/>
        </w:trPr>
        <w:tc>
          <w:tcPr>
            <w:tcW w:w="1347" w:type="dxa"/>
          </w:tcPr>
          <w:p w14:paraId="1DB94863" w14:textId="24C14B5C" w:rsidR="00415E30" w:rsidRPr="006F1ADB" w:rsidRDefault="00A80FE4" w:rsidP="009D2C96">
            <w:pPr>
              <w:contextualSpacing/>
              <w:jc w:val="both"/>
              <w:rPr>
                <w:rFonts w:ascii="Times New Roman" w:hAnsi="Times New Roman" w:cs="Times New Roman"/>
              </w:rPr>
            </w:pPr>
            <w:proofErr w:type="spellStart"/>
            <w:r>
              <w:rPr>
                <w:rFonts w:ascii="Times New Roman" w:hAnsi="Times New Roman" w:cs="Times New Roman"/>
              </w:rPr>
              <w:t>t</w:t>
            </w:r>
            <w:r w:rsidR="00415E30" w:rsidRPr="006F1ADB">
              <w:rPr>
                <w:rFonts w:ascii="Times New Roman" w:hAnsi="Times New Roman" w:cs="Times New Roman"/>
              </w:rPr>
              <w:t>e</w:t>
            </w:r>
            <w:proofErr w:type="spellEnd"/>
          </w:p>
        </w:tc>
        <w:tc>
          <w:tcPr>
            <w:tcW w:w="851" w:type="dxa"/>
          </w:tcPr>
          <w:p w14:paraId="681AC213" w14:textId="77777777" w:rsidR="00415E30" w:rsidRPr="006F1ADB" w:rsidRDefault="00415E30" w:rsidP="009D2C96">
            <w:pPr>
              <w:contextualSpacing/>
              <w:jc w:val="both"/>
              <w:rPr>
                <w:rFonts w:ascii="Times New Roman" w:hAnsi="Times New Roman" w:cs="Times New Roman"/>
              </w:rPr>
            </w:pPr>
          </w:p>
        </w:tc>
        <w:tc>
          <w:tcPr>
            <w:tcW w:w="6805" w:type="dxa"/>
          </w:tcPr>
          <w:p w14:paraId="65943103"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Day of month, it will not put zero before single digit.</w:t>
            </w:r>
          </w:p>
        </w:tc>
      </w:tr>
      <w:tr w:rsidR="00415E30" w:rsidRPr="006F1ADB" w14:paraId="00070AB9" w14:textId="77777777" w:rsidTr="009D2C96">
        <w:trPr>
          <w:trHeight w:val="150"/>
        </w:trPr>
        <w:tc>
          <w:tcPr>
            <w:tcW w:w="1347" w:type="dxa"/>
          </w:tcPr>
          <w:p w14:paraId="21A387D3" w14:textId="6A89937F" w:rsidR="00415E30" w:rsidRPr="006F1ADB" w:rsidRDefault="00A80FE4" w:rsidP="009D2C96">
            <w:pPr>
              <w:contextualSpacing/>
              <w:jc w:val="both"/>
              <w:rPr>
                <w:rFonts w:ascii="Times New Roman" w:hAnsi="Times New Roman" w:cs="Times New Roman"/>
              </w:rPr>
            </w:pPr>
            <w:r>
              <w:rPr>
                <w:rFonts w:ascii="Times New Roman" w:hAnsi="Times New Roman" w:cs="Times New Roman"/>
              </w:rPr>
              <w:t>t</w:t>
            </w:r>
            <w:r w:rsidR="00415E30" w:rsidRPr="006F1ADB">
              <w:rPr>
                <w:rFonts w:ascii="Times New Roman" w:hAnsi="Times New Roman" w:cs="Times New Roman"/>
              </w:rPr>
              <w:t>y</w:t>
            </w:r>
          </w:p>
        </w:tc>
        <w:tc>
          <w:tcPr>
            <w:tcW w:w="851" w:type="dxa"/>
          </w:tcPr>
          <w:p w14:paraId="199E66DF" w14:textId="77777777" w:rsidR="00415E30" w:rsidRPr="006F1ADB" w:rsidRDefault="00415E30" w:rsidP="009D2C96">
            <w:pPr>
              <w:contextualSpacing/>
              <w:jc w:val="both"/>
              <w:rPr>
                <w:rFonts w:ascii="Times New Roman" w:hAnsi="Times New Roman" w:cs="Times New Roman"/>
              </w:rPr>
            </w:pPr>
          </w:p>
        </w:tc>
        <w:tc>
          <w:tcPr>
            <w:tcW w:w="6805" w:type="dxa"/>
          </w:tcPr>
          <w:p w14:paraId="6CDD4759" w14:textId="621A21AD"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2-digit year</w:t>
            </w:r>
          </w:p>
        </w:tc>
      </w:tr>
      <w:tr w:rsidR="00415E30" w:rsidRPr="006F1ADB" w14:paraId="36F24374" w14:textId="77777777" w:rsidTr="009D2C96">
        <w:trPr>
          <w:trHeight w:val="150"/>
        </w:trPr>
        <w:tc>
          <w:tcPr>
            <w:tcW w:w="1347" w:type="dxa"/>
          </w:tcPr>
          <w:p w14:paraId="29330DEF"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tY</w:t>
            </w:r>
            <w:proofErr w:type="spellEnd"/>
          </w:p>
        </w:tc>
        <w:tc>
          <w:tcPr>
            <w:tcW w:w="851" w:type="dxa"/>
          </w:tcPr>
          <w:p w14:paraId="26AA628B" w14:textId="77777777" w:rsidR="00415E30" w:rsidRPr="006F1ADB" w:rsidRDefault="00415E30" w:rsidP="009D2C96">
            <w:pPr>
              <w:contextualSpacing/>
              <w:jc w:val="both"/>
              <w:rPr>
                <w:rFonts w:ascii="Times New Roman" w:hAnsi="Times New Roman" w:cs="Times New Roman"/>
              </w:rPr>
            </w:pPr>
          </w:p>
        </w:tc>
        <w:tc>
          <w:tcPr>
            <w:tcW w:w="6805" w:type="dxa"/>
          </w:tcPr>
          <w:p w14:paraId="71933201" w14:textId="77777777" w:rsidR="00415E30" w:rsidRPr="006F1ADB" w:rsidRDefault="00415E30" w:rsidP="009D2C96">
            <w:pPr>
              <w:contextualSpacing/>
              <w:jc w:val="both"/>
              <w:rPr>
                <w:rFonts w:ascii="Times New Roman" w:hAnsi="Times New Roman" w:cs="Times New Roman"/>
              </w:rPr>
            </w:pPr>
            <w:proofErr w:type="gramStart"/>
            <w:r w:rsidRPr="006F1ADB">
              <w:rPr>
                <w:rFonts w:ascii="Times New Roman" w:hAnsi="Times New Roman" w:cs="Times New Roman"/>
              </w:rPr>
              <w:t>4 digit</w:t>
            </w:r>
            <w:proofErr w:type="gramEnd"/>
            <w:r w:rsidRPr="006F1ADB">
              <w:rPr>
                <w:rFonts w:ascii="Times New Roman" w:hAnsi="Times New Roman" w:cs="Times New Roman"/>
              </w:rPr>
              <w:t xml:space="preserve"> year</w:t>
            </w:r>
          </w:p>
        </w:tc>
      </w:tr>
      <w:tr w:rsidR="00415E30" w:rsidRPr="006F1ADB" w14:paraId="653F3293" w14:textId="77777777" w:rsidTr="009D2C96">
        <w:trPr>
          <w:trHeight w:val="150"/>
        </w:trPr>
        <w:tc>
          <w:tcPr>
            <w:tcW w:w="1347" w:type="dxa"/>
          </w:tcPr>
          <w:p w14:paraId="071292FC"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tl</w:t>
            </w:r>
            <w:proofErr w:type="spellEnd"/>
          </w:p>
        </w:tc>
        <w:tc>
          <w:tcPr>
            <w:tcW w:w="851" w:type="dxa"/>
          </w:tcPr>
          <w:p w14:paraId="6E9D78DA" w14:textId="77777777" w:rsidR="00415E30" w:rsidRPr="006F1ADB" w:rsidRDefault="00415E30" w:rsidP="009D2C96">
            <w:pPr>
              <w:contextualSpacing/>
              <w:jc w:val="both"/>
              <w:rPr>
                <w:rFonts w:ascii="Times New Roman" w:hAnsi="Times New Roman" w:cs="Times New Roman"/>
              </w:rPr>
            </w:pPr>
          </w:p>
        </w:tc>
        <w:tc>
          <w:tcPr>
            <w:tcW w:w="6805" w:type="dxa"/>
          </w:tcPr>
          <w:p w14:paraId="2A3242F3"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Hour in 12 hours clock</w:t>
            </w:r>
          </w:p>
        </w:tc>
      </w:tr>
      <w:tr w:rsidR="00415E30" w:rsidRPr="006F1ADB" w14:paraId="60F2885D" w14:textId="77777777" w:rsidTr="009D2C96">
        <w:trPr>
          <w:trHeight w:val="150"/>
        </w:trPr>
        <w:tc>
          <w:tcPr>
            <w:tcW w:w="1347" w:type="dxa"/>
          </w:tcPr>
          <w:p w14:paraId="44842A7D"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tM</w:t>
            </w:r>
            <w:proofErr w:type="spellEnd"/>
          </w:p>
        </w:tc>
        <w:tc>
          <w:tcPr>
            <w:tcW w:w="851" w:type="dxa"/>
          </w:tcPr>
          <w:p w14:paraId="1D5EC545" w14:textId="77777777" w:rsidR="00415E30" w:rsidRPr="006F1ADB" w:rsidRDefault="00415E30" w:rsidP="009D2C96">
            <w:pPr>
              <w:contextualSpacing/>
              <w:jc w:val="both"/>
              <w:rPr>
                <w:rFonts w:ascii="Times New Roman" w:hAnsi="Times New Roman" w:cs="Times New Roman"/>
              </w:rPr>
            </w:pPr>
          </w:p>
        </w:tc>
        <w:tc>
          <w:tcPr>
            <w:tcW w:w="6805" w:type="dxa"/>
          </w:tcPr>
          <w:p w14:paraId="57C2A2F5"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Minutes in 2 digits, with leading zeros as necessary</w:t>
            </w:r>
          </w:p>
        </w:tc>
      </w:tr>
      <w:tr w:rsidR="00415E30" w:rsidRPr="006F1ADB" w14:paraId="09C5E86E" w14:textId="77777777" w:rsidTr="009D2C96">
        <w:trPr>
          <w:trHeight w:val="150"/>
        </w:trPr>
        <w:tc>
          <w:tcPr>
            <w:tcW w:w="1347" w:type="dxa"/>
          </w:tcPr>
          <w:p w14:paraId="53663F2F"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tS</w:t>
            </w:r>
            <w:proofErr w:type="spellEnd"/>
          </w:p>
        </w:tc>
        <w:tc>
          <w:tcPr>
            <w:tcW w:w="851" w:type="dxa"/>
          </w:tcPr>
          <w:p w14:paraId="1492E164" w14:textId="77777777" w:rsidR="00415E30" w:rsidRPr="006F1ADB" w:rsidRDefault="00415E30" w:rsidP="009D2C96">
            <w:pPr>
              <w:contextualSpacing/>
              <w:jc w:val="both"/>
              <w:rPr>
                <w:rFonts w:ascii="Times New Roman" w:hAnsi="Times New Roman" w:cs="Times New Roman"/>
              </w:rPr>
            </w:pPr>
          </w:p>
        </w:tc>
        <w:tc>
          <w:tcPr>
            <w:tcW w:w="6805" w:type="dxa"/>
          </w:tcPr>
          <w:p w14:paraId="61DD81B5"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Seconds</w:t>
            </w:r>
          </w:p>
        </w:tc>
      </w:tr>
      <w:tr w:rsidR="00415E30" w:rsidRPr="006F1ADB" w14:paraId="3CB7E29D" w14:textId="77777777" w:rsidTr="009D2C96">
        <w:trPr>
          <w:trHeight w:val="150"/>
        </w:trPr>
        <w:tc>
          <w:tcPr>
            <w:tcW w:w="1347" w:type="dxa"/>
          </w:tcPr>
          <w:p w14:paraId="0872781D"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tp</w:t>
            </w:r>
            <w:proofErr w:type="spellEnd"/>
          </w:p>
        </w:tc>
        <w:tc>
          <w:tcPr>
            <w:tcW w:w="851" w:type="dxa"/>
          </w:tcPr>
          <w:p w14:paraId="2A76B432" w14:textId="77777777" w:rsidR="00415E30" w:rsidRPr="006F1ADB" w:rsidRDefault="00415E30" w:rsidP="009D2C96">
            <w:pPr>
              <w:contextualSpacing/>
              <w:jc w:val="both"/>
              <w:rPr>
                <w:rFonts w:ascii="Times New Roman" w:hAnsi="Times New Roman" w:cs="Times New Roman"/>
              </w:rPr>
            </w:pPr>
          </w:p>
        </w:tc>
        <w:tc>
          <w:tcPr>
            <w:tcW w:w="6805" w:type="dxa"/>
          </w:tcPr>
          <w:p w14:paraId="26EBBCD4"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 xml:space="preserve">Am/pm </w:t>
            </w:r>
          </w:p>
        </w:tc>
      </w:tr>
      <w:tr w:rsidR="00415E30" w:rsidRPr="006F1ADB" w14:paraId="29BF7DC6" w14:textId="77777777" w:rsidTr="009D2C96">
        <w:trPr>
          <w:trHeight w:val="150"/>
        </w:trPr>
        <w:tc>
          <w:tcPr>
            <w:tcW w:w="1347" w:type="dxa"/>
          </w:tcPr>
          <w:p w14:paraId="757D7374"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tm</w:t>
            </w:r>
          </w:p>
        </w:tc>
        <w:tc>
          <w:tcPr>
            <w:tcW w:w="851" w:type="dxa"/>
          </w:tcPr>
          <w:p w14:paraId="68C321D9" w14:textId="77777777" w:rsidR="00415E30" w:rsidRPr="006F1ADB" w:rsidRDefault="00415E30" w:rsidP="009D2C96">
            <w:pPr>
              <w:contextualSpacing/>
              <w:jc w:val="both"/>
              <w:rPr>
                <w:rFonts w:ascii="Times New Roman" w:hAnsi="Times New Roman" w:cs="Times New Roman"/>
              </w:rPr>
            </w:pPr>
          </w:p>
        </w:tc>
        <w:tc>
          <w:tcPr>
            <w:tcW w:w="6805" w:type="dxa"/>
          </w:tcPr>
          <w:p w14:paraId="20F673A6"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Month in 2 digits, with leading zeros as necessary</w:t>
            </w:r>
          </w:p>
        </w:tc>
      </w:tr>
      <w:tr w:rsidR="00415E30" w:rsidRPr="006F1ADB" w14:paraId="477CC54D" w14:textId="77777777" w:rsidTr="009D2C96">
        <w:trPr>
          <w:trHeight w:val="150"/>
        </w:trPr>
        <w:tc>
          <w:tcPr>
            <w:tcW w:w="1347" w:type="dxa"/>
          </w:tcPr>
          <w:p w14:paraId="3248DFEF" w14:textId="77777777" w:rsidR="00415E30" w:rsidRPr="006F1ADB" w:rsidRDefault="00415E30" w:rsidP="009D2C96">
            <w:pPr>
              <w:contextualSpacing/>
              <w:jc w:val="both"/>
              <w:rPr>
                <w:rFonts w:ascii="Times New Roman" w:hAnsi="Times New Roman" w:cs="Times New Roman"/>
              </w:rPr>
            </w:pPr>
            <w:proofErr w:type="spellStart"/>
            <w:r w:rsidRPr="006F1ADB">
              <w:rPr>
                <w:rFonts w:ascii="Times New Roman" w:hAnsi="Times New Roman" w:cs="Times New Roman"/>
              </w:rPr>
              <w:t>tD</w:t>
            </w:r>
            <w:proofErr w:type="spellEnd"/>
          </w:p>
        </w:tc>
        <w:tc>
          <w:tcPr>
            <w:tcW w:w="851" w:type="dxa"/>
          </w:tcPr>
          <w:p w14:paraId="30C3A6D9" w14:textId="77777777" w:rsidR="00415E30" w:rsidRPr="006F1ADB" w:rsidRDefault="00415E30" w:rsidP="009D2C96">
            <w:pPr>
              <w:contextualSpacing/>
              <w:jc w:val="both"/>
              <w:rPr>
                <w:rFonts w:ascii="Times New Roman" w:hAnsi="Times New Roman" w:cs="Times New Roman"/>
              </w:rPr>
            </w:pPr>
          </w:p>
        </w:tc>
        <w:tc>
          <w:tcPr>
            <w:tcW w:w="6805" w:type="dxa"/>
          </w:tcPr>
          <w:p w14:paraId="5CE49032"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Date as %</w:t>
            </w:r>
            <w:proofErr w:type="spellStart"/>
            <w:r w:rsidRPr="006F1ADB">
              <w:rPr>
                <w:rFonts w:ascii="Times New Roman" w:hAnsi="Times New Roman" w:cs="Times New Roman"/>
              </w:rPr>
              <w:t>tm%td%ty</w:t>
            </w:r>
            <w:proofErr w:type="spellEnd"/>
          </w:p>
        </w:tc>
      </w:tr>
      <w:tr w:rsidR="00415E30" w:rsidRPr="006F1ADB" w14:paraId="5CFACFCA" w14:textId="77777777" w:rsidTr="009D2C96">
        <w:trPr>
          <w:trHeight w:val="150"/>
        </w:trPr>
        <w:tc>
          <w:tcPr>
            <w:tcW w:w="1347" w:type="dxa"/>
          </w:tcPr>
          <w:p w14:paraId="18A9ED79" w14:textId="77777777" w:rsidR="00415E30" w:rsidRPr="006F1ADB" w:rsidRDefault="00415E30" w:rsidP="009D2C96">
            <w:pPr>
              <w:contextualSpacing/>
              <w:jc w:val="both"/>
              <w:rPr>
                <w:rFonts w:ascii="Times New Roman" w:hAnsi="Times New Roman" w:cs="Times New Roman"/>
              </w:rPr>
            </w:pPr>
          </w:p>
        </w:tc>
        <w:tc>
          <w:tcPr>
            <w:tcW w:w="851" w:type="dxa"/>
          </w:tcPr>
          <w:p w14:paraId="4A07EDE8"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08</w:t>
            </w:r>
          </w:p>
        </w:tc>
        <w:tc>
          <w:tcPr>
            <w:tcW w:w="6805" w:type="dxa"/>
          </w:tcPr>
          <w:p w14:paraId="2D3ECAE7"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8 characters in width, with leading zeros as necessary</w:t>
            </w:r>
          </w:p>
        </w:tc>
      </w:tr>
      <w:tr w:rsidR="00415E30" w:rsidRPr="006F1ADB" w14:paraId="4E6D4001" w14:textId="77777777" w:rsidTr="009D2C96">
        <w:trPr>
          <w:trHeight w:val="150"/>
        </w:trPr>
        <w:tc>
          <w:tcPr>
            <w:tcW w:w="1347" w:type="dxa"/>
          </w:tcPr>
          <w:p w14:paraId="1D026A5A" w14:textId="77777777" w:rsidR="00415E30" w:rsidRPr="006F1ADB" w:rsidRDefault="00415E30" w:rsidP="009D2C96">
            <w:pPr>
              <w:contextualSpacing/>
              <w:jc w:val="both"/>
              <w:rPr>
                <w:rFonts w:ascii="Times New Roman" w:hAnsi="Times New Roman" w:cs="Times New Roman"/>
              </w:rPr>
            </w:pPr>
          </w:p>
        </w:tc>
        <w:tc>
          <w:tcPr>
            <w:tcW w:w="851" w:type="dxa"/>
          </w:tcPr>
          <w:p w14:paraId="00B6BCBD"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7D73616B"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Includes sign, whether positive or negative</w:t>
            </w:r>
          </w:p>
        </w:tc>
      </w:tr>
      <w:tr w:rsidR="00415E30" w:rsidRPr="006F1ADB" w14:paraId="15A0438D" w14:textId="77777777" w:rsidTr="009D2C96">
        <w:trPr>
          <w:trHeight w:val="150"/>
        </w:trPr>
        <w:tc>
          <w:tcPr>
            <w:tcW w:w="1347" w:type="dxa"/>
          </w:tcPr>
          <w:p w14:paraId="503D4E96" w14:textId="77777777" w:rsidR="00415E30" w:rsidRPr="006F1ADB" w:rsidRDefault="00415E30" w:rsidP="009D2C96">
            <w:pPr>
              <w:contextualSpacing/>
              <w:jc w:val="both"/>
              <w:rPr>
                <w:rFonts w:ascii="Times New Roman" w:hAnsi="Times New Roman" w:cs="Times New Roman"/>
              </w:rPr>
            </w:pPr>
          </w:p>
        </w:tc>
        <w:tc>
          <w:tcPr>
            <w:tcW w:w="851" w:type="dxa"/>
          </w:tcPr>
          <w:p w14:paraId="5AFCC3BB"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2DEDC4B6"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Includes Locale-specific grouping characters.</w:t>
            </w:r>
          </w:p>
        </w:tc>
      </w:tr>
      <w:tr w:rsidR="00415E30" w:rsidRPr="006F1ADB" w14:paraId="0F882EE9" w14:textId="77777777" w:rsidTr="009D2C96">
        <w:trPr>
          <w:trHeight w:val="150"/>
        </w:trPr>
        <w:tc>
          <w:tcPr>
            <w:tcW w:w="1347" w:type="dxa"/>
          </w:tcPr>
          <w:p w14:paraId="404C2C00" w14:textId="77777777" w:rsidR="00415E30" w:rsidRPr="006F1ADB" w:rsidRDefault="00415E30" w:rsidP="009D2C96">
            <w:pPr>
              <w:contextualSpacing/>
              <w:jc w:val="both"/>
              <w:rPr>
                <w:rFonts w:ascii="Times New Roman" w:hAnsi="Times New Roman" w:cs="Times New Roman"/>
              </w:rPr>
            </w:pPr>
          </w:p>
        </w:tc>
        <w:tc>
          <w:tcPr>
            <w:tcW w:w="851" w:type="dxa"/>
          </w:tcPr>
          <w:p w14:paraId="4540C32F"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w:t>
            </w:r>
          </w:p>
        </w:tc>
        <w:tc>
          <w:tcPr>
            <w:tcW w:w="6805" w:type="dxa"/>
          </w:tcPr>
          <w:p w14:paraId="608CAAFA"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Left-justified</w:t>
            </w:r>
          </w:p>
        </w:tc>
      </w:tr>
      <w:tr w:rsidR="00415E30" w:rsidRPr="006F1ADB" w14:paraId="52707386" w14:textId="77777777" w:rsidTr="009D2C96">
        <w:trPr>
          <w:trHeight w:val="150"/>
        </w:trPr>
        <w:tc>
          <w:tcPr>
            <w:tcW w:w="1347" w:type="dxa"/>
          </w:tcPr>
          <w:p w14:paraId="767C5E4F" w14:textId="77777777" w:rsidR="00415E30" w:rsidRPr="006F1ADB" w:rsidRDefault="00415E30" w:rsidP="009D2C96">
            <w:pPr>
              <w:contextualSpacing/>
              <w:jc w:val="both"/>
              <w:rPr>
                <w:rFonts w:ascii="Times New Roman" w:hAnsi="Times New Roman" w:cs="Times New Roman"/>
              </w:rPr>
            </w:pPr>
          </w:p>
        </w:tc>
        <w:tc>
          <w:tcPr>
            <w:tcW w:w="851" w:type="dxa"/>
          </w:tcPr>
          <w:p w14:paraId="1C3AE959"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.3</w:t>
            </w:r>
          </w:p>
        </w:tc>
        <w:tc>
          <w:tcPr>
            <w:tcW w:w="6805" w:type="dxa"/>
          </w:tcPr>
          <w:p w14:paraId="1B16BD7F"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Three places after decimal part</w:t>
            </w:r>
          </w:p>
        </w:tc>
      </w:tr>
      <w:tr w:rsidR="00415E30" w:rsidRPr="006F1ADB" w14:paraId="67B9084D" w14:textId="77777777" w:rsidTr="009D2C96">
        <w:trPr>
          <w:trHeight w:val="150"/>
        </w:trPr>
        <w:tc>
          <w:tcPr>
            <w:tcW w:w="1347" w:type="dxa"/>
          </w:tcPr>
          <w:p w14:paraId="3F0CB2F9" w14:textId="77777777" w:rsidR="00415E30" w:rsidRPr="006F1ADB" w:rsidRDefault="00415E30" w:rsidP="009D2C96">
            <w:pPr>
              <w:contextualSpacing/>
              <w:jc w:val="both"/>
              <w:rPr>
                <w:rFonts w:ascii="Times New Roman" w:hAnsi="Times New Roman" w:cs="Times New Roman"/>
              </w:rPr>
            </w:pPr>
          </w:p>
        </w:tc>
        <w:tc>
          <w:tcPr>
            <w:tcW w:w="851" w:type="dxa"/>
          </w:tcPr>
          <w:p w14:paraId="653AC562"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10.3</w:t>
            </w:r>
          </w:p>
        </w:tc>
        <w:tc>
          <w:tcPr>
            <w:tcW w:w="6805" w:type="dxa"/>
          </w:tcPr>
          <w:p w14:paraId="1AB33305"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Ten characters in width, right justified, with three places, after decimal point</w:t>
            </w:r>
          </w:p>
        </w:tc>
      </w:tr>
      <w:bookmarkEnd w:id="2"/>
    </w:tbl>
    <w:p w14:paraId="408068BC" w14:textId="77777777" w:rsidR="00415E30" w:rsidRDefault="00415E30" w:rsidP="00415E30">
      <w:pPr>
        <w:contextualSpacing/>
        <w:rPr>
          <w:rFonts w:ascii="Times New Roman" w:hAnsi="Times New Roman" w:cs="Times New Roman"/>
          <w:b/>
          <w:u w:val="single"/>
        </w:rPr>
      </w:pPr>
    </w:p>
    <w:p w14:paraId="193ECA51" w14:textId="77777777" w:rsidR="00415E30" w:rsidRPr="006F1ADB" w:rsidRDefault="00415E30" w:rsidP="00415E30">
      <w:pPr>
        <w:contextualSpacing/>
        <w:rPr>
          <w:rFonts w:ascii="Times New Roman" w:hAnsi="Times New Roman" w:cs="Times New Roman"/>
          <w:b/>
          <w:u w:val="single"/>
        </w:rPr>
      </w:pPr>
      <w:proofErr w:type="spellStart"/>
      <w:proofErr w:type="gramStart"/>
      <w:r w:rsidRPr="006F1ADB">
        <w:rPr>
          <w:rFonts w:ascii="Times New Roman" w:hAnsi="Times New Roman" w:cs="Times New Roman"/>
          <w:b/>
          <w:u w:val="single"/>
        </w:rPr>
        <w:t>Printf</w:t>
      </w:r>
      <w:proofErr w:type="spellEnd"/>
      <w:r w:rsidRPr="006F1ADB">
        <w:rPr>
          <w:rFonts w:ascii="Times New Roman" w:hAnsi="Times New Roman" w:cs="Times New Roman"/>
          <w:b/>
          <w:u w:val="single"/>
        </w:rPr>
        <w:t>(</w:t>
      </w:r>
      <w:proofErr w:type="gramEnd"/>
      <w:r w:rsidRPr="006F1ADB">
        <w:rPr>
          <w:rFonts w:ascii="Times New Roman" w:hAnsi="Times New Roman" w:cs="Times New Roman"/>
          <w:b/>
          <w:u w:val="single"/>
        </w:rPr>
        <w:t>):</w:t>
      </w:r>
    </w:p>
    <w:p w14:paraId="18E44CFC" w14:textId="77777777" w:rsidR="00415E30" w:rsidRDefault="00415E30" w:rsidP="00415E30">
      <w:pPr>
        <w:contextualSpacing/>
        <w:rPr>
          <w:rFonts w:ascii="Times New Roman" w:hAnsi="Times New Roman" w:cs="Times New Roman"/>
        </w:rPr>
      </w:pPr>
      <w:r w:rsidRPr="006F1ADB">
        <w:rPr>
          <w:rFonts w:ascii="Times New Roman" w:hAnsi="Times New Roman" w:cs="Times New Roman"/>
        </w:rPr>
        <w:t xml:space="preserve">It is existed in the </w:t>
      </w:r>
      <w:proofErr w:type="spellStart"/>
      <w:r w:rsidRPr="006F1ADB">
        <w:rPr>
          <w:rFonts w:ascii="Times New Roman" w:hAnsi="Times New Roman" w:cs="Times New Roman"/>
        </w:rPr>
        <w:t>PrintStream</w:t>
      </w:r>
      <w:proofErr w:type="spellEnd"/>
      <w:r w:rsidRPr="006F1ADB">
        <w:rPr>
          <w:rFonts w:ascii="Times New Roman" w:hAnsi="Times New Roman" w:cs="Times New Roman"/>
        </w:rPr>
        <w:t xml:space="preserve"> class; it takes 1 or more arguments.</w:t>
      </w:r>
    </w:p>
    <w:p w14:paraId="072BE155" w14:textId="77777777" w:rsidR="00783230" w:rsidRPr="006F1ADB" w:rsidRDefault="00783230" w:rsidP="00415E30">
      <w:pPr>
        <w:contextualSpacing/>
        <w:rPr>
          <w:rFonts w:ascii="Times New Roman" w:hAnsi="Times New Roman" w:cs="Times New Roman"/>
        </w:rPr>
      </w:pPr>
    </w:p>
    <w:p w14:paraId="096A24EF" w14:textId="77777777" w:rsidR="00415E30" w:rsidRPr="006F1ADB" w:rsidRDefault="00415E30" w:rsidP="00415E30">
      <w:pPr>
        <w:contextualSpacing/>
        <w:rPr>
          <w:rFonts w:ascii="Times New Roman" w:hAnsi="Times New Roman" w:cs="Times New Roman"/>
          <w:b/>
          <w:u w:val="single"/>
        </w:rPr>
      </w:pPr>
      <w:r w:rsidRPr="006F1ADB">
        <w:rPr>
          <w:rFonts w:ascii="Times New Roman" w:hAnsi="Times New Roman" w:cs="Times New Roman"/>
          <w:b/>
          <w:u w:val="single"/>
        </w:rPr>
        <w:t>FormattingMethods1.java</w:t>
      </w:r>
    </w:p>
    <w:tbl>
      <w:tblPr>
        <w:tblStyle w:val="TableGrid"/>
        <w:tblW w:w="0" w:type="auto"/>
        <w:tblLook w:val="04A0" w:firstRow="1" w:lastRow="0" w:firstColumn="1" w:lastColumn="0" w:noHBand="0" w:noVBand="1"/>
      </w:tblPr>
      <w:tblGrid>
        <w:gridCol w:w="8522"/>
      </w:tblGrid>
      <w:tr w:rsidR="00415E30" w:rsidRPr="006F1ADB" w14:paraId="613BB039" w14:textId="77777777" w:rsidTr="009D2C96">
        <w:tc>
          <w:tcPr>
            <w:tcW w:w="9242" w:type="dxa"/>
          </w:tcPr>
          <w:p w14:paraId="09AF36C8"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import </w:t>
            </w:r>
            <w:proofErr w:type="spellStart"/>
            <w:proofErr w:type="gramStart"/>
            <w:r w:rsidRPr="007F3F98">
              <w:rPr>
                <w:rFonts w:ascii="Times New Roman" w:hAnsi="Times New Roman" w:cs="Times New Roman"/>
                <w:bCs/>
              </w:rPr>
              <w:t>java.util</w:t>
            </w:r>
            <w:proofErr w:type="gramEnd"/>
            <w:r w:rsidRPr="007F3F98">
              <w:rPr>
                <w:rFonts w:ascii="Times New Roman" w:hAnsi="Times New Roman" w:cs="Times New Roman"/>
                <w:bCs/>
              </w:rPr>
              <w:t>.Date</w:t>
            </w:r>
            <w:proofErr w:type="spellEnd"/>
            <w:r w:rsidRPr="007F3F98">
              <w:rPr>
                <w:rFonts w:ascii="Times New Roman" w:hAnsi="Times New Roman" w:cs="Times New Roman"/>
                <w:bCs/>
              </w:rPr>
              <w:t>;</w:t>
            </w:r>
          </w:p>
          <w:p w14:paraId="21D5451D"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public class Seven {</w:t>
            </w:r>
          </w:p>
          <w:p w14:paraId="0DC934B1"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public static void </w:t>
            </w:r>
            <w:proofErr w:type="gramStart"/>
            <w:r w:rsidRPr="007F3F98">
              <w:rPr>
                <w:rFonts w:ascii="Times New Roman" w:hAnsi="Times New Roman" w:cs="Times New Roman"/>
                <w:bCs/>
              </w:rPr>
              <w:t>main(</w:t>
            </w:r>
            <w:proofErr w:type="gramEnd"/>
            <w:r w:rsidRPr="007F3F98">
              <w:rPr>
                <w:rFonts w:ascii="Times New Roman" w:hAnsi="Times New Roman" w:cs="Times New Roman"/>
                <w:bCs/>
              </w:rPr>
              <w:t xml:space="preserve">String[] </w:t>
            </w:r>
            <w:proofErr w:type="spellStart"/>
            <w:r w:rsidRPr="007F3F98">
              <w:rPr>
                <w:rFonts w:ascii="Times New Roman" w:hAnsi="Times New Roman" w:cs="Times New Roman"/>
                <w:bCs/>
              </w:rPr>
              <w:t>args</w:t>
            </w:r>
            <w:proofErr w:type="spellEnd"/>
            <w:r w:rsidRPr="007F3F98">
              <w:rPr>
                <w:rFonts w:ascii="Times New Roman" w:hAnsi="Times New Roman" w:cs="Times New Roman"/>
                <w:bCs/>
              </w:rPr>
              <w:t>) {</w:t>
            </w:r>
          </w:p>
          <w:p w14:paraId="7AF724E4"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int </w:t>
            </w:r>
            <w:proofErr w:type="spellStart"/>
            <w:proofErr w:type="gramStart"/>
            <w:r w:rsidRPr="007F3F98">
              <w:rPr>
                <w:rFonts w:ascii="Times New Roman" w:hAnsi="Times New Roman" w:cs="Times New Roman"/>
                <w:bCs/>
              </w:rPr>
              <w:t>a,b</w:t>
            </w:r>
            <w:proofErr w:type="gramEnd"/>
            <w:r w:rsidRPr="007F3F98">
              <w:rPr>
                <w:rFonts w:ascii="Times New Roman" w:hAnsi="Times New Roman" w:cs="Times New Roman"/>
                <w:bCs/>
              </w:rPr>
              <w:t>,c</w:t>
            </w:r>
            <w:proofErr w:type="spellEnd"/>
            <w:r w:rsidRPr="007F3F98">
              <w:rPr>
                <w:rFonts w:ascii="Times New Roman" w:hAnsi="Times New Roman" w:cs="Times New Roman"/>
                <w:bCs/>
              </w:rPr>
              <w:t>; //3 local variables</w:t>
            </w:r>
          </w:p>
          <w:p w14:paraId="764F40AD"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a=10;</w:t>
            </w:r>
          </w:p>
          <w:p w14:paraId="597124CE"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b=3;</w:t>
            </w:r>
          </w:p>
          <w:p w14:paraId="649DEBB2"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c=a-b;</w:t>
            </w:r>
          </w:p>
          <w:p w14:paraId="1967E4FB"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w:t>
            </w:r>
            <w:proofErr w:type="spellStart"/>
            <w:r w:rsidRPr="007F3F98">
              <w:rPr>
                <w:rFonts w:ascii="Times New Roman" w:hAnsi="Times New Roman" w:cs="Times New Roman"/>
                <w:bCs/>
              </w:rPr>
              <w:t>System.out.format</w:t>
            </w:r>
            <w:proofErr w:type="spellEnd"/>
            <w:r w:rsidRPr="007F3F98">
              <w:rPr>
                <w:rFonts w:ascii="Times New Roman" w:hAnsi="Times New Roman" w:cs="Times New Roman"/>
                <w:bCs/>
              </w:rPr>
              <w:t>("</w:t>
            </w:r>
            <w:proofErr w:type="spellStart"/>
            <w:r w:rsidRPr="007F3F98">
              <w:rPr>
                <w:rFonts w:ascii="Times New Roman" w:hAnsi="Times New Roman" w:cs="Times New Roman"/>
                <w:bCs/>
              </w:rPr>
              <w:t>Hello%n</w:t>
            </w:r>
            <w:proofErr w:type="spellEnd"/>
            <w:r w:rsidRPr="007F3F98">
              <w:rPr>
                <w:rFonts w:ascii="Times New Roman" w:hAnsi="Times New Roman" w:cs="Times New Roman"/>
                <w:bCs/>
              </w:rPr>
              <w:t>");</w:t>
            </w:r>
          </w:p>
          <w:p w14:paraId="41C83871"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w:t>
            </w:r>
            <w:proofErr w:type="spellStart"/>
            <w:r w:rsidRPr="007F3F98">
              <w:rPr>
                <w:rFonts w:ascii="Times New Roman" w:hAnsi="Times New Roman" w:cs="Times New Roman"/>
                <w:bCs/>
              </w:rPr>
              <w:t>System.out.format</w:t>
            </w:r>
            <w:proofErr w:type="spellEnd"/>
            <w:r w:rsidRPr="007F3F98">
              <w:rPr>
                <w:rFonts w:ascii="Times New Roman" w:hAnsi="Times New Roman" w:cs="Times New Roman"/>
                <w:bCs/>
              </w:rPr>
              <w:t>("%d-%d=%</w:t>
            </w:r>
            <w:proofErr w:type="spellStart"/>
            <w:r w:rsidRPr="007F3F98">
              <w:rPr>
                <w:rFonts w:ascii="Times New Roman" w:hAnsi="Times New Roman" w:cs="Times New Roman"/>
                <w:bCs/>
              </w:rPr>
              <w:t>d%n</w:t>
            </w:r>
            <w:proofErr w:type="spellEnd"/>
            <w:proofErr w:type="gramStart"/>
            <w:r w:rsidRPr="007F3F98">
              <w:rPr>
                <w:rFonts w:ascii="Times New Roman" w:hAnsi="Times New Roman" w:cs="Times New Roman"/>
                <w:bCs/>
              </w:rPr>
              <w:t>",</w:t>
            </w:r>
            <w:proofErr w:type="spellStart"/>
            <w:r w:rsidRPr="007F3F98">
              <w:rPr>
                <w:rFonts w:ascii="Times New Roman" w:hAnsi="Times New Roman" w:cs="Times New Roman"/>
                <w:bCs/>
              </w:rPr>
              <w:t>a</w:t>
            </w:r>
            <w:proofErr w:type="gramEnd"/>
            <w:r w:rsidRPr="007F3F98">
              <w:rPr>
                <w:rFonts w:ascii="Times New Roman" w:hAnsi="Times New Roman" w:cs="Times New Roman"/>
                <w:bCs/>
              </w:rPr>
              <w:t>,b,c</w:t>
            </w:r>
            <w:proofErr w:type="spellEnd"/>
            <w:r w:rsidRPr="007F3F98">
              <w:rPr>
                <w:rFonts w:ascii="Times New Roman" w:hAnsi="Times New Roman" w:cs="Times New Roman"/>
                <w:bCs/>
              </w:rPr>
              <w:t>);</w:t>
            </w:r>
          </w:p>
          <w:p w14:paraId="392A16ED"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w:t>
            </w:r>
            <w:proofErr w:type="spellStart"/>
            <w:r w:rsidRPr="007F3F98">
              <w:rPr>
                <w:rFonts w:ascii="Times New Roman" w:hAnsi="Times New Roman" w:cs="Times New Roman"/>
                <w:bCs/>
              </w:rPr>
              <w:t>System.out.println</w:t>
            </w:r>
            <w:proofErr w:type="spellEnd"/>
            <w:r w:rsidRPr="007F3F98">
              <w:rPr>
                <w:rFonts w:ascii="Times New Roman" w:hAnsi="Times New Roman" w:cs="Times New Roman"/>
                <w:bCs/>
              </w:rPr>
              <w:t>(a+"-"+b+"="+c);</w:t>
            </w:r>
          </w:p>
          <w:p w14:paraId="1EBE4DB4"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w:t>
            </w:r>
          </w:p>
          <w:p w14:paraId="05B7B06F"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//Native method usage</w:t>
            </w:r>
          </w:p>
          <w:p w14:paraId="72F85515"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long l=</w:t>
            </w:r>
            <w:proofErr w:type="spellStart"/>
            <w:r w:rsidRPr="007F3F98">
              <w:rPr>
                <w:rFonts w:ascii="Times New Roman" w:hAnsi="Times New Roman" w:cs="Times New Roman"/>
                <w:bCs/>
              </w:rPr>
              <w:t>System.currentTimeMillis</w:t>
            </w:r>
            <w:proofErr w:type="spellEnd"/>
            <w:r w:rsidRPr="007F3F98">
              <w:rPr>
                <w:rFonts w:ascii="Times New Roman" w:hAnsi="Times New Roman" w:cs="Times New Roman"/>
                <w:bCs/>
              </w:rPr>
              <w:t>();</w:t>
            </w:r>
          </w:p>
          <w:p w14:paraId="3BE500C3"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xml:space="preserve">        </w:t>
            </w:r>
            <w:proofErr w:type="spellStart"/>
            <w:r w:rsidRPr="007F3F98">
              <w:rPr>
                <w:rFonts w:ascii="Times New Roman" w:hAnsi="Times New Roman" w:cs="Times New Roman"/>
                <w:bCs/>
              </w:rPr>
              <w:t>System.out.println</w:t>
            </w:r>
            <w:proofErr w:type="spellEnd"/>
            <w:r w:rsidRPr="007F3F98">
              <w:rPr>
                <w:rFonts w:ascii="Times New Roman" w:hAnsi="Times New Roman" w:cs="Times New Roman"/>
                <w:bCs/>
              </w:rPr>
              <w:t>("l:\t"+new Date(l));</w:t>
            </w:r>
          </w:p>
          <w:p w14:paraId="5B5B15AD"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    }    </w:t>
            </w:r>
          </w:p>
          <w:p w14:paraId="505B69B6" w14:textId="77777777" w:rsidR="007F3F98" w:rsidRPr="007F3F98" w:rsidRDefault="007F3F98" w:rsidP="007F3F98">
            <w:pPr>
              <w:contextualSpacing/>
              <w:rPr>
                <w:rFonts w:ascii="Times New Roman" w:hAnsi="Times New Roman" w:cs="Times New Roman"/>
                <w:bCs/>
              </w:rPr>
            </w:pPr>
            <w:r w:rsidRPr="007F3F98">
              <w:rPr>
                <w:rFonts w:ascii="Times New Roman" w:hAnsi="Times New Roman" w:cs="Times New Roman"/>
                <w:bCs/>
              </w:rPr>
              <w:t>}</w:t>
            </w:r>
          </w:p>
          <w:p w14:paraId="0D0F748F" w14:textId="77777777" w:rsidR="00415E30" w:rsidRDefault="007F3F98" w:rsidP="009D2C96">
            <w:pPr>
              <w:contextualSpacing/>
              <w:rPr>
                <w:rFonts w:ascii="Times New Roman" w:hAnsi="Times New Roman" w:cs="Times New Roman"/>
                <w:b/>
                <w:u w:val="single"/>
              </w:rPr>
            </w:pPr>
            <w:r w:rsidRPr="00367036">
              <w:rPr>
                <w:rFonts w:ascii="Times New Roman" w:hAnsi="Times New Roman" w:cs="Times New Roman"/>
                <w:b/>
                <w:highlight w:val="yellow"/>
                <w:u w:val="single"/>
              </w:rPr>
              <w:t>Output:</w:t>
            </w:r>
          </w:p>
          <w:p w14:paraId="1016C04E" w14:textId="77777777" w:rsidR="00367036" w:rsidRPr="00367036" w:rsidRDefault="00367036" w:rsidP="00367036">
            <w:pPr>
              <w:contextualSpacing/>
              <w:rPr>
                <w:rFonts w:ascii="Times New Roman" w:hAnsi="Times New Roman" w:cs="Times New Roman"/>
                <w:bCs/>
              </w:rPr>
            </w:pPr>
            <w:r w:rsidRPr="00367036">
              <w:rPr>
                <w:rFonts w:ascii="Times New Roman" w:hAnsi="Times New Roman" w:cs="Times New Roman"/>
                <w:bCs/>
              </w:rPr>
              <w:t>Hello</w:t>
            </w:r>
          </w:p>
          <w:p w14:paraId="53DC2B4E" w14:textId="77777777" w:rsidR="00367036" w:rsidRPr="00367036" w:rsidRDefault="00367036" w:rsidP="00367036">
            <w:pPr>
              <w:contextualSpacing/>
              <w:rPr>
                <w:rFonts w:ascii="Times New Roman" w:hAnsi="Times New Roman" w:cs="Times New Roman"/>
                <w:bCs/>
              </w:rPr>
            </w:pPr>
            <w:r w:rsidRPr="00367036">
              <w:rPr>
                <w:rFonts w:ascii="Times New Roman" w:hAnsi="Times New Roman" w:cs="Times New Roman"/>
                <w:bCs/>
              </w:rPr>
              <w:t>10-3=7</w:t>
            </w:r>
          </w:p>
          <w:p w14:paraId="4076274D" w14:textId="77777777" w:rsidR="00367036" w:rsidRPr="00367036" w:rsidRDefault="00367036" w:rsidP="00367036">
            <w:pPr>
              <w:contextualSpacing/>
              <w:rPr>
                <w:rFonts w:ascii="Times New Roman" w:hAnsi="Times New Roman" w:cs="Times New Roman"/>
                <w:bCs/>
              </w:rPr>
            </w:pPr>
            <w:r w:rsidRPr="00367036">
              <w:rPr>
                <w:rFonts w:ascii="Times New Roman" w:hAnsi="Times New Roman" w:cs="Times New Roman"/>
                <w:bCs/>
              </w:rPr>
              <w:t>10-3=7</w:t>
            </w:r>
          </w:p>
          <w:p w14:paraId="288068A8" w14:textId="0FCE9842" w:rsidR="007F3F98" w:rsidRPr="007F3F98" w:rsidRDefault="00367036" w:rsidP="00367036">
            <w:pPr>
              <w:contextualSpacing/>
              <w:rPr>
                <w:rFonts w:ascii="Times New Roman" w:hAnsi="Times New Roman" w:cs="Times New Roman"/>
                <w:b/>
                <w:u w:val="single"/>
              </w:rPr>
            </w:pPr>
            <w:r w:rsidRPr="00367036">
              <w:rPr>
                <w:rFonts w:ascii="Times New Roman" w:hAnsi="Times New Roman" w:cs="Times New Roman"/>
                <w:bCs/>
              </w:rPr>
              <w:t>l:      Sat Feb 08 16:26:14 IST 2025</w:t>
            </w:r>
          </w:p>
        </w:tc>
      </w:tr>
    </w:tbl>
    <w:p w14:paraId="49E46794" w14:textId="77777777" w:rsidR="00415E30" w:rsidRDefault="00415E30" w:rsidP="00415E30">
      <w:pPr>
        <w:contextualSpacing/>
        <w:rPr>
          <w:rFonts w:ascii="Times New Roman" w:hAnsi="Times New Roman" w:cs="Times New Roman"/>
          <w:b/>
          <w:u w:val="single"/>
        </w:rPr>
      </w:pPr>
    </w:p>
    <w:p w14:paraId="31C9FBF5" w14:textId="1DCAAE42" w:rsidR="006E322A" w:rsidRDefault="006E322A" w:rsidP="00415E30">
      <w:pPr>
        <w:contextualSpacing/>
        <w:rPr>
          <w:rFonts w:ascii="Times New Roman" w:hAnsi="Times New Roman" w:cs="Times New Roman"/>
          <w:b/>
          <w:u w:val="single"/>
        </w:rPr>
      </w:pPr>
      <w:proofErr w:type="spellStart"/>
      <w:r>
        <w:rPr>
          <w:rFonts w:ascii="Times New Roman" w:hAnsi="Times New Roman" w:cs="Times New Roman"/>
          <w:b/>
          <w:u w:val="single"/>
        </w:rPr>
        <w:t>FormattingMethodsDemo</w:t>
      </w:r>
      <w:proofErr w:type="spellEnd"/>
    </w:p>
    <w:tbl>
      <w:tblPr>
        <w:tblStyle w:val="TableGrid"/>
        <w:tblW w:w="0" w:type="auto"/>
        <w:tblLook w:val="04A0" w:firstRow="1" w:lastRow="0" w:firstColumn="1" w:lastColumn="0" w:noHBand="0" w:noVBand="1"/>
      </w:tblPr>
      <w:tblGrid>
        <w:gridCol w:w="8522"/>
      </w:tblGrid>
      <w:tr w:rsidR="006E322A" w14:paraId="5655C566" w14:textId="77777777" w:rsidTr="006E322A">
        <w:tc>
          <w:tcPr>
            <w:tcW w:w="8522" w:type="dxa"/>
          </w:tcPr>
          <w:p w14:paraId="7FFE4968"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import </w:t>
            </w:r>
            <w:proofErr w:type="spellStart"/>
            <w:proofErr w:type="gramStart"/>
            <w:r w:rsidRPr="006E322A">
              <w:rPr>
                <w:rFonts w:ascii="Times New Roman" w:hAnsi="Times New Roman" w:cs="Times New Roman"/>
                <w:bCs/>
              </w:rPr>
              <w:t>java.util</w:t>
            </w:r>
            <w:proofErr w:type="gramEnd"/>
            <w:r w:rsidRPr="006E322A">
              <w:rPr>
                <w:rFonts w:ascii="Times New Roman" w:hAnsi="Times New Roman" w:cs="Times New Roman"/>
                <w:bCs/>
              </w:rPr>
              <w:t>.Date</w:t>
            </w:r>
            <w:proofErr w:type="spellEnd"/>
            <w:r w:rsidRPr="006E322A">
              <w:rPr>
                <w:rFonts w:ascii="Times New Roman" w:hAnsi="Times New Roman" w:cs="Times New Roman"/>
                <w:bCs/>
              </w:rPr>
              <w:t>;</w:t>
            </w:r>
          </w:p>
          <w:p w14:paraId="59530614"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public class Seven </w:t>
            </w:r>
          </w:p>
          <w:p w14:paraId="611D0B4D"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w:t>
            </w:r>
          </w:p>
          <w:p w14:paraId="3247613D"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public static void </w:t>
            </w:r>
            <w:proofErr w:type="gramStart"/>
            <w:r w:rsidRPr="006E322A">
              <w:rPr>
                <w:rFonts w:ascii="Times New Roman" w:hAnsi="Times New Roman" w:cs="Times New Roman"/>
                <w:bCs/>
              </w:rPr>
              <w:t>main(</w:t>
            </w:r>
            <w:proofErr w:type="gramEnd"/>
            <w:r w:rsidRPr="006E322A">
              <w:rPr>
                <w:rFonts w:ascii="Times New Roman" w:hAnsi="Times New Roman" w:cs="Times New Roman"/>
                <w:bCs/>
              </w:rPr>
              <w:t xml:space="preserve">String[] </w:t>
            </w:r>
            <w:proofErr w:type="spellStart"/>
            <w:r w:rsidRPr="006E322A">
              <w:rPr>
                <w:rFonts w:ascii="Times New Roman" w:hAnsi="Times New Roman" w:cs="Times New Roman"/>
                <w:bCs/>
              </w:rPr>
              <w:t>args</w:t>
            </w:r>
            <w:proofErr w:type="spellEnd"/>
            <w:r w:rsidRPr="006E322A">
              <w:rPr>
                <w:rFonts w:ascii="Times New Roman" w:hAnsi="Times New Roman" w:cs="Times New Roman"/>
                <w:bCs/>
              </w:rPr>
              <w:t xml:space="preserve">) </w:t>
            </w:r>
          </w:p>
          <w:p w14:paraId="776A39F2"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w:t>
            </w:r>
          </w:p>
          <w:p w14:paraId="413E027C"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String name="madhu";</w:t>
            </w:r>
          </w:p>
          <w:p w14:paraId="02F21569"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int </w:t>
            </w:r>
            <w:proofErr w:type="spellStart"/>
            <w:r w:rsidRPr="006E322A">
              <w:rPr>
                <w:rFonts w:ascii="Times New Roman" w:hAnsi="Times New Roman" w:cs="Times New Roman"/>
                <w:bCs/>
              </w:rPr>
              <w:t>i</w:t>
            </w:r>
            <w:proofErr w:type="spellEnd"/>
            <w:r w:rsidRPr="006E322A">
              <w:rPr>
                <w:rFonts w:ascii="Times New Roman" w:hAnsi="Times New Roman" w:cs="Times New Roman"/>
                <w:bCs/>
              </w:rPr>
              <w:t>=100;</w:t>
            </w:r>
          </w:p>
          <w:p w14:paraId="1C2BFFC4"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float f=200;</w:t>
            </w:r>
          </w:p>
          <w:p w14:paraId="5EFFB288"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double d=200;</w:t>
            </w:r>
          </w:p>
          <w:p w14:paraId="12710252"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char </w:t>
            </w:r>
            <w:proofErr w:type="spellStart"/>
            <w:r w:rsidRPr="006E322A">
              <w:rPr>
                <w:rFonts w:ascii="Times New Roman" w:hAnsi="Times New Roman" w:cs="Times New Roman"/>
                <w:bCs/>
              </w:rPr>
              <w:t>ch</w:t>
            </w:r>
            <w:proofErr w:type="spellEnd"/>
            <w:r w:rsidRPr="006E322A">
              <w:rPr>
                <w:rFonts w:ascii="Times New Roman" w:hAnsi="Times New Roman" w:cs="Times New Roman"/>
                <w:bCs/>
              </w:rPr>
              <w:t>='A';</w:t>
            </w:r>
          </w:p>
          <w:p w14:paraId="1472C162"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boolean</w:t>
            </w:r>
            <w:proofErr w:type="spellEnd"/>
            <w:r w:rsidRPr="006E322A">
              <w:rPr>
                <w:rFonts w:ascii="Times New Roman" w:hAnsi="Times New Roman" w:cs="Times New Roman"/>
                <w:bCs/>
              </w:rPr>
              <w:t xml:space="preserve"> bl=true;</w:t>
            </w:r>
          </w:p>
          <w:p w14:paraId="11718BEB" w14:textId="77777777" w:rsidR="006E322A" w:rsidRPr="006E322A" w:rsidRDefault="006E322A" w:rsidP="006E322A">
            <w:pPr>
              <w:contextualSpacing/>
              <w:rPr>
                <w:rFonts w:ascii="Times New Roman" w:hAnsi="Times New Roman" w:cs="Times New Roman"/>
                <w:bCs/>
              </w:rPr>
            </w:pPr>
          </w:p>
          <w:p w14:paraId="4C117C81"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("name:\</w:t>
            </w:r>
            <w:proofErr w:type="spellStart"/>
            <w:r w:rsidRPr="006E322A">
              <w:rPr>
                <w:rFonts w:ascii="Times New Roman" w:hAnsi="Times New Roman" w:cs="Times New Roman"/>
                <w:bCs/>
              </w:rPr>
              <w:t>t%s%n</w:t>
            </w:r>
            <w:proofErr w:type="spellEnd"/>
            <w:proofErr w:type="gramStart"/>
            <w:r w:rsidRPr="006E322A">
              <w:rPr>
                <w:rFonts w:ascii="Times New Roman" w:hAnsi="Times New Roman" w:cs="Times New Roman"/>
                <w:bCs/>
              </w:rPr>
              <w:t>",name</w:t>
            </w:r>
            <w:proofErr w:type="gramEnd"/>
            <w:r w:rsidRPr="006E322A">
              <w:rPr>
                <w:rFonts w:ascii="Times New Roman" w:hAnsi="Times New Roman" w:cs="Times New Roman"/>
                <w:bCs/>
              </w:rPr>
              <w:t>);    </w:t>
            </w:r>
          </w:p>
          <w:p w14:paraId="55E23B4D"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("i:\t%d%n</w:t>
            </w:r>
            <w:proofErr w:type="gramStart"/>
            <w:r w:rsidRPr="006E322A">
              <w:rPr>
                <w:rFonts w:ascii="Times New Roman" w:hAnsi="Times New Roman" w:cs="Times New Roman"/>
                <w:bCs/>
              </w:rPr>
              <w:t>",i</w:t>
            </w:r>
            <w:proofErr w:type="gramEnd"/>
            <w:r w:rsidRPr="006E322A">
              <w:rPr>
                <w:rFonts w:ascii="Times New Roman" w:hAnsi="Times New Roman" w:cs="Times New Roman"/>
                <w:bCs/>
              </w:rPr>
              <w:t>);    </w:t>
            </w:r>
          </w:p>
          <w:p w14:paraId="6309DC07"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("f:\t%.2f%n</w:t>
            </w:r>
            <w:proofErr w:type="gramStart"/>
            <w:r w:rsidRPr="006E322A">
              <w:rPr>
                <w:rFonts w:ascii="Times New Roman" w:hAnsi="Times New Roman" w:cs="Times New Roman"/>
                <w:bCs/>
              </w:rPr>
              <w:t>",f</w:t>
            </w:r>
            <w:proofErr w:type="gramEnd"/>
            <w:r w:rsidRPr="006E322A">
              <w:rPr>
                <w:rFonts w:ascii="Times New Roman" w:hAnsi="Times New Roman" w:cs="Times New Roman"/>
                <w:bCs/>
              </w:rPr>
              <w:t>);    </w:t>
            </w:r>
          </w:p>
          <w:p w14:paraId="0C4AD755"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("d:\t%.3f%n</w:t>
            </w:r>
            <w:proofErr w:type="gramStart"/>
            <w:r w:rsidRPr="006E322A">
              <w:rPr>
                <w:rFonts w:ascii="Times New Roman" w:hAnsi="Times New Roman" w:cs="Times New Roman"/>
                <w:bCs/>
              </w:rPr>
              <w:t>",d</w:t>
            </w:r>
            <w:proofErr w:type="gramEnd"/>
            <w:r w:rsidRPr="006E322A">
              <w:rPr>
                <w:rFonts w:ascii="Times New Roman" w:hAnsi="Times New Roman" w:cs="Times New Roman"/>
                <w:bCs/>
              </w:rPr>
              <w:t>);    </w:t>
            </w:r>
          </w:p>
          <w:p w14:paraId="2E3382BD"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w:t>
            </w:r>
            <w:proofErr w:type="spellStart"/>
            <w:r w:rsidRPr="006E322A">
              <w:rPr>
                <w:rFonts w:ascii="Times New Roman" w:hAnsi="Times New Roman" w:cs="Times New Roman"/>
                <w:bCs/>
              </w:rPr>
              <w:t>ch</w:t>
            </w:r>
            <w:proofErr w:type="spellEnd"/>
            <w:r w:rsidRPr="006E322A">
              <w:rPr>
                <w:rFonts w:ascii="Times New Roman" w:hAnsi="Times New Roman" w:cs="Times New Roman"/>
                <w:bCs/>
              </w:rPr>
              <w:t>:\</w:t>
            </w:r>
            <w:proofErr w:type="spellStart"/>
            <w:r w:rsidRPr="006E322A">
              <w:rPr>
                <w:rFonts w:ascii="Times New Roman" w:hAnsi="Times New Roman" w:cs="Times New Roman"/>
                <w:bCs/>
              </w:rPr>
              <w:t>t%c%n</w:t>
            </w:r>
            <w:proofErr w:type="spellEnd"/>
            <w:proofErr w:type="gramStart"/>
            <w:r w:rsidRPr="006E322A">
              <w:rPr>
                <w:rFonts w:ascii="Times New Roman" w:hAnsi="Times New Roman" w:cs="Times New Roman"/>
                <w:bCs/>
              </w:rPr>
              <w:t>",</w:t>
            </w:r>
            <w:proofErr w:type="spellStart"/>
            <w:r w:rsidRPr="006E322A">
              <w:rPr>
                <w:rFonts w:ascii="Times New Roman" w:hAnsi="Times New Roman" w:cs="Times New Roman"/>
                <w:bCs/>
              </w:rPr>
              <w:t>ch</w:t>
            </w:r>
            <w:proofErr w:type="spellEnd"/>
            <w:proofErr w:type="gramEnd"/>
            <w:r w:rsidRPr="006E322A">
              <w:rPr>
                <w:rFonts w:ascii="Times New Roman" w:hAnsi="Times New Roman" w:cs="Times New Roman"/>
                <w:bCs/>
              </w:rPr>
              <w:t>);    </w:t>
            </w:r>
          </w:p>
          <w:p w14:paraId="092B629B"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xml:space="preserve">        </w:t>
            </w:r>
            <w:proofErr w:type="spellStart"/>
            <w:r w:rsidRPr="006E322A">
              <w:rPr>
                <w:rFonts w:ascii="Times New Roman" w:hAnsi="Times New Roman" w:cs="Times New Roman"/>
                <w:bCs/>
              </w:rPr>
              <w:t>System.out.printf</w:t>
            </w:r>
            <w:proofErr w:type="spellEnd"/>
            <w:r w:rsidRPr="006E322A">
              <w:rPr>
                <w:rFonts w:ascii="Times New Roman" w:hAnsi="Times New Roman" w:cs="Times New Roman"/>
                <w:bCs/>
              </w:rPr>
              <w:t>("bl:\</w:t>
            </w:r>
            <w:proofErr w:type="spellStart"/>
            <w:r w:rsidRPr="006E322A">
              <w:rPr>
                <w:rFonts w:ascii="Times New Roman" w:hAnsi="Times New Roman" w:cs="Times New Roman"/>
                <w:bCs/>
              </w:rPr>
              <w:t>t%s%n</w:t>
            </w:r>
            <w:proofErr w:type="spellEnd"/>
            <w:proofErr w:type="gramStart"/>
            <w:r w:rsidRPr="006E322A">
              <w:rPr>
                <w:rFonts w:ascii="Times New Roman" w:hAnsi="Times New Roman" w:cs="Times New Roman"/>
                <w:bCs/>
              </w:rPr>
              <w:t>",bl</w:t>
            </w:r>
            <w:proofErr w:type="gramEnd"/>
            <w:r w:rsidRPr="006E322A">
              <w:rPr>
                <w:rFonts w:ascii="Times New Roman" w:hAnsi="Times New Roman" w:cs="Times New Roman"/>
                <w:bCs/>
              </w:rPr>
              <w:t>);    </w:t>
            </w:r>
          </w:p>
          <w:p w14:paraId="607294E5"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    }    </w:t>
            </w:r>
          </w:p>
          <w:p w14:paraId="26C70510" w14:textId="77777777" w:rsidR="006E322A" w:rsidRPr="006E322A" w:rsidRDefault="006E322A" w:rsidP="006E322A">
            <w:pPr>
              <w:contextualSpacing/>
              <w:rPr>
                <w:rFonts w:ascii="Times New Roman" w:hAnsi="Times New Roman" w:cs="Times New Roman"/>
                <w:bCs/>
              </w:rPr>
            </w:pPr>
            <w:r w:rsidRPr="006E322A">
              <w:rPr>
                <w:rFonts w:ascii="Times New Roman" w:hAnsi="Times New Roman" w:cs="Times New Roman"/>
                <w:bCs/>
              </w:rPr>
              <w:t>}</w:t>
            </w:r>
          </w:p>
          <w:p w14:paraId="46686C1A" w14:textId="77777777" w:rsidR="006E322A" w:rsidRDefault="006E322A" w:rsidP="00415E30">
            <w:pPr>
              <w:contextualSpacing/>
              <w:rPr>
                <w:rFonts w:ascii="Times New Roman" w:hAnsi="Times New Roman" w:cs="Times New Roman"/>
                <w:bCs/>
              </w:rPr>
            </w:pPr>
          </w:p>
          <w:p w14:paraId="34975536" w14:textId="77777777" w:rsidR="006E322A" w:rsidRDefault="006E322A" w:rsidP="00415E30">
            <w:pPr>
              <w:contextualSpacing/>
              <w:rPr>
                <w:rFonts w:ascii="Times New Roman" w:hAnsi="Times New Roman" w:cs="Times New Roman"/>
                <w:bCs/>
              </w:rPr>
            </w:pPr>
            <w:r w:rsidRPr="006E322A">
              <w:rPr>
                <w:rFonts w:ascii="Times New Roman" w:hAnsi="Times New Roman" w:cs="Times New Roman"/>
                <w:bCs/>
                <w:highlight w:val="green"/>
              </w:rPr>
              <w:t>Output:</w:t>
            </w:r>
          </w:p>
          <w:p w14:paraId="747E8772" w14:textId="77777777" w:rsidR="00365A35" w:rsidRPr="00365A35" w:rsidRDefault="00365A35" w:rsidP="00365A35">
            <w:pPr>
              <w:contextualSpacing/>
              <w:rPr>
                <w:rFonts w:ascii="Times New Roman" w:hAnsi="Times New Roman" w:cs="Times New Roman"/>
                <w:bCs/>
              </w:rPr>
            </w:pPr>
            <w:r w:rsidRPr="00365A35">
              <w:rPr>
                <w:rFonts w:ascii="Times New Roman" w:hAnsi="Times New Roman" w:cs="Times New Roman"/>
                <w:bCs/>
              </w:rPr>
              <w:t>name:   madhu</w:t>
            </w:r>
          </w:p>
          <w:p w14:paraId="351F1155" w14:textId="77777777" w:rsidR="00365A35" w:rsidRPr="00365A35" w:rsidRDefault="00365A35" w:rsidP="00365A35">
            <w:pPr>
              <w:contextualSpacing/>
              <w:rPr>
                <w:rFonts w:ascii="Times New Roman" w:hAnsi="Times New Roman" w:cs="Times New Roman"/>
                <w:bCs/>
              </w:rPr>
            </w:pPr>
            <w:r w:rsidRPr="00365A35">
              <w:rPr>
                <w:rFonts w:ascii="Times New Roman" w:hAnsi="Times New Roman" w:cs="Times New Roman"/>
                <w:bCs/>
              </w:rPr>
              <w:t>i:      100</w:t>
            </w:r>
          </w:p>
          <w:p w14:paraId="03E8B988" w14:textId="77777777" w:rsidR="00365A35" w:rsidRPr="00365A35" w:rsidRDefault="00365A35" w:rsidP="00365A35">
            <w:pPr>
              <w:contextualSpacing/>
              <w:rPr>
                <w:rFonts w:ascii="Times New Roman" w:hAnsi="Times New Roman" w:cs="Times New Roman"/>
                <w:bCs/>
              </w:rPr>
            </w:pPr>
            <w:r w:rsidRPr="00365A35">
              <w:rPr>
                <w:rFonts w:ascii="Times New Roman" w:hAnsi="Times New Roman" w:cs="Times New Roman"/>
                <w:bCs/>
              </w:rPr>
              <w:t>f:      200.00</w:t>
            </w:r>
          </w:p>
          <w:p w14:paraId="12224D1B" w14:textId="77777777" w:rsidR="00365A35" w:rsidRPr="00365A35" w:rsidRDefault="00365A35" w:rsidP="00365A35">
            <w:pPr>
              <w:contextualSpacing/>
              <w:rPr>
                <w:rFonts w:ascii="Times New Roman" w:hAnsi="Times New Roman" w:cs="Times New Roman"/>
                <w:bCs/>
              </w:rPr>
            </w:pPr>
            <w:r w:rsidRPr="00365A35">
              <w:rPr>
                <w:rFonts w:ascii="Times New Roman" w:hAnsi="Times New Roman" w:cs="Times New Roman"/>
                <w:bCs/>
              </w:rPr>
              <w:t>d:      200.000</w:t>
            </w:r>
          </w:p>
          <w:p w14:paraId="48F4CF36" w14:textId="77777777" w:rsidR="00365A35" w:rsidRPr="00365A35" w:rsidRDefault="00365A35" w:rsidP="00365A35">
            <w:pPr>
              <w:contextualSpacing/>
              <w:rPr>
                <w:rFonts w:ascii="Times New Roman" w:hAnsi="Times New Roman" w:cs="Times New Roman"/>
                <w:bCs/>
              </w:rPr>
            </w:pPr>
            <w:proofErr w:type="spellStart"/>
            <w:r w:rsidRPr="00365A35">
              <w:rPr>
                <w:rFonts w:ascii="Times New Roman" w:hAnsi="Times New Roman" w:cs="Times New Roman"/>
                <w:bCs/>
              </w:rPr>
              <w:t>ch</w:t>
            </w:r>
            <w:proofErr w:type="spellEnd"/>
            <w:r w:rsidRPr="00365A35">
              <w:rPr>
                <w:rFonts w:ascii="Times New Roman" w:hAnsi="Times New Roman" w:cs="Times New Roman"/>
                <w:bCs/>
              </w:rPr>
              <w:t>:     A</w:t>
            </w:r>
          </w:p>
          <w:p w14:paraId="3450BB26" w14:textId="77777777" w:rsidR="006E322A" w:rsidRDefault="00365A35" w:rsidP="00365A35">
            <w:pPr>
              <w:contextualSpacing/>
              <w:rPr>
                <w:rFonts w:ascii="Times New Roman" w:hAnsi="Times New Roman" w:cs="Times New Roman"/>
                <w:bCs/>
              </w:rPr>
            </w:pPr>
            <w:r w:rsidRPr="00365A35">
              <w:rPr>
                <w:rFonts w:ascii="Times New Roman" w:hAnsi="Times New Roman" w:cs="Times New Roman"/>
                <w:bCs/>
              </w:rPr>
              <w:t>bl:     true</w:t>
            </w:r>
          </w:p>
          <w:p w14:paraId="23D5A633" w14:textId="72BE329D" w:rsidR="00365A35" w:rsidRPr="006E322A" w:rsidRDefault="00365A35" w:rsidP="00365A35">
            <w:pPr>
              <w:contextualSpacing/>
              <w:rPr>
                <w:rFonts w:ascii="Times New Roman" w:hAnsi="Times New Roman" w:cs="Times New Roman"/>
                <w:bCs/>
              </w:rPr>
            </w:pPr>
          </w:p>
        </w:tc>
      </w:tr>
    </w:tbl>
    <w:p w14:paraId="295C2E73" w14:textId="77777777" w:rsidR="006E322A" w:rsidRDefault="006E322A" w:rsidP="00415E30">
      <w:pPr>
        <w:contextualSpacing/>
        <w:rPr>
          <w:rFonts w:ascii="Times New Roman" w:hAnsi="Times New Roman" w:cs="Times New Roman"/>
          <w:b/>
          <w:u w:val="single"/>
        </w:rPr>
      </w:pPr>
    </w:p>
    <w:p w14:paraId="3B35262D" w14:textId="5C3576FB" w:rsidR="000B6C5C" w:rsidRDefault="000B6C5C" w:rsidP="00415E30">
      <w:pPr>
        <w:contextualSpacing/>
        <w:rPr>
          <w:rFonts w:ascii="Times New Roman" w:hAnsi="Times New Roman" w:cs="Times New Roman"/>
          <w:b/>
          <w:u w:val="single"/>
        </w:rPr>
      </w:pPr>
      <w:r>
        <w:rPr>
          <w:rFonts w:ascii="Times New Roman" w:hAnsi="Times New Roman" w:cs="Times New Roman"/>
          <w:b/>
          <w:u w:val="single"/>
        </w:rPr>
        <w:t xml:space="preserve">%s can be used for any type of object or </w:t>
      </w:r>
      <w:proofErr w:type="gramStart"/>
      <w:r>
        <w:rPr>
          <w:rFonts w:ascii="Times New Roman" w:hAnsi="Times New Roman" w:cs="Times New Roman"/>
          <w:b/>
          <w:u w:val="single"/>
        </w:rPr>
        <w:t>value(</w:t>
      </w:r>
      <w:proofErr w:type="gramEnd"/>
      <w:r>
        <w:rPr>
          <w:rFonts w:ascii="Times New Roman" w:hAnsi="Times New Roman" w:cs="Times New Roman"/>
          <w:b/>
          <w:u w:val="single"/>
        </w:rPr>
        <w:t>see the below example)</w:t>
      </w:r>
    </w:p>
    <w:tbl>
      <w:tblPr>
        <w:tblStyle w:val="TableGrid"/>
        <w:tblW w:w="0" w:type="auto"/>
        <w:tblLook w:val="04A0" w:firstRow="1" w:lastRow="0" w:firstColumn="1" w:lastColumn="0" w:noHBand="0" w:noVBand="1"/>
      </w:tblPr>
      <w:tblGrid>
        <w:gridCol w:w="8522"/>
      </w:tblGrid>
      <w:tr w:rsidR="000B6C5C" w14:paraId="5535AC60" w14:textId="77777777" w:rsidTr="000B6C5C">
        <w:tc>
          <w:tcPr>
            <w:tcW w:w="8522" w:type="dxa"/>
          </w:tcPr>
          <w:p w14:paraId="2B24A306"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import </w:t>
            </w:r>
            <w:proofErr w:type="spellStart"/>
            <w:proofErr w:type="gramStart"/>
            <w:r w:rsidRPr="000B6C5C">
              <w:rPr>
                <w:rFonts w:ascii="Times New Roman" w:hAnsi="Times New Roman" w:cs="Times New Roman"/>
                <w:bCs/>
              </w:rPr>
              <w:t>java.util</w:t>
            </w:r>
            <w:proofErr w:type="gramEnd"/>
            <w:r w:rsidRPr="000B6C5C">
              <w:rPr>
                <w:rFonts w:ascii="Times New Roman" w:hAnsi="Times New Roman" w:cs="Times New Roman"/>
                <w:bCs/>
              </w:rPr>
              <w:t>.Date</w:t>
            </w:r>
            <w:proofErr w:type="spellEnd"/>
            <w:r w:rsidRPr="000B6C5C">
              <w:rPr>
                <w:rFonts w:ascii="Times New Roman" w:hAnsi="Times New Roman" w:cs="Times New Roman"/>
                <w:bCs/>
              </w:rPr>
              <w:t>;</w:t>
            </w:r>
          </w:p>
          <w:p w14:paraId="378EEF74"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public class Seven </w:t>
            </w:r>
          </w:p>
          <w:p w14:paraId="0184F98E"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w:t>
            </w:r>
          </w:p>
          <w:p w14:paraId="656669D7"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public static void </w:t>
            </w:r>
            <w:proofErr w:type="gramStart"/>
            <w:r w:rsidRPr="000B6C5C">
              <w:rPr>
                <w:rFonts w:ascii="Times New Roman" w:hAnsi="Times New Roman" w:cs="Times New Roman"/>
                <w:bCs/>
              </w:rPr>
              <w:t>main(</w:t>
            </w:r>
            <w:proofErr w:type="gramEnd"/>
            <w:r w:rsidRPr="000B6C5C">
              <w:rPr>
                <w:rFonts w:ascii="Times New Roman" w:hAnsi="Times New Roman" w:cs="Times New Roman"/>
                <w:bCs/>
              </w:rPr>
              <w:t xml:space="preserve">String[] </w:t>
            </w:r>
            <w:proofErr w:type="spellStart"/>
            <w:r w:rsidRPr="000B6C5C">
              <w:rPr>
                <w:rFonts w:ascii="Times New Roman" w:hAnsi="Times New Roman" w:cs="Times New Roman"/>
                <w:bCs/>
              </w:rPr>
              <w:t>args</w:t>
            </w:r>
            <w:proofErr w:type="spellEnd"/>
            <w:r w:rsidRPr="000B6C5C">
              <w:rPr>
                <w:rFonts w:ascii="Times New Roman" w:hAnsi="Times New Roman" w:cs="Times New Roman"/>
                <w:bCs/>
              </w:rPr>
              <w:t xml:space="preserve">) </w:t>
            </w:r>
          </w:p>
          <w:p w14:paraId="24F75239"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w:t>
            </w:r>
          </w:p>
          <w:p w14:paraId="3F1A0FFA"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String name="madhu";</w:t>
            </w:r>
          </w:p>
          <w:p w14:paraId="65E3B74B"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int </w:t>
            </w:r>
            <w:proofErr w:type="spellStart"/>
            <w:r w:rsidRPr="000B6C5C">
              <w:rPr>
                <w:rFonts w:ascii="Times New Roman" w:hAnsi="Times New Roman" w:cs="Times New Roman"/>
                <w:bCs/>
              </w:rPr>
              <w:t>i</w:t>
            </w:r>
            <w:proofErr w:type="spellEnd"/>
            <w:r w:rsidRPr="000B6C5C">
              <w:rPr>
                <w:rFonts w:ascii="Times New Roman" w:hAnsi="Times New Roman" w:cs="Times New Roman"/>
                <w:bCs/>
              </w:rPr>
              <w:t>=100;</w:t>
            </w:r>
          </w:p>
          <w:p w14:paraId="6BFBB167"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float f=200;</w:t>
            </w:r>
          </w:p>
          <w:p w14:paraId="31D1B19B"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double d=200;</w:t>
            </w:r>
          </w:p>
          <w:p w14:paraId="54976472"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char </w:t>
            </w:r>
            <w:proofErr w:type="spellStart"/>
            <w:r w:rsidRPr="000B6C5C">
              <w:rPr>
                <w:rFonts w:ascii="Times New Roman" w:hAnsi="Times New Roman" w:cs="Times New Roman"/>
                <w:bCs/>
              </w:rPr>
              <w:t>ch</w:t>
            </w:r>
            <w:proofErr w:type="spellEnd"/>
            <w:r w:rsidRPr="000B6C5C">
              <w:rPr>
                <w:rFonts w:ascii="Times New Roman" w:hAnsi="Times New Roman" w:cs="Times New Roman"/>
                <w:bCs/>
              </w:rPr>
              <w:t>='A';</w:t>
            </w:r>
          </w:p>
          <w:p w14:paraId="4EF53AC9"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boolean</w:t>
            </w:r>
            <w:proofErr w:type="spellEnd"/>
            <w:r w:rsidRPr="000B6C5C">
              <w:rPr>
                <w:rFonts w:ascii="Times New Roman" w:hAnsi="Times New Roman" w:cs="Times New Roman"/>
                <w:bCs/>
              </w:rPr>
              <w:t xml:space="preserve"> bl=true;</w:t>
            </w:r>
          </w:p>
          <w:p w14:paraId="30DD14E6" w14:textId="77777777" w:rsidR="000B6C5C" w:rsidRPr="000B6C5C" w:rsidRDefault="000B6C5C" w:rsidP="000B6C5C">
            <w:pPr>
              <w:contextualSpacing/>
              <w:rPr>
                <w:rFonts w:ascii="Times New Roman" w:hAnsi="Times New Roman" w:cs="Times New Roman"/>
                <w:bCs/>
              </w:rPr>
            </w:pPr>
          </w:p>
          <w:p w14:paraId="2C779A44"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("name:\</w:t>
            </w:r>
            <w:proofErr w:type="spellStart"/>
            <w:r w:rsidRPr="000B6C5C">
              <w:rPr>
                <w:rFonts w:ascii="Times New Roman" w:hAnsi="Times New Roman" w:cs="Times New Roman"/>
                <w:bCs/>
              </w:rPr>
              <w:t>t%s%n</w:t>
            </w:r>
            <w:proofErr w:type="spellEnd"/>
            <w:proofErr w:type="gramStart"/>
            <w:r w:rsidRPr="000B6C5C">
              <w:rPr>
                <w:rFonts w:ascii="Times New Roman" w:hAnsi="Times New Roman" w:cs="Times New Roman"/>
                <w:bCs/>
              </w:rPr>
              <w:t>",name</w:t>
            </w:r>
            <w:proofErr w:type="gramEnd"/>
            <w:r w:rsidRPr="000B6C5C">
              <w:rPr>
                <w:rFonts w:ascii="Times New Roman" w:hAnsi="Times New Roman" w:cs="Times New Roman"/>
                <w:bCs/>
              </w:rPr>
              <w:t>);    </w:t>
            </w:r>
          </w:p>
          <w:p w14:paraId="0365ECF6"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("i:\t%s%n</w:t>
            </w:r>
            <w:proofErr w:type="gramStart"/>
            <w:r w:rsidRPr="000B6C5C">
              <w:rPr>
                <w:rFonts w:ascii="Times New Roman" w:hAnsi="Times New Roman" w:cs="Times New Roman"/>
                <w:bCs/>
              </w:rPr>
              <w:t>",i</w:t>
            </w:r>
            <w:proofErr w:type="gramEnd"/>
            <w:r w:rsidRPr="000B6C5C">
              <w:rPr>
                <w:rFonts w:ascii="Times New Roman" w:hAnsi="Times New Roman" w:cs="Times New Roman"/>
                <w:bCs/>
              </w:rPr>
              <w:t>);    </w:t>
            </w:r>
          </w:p>
          <w:p w14:paraId="78404D11"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("f:\t%s%n</w:t>
            </w:r>
            <w:proofErr w:type="gramStart"/>
            <w:r w:rsidRPr="000B6C5C">
              <w:rPr>
                <w:rFonts w:ascii="Times New Roman" w:hAnsi="Times New Roman" w:cs="Times New Roman"/>
                <w:bCs/>
              </w:rPr>
              <w:t>",f</w:t>
            </w:r>
            <w:proofErr w:type="gramEnd"/>
            <w:r w:rsidRPr="000B6C5C">
              <w:rPr>
                <w:rFonts w:ascii="Times New Roman" w:hAnsi="Times New Roman" w:cs="Times New Roman"/>
                <w:bCs/>
              </w:rPr>
              <w:t>);    </w:t>
            </w:r>
          </w:p>
          <w:p w14:paraId="55D96BC0"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("d:\t%s%n</w:t>
            </w:r>
            <w:proofErr w:type="gramStart"/>
            <w:r w:rsidRPr="000B6C5C">
              <w:rPr>
                <w:rFonts w:ascii="Times New Roman" w:hAnsi="Times New Roman" w:cs="Times New Roman"/>
                <w:bCs/>
              </w:rPr>
              <w:t>",d</w:t>
            </w:r>
            <w:proofErr w:type="gramEnd"/>
            <w:r w:rsidRPr="000B6C5C">
              <w:rPr>
                <w:rFonts w:ascii="Times New Roman" w:hAnsi="Times New Roman" w:cs="Times New Roman"/>
                <w:bCs/>
              </w:rPr>
              <w:t>);    </w:t>
            </w:r>
          </w:p>
          <w:p w14:paraId="11079838"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w:t>
            </w:r>
            <w:proofErr w:type="spellStart"/>
            <w:r w:rsidRPr="000B6C5C">
              <w:rPr>
                <w:rFonts w:ascii="Times New Roman" w:hAnsi="Times New Roman" w:cs="Times New Roman"/>
                <w:bCs/>
              </w:rPr>
              <w:t>ch</w:t>
            </w:r>
            <w:proofErr w:type="spellEnd"/>
            <w:r w:rsidRPr="000B6C5C">
              <w:rPr>
                <w:rFonts w:ascii="Times New Roman" w:hAnsi="Times New Roman" w:cs="Times New Roman"/>
                <w:bCs/>
              </w:rPr>
              <w:t>:\</w:t>
            </w:r>
            <w:proofErr w:type="spellStart"/>
            <w:r w:rsidRPr="000B6C5C">
              <w:rPr>
                <w:rFonts w:ascii="Times New Roman" w:hAnsi="Times New Roman" w:cs="Times New Roman"/>
                <w:bCs/>
              </w:rPr>
              <w:t>t%s%n</w:t>
            </w:r>
            <w:proofErr w:type="spellEnd"/>
            <w:proofErr w:type="gramStart"/>
            <w:r w:rsidRPr="000B6C5C">
              <w:rPr>
                <w:rFonts w:ascii="Times New Roman" w:hAnsi="Times New Roman" w:cs="Times New Roman"/>
                <w:bCs/>
              </w:rPr>
              <w:t>",</w:t>
            </w:r>
            <w:proofErr w:type="spellStart"/>
            <w:r w:rsidRPr="000B6C5C">
              <w:rPr>
                <w:rFonts w:ascii="Times New Roman" w:hAnsi="Times New Roman" w:cs="Times New Roman"/>
                <w:bCs/>
              </w:rPr>
              <w:t>ch</w:t>
            </w:r>
            <w:proofErr w:type="spellEnd"/>
            <w:proofErr w:type="gramEnd"/>
            <w:r w:rsidRPr="000B6C5C">
              <w:rPr>
                <w:rFonts w:ascii="Times New Roman" w:hAnsi="Times New Roman" w:cs="Times New Roman"/>
                <w:bCs/>
              </w:rPr>
              <w:t>);    </w:t>
            </w:r>
          </w:p>
          <w:p w14:paraId="6B674C4C"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xml:space="preserve">        </w:t>
            </w:r>
            <w:proofErr w:type="spellStart"/>
            <w:r w:rsidRPr="000B6C5C">
              <w:rPr>
                <w:rFonts w:ascii="Times New Roman" w:hAnsi="Times New Roman" w:cs="Times New Roman"/>
                <w:bCs/>
              </w:rPr>
              <w:t>System.out.printf</w:t>
            </w:r>
            <w:proofErr w:type="spellEnd"/>
            <w:r w:rsidRPr="000B6C5C">
              <w:rPr>
                <w:rFonts w:ascii="Times New Roman" w:hAnsi="Times New Roman" w:cs="Times New Roman"/>
                <w:bCs/>
              </w:rPr>
              <w:t>("bl:\</w:t>
            </w:r>
            <w:proofErr w:type="spellStart"/>
            <w:r w:rsidRPr="000B6C5C">
              <w:rPr>
                <w:rFonts w:ascii="Times New Roman" w:hAnsi="Times New Roman" w:cs="Times New Roman"/>
                <w:bCs/>
              </w:rPr>
              <w:t>t%s%n</w:t>
            </w:r>
            <w:proofErr w:type="spellEnd"/>
            <w:proofErr w:type="gramStart"/>
            <w:r w:rsidRPr="000B6C5C">
              <w:rPr>
                <w:rFonts w:ascii="Times New Roman" w:hAnsi="Times New Roman" w:cs="Times New Roman"/>
                <w:bCs/>
              </w:rPr>
              <w:t>",bl</w:t>
            </w:r>
            <w:proofErr w:type="gramEnd"/>
            <w:r w:rsidRPr="000B6C5C">
              <w:rPr>
                <w:rFonts w:ascii="Times New Roman" w:hAnsi="Times New Roman" w:cs="Times New Roman"/>
                <w:bCs/>
              </w:rPr>
              <w:t>);    </w:t>
            </w:r>
          </w:p>
          <w:p w14:paraId="74E6E309"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    }    </w:t>
            </w:r>
          </w:p>
          <w:p w14:paraId="58A0D1F8" w14:textId="77777777" w:rsidR="000B6C5C" w:rsidRPr="000B6C5C" w:rsidRDefault="000B6C5C" w:rsidP="000B6C5C">
            <w:pPr>
              <w:contextualSpacing/>
              <w:rPr>
                <w:rFonts w:ascii="Times New Roman" w:hAnsi="Times New Roman" w:cs="Times New Roman"/>
                <w:bCs/>
              </w:rPr>
            </w:pPr>
            <w:r w:rsidRPr="000B6C5C">
              <w:rPr>
                <w:rFonts w:ascii="Times New Roman" w:hAnsi="Times New Roman" w:cs="Times New Roman"/>
                <w:bCs/>
              </w:rPr>
              <w:t>}</w:t>
            </w:r>
          </w:p>
          <w:p w14:paraId="50270F19" w14:textId="77777777" w:rsidR="000B6C5C" w:rsidRDefault="000B6C5C" w:rsidP="00415E30">
            <w:pPr>
              <w:contextualSpacing/>
              <w:rPr>
                <w:rFonts w:ascii="Times New Roman" w:hAnsi="Times New Roman" w:cs="Times New Roman"/>
                <w:bCs/>
              </w:rPr>
            </w:pPr>
          </w:p>
          <w:p w14:paraId="16234988" w14:textId="77777777" w:rsidR="000B6C5C" w:rsidRPr="00524DDA" w:rsidRDefault="000B6C5C" w:rsidP="00415E30">
            <w:pPr>
              <w:contextualSpacing/>
              <w:rPr>
                <w:rFonts w:ascii="Times New Roman" w:hAnsi="Times New Roman" w:cs="Times New Roman"/>
                <w:b/>
                <w:u w:val="single"/>
              </w:rPr>
            </w:pPr>
            <w:r w:rsidRPr="00524DDA">
              <w:rPr>
                <w:rFonts w:ascii="Times New Roman" w:hAnsi="Times New Roman" w:cs="Times New Roman"/>
                <w:b/>
                <w:highlight w:val="green"/>
                <w:u w:val="single"/>
              </w:rPr>
              <w:t>Output:</w:t>
            </w:r>
          </w:p>
          <w:p w14:paraId="190A6FDE" w14:textId="77777777" w:rsidR="00EA4CA5" w:rsidRPr="00EA4CA5" w:rsidRDefault="00EA4CA5" w:rsidP="00EA4CA5">
            <w:pPr>
              <w:contextualSpacing/>
              <w:rPr>
                <w:rFonts w:ascii="Times New Roman" w:hAnsi="Times New Roman" w:cs="Times New Roman"/>
                <w:bCs/>
              </w:rPr>
            </w:pPr>
            <w:r w:rsidRPr="00EA4CA5">
              <w:rPr>
                <w:rFonts w:ascii="Times New Roman" w:hAnsi="Times New Roman" w:cs="Times New Roman"/>
                <w:bCs/>
              </w:rPr>
              <w:t>name:   madhu</w:t>
            </w:r>
          </w:p>
          <w:p w14:paraId="4072546A" w14:textId="77777777" w:rsidR="00EA4CA5" w:rsidRPr="00EA4CA5" w:rsidRDefault="00EA4CA5" w:rsidP="00EA4CA5">
            <w:pPr>
              <w:contextualSpacing/>
              <w:rPr>
                <w:rFonts w:ascii="Times New Roman" w:hAnsi="Times New Roman" w:cs="Times New Roman"/>
                <w:bCs/>
              </w:rPr>
            </w:pPr>
            <w:r w:rsidRPr="00EA4CA5">
              <w:rPr>
                <w:rFonts w:ascii="Times New Roman" w:hAnsi="Times New Roman" w:cs="Times New Roman"/>
                <w:bCs/>
              </w:rPr>
              <w:t>i:      100</w:t>
            </w:r>
          </w:p>
          <w:p w14:paraId="7D1D4C42" w14:textId="77777777" w:rsidR="00EA4CA5" w:rsidRPr="00EA4CA5" w:rsidRDefault="00EA4CA5" w:rsidP="00EA4CA5">
            <w:pPr>
              <w:contextualSpacing/>
              <w:rPr>
                <w:rFonts w:ascii="Times New Roman" w:hAnsi="Times New Roman" w:cs="Times New Roman"/>
                <w:bCs/>
              </w:rPr>
            </w:pPr>
            <w:r w:rsidRPr="00EA4CA5">
              <w:rPr>
                <w:rFonts w:ascii="Times New Roman" w:hAnsi="Times New Roman" w:cs="Times New Roman"/>
                <w:bCs/>
              </w:rPr>
              <w:t>f:      200.0</w:t>
            </w:r>
          </w:p>
          <w:p w14:paraId="68037370" w14:textId="77777777" w:rsidR="00EA4CA5" w:rsidRPr="00EA4CA5" w:rsidRDefault="00EA4CA5" w:rsidP="00EA4CA5">
            <w:pPr>
              <w:contextualSpacing/>
              <w:rPr>
                <w:rFonts w:ascii="Times New Roman" w:hAnsi="Times New Roman" w:cs="Times New Roman"/>
                <w:bCs/>
              </w:rPr>
            </w:pPr>
            <w:r w:rsidRPr="00EA4CA5">
              <w:rPr>
                <w:rFonts w:ascii="Times New Roman" w:hAnsi="Times New Roman" w:cs="Times New Roman"/>
                <w:bCs/>
              </w:rPr>
              <w:t>d:      200.0</w:t>
            </w:r>
          </w:p>
          <w:p w14:paraId="67708C71" w14:textId="77777777" w:rsidR="00EA4CA5" w:rsidRPr="00EA4CA5" w:rsidRDefault="00EA4CA5" w:rsidP="00EA4CA5">
            <w:pPr>
              <w:contextualSpacing/>
              <w:rPr>
                <w:rFonts w:ascii="Times New Roman" w:hAnsi="Times New Roman" w:cs="Times New Roman"/>
                <w:bCs/>
              </w:rPr>
            </w:pPr>
            <w:proofErr w:type="spellStart"/>
            <w:r w:rsidRPr="00EA4CA5">
              <w:rPr>
                <w:rFonts w:ascii="Times New Roman" w:hAnsi="Times New Roman" w:cs="Times New Roman"/>
                <w:bCs/>
              </w:rPr>
              <w:t>ch</w:t>
            </w:r>
            <w:proofErr w:type="spellEnd"/>
            <w:r w:rsidRPr="00EA4CA5">
              <w:rPr>
                <w:rFonts w:ascii="Times New Roman" w:hAnsi="Times New Roman" w:cs="Times New Roman"/>
                <w:bCs/>
              </w:rPr>
              <w:t>:     A</w:t>
            </w:r>
          </w:p>
          <w:p w14:paraId="5BC5FADC" w14:textId="63C8B572" w:rsidR="000B6C5C" w:rsidRPr="000B6C5C" w:rsidRDefault="00EA4CA5" w:rsidP="00EA4CA5">
            <w:pPr>
              <w:contextualSpacing/>
              <w:rPr>
                <w:rFonts w:ascii="Times New Roman" w:hAnsi="Times New Roman" w:cs="Times New Roman"/>
                <w:bCs/>
              </w:rPr>
            </w:pPr>
            <w:r w:rsidRPr="00EA4CA5">
              <w:rPr>
                <w:rFonts w:ascii="Times New Roman" w:hAnsi="Times New Roman" w:cs="Times New Roman"/>
                <w:bCs/>
              </w:rPr>
              <w:t>bl:     true</w:t>
            </w:r>
          </w:p>
        </w:tc>
      </w:tr>
    </w:tbl>
    <w:p w14:paraId="6A2676C2" w14:textId="77777777" w:rsidR="000B6C5C" w:rsidRDefault="000B6C5C" w:rsidP="00415E30">
      <w:pPr>
        <w:contextualSpacing/>
        <w:rPr>
          <w:rFonts w:ascii="Times New Roman" w:hAnsi="Times New Roman" w:cs="Times New Roman"/>
          <w:b/>
          <w:u w:val="single"/>
        </w:rPr>
      </w:pPr>
    </w:p>
    <w:p w14:paraId="418982D7" w14:textId="77777777" w:rsidR="00415E30" w:rsidRPr="006F1ADB" w:rsidRDefault="00415E30" w:rsidP="00415E30">
      <w:pPr>
        <w:contextualSpacing/>
        <w:rPr>
          <w:rFonts w:ascii="Times New Roman" w:hAnsi="Times New Roman" w:cs="Times New Roman"/>
          <w:b/>
          <w:u w:val="single"/>
        </w:rPr>
      </w:pPr>
    </w:p>
    <w:p w14:paraId="536D4BDE" w14:textId="77777777" w:rsidR="00415E30" w:rsidRPr="006F1ADB" w:rsidRDefault="00415E30" w:rsidP="00415E30">
      <w:pPr>
        <w:contextualSpacing/>
        <w:jc w:val="both"/>
        <w:rPr>
          <w:rFonts w:ascii="Times New Roman" w:hAnsi="Times New Roman" w:cs="Times New Roman"/>
          <w:b/>
          <w:u w:val="single"/>
        </w:rPr>
      </w:pPr>
      <w:r w:rsidRPr="006F1ADB">
        <w:rPr>
          <w:rFonts w:ascii="Times New Roman" w:hAnsi="Times New Roman" w:cs="Times New Roman"/>
          <w:b/>
          <w:u w:val="single"/>
        </w:rPr>
        <w:t>FormatDemo3.java</w:t>
      </w:r>
    </w:p>
    <w:tbl>
      <w:tblPr>
        <w:tblStyle w:val="TableGrid"/>
        <w:tblW w:w="0" w:type="auto"/>
        <w:tblLook w:val="04A0" w:firstRow="1" w:lastRow="0" w:firstColumn="1" w:lastColumn="0" w:noHBand="0" w:noVBand="1"/>
      </w:tblPr>
      <w:tblGrid>
        <w:gridCol w:w="8522"/>
      </w:tblGrid>
      <w:tr w:rsidR="00415E30" w:rsidRPr="006F1ADB" w14:paraId="77C9AB91" w14:textId="77777777" w:rsidTr="009D2C96">
        <w:tc>
          <w:tcPr>
            <w:tcW w:w="9242" w:type="dxa"/>
          </w:tcPr>
          <w:p w14:paraId="230474B8"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 xml:space="preserve">import static </w:t>
            </w:r>
            <w:proofErr w:type="spellStart"/>
            <w:proofErr w:type="gramStart"/>
            <w:r w:rsidRPr="006F1ADB">
              <w:rPr>
                <w:rFonts w:ascii="Times New Roman" w:hAnsi="Times New Roman" w:cs="Times New Roman"/>
              </w:rPr>
              <w:t>java.lang</w:t>
            </w:r>
            <w:proofErr w:type="gramEnd"/>
            <w:r w:rsidRPr="006F1ADB">
              <w:rPr>
                <w:rFonts w:ascii="Times New Roman" w:hAnsi="Times New Roman" w:cs="Times New Roman"/>
              </w:rPr>
              <w:t>.System</w:t>
            </w:r>
            <w:proofErr w:type="spellEnd"/>
            <w:r w:rsidRPr="006F1ADB">
              <w:rPr>
                <w:rFonts w:ascii="Times New Roman" w:hAnsi="Times New Roman" w:cs="Times New Roman"/>
              </w:rPr>
              <w:t>.*;</w:t>
            </w:r>
          </w:p>
          <w:p w14:paraId="7CFE6DFD"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class FormatDemo3</w:t>
            </w:r>
          </w:p>
          <w:p w14:paraId="47CE7720"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w:t>
            </w:r>
            <w:r w:rsidRPr="006F1ADB">
              <w:rPr>
                <w:rFonts w:ascii="Times New Roman" w:hAnsi="Times New Roman" w:cs="Times New Roman"/>
              </w:rPr>
              <w:tab/>
              <w:t xml:space="preserve">public static void </w:t>
            </w:r>
            <w:proofErr w:type="gramStart"/>
            <w:r w:rsidRPr="006F1ADB">
              <w:rPr>
                <w:rFonts w:ascii="Times New Roman" w:hAnsi="Times New Roman" w:cs="Times New Roman"/>
              </w:rPr>
              <w:t>main(</w:t>
            </w:r>
            <w:proofErr w:type="gramEnd"/>
            <w:r w:rsidRPr="006F1ADB">
              <w:rPr>
                <w:rFonts w:ascii="Times New Roman" w:hAnsi="Times New Roman" w:cs="Times New Roman"/>
              </w:rPr>
              <w:t xml:space="preserve">String </w:t>
            </w:r>
            <w:proofErr w:type="spellStart"/>
            <w:r w:rsidRPr="006F1ADB">
              <w:rPr>
                <w:rFonts w:ascii="Times New Roman" w:hAnsi="Times New Roman" w:cs="Times New Roman"/>
              </w:rPr>
              <w:t>args</w:t>
            </w:r>
            <w:proofErr w:type="spellEnd"/>
            <w:r w:rsidRPr="006F1ADB">
              <w:rPr>
                <w:rFonts w:ascii="Times New Roman" w:hAnsi="Times New Roman" w:cs="Times New Roman"/>
              </w:rPr>
              <w:t>[])</w:t>
            </w:r>
          </w:p>
          <w:p w14:paraId="56BCD5F9"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t>{</w:t>
            </w:r>
            <w:r w:rsidRPr="006F1ADB">
              <w:rPr>
                <w:rFonts w:ascii="Times New Roman" w:hAnsi="Times New Roman" w:cs="Times New Roman"/>
              </w:rPr>
              <w:tab/>
              <w:t>long n = 261011;</w:t>
            </w:r>
          </w:p>
          <w:p w14:paraId="25699903"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w:t>
            </w:r>
            <w:proofErr w:type="spellStart"/>
            <w:r w:rsidRPr="006F1ADB">
              <w:rPr>
                <w:rFonts w:ascii="Times New Roman" w:hAnsi="Times New Roman" w:cs="Times New Roman"/>
              </w:rPr>
              <w:t>d%n</w:t>
            </w:r>
            <w:proofErr w:type="spellEnd"/>
            <w:r w:rsidRPr="006F1ADB">
              <w:rPr>
                <w:rFonts w:ascii="Times New Roman" w:hAnsi="Times New Roman" w:cs="Times New Roman"/>
              </w:rPr>
              <w:t>",n);      //  --&gt;  "261011"</w:t>
            </w:r>
          </w:p>
          <w:p w14:paraId="5F1FBC9D"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("%09d%n",n);    //  --&gt;  "000261011"</w:t>
            </w:r>
          </w:p>
          <w:p w14:paraId="5F93B989"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("%9d%n",n);    //  --&gt;  "   261011"</w:t>
            </w:r>
          </w:p>
          <w:p w14:paraId="4141A931"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("%,9d%n",n);    // --&gt;  "  261,011"</w:t>
            </w:r>
          </w:p>
          <w:p w14:paraId="0F049046"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("%+,9d%n%n",n); //  --&gt;  " +261,011"</w:t>
            </w:r>
          </w:p>
          <w:p w14:paraId="3D1F8E3E" w14:textId="77777777" w:rsidR="00415E30" w:rsidRPr="006F1ADB" w:rsidRDefault="00415E30" w:rsidP="009D2C96">
            <w:pPr>
              <w:contextualSpacing/>
              <w:jc w:val="both"/>
              <w:rPr>
                <w:rFonts w:ascii="Times New Roman" w:hAnsi="Times New Roman" w:cs="Times New Roman"/>
              </w:rPr>
            </w:pPr>
            <w:r w:rsidRPr="006F1ADB">
              <w:rPr>
                <w:rFonts w:ascii="Times New Roman" w:hAnsi="Times New Roman" w:cs="Times New Roman"/>
              </w:rPr>
              <w:tab/>
              <w:t>}</w:t>
            </w:r>
          </w:p>
          <w:p w14:paraId="3CB0DD53" w14:textId="77777777" w:rsidR="00415E30" w:rsidRDefault="00415E30" w:rsidP="009D2C96">
            <w:pPr>
              <w:contextualSpacing/>
              <w:jc w:val="both"/>
              <w:rPr>
                <w:rFonts w:ascii="Times New Roman" w:hAnsi="Times New Roman" w:cs="Times New Roman"/>
              </w:rPr>
            </w:pPr>
            <w:r w:rsidRPr="006F1ADB">
              <w:rPr>
                <w:rFonts w:ascii="Times New Roman" w:hAnsi="Times New Roman" w:cs="Times New Roman"/>
              </w:rPr>
              <w:t>}</w:t>
            </w:r>
            <w:r w:rsidRPr="006F1ADB">
              <w:rPr>
                <w:rFonts w:ascii="Times New Roman" w:hAnsi="Times New Roman" w:cs="Times New Roman"/>
              </w:rPr>
              <w:tab/>
            </w:r>
            <w:r w:rsidRPr="006F1ADB">
              <w:rPr>
                <w:rFonts w:ascii="Times New Roman" w:hAnsi="Times New Roman" w:cs="Times New Roman"/>
              </w:rPr>
              <w:tab/>
            </w:r>
          </w:p>
          <w:p w14:paraId="34B273B3" w14:textId="77777777" w:rsidR="00FE2C22" w:rsidRDefault="00FE2C22" w:rsidP="009D2C96">
            <w:pPr>
              <w:contextualSpacing/>
              <w:jc w:val="both"/>
              <w:rPr>
                <w:rFonts w:ascii="Times New Roman" w:hAnsi="Times New Roman" w:cs="Times New Roman"/>
              </w:rPr>
            </w:pPr>
            <w:r w:rsidRPr="00307589">
              <w:rPr>
                <w:rFonts w:ascii="Times New Roman" w:hAnsi="Times New Roman" w:cs="Times New Roman"/>
                <w:highlight w:val="green"/>
              </w:rPr>
              <w:t>Output:</w:t>
            </w:r>
          </w:p>
          <w:p w14:paraId="690F039B" w14:textId="77777777" w:rsidR="00307589" w:rsidRPr="00307589" w:rsidRDefault="00307589" w:rsidP="00307589">
            <w:pPr>
              <w:contextualSpacing/>
              <w:jc w:val="both"/>
              <w:rPr>
                <w:rFonts w:ascii="Times New Roman" w:hAnsi="Times New Roman" w:cs="Times New Roman"/>
              </w:rPr>
            </w:pPr>
            <w:r w:rsidRPr="00307589">
              <w:rPr>
                <w:rFonts w:ascii="Times New Roman" w:hAnsi="Times New Roman" w:cs="Times New Roman"/>
              </w:rPr>
              <w:t>261011</w:t>
            </w:r>
          </w:p>
          <w:p w14:paraId="000A34E4" w14:textId="77777777" w:rsidR="00307589" w:rsidRPr="00307589" w:rsidRDefault="00307589" w:rsidP="00307589">
            <w:pPr>
              <w:contextualSpacing/>
              <w:jc w:val="both"/>
              <w:rPr>
                <w:rFonts w:ascii="Times New Roman" w:hAnsi="Times New Roman" w:cs="Times New Roman"/>
              </w:rPr>
            </w:pPr>
            <w:r w:rsidRPr="00307589">
              <w:rPr>
                <w:rFonts w:ascii="Times New Roman" w:hAnsi="Times New Roman" w:cs="Times New Roman"/>
              </w:rPr>
              <w:t>000261011</w:t>
            </w:r>
          </w:p>
          <w:p w14:paraId="229BD1AB" w14:textId="77777777" w:rsidR="00307589" w:rsidRPr="00307589" w:rsidRDefault="00307589" w:rsidP="00307589">
            <w:pPr>
              <w:contextualSpacing/>
              <w:jc w:val="both"/>
              <w:rPr>
                <w:rFonts w:ascii="Times New Roman" w:hAnsi="Times New Roman" w:cs="Times New Roman"/>
              </w:rPr>
            </w:pPr>
            <w:r w:rsidRPr="00307589">
              <w:rPr>
                <w:rFonts w:ascii="Times New Roman" w:hAnsi="Times New Roman" w:cs="Times New Roman"/>
              </w:rPr>
              <w:t xml:space="preserve">   261011</w:t>
            </w:r>
          </w:p>
          <w:p w14:paraId="4EC7417F" w14:textId="77777777" w:rsidR="00307589" w:rsidRPr="00307589" w:rsidRDefault="00307589" w:rsidP="00307589">
            <w:pPr>
              <w:contextualSpacing/>
              <w:jc w:val="both"/>
              <w:rPr>
                <w:rFonts w:ascii="Times New Roman" w:hAnsi="Times New Roman" w:cs="Times New Roman"/>
              </w:rPr>
            </w:pPr>
            <w:r w:rsidRPr="00307589">
              <w:rPr>
                <w:rFonts w:ascii="Times New Roman" w:hAnsi="Times New Roman" w:cs="Times New Roman"/>
              </w:rPr>
              <w:t xml:space="preserve">  261,011</w:t>
            </w:r>
          </w:p>
          <w:p w14:paraId="7EA0BEEE" w14:textId="4D288B57" w:rsidR="00FE2C22" w:rsidRPr="006F1ADB" w:rsidRDefault="00307589" w:rsidP="00307589">
            <w:pPr>
              <w:contextualSpacing/>
              <w:jc w:val="both"/>
              <w:rPr>
                <w:rFonts w:ascii="Times New Roman" w:hAnsi="Times New Roman" w:cs="Times New Roman"/>
              </w:rPr>
            </w:pPr>
            <w:r w:rsidRPr="00307589">
              <w:rPr>
                <w:rFonts w:ascii="Times New Roman" w:hAnsi="Times New Roman" w:cs="Times New Roman"/>
              </w:rPr>
              <w:t xml:space="preserve"> +261,011</w:t>
            </w:r>
          </w:p>
        </w:tc>
      </w:tr>
    </w:tbl>
    <w:p w14:paraId="0EC7C44D" w14:textId="77777777" w:rsidR="00415E30" w:rsidRPr="006F1ADB" w:rsidRDefault="00415E30" w:rsidP="00415E30">
      <w:pPr>
        <w:contextualSpacing/>
        <w:jc w:val="both"/>
        <w:rPr>
          <w:rFonts w:ascii="Times New Roman" w:hAnsi="Times New Roman" w:cs="Times New Roman"/>
          <w:b/>
          <w:u w:val="single"/>
        </w:rPr>
      </w:pPr>
    </w:p>
    <w:p w14:paraId="3AD04506" w14:textId="77777777" w:rsidR="00FF0549" w:rsidRPr="006F1ADB" w:rsidRDefault="00FF0549" w:rsidP="00FF0549">
      <w:pPr>
        <w:contextualSpacing/>
        <w:rPr>
          <w:rFonts w:ascii="Times New Roman" w:hAnsi="Times New Roman" w:cs="Times New Roman"/>
          <w:b/>
          <w:u w:val="single"/>
        </w:rPr>
      </w:pPr>
      <w:proofErr w:type="gramStart"/>
      <w:r w:rsidRPr="006F1ADB">
        <w:rPr>
          <w:rFonts w:ascii="Times New Roman" w:hAnsi="Times New Roman" w:cs="Times New Roman"/>
          <w:b/>
          <w:u w:val="single"/>
        </w:rPr>
        <w:t>FormatDemo4.java</w:t>
      </w:r>
      <w:r>
        <w:rPr>
          <w:rFonts w:ascii="Times New Roman" w:hAnsi="Times New Roman" w:cs="Times New Roman"/>
          <w:b/>
          <w:u w:val="single"/>
        </w:rPr>
        <w:t>(</w:t>
      </w:r>
      <w:proofErr w:type="gramEnd"/>
      <w:r>
        <w:rPr>
          <w:rFonts w:ascii="Times New Roman" w:hAnsi="Times New Roman" w:cs="Times New Roman"/>
          <w:b/>
          <w:u w:val="single"/>
        </w:rPr>
        <w:t>Example on alignment)</w:t>
      </w:r>
    </w:p>
    <w:tbl>
      <w:tblPr>
        <w:tblStyle w:val="TableGrid"/>
        <w:tblW w:w="0" w:type="auto"/>
        <w:tblLook w:val="04A0" w:firstRow="1" w:lastRow="0" w:firstColumn="1" w:lastColumn="0" w:noHBand="0" w:noVBand="1"/>
      </w:tblPr>
      <w:tblGrid>
        <w:gridCol w:w="8522"/>
      </w:tblGrid>
      <w:tr w:rsidR="00FF0549" w:rsidRPr="006F1ADB" w14:paraId="1A457376" w14:textId="77777777" w:rsidTr="009D2C96">
        <w:tc>
          <w:tcPr>
            <w:tcW w:w="9242" w:type="dxa"/>
          </w:tcPr>
          <w:p w14:paraId="62F4CE18"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public class Eight {</w:t>
            </w:r>
          </w:p>
          <w:p w14:paraId="64936388"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public static void </w:t>
            </w:r>
            <w:proofErr w:type="gramStart"/>
            <w:r w:rsidRPr="00477A5D">
              <w:rPr>
                <w:rFonts w:ascii="Times New Roman" w:hAnsi="Times New Roman" w:cs="Times New Roman"/>
              </w:rPr>
              <w:t>main(</w:t>
            </w:r>
            <w:proofErr w:type="gramEnd"/>
            <w:r w:rsidRPr="00477A5D">
              <w:rPr>
                <w:rFonts w:ascii="Times New Roman" w:hAnsi="Times New Roman" w:cs="Times New Roman"/>
              </w:rPr>
              <w:t xml:space="preserve">String[] </w:t>
            </w:r>
            <w:proofErr w:type="spellStart"/>
            <w:r w:rsidRPr="00477A5D">
              <w:rPr>
                <w:rFonts w:ascii="Times New Roman" w:hAnsi="Times New Roman" w:cs="Times New Roman"/>
              </w:rPr>
              <w:t>args</w:t>
            </w:r>
            <w:proofErr w:type="spellEnd"/>
            <w:r w:rsidRPr="00477A5D">
              <w:rPr>
                <w:rFonts w:ascii="Times New Roman" w:hAnsi="Times New Roman" w:cs="Times New Roman"/>
              </w:rPr>
              <w:t>) {</w:t>
            </w:r>
          </w:p>
          <w:p w14:paraId="055E3911"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double pi =3.141593;</w:t>
            </w:r>
          </w:p>
          <w:p w14:paraId="0AC000CB"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w:t>
            </w:r>
            <w:proofErr w:type="spellStart"/>
            <w:r w:rsidRPr="00477A5D">
              <w:rPr>
                <w:rFonts w:ascii="Times New Roman" w:hAnsi="Times New Roman" w:cs="Times New Roman"/>
              </w:rPr>
              <w:t>System.out.format</w:t>
            </w:r>
            <w:proofErr w:type="spellEnd"/>
            <w:r w:rsidRPr="00477A5D">
              <w:rPr>
                <w:rFonts w:ascii="Times New Roman" w:hAnsi="Times New Roman" w:cs="Times New Roman"/>
              </w:rPr>
              <w:t>("%</w:t>
            </w:r>
            <w:proofErr w:type="spellStart"/>
            <w:r w:rsidRPr="00477A5D">
              <w:rPr>
                <w:rFonts w:ascii="Times New Roman" w:hAnsi="Times New Roman" w:cs="Times New Roman"/>
              </w:rPr>
              <w:t>f%n</w:t>
            </w:r>
            <w:proofErr w:type="spellEnd"/>
            <w:r w:rsidRPr="00477A5D">
              <w:rPr>
                <w:rFonts w:ascii="Times New Roman" w:hAnsi="Times New Roman" w:cs="Times New Roman"/>
              </w:rPr>
              <w:t>", pi</w:t>
            </w:r>
            <w:proofErr w:type="gramStart"/>
            <w:r w:rsidRPr="00477A5D">
              <w:rPr>
                <w:rFonts w:ascii="Times New Roman" w:hAnsi="Times New Roman" w:cs="Times New Roman"/>
              </w:rPr>
              <w:t xml:space="preserve">);   </w:t>
            </w:r>
            <w:proofErr w:type="gramEnd"/>
            <w:r w:rsidRPr="00477A5D">
              <w:rPr>
                <w:rFonts w:ascii="Times New Roman" w:hAnsi="Times New Roman" w:cs="Times New Roman"/>
              </w:rPr>
              <w:t>    // --&gt;  "3.141593"</w:t>
            </w:r>
          </w:p>
          <w:p w14:paraId="02EB2765"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w:t>
            </w:r>
            <w:proofErr w:type="spellStart"/>
            <w:r w:rsidRPr="00477A5D">
              <w:rPr>
                <w:rFonts w:ascii="Times New Roman" w:hAnsi="Times New Roman" w:cs="Times New Roman"/>
              </w:rPr>
              <w:t>System.out.format</w:t>
            </w:r>
            <w:proofErr w:type="spellEnd"/>
            <w:r w:rsidRPr="00477A5D">
              <w:rPr>
                <w:rFonts w:ascii="Times New Roman" w:hAnsi="Times New Roman" w:cs="Times New Roman"/>
              </w:rPr>
              <w:t>("%.3f%n", pi</w:t>
            </w:r>
            <w:proofErr w:type="gramStart"/>
            <w:r w:rsidRPr="00477A5D">
              <w:rPr>
                <w:rFonts w:ascii="Times New Roman" w:hAnsi="Times New Roman" w:cs="Times New Roman"/>
              </w:rPr>
              <w:t xml:space="preserve">);   </w:t>
            </w:r>
            <w:proofErr w:type="gramEnd"/>
            <w:r w:rsidRPr="00477A5D">
              <w:rPr>
                <w:rFonts w:ascii="Times New Roman" w:hAnsi="Times New Roman" w:cs="Times New Roman"/>
              </w:rPr>
              <w:t>  // --&gt;  "3.142"</w:t>
            </w:r>
          </w:p>
          <w:p w14:paraId="1252F149"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w:t>
            </w:r>
            <w:proofErr w:type="spellStart"/>
            <w:r w:rsidRPr="00477A5D">
              <w:rPr>
                <w:rFonts w:ascii="Times New Roman" w:hAnsi="Times New Roman" w:cs="Times New Roman"/>
              </w:rPr>
              <w:t>System.out.format</w:t>
            </w:r>
            <w:proofErr w:type="spellEnd"/>
            <w:r w:rsidRPr="00477A5D">
              <w:rPr>
                <w:rFonts w:ascii="Times New Roman" w:hAnsi="Times New Roman" w:cs="Times New Roman"/>
              </w:rPr>
              <w:t>("%10.3f%n", pi</w:t>
            </w:r>
            <w:proofErr w:type="gramStart"/>
            <w:r w:rsidRPr="00477A5D">
              <w:rPr>
                <w:rFonts w:ascii="Times New Roman" w:hAnsi="Times New Roman" w:cs="Times New Roman"/>
              </w:rPr>
              <w:t xml:space="preserve">);   </w:t>
            </w:r>
            <w:proofErr w:type="gramEnd"/>
            <w:r w:rsidRPr="00477A5D">
              <w:rPr>
                <w:rFonts w:ascii="Times New Roman" w:hAnsi="Times New Roman" w:cs="Times New Roman"/>
              </w:rPr>
              <w:t>// --&gt;  "     3.142"</w:t>
            </w:r>
          </w:p>
          <w:p w14:paraId="12FF3BB7"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w:t>
            </w:r>
            <w:proofErr w:type="spellStart"/>
            <w:r w:rsidRPr="00477A5D">
              <w:rPr>
                <w:rFonts w:ascii="Times New Roman" w:hAnsi="Times New Roman" w:cs="Times New Roman"/>
              </w:rPr>
              <w:t>System.out.format</w:t>
            </w:r>
            <w:proofErr w:type="spellEnd"/>
            <w:r w:rsidRPr="00477A5D">
              <w:rPr>
                <w:rFonts w:ascii="Times New Roman" w:hAnsi="Times New Roman" w:cs="Times New Roman"/>
              </w:rPr>
              <w:t>("%-10.3f%n", pi</w:t>
            </w:r>
            <w:proofErr w:type="gramStart"/>
            <w:r w:rsidRPr="00477A5D">
              <w:rPr>
                <w:rFonts w:ascii="Times New Roman" w:hAnsi="Times New Roman" w:cs="Times New Roman"/>
              </w:rPr>
              <w:t>);  /</w:t>
            </w:r>
            <w:proofErr w:type="gramEnd"/>
            <w:r w:rsidRPr="00477A5D">
              <w:rPr>
                <w:rFonts w:ascii="Times New Roman" w:hAnsi="Times New Roman" w:cs="Times New Roman"/>
              </w:rPr>
              <w:t>/ --&gt;  "3.142     "// left justified</w:t>
            </w:r>
          </w:p>
          <w:p w14:paraId="64A29CD1"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xml:space="preserve">        </w:t>
            </w:r>
            <w:proofErr w:type="spellStart"/>
            <w:r w:rsidRPr="00477A5D">
              <w:rPr>
                <w:rFonts w:ascii="Times New Roman" w:hAnsi="Times New Roman" w:cs="Times New Roman"/>
              </w:rPr>
              <w:t>System.out.printf</w:t>
            </w:r>
            <w:proofErr w:type="spellEnd"/>
            <w:r w:rsidRPr="00477A5D">
              <w:rPr>
                <w:rFonts w:ascii="Times New Roman" w:hAnsi="Times New Roman" w:cs="Times New Roman"/>
              </w:rPr>
              <w:t>("%3f%n</w:t>
            </w:r>
            <w:proofErr w:type="gramStart"/>
            <w:r w:rsidRPr="00477A5D">
              <w:rPr>
                <w:rFonts w:ascii="Times New Roman" w:hAnsi="Times New Roman" w:cs="Times New Roman"/>
              </w:rPr>
              <w:t>",pi</w:t>
            </w:r>
            <w:proofErr w:type="gramEnd"/>
            <w:r w:rsidRPr="00477A5D">
              <w:rPr>
                <w:rFonts w:ascii="Times New Roman" w:hAnsi="Times New Roman" w:cs="Times New Roman"/>
              </w:rPr>
              <w:t>);  //it displays total value</w:t>
            </w:r>
          </w:p>
          <w:p w14:paraId="4D66E6C0"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lastRenderedPageBreak/>
              <w:t xml:space="preserve">        </w:t>
            </w:r>
            <w:proofErr w:type="spellStart"/>
            <w:r w:rsidRPr="00477A5D">
              <w:rPr>
                <w:rFonts w:ascii="Times New Roman" w:hAnsi="Times New Roman" w:cs="Times New Roman"/>
              </w:rPr>
              <w:t>System.out.printf</w:t>
            </w:r>
            <w:proofErr w:type="spellEnd"/>
            <w:r w:rsidRPr="00477A5D">
              <w:rPr>
                <w:rFonts w:ascii="Times New Roman" w:hAnsi="Times New Roman" w:cs="Times New Roman"/>
              </w:rPr>
              <w:t>("Madhu Tech Skills...");</w:t>
            </w:r>
          </w:p>
          <w:p w14:paraId="7FAF3202" w14:textId="77777777" w:rsidR="00FF0549" w:rsidRPr="00477A5D" w:rsidRDefault="00FF0549" w:rsidP="009D2C96">
            <w:pPr>
              <w:contextualSpacing/>
              <w:rPr>
                <w:rFonts w:ascii="Times New Roman" w:hAnsi="Times New Roman" w:cs="Times New Roman"/>
              </w:rPr>
            </w:pPr>
            <w:r w:rsidRPr="00477A5D">
              <w:rPr>
                <w:rFonts w:ascii="Times New Roman" w:hAnsi="Times New Roman" w:cs="Times New Roman"/>
              </w:rPr>
              <w:t>    }</w:t>
            </w:r>
          </w:p>
          <w:p w14:paraId="7F1E63E5" w14:textId="77777777" w:rsidR="00FF0549" w:rsidRDefault="00FF0549" w:rsidP="009D2C96">
            <w:pPr>
              <w:contextualSpacing/>
              <w:rPr>
                <w:rFonts w:ascii="Times New Roman" w:hAnsi="Times New Roman" w:cs="Times New Roman"/>
              </w:rPr>
            </w:pPr>
            <w:r w:rsidRPr="00477A5D">
              <w:rPr>
                <w:rFonts w:ascii="Times New Roman" w:hAnsi="Times New Roman" w:cs="Times New Roman"/>
              </w:rPr>
              <w:t>}</w:t>
            </w:r>
          </w:p>
          <w:p w14:paraId="1771E637" w14:textId="77777777" w:rsidR="00FF0549" w:rsidRPr="001A1071" w:rsidRDefault="00FF0549" w:rsidP="009D2C96">
            <w:pPr>
              <w:contextualSpacing/>
              <w:rPr>
                <w:rFonts w:ascii="Times New Roman" w:hAnsi="Times New Roman" w:cs="Times New Roman"/>
                <w:b/>
                <w:bCs/>
                <w:u w:val="single"/>
              </w:rPr>
            </w:pPr>
            <w:r w:rsidRPr="001A1071">
              <w:rPr>
                <w:rFonts w:ascii="Times New Roman" w:hAnsi="Times New Roman" w:cs="Times New Roman"/>
                <w:b/>
                <w:bCs/>
                <w:highlight w:val="yellow"/>
                <w:u w:val="single"/>
              </w:rPr>
              <w:t>Output:</w:t>
            </w:r>
          </w:p>
          <w:p w14:paraId="76A01D27" w14:textId="77777777" w:rsidR="001A1071" w:rsidRPr="001A1071" w:rsidRDefault="001A1071" w:rsidP="001A1071">
            <w:pPr>
              <w:contextualSpacing/>
              <w:rPr>
                <w:rFonts w:ascii="Times New Roman" w:hAnsi="Times New Roman" w:cs="Times New Roman"/>
              </w:rPr>
            </w:pPr>
            <w:r w:rsidRPr="001A1071">
              <w:rPr>
                <w:rFonts w:ascii="Times New Roman" w:hAnsi="Times New Roman" w:cs="Times New Roman"/>
              </w:rPr>
              <w:t>3.141593</w:t>
            </w:r>
          </w:p>
          <w:p w14:paraId="778B6770" w14:textId="77777777" w:rsidR="001A1071" w:rsidRPr="001A1071" w:rsidRDefault="001A1071" w:rsidP="001A1071">
            <w:pPr>
              <w:contextualSpacing/>
              <w:rPr>
                <w:rFonts w:ascii="Times New Roman" w:hAnsi="Times New Roman" w:cs="Times New Roman"/>
              </w:rPr>
            </w:pPr>
            <w:r w:rsidRPr="001A1071">
              <w:rPr>
                <w:rFonts w:ascii="Times New Roman" w:hAnsi="Times New Roman" w:cs="Times New Roman"/>
              </w:rPr>
              <w:t>3.142</w:t>
            </w:r>
          </w:p>
          <w:p w14:paraId="3A0C20B5" w14:textId="77777777" w:rsidR="001A1071" w:rsidRPr="001A1071" w:rsidRDefault="001A1071" w:rsidP="001A1071">
            <w:pPr>
              <w:contextualSpacing/>
              <w:rPr>
                <w:rFonts w:ascii="Times New Roman" w:hAnsi="Times New Roman" w:cs="Times New Roman"/>
              </w:rPr>
            </w:pPr>
            <w:r w:rsidRPr="001A1071">
              <w:rPr>
                <w:rFonts w:ascii="Times New Roman" w:hAnsi="Times New Roman" w:cs="Times New Roman"/>
              </w:rPr>
              <w:t xml:space="preserve">     3.142</w:t>
            </w:r>
          </w:p>
          <w:p w14:paraId="7E4FA4AE" w14:textId="77777777" w:rsidR="001A1071" w:rsidRPr="001A1071" w:rsidRDefault="001A1071" w:rsidP="001A1071">
            <w:pPr>
              <w:contextualSpacing/>
              <w:rPr>
                <w:rFonts w:ascii="Times New Roman" w:hAnsi="Times New Roman" w:cs="Times New Roman"/>
              </w:rPr>
            </w:pPr>
            <w:r w:rsidRPr="001A1071">
              <w:rPr>
                <w:rFonts w:ascii="Times New Roman" w:hAnsi="Times New Roman" w:cs="Times New Roman"/>
              </w:rPr>
              <w:t>3.142</w:t>
            </w:r>
          </w:p>
          <w:p w14:paraId="506D9AC0" w14:textId="77777777" w:rsidR="001A1071" w:rsidRPr="001A1071" w:rsidRDefault="001A1071" w:rsidP="001A1071">
            <w:pPr>
              <w:contextualSpacing/>
              <w:rPr>
                <w:rFonts w:ascii="Times New Roman" w:hAnsi="Times New Roman" w:cs="Times New Roman"/>
              </w:rPr>
            </w:pPr>
            <w:r w:rsidRPr="001A1071">
              <w:rPr>
                <w:rFonts w:ascii="Times New Roman" w:hAnsi="Times New Roman" w:cs="Times New Roman"/>
              </w:rPr>
              <w:t>3.141593</w:t>
            </w:r>
          </w:p>
          <w:p w14:paraId="4BEB3B0E" w14:textId="17D69530" w:rsidR="00FF0549" w:rsidRPr="00477A5D" w:rsidRDefault="001A1071" w:rsidP="001A1071">
            <w:pPr>
              <w:contextualSpacing/>
              <w:rPr>
                <w:rFonts w:ascii="Times New Roman" w:hAnsi="Times New Roman" w:cs="Times New Roman"/>
              </w:rPr>
            </w:pPr>
            <w:r w:rsidRPr="001A1071">
              <w:rPr>
                <w:rFonts w:ascii="Times New Roman" w:hAnsi="Times New Roman" w:cs="Times New Roman"/>
              </w:rPr>
              <w:t>Madhu Tech Skills...</w:t>
            </w:r>
          </w:p>
        </w:tc>
      </w:tr>
    </w:tbl>
    <w:p w14:paraId="756B3481" w14:textId="77777777" w:rsidR="00FF0549" w:rsidRPr="006F1ADB" w:rsidRDefault="00FF0549" w:rsidP="00FF0549">
      <w:pPr>
        <w:contextualSpacing/>
        <w:rPr>
          <w:rFonts w:ascii="Times New Roman" w:hAnsi="Times New Roman" w:cs="Times New Roman"/>
          <w:b/>
          <w:u w:val="single"/>
        </w:rPr>
      </w:pPr>
    </w:p>
    <w:p w14:paraId="4C7D2D23" w14:textId="77777777" w:rsidR="00415E30" w:rsidRPr="006F1ADB" w:rsidRDefault="00415E30" w:rsidP="00415E30">
      <w:pPr>
        <w:contextualSpacing/>
        <w:rPr>
          <w:rFonts w:ascii="Times New Roman" w:hAnsi="Times New Roman" w:cs="Times New Roman"/>
          <w:b/>
          <w:u w:val="single"/>
        </w:rPr>
      </w:pPr>
    </w:p>
    <w:p w14:paraId="79396C15" w14:textId="77777777" w:rsidR="00415E30" w:rsidRPr="006F1ADB" w:rsidRDefault="00415E30" w:rsidP="00415E30">
      <w:pPr>
        <w:contextualSpacing/>
        <w:rPr>
          <w:rFonts w:ascii="Times New Roman" w:hAnsi="Times New Roman" w:cs="Times New Roman"/>
          <w:b/>
          <w:u w:val="single"/>
        </w:rPr>
      </w:pPr>
      <w:r w:rsidRPr="006F1ADB">
        <w:rPr>
          <w:rFonts w:ascii="Times New Roman" w:hAnsi="Times New Roman" w:cs="Times New Roman"/>
          <w:b/>
          <w:u w:val="single"/>
        </w:rPr>
        <w:t>FormatDemo5.java</w:t>
      </w:r>
    </w:p>
    <w:tbl>
      <w:tblPr>
        <w:tblStyle w:val="TableGrid"/>
        <w:tblW w:w="0" w:type="auto"/>
        <w:tblLook w:val="04A0" w:firstRow="1" w:lastRow="0" w:firstColumn="1" w:lastColumn="0" w:noHBand="0" w:noVBand="1"/>
      </w:tblPr>
      <w:tblGrid>
        <w:gridCol w:w="8522"/>
      </w:tblGrid>
      <w:tr w:rsidR="00415E30" w:rsidRPr="006F1ADB" w14:paraId="5726A99C" w14:textId="77777777" w:rsidTr="009D2C96">
        <w:tc>
          <w:tcPr>
            <w:tcW w:w="9242" w:type="dxa"/>
          </w:tcPr>
          <w:p w14:paraId="2AF44FB3"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 xml:space="preserve">import static </w:t>
            </w:r>
            <w:proofErr w:type="spellStart"/>
            <w:proofErr w:type="gramStart"/>
            <w:r w:rsidRPr="004A6BF7">
              <w:rPr>
                <w:rFonts w:ascii="Times New Roman" w:hAnsi="Times New Roman" w:cs="Times New Roman"/>
              </w:rPr>
              <w:t>java.lang</w:t>
            </w:r>
            <w:proofErr w:type="gramEnd"/>
            <w:r w:rsidRPr="004A6BF7">
              <w:rPr>
                <w:rFonts w:ascii="Times New Roman" w:hAnsi="Times New Roman" w:cs="Times New Roman"/>
              </w:rPr>
              <w:t>.System</w:t>
            </w:r>
            <w:proofErr w:type="spellEnd"/>
            <w:r w:rsidRPr="004A6BF7">
              <w:rPr>
                <w:rFonts w:ascii="Times New Roman" w:hAnsi="Times New Roman" w:cs="Times New Roman"/>
              </w:rPr>
              <w:t>.*;</w:t>
            </w:r>
          </w:p>
          <w:p w14:paraId="79A2596B"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 xml:space="preserve">import </w:t>
            </w:r>
            <w:proofErr w:type="spellStart"/>
            <w:r w:rsidRPr="004A6BF7">
              <w:rPr>
                <w:rFonts w:ascii="Times New Roman" w:hAnsi="Times New Roman" w:cs="Times New Roman"/>
              </w:rPr>
              <w:t>java.util</w:t>
            </w:r>
            <w:proofErr w:type="spellEnd"/>
            <w:r w:rsidRPr="004A6BF7">
              <w:rPr>
                <w:rFonts w:ascii="Times New Roman" w:hAnsi="Times New Roman" w:cs="Times New Roman"/>
              </w:rPr>
              <w:t>.*;</w:t>
            </w:r>
          </w:p>
          <w:p w14:paraId="644D6471"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class FormatDemo5</w:t>
            </w:r>
          </w:p>
          <w:p w14:paraId="08132596" w14:textId="77777777" w:rsidR="00415E30" w:rsidRPr="004A6BF7" w:rsidRDefault="00415E30" w:rsidP="009D2C96">
            <w:pPr>
              <w:contextualSpacing/>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4A6BF7">
              <w:rPr>
                <w:rFonts w:ascii="Times New Roman" w:hAnsi="Times New Roman" w:cs="Times New Roman"/>
              </w:rPr>
              <w:t xml:space="preserve">public static void </w:t>
            </w:r>
            <w:proofErr w:type="gramStart"/>
            <w:r w:rsidRPr="004A6BF7">
              <w:rPr>
                <w:rFonts w:ascii="Times New Roman" w:hAnsi="Times New Roman" w:cs="Times New Roman"/>
              </w:rPr>
              <w:t>main(</w:t>
            </w:r>
            <w:proofErr w:type="gramEnd"/>
            <w:r w:rsidRPr="004A6BF7">
              <w:rPr>
                <w:rFonts w:ascii="Times New Roman" w:hAnsi="Times New Roman" w:cs="Times New Roman"/>
              </w:rPr>
              <w:t xml:space="preserve">String </w:t>
            </w:r>
            <w:proofErr w:type="spellStart"/>
            <w:r w:rsidRPr="004A6BF7">
              <w:rPr>
                <w:rFonts w:ascii="Times New Roman" w:hAnsi="Times New Roman" w:cs="Times New Roman"/>
              </w:rPr>
              <w:t>args</w:t>
            </w:r>
            <w:proofErr w:type="spellEnd"/>
            <w:r w:rsidRPr="004A6BF7">
              <w:rPr>
                <w:rFonts w:ascii="Times New Roman" w:hAnsi="Times New Roman" w:cs="Times New Roman"/>
              </w:rPr>
              <w:t>[])</w:t>
            </w:r>
          </w:p>
          <w:p w14:paraId="6195997F"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t>{</w:t>
            </w:r>
            <w:r w:rsidRPr="004A6BF7">
              <w:rPr>
                <w:rFonts w:ascii="Times New Roman" w:hAnsi="Times New Roman" w:cs="Times New Roman"/>
              </w:rPr>
              <w:tab/>
              <w:t xml:space="preserve">Date date=new </w:t>
            </w:r>
            <w:proofErr w:type="gramStart"/>
            <w:r w:rsidRPr="004A6BF7">
              <w:rPr>
                <w:rFonts w:ascii="Times New Roman" w:hAnsi="Times New Roman" w:cs="Times New Roman"/>
              </w:rPr>
              <w:t>Date(</w:t>
            </w:r>
            <w:proofErr w:type="gramEnd"/>
            <w:r w:rsidRPr="004A6BF7">
              <w:rPr>
                <w:rFonts w:ascii="Times New Roman" w:hAnsi="Times New Roman" w:cs="Times New Roman"/>
              </w:rPr>
              <w:t>);</w:t>
            </w:r>
          </w:p>
          <w:p w14:paraId="432E8B35"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out.println</w:t>
            </w:r>
            <w:proofErr w:type="spellEnd"/>
            <w:proofErr w:type="gramEnd"/>
            <w:r w:rsidRPr="004A6BF7">
              <w:rPr>
                <w:rFonts w:ascii="Times New Roman" w:hAnsi="Times New Roman" w:cs="Times New Roman"/>
              </w:rPr>
              <w:t>("Actual Date:\</w:t>
            </w:r>
            <w:proofErr w:type="spellStart"/>
            <w:r w:rsidRPr="004A6BF7">
              <w:rPr>
                <w:rFonts w:ascii="Times New Roman" w:hAnsi="Times New Roman" w:cs="Times New Roman"/>
              </w:rPr>
              <w:t>t"+date</w:t>
            </w:r>
            <w:proofErr w:type="spellEnd"/>
            <w:r w:rsidRPr="004A6BF7">
              <w:rPr>
                <w:rFonts w:ascii="Times New Roman" w:hAnsi="Times New Roman" w:cs="Times New Roman"/>
              </w:rPr>
              <w:t>);</w:t>
            </w:r>
          </w:p>
          <w:p w14:paraId="6B9F4392"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out.printf</w:t>
            </w:r>
            <w:proofErr w:type="spellEnd"/>
            <w:proofErr w:type="gramEnd"/>
            <w:r w:rsidRPr="004A6BF7">
              <w:rPr>
                <w:rFonts w:ascii="Times New Roman" w:hAnsi="Times New Roman" w:cs="Times New Roman"/>
              </w:rPr>
              <w:t>("Month=%</w:t>
            </w:r>
            <w:proofErr w:type="spellStart"/>
            <w:r w:rsidRPr="004A6BF7">
              <w:rPr>
                <w:rFonts w:ascii="Times New Roman" w:hAnsi="Times New Roman" w:cs="Times New Roman"/>
              </w:rPr>
              <w:t>tB</w:t>
            </w:r>
            <w:proofErr w:type="spellEnd"/>
            <w:r w:rsidRPr="004A6BF7">
              <w:rPr>
                <w:rFonts w:ascii="Times New Roman" w:hAnsi="Times New Roman" w:cs="Times New Roman"/>
              </w:rPr>
              <w:t xml:space="preserve"> %</w:t>
            </w:r>
            <w:proofErr w:type="spellStart"/>
            <w:r w:rsidRPr="004A6BF7">
              <w:rPr>
                <w:rFonts w:ascii="Times New Roman" w:hAnsi="Times New Roman" w:cs="Times New Roman"/>
              </w:rPr>
              <w:t>n",date</w:t>
            </w:r>
            <w:proofErr w:type="spellEnd"/>
            <w:r w:rsidRPr="004A6BF7">
              <w:rPr>
                <w:rFonts w:ascii="Times New Roman" w:hAnsi="Times New Roman" w:cs="Times New Roman"/>
              </w:rPr>
              <w:t>);</w:t>
            </w:r>
          </w:p>
          <w:p w14:paraId="57F037A4"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out.printf</w:t>
            </w:r>
            <w:proofErr w:type="spellEnd"/>
            <w:proofErr w:type="gramEnd"/>
            <w:r w:rsidRPr="004A6BF7">
              <w:rPr>
                <w:rFonts w:ascii="Times New Roman" w:hAnsi="Times New Roman" w:cs="Times New Roman"/>
              </w:rPr>
              <w:t>("Day=%</w:t>
            </w:r>
            <w:proofErr w:type="spellStart"/>
            <w:r w:rsidRPr="004A6BF7">
              <w:rPr>
                <w:rFonts w:ascii="Times New Roman" w:hAnsi="Times New Roman" w:cs="Times New Roman"/>
              </w:rPr>
              <w:t>td%n</w:t>
            </w:r>
            <w:proofErr w:type="spellEnd"/>
            <w:r w:rsidRPr="004A6BF7">
              <w:rPr>
                <w:rFonts w:ascii="Times New Roman" w:hAnsi="Times New Roman" w:cs="Times New Roman"/>
              </w:rPr>
              <w:t>",date);</w:t>
            </w:r>
          </w:p>
          <w:p w14:paraId="3593754E"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out.printf</w:t>
            </w:r>
            <w:proofErr w:type="spellEnd"/>
            <w:proofErr w:type="gramEnd"/>
            <w:r>
              <w:rPr>
                <w:rFonts w:ascii="Times New Roman" w:hAnsi="Times New Roman" w:cs="Times New Roman"/>
              </w:rPr>
              <w:t>("Year=%</w:t>
            </w:r>
            <w:proofErr w:type="spellStart"/>
            <w:r>
              <w:rPr>
                <w:rFonts w:ascii="Times New Roman" w:hAnsi="Times New Roman" w:cs="Times New Roman"/>
              </w:rPr>
              <w:t>tY%n</w:t>
            </w:r>
            <w:proofErr w:type="spellEnd"/>
            <w:r>
              <w:rPr>
                <w:rFonts w:ascii="Times New Roman" w:hAnsi="Times New Roman" w:cs="Times New Roman"/>
              </w:rPr>
              <w:t>",date);</w:t>
            </w:r>
          </w:p>
          <w:p w14:paraId="75080C4C"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t xml:space="preserve">Calendar c = </w:t>
            </w:r>
            <w:proofErr w:type="spellStart"/>
            <w:r w:rsidRPr="004A6BF7">
              <w:rPr>
                <w:rFonts w:ascii="Times New Roman" w:hAnsi="Times New Roman" w:cs="Times New Roman"/>
              </w:rPr>
              <w:t>Calendar.getInstance</w:t>
            </w:r>
            <w:proofErr w:type="spellEnd"/>
            <w:r w:rsidRPr="004A6BF7">
              <w:rPr>
                <w:rFonts w:ascii="Times New Roman" w:hAnsi="Times New Roman" w:cs="Times New Roman"/>
              </w:rPr>
              <w:t>();</w:t>
            </w:r>
          </w:p>
          <w:p w14:paraId="50CCAD14"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out.format</w:t>
            </w:r>
            <w:proofErr w:type="spellEnd"/>
            <w:proofErr w:type="gramEnd"/>
            <w:r w:rsidRPr="004A6BF7">
              <w:rPr>
                <w:rFonts w:ascii="Times New Roman" w:hAnsi="Times New Roman" w:cs="Times New Roman"/>
              </w:rPr>
              <w:t>("%</w:t>
            </w:r>
            <w:proofErr w:type="spellStart"/>
            <w:r w:rsidRPr="004A6BF7">
              <w:rPr>
                <w:rFonts w:ascii="Times New Roman" w:hAnsi="Times New Roman" w:cs="Times New Roman"/>
              </w:rPr>
              <w:t>tB</w:t>
            </w:r>
            <w:proofErr w:type="spellEnd"/>
            <w:r w:rsidRPr="004A6BF7">
              <w:rPr>
                <w:rFonts w:ascii="Times New Roman" w:hAnsi="Times New Roman" w:cs="Times New Roman"/>
              </w:rPr>
              <w:t xml:space="preserve"> %td, %</w:t>
            </w:r>
            <w:proofErr w:type="spellStart"/>
            <w:r w:rsidRPr="004A6BF7">
              <w:rPr>
                <w:rFonts w:ascii="Times New Roman" w:hAnsi="Times New Roman" w:cs="Times New Roman"/>
              </w:rPr>
              <w:t>tY%n</w:t>
            </w:r>
            <w:proofErr w:type="spellEnd"/>
            <w:r w:rsidRPr="004A6BF7">
              <w:rPr>
                <w:rFonts w:ascii="Times New Roman" w:hAnsi="Times New Roman" w:cs="Times New Roman"/>
              </w:rPr>
              <w:t>", c, c, c); // --&gt;  "July 09, 2013"</w:t>
            </w:r>
          </w:p>
          <w:p w14:paraId="5718C0A4"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out.format</w:t>
            </w:r>
            <w:proofErr w:type="spellEnd"/>
            <w:proofErr w:type="gramEnd"/>
            <w:r w:rsidRPr="004A6BF7">
              <w:rPr>
                <w:rFonts w:ascii="Times New Roman" w:hAnsi="Times New Roman" w:cs="Times New Roman"/>
              </w:rPr>
              <w:t>("%tb %</w:t>
            </w:r>
            <w:proofErr w:type="spellStart"/>
            <w:r w:rsidRPr="004A6BF7">
              <w:rPr>
                <w:rFonts w:ascii="Times New Roman" w:hAnsi="Times New Roman" w:cs="Times New Roman"/>
              </w:rPr>
              <w:t>te</w:t>
            </w:r>
            <w:proofErr w:type="spellEnd"/>
            <w:r w:rsidRPr="004A6BF7">
              <w:rPr>
                <w:rFonts w:ascii="Times New Roman" w:hAnsi="Times New Roman" w:cs="Times New Roman"/>
              </w:rPr>
              <w:t>, %</w:t>
            </w:r>
            <w:proofErr w:type="spellStart"/>
            <w:r w:rsidRPr="004A6BF7">
              <w:rPr>
                <w:rFonts w:ascii="Times New Roman" w:hAnsi="Times New Roman" w:cs="Times New Roman"/>
              </w:rPr>
              <w:t>tY%n</w:t>
            </w:r>
            <w:proofErr w:type="spellEnd"/>
            <w:r w:rsidRPr="004A6BF7">
              <w:rPr>
                <w:rFonts w:ascii="Times New Roman" w:hAnsi="Times New Roman" w:cs="Times New Roman"/>
              </w:rPr>
              <w:t>", c, c, c); // --&gt;  "Jul 9, 2013"</w:t>
            </w:r>
          </w:p>
          <w:p w14:paraId="6BA32E64"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out.format</w:t>
            </w:r>
            <w:proofErr w:type="spellEnd"/>
            <w:proofErr w:type="gramEnd"/>
            <w:r w:rsidRPr="004A6BF7">
              <w:rPr>
                <w:rFonts w:ascii="Times New Roman" w:hAnsi="Times New Roman" w:cs="Times New Roman"/>
              </w:rPr>
              <w:t>("%</w:t>
            </w:r>
            <w:proofErr w:type="spellStart"/>
            <w:r w:rsidRPr="004A6BF7">
              <w:rPr>
                <w:rFonts w:ascii="Times New Roman" w:hAnsi="Times New Roman" w:cs="Times New Roman"/>
              </w:rPr>
              <w:t>tl</w:t>
            </w:r>
            <w:proofErr w:type="spellEnd"/>
            <w:r w:rsidRPr="004A6BF7">
              <w:rPr>
                <w:rFonts w:ascii="Times New Roman" w:hAnsi="Times New Roman" w:cs="Times New Roman"/>
              </w:rPr>
              <w:t>:%</w:t>
            </w:r>
            <w:proofErr w:type="spellStart"/>
            <w:r w:rsidRPr="004A6BF7">
              <w:rPr>
                <w:rFonts w:ascii="Times New Roman" w:hAnsi="Times New Roman" w:cs="Times New Roman"/>
              </w:rPr>
              <w:t>tM</w:t>
            </w:r>
            <w:proofErr w:type="spellEnd"/>
            <w:r w:rsidRPr="004A6BF7">
              <w:rPr>
                <w:rFonts w:ascii="Times New Roman" w:hAnsi="Times New Roman" w:cs="Times New Roman"/>
              </w:rPr>
              <w:t xml:space="preserve"> %</w:t>
            </w:r>
            <w:proofErr w:type="spellStart"/>
            <w:r w:rsidRPr="004A6BF7">
              <w:rPr>
                <w:rFonts w:ascii="Times New Roman" w:hAnsi="Times New Roman" w:cs="Times New Roman"/>
              </w:rPr>
              <w:t>tp%n</w:t>
            </w:r>
            <w:proofErr w:type="spellEnd"/>
            <w:r w:rsidRPr="004A6BF7">
              <w:rPr>
                <w:rFonts w:ascii="Times New Roman" w:hAnsi="Times New Roman" w:cs="Times New Roman"/>
              </w:rPr>
              <w:t>", c, c, c);  // --&gt;  "2:34 am"</w:t>
            </w:r>
          </w:p>
          <w:p w14:paraId="6E3791DC"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r>
            <w:r w:rsidRPr="004A6BF7">
              <w:rPr>
                <w:rFonts w:ascii="Times New Roman" w:hAnsi="Times New Roman" w:cs="Times New Roman"/>
              </w:rPr>
              <w:tab/>
            </w:r>
            <w:proofErr w:type="spellStart"/>
            <w:proofErr w:type="gramStart"/>
            <w:r w:rsidRPr="004A6BF7">
              <w:rPr>
                <w:rFonts w:ascii="Times New Roman" w:hAnsi="Times New Roman" w:cs="Times New Roman"/>
              </w:rPr>
              <w:t>out.format</w:t>
            </w:r>
            <w:proofErr w:type="spellEnd"/>
            <w:proofErr w:type="gramEnd"/>
            <w:r w:rsidRPr="004A6BF7">
              <w:rPr>
                <w:rFonts w:ascii="Times New Roman" w:hAnsi="Times New Roman" w:cs="Times New Roman"/>
              </w:rPr>
              <w:t>("%</w:t>
            </w:r>
            <w:proofErr w:type="spellStart"/>
            <w:r w:rsidRPr="004A6BF7">
              <w:rPr>
                <w:rFonts w:ascii="Times New Roman" w:hAnsi="Times New Roman" w:cs="Times New Roman"/>
              </w:rPr>
              <w:t>tD%n</w:t>
            </w:r>
            <w:proofErr w:type="spellEnd"/>
            <w:r w:rsidRPr="004A6BF7">
              <w:rPr>
                <w:rFonts w:ascii="Times New Roman" w:hAnsi="Times New Roman" w:cs="Times New Roman"/>
              </w:rPr>
              <w:t>", c);    // --&gt;  "07/09/13"//month/day/year</w:t>
            </w:r>
          </w:p>
          <w:p w14:paraId="64E3958A" w14:textId="77777777" w:rsidR="00415E30" w:rsidRPr="004A6BF7" w:rsidRDefault="00415E30" w:rsidP="009D2C96">
            <w:pPr>
              <w:contextualSpacing/>
              <w:rPr>
                <w:rFonts w:ascii="Times New Roman" w:hAnsi="Times New Roman" w:cs="Times New Roman"/>
              </w:rPr>
            </w:pPr>
            <w:r w:rsidRPr="004A6BF7">
              <w:rPr>
                <w:rFonts w:ascii="Times New Roman" w:hAnsi="Times New Roman" w:cs="Times New Roman"/>
              </w:rPr>
              <w:tab/>
              <w:t>}</w:t>
            </w:r>
          </w:p>
          <w:p w14:paraId="09ECA946" w14:textId="77777777" w:rsidR="00415E30" w:rsidRPr="006F1ADB" w:rsidRDefault="00415E30" w:rsidP="009D2C96">
            <w:pPr>
              <w:contextualSpacing/>
              <w:rPr>
                <w:rFonts w:ascii="Times New Roman" w:hAnsi="Times New Roman" w:cs="Times New Roman"/>
              </w:rPr>
            </w:pPr>
            <w:r w:rsidRPr="004A6BF7">
              <w:rPr>
                <w:rFonts w:ascii="Times New Roman" w:hAnsi="Times New Roman" w:cs="Times New Roman"/>
              </w:rPr>
              <w:t>}</w:t>
            </w:r>
          </w:p>
        </w:tc>
      </w:tr>
    </w:tbl>
    <w:p w14:paraId="0145B4F2" w14:textId="77777777" w:rsidR="00415E30" w:rsidRPr="006F1ADB" w:rsidRDefault="00415E30" w:rsidP="00415E30">
      <w:pPr>
        <w:contextualSpacing/>
        <w:rPr>
          <w:rFonts w:ascii="Times New Roman" w:hAnsi="Times New Roman" w:cs="Times New Roman"/>
          <w:b/>
          <w:u w:val="single"/>
        </w:rPr>
      </w:pPr>
    </w:p>
    <w:p w14:paraId="6A3B5146" w14:textId="77777777" w:rsidR="00415E30" w:rsidRPr="006F1ADB" w:rsidRDefault="00415E30" w:rsidP="00415E30">
      <w:pPr>
        <w:contextualSpacing/>
        <w:rPr>
          <w:rFonts w:ascii="Times New Roman" w:hAnsi="Times New Roman" w:cs="Times New Roman"/>
          <w:b/>
          <w:u w:val="single"/>
        </w:rPr>
      </w:pPr>
      <w:r w:rsidRPr="006F1ADB">
        <w:rPr>
          <w:rFonts w:ascii="Times New Roman" w:hAnsi="Times New Roman" w:cs="Times New Roman"/>
          <w:b/>
          <w:u w:val="single"/>
        </w:rPr>
        <w:t>FormatDemo6.java</w:t>
      </w:r>
    </w:p>
    <w:tbl>
      <w:tblPr>
        <w:tblStyle w:val="TableGrid"/>
        <w:tblW w:w="0" w:type="auto"/>
        <w:tblLook w:val="04A0" w:firstRow="1" w:lastRow="0" w:firstColumn="1" w:lastColumn="0" w:noHBand="0" w:noVBand="1"/>
      </w:tblPr>
      <w:tblGrid>
        <w:gridCol w:w="8522"/>
      </w:tblGrid>
      <w:tr w:rsidR="00415E30" w:rsidRPr="006F1ADB" w14:paraId="71B1F6DD" w14:textId="77777777" w:rsidTr="009D2C96">
        <w:tc>
          <w:tcPr>
            <w:tcW w:w="9242" w:type="dxa"/>
          </w:tcPr>
          <w:p w14:paraId="00A9CE77"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 xml:space="preserve">import static </w:t>
            </w:r>
            <w:proofErr w:type="spellStart"/>
            <w:proofErr w:type="gramStart"/>
            <w:r w:rsidRPr="006F1ADB">
              <w:rPr>
                <w:rFonts w:ascii="Times New Roman" w:hAnsi="Times New Roman" w:cs="Times New Roman"/>
              </w:rPr>
              <w:t>java.lang</w:t>
            </w:r>
            <w:proofErr w:type="gramEnd"/>
            <w:r w:rsidRPr="006F1ADB">
              <w:rPr>
                <w:rFonts w:ascii="Times New Roman" w:hAnsi="Times New Roman" w:cs="Times New Roman"/>
              </w:rPr>
              <w:t>.System</w:t>
            </w:r>
            <w:proofErr w:type="spellEnd"/>
            <w:r w:rsidRPr="006F1ADB">
              <w:rPr>
                <w:rFonts w:ascii="Times New Roman" w:hAnsi="Times New Roman" w:cs="Times New Roman"/>
              </w:rPr>
              <w:t>.*;</w:t>
            </w:r>
          </w:p>
          <w:p w14:paraId="0D62569E"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 xml:space="preserve">import </w:t>
            </w:r>
            <w:proofErr w:type="spellStart"/>
            <w:r w:rsidRPr="006F1ADB">
              <w:rPr>
                <w:rFonts w:ascii="Times New Roman" w:hAnsi="Times New Roman" w:cs="Times New Roman"/>
              </w:rPr>
              <w:t>java.util</w:t>
            </w:r>
            <w:proofErr w:type="spellEnd"/>
            <w:r w:rsidRPr="006F1ADB">
              <w:rPr>
                <w:rFonts w:ascii="Times New Roman" w:hAnsi="Times New Roman" w:cs="Times New Roman"/>
              </w:rPr>
              <w:t>.*;</w:t>
            </w:r>
          </w:p>
          <w:p w14:paraId="10A1A566"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class FormatDemo6</w:t>
            </w:r>
          </w:p>
          <w:p w14:paraId="2452E94D"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w:t>
            </w:r>
            <w:r w:rsidRPr="006F1ADB">
              <w:rPr>
                <w:rFonts w:ascii="Times New Roman" w:hAnsi="Times New Roman" w:cs="Times New Roman"/>
              </w:rPr>
              <w:tab/>
              <w:t xml:space="preserve">public static void </w:t>
            </w:r>
            <w:proofErr w:type="gramStart"/>
            <w:r w:rsidRPr="006F1ADB">
              <w:rPr>
                <w:rFonts w:ascii="Times New Roman" w:hAnsi="Times New Roman" w:cs="Times New Roman"/>
              </w:rPr>
              <w:t>main(</w:t>
            </w:r>
            <w:proofErr w:type="gramEnd"/>
            <w:r w:rsidRPr="006F1ADB">
              <w:rPr>
                <w:rFonts w:ascii="Times New Roman" w:hAnsi="Times New Roman" w:cs="Times New Roman"/>
              </w:rPr>
              <w:t xml:space="preserve">String </w:t>
            </w:r>
            <w:proofErr w:type="spellStart"/>
            <w:r w:rsidRPr="006F1ADB">
              <w:rPr>
                <w:rFonts w:ascii="Times New Roman" w:hAnsi="Times New Roman" w:cs="Times New Roman"/>
              </w:rPr>
              <w:t>args</w:t>
            </w:r>
            <w:proofErr w:type="spellEnd"/>
            <w:r w:rsidRPr="006F1ADB">
              <w:rPr>
                <w:rFonts w:ascii="Times New Roman" w:hAnsi="Times New Roman" w:cs="Times New Roman"/>
              </w:rPr>
              <w:t>[])</w:t>
            </w:r>
          </w:p>
          <w:p w14:paraId="1BCCE363"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t>{</w:t>
            </w:r>
            <w:r w:rsidRPr="006F1ADB">
              <w:rPr>
                <w:rFonts w:ascii="Times New Roman" w:hAnsi="Times New Roman" w:cs="Times New Roman"/>
              </w:rPr>
              <w:tab/>
              <w:t xml:space="preserve">Date </w:t>
            </w:r>
            <w:proofErr w:type="spellStart"/>
            <w:r w:rsidRPr="006F1ADB">
              <w:rPr>
                <w:rFonts w:ascii="Times New Roman" w:hAnsi="Times New Roman" w:cs="Times New Roman"/>
              </w:rPr>
              <w:t>sd</w:t>
            </w:r>
            <w:proofErr w:type="spellEnd"/>
            <w:r w:rsidRPr="006F1ADB">
              <w:rPr>
                <w:rFonts w:ascii="Times New Roman" w:hAnsi="Times New Roman" w:cs="Times New Roman"/>
              </w:rPr>
              <w:t xml:space="preserve">=new </w:t>
            </w:r>
            <w:proofErr w:type="gramStart"/>
            <w:r w:rsidRPr="006F1ADB">
              <w:rPr>
                <w:rFonts w:ascii="Times New Roman" w:hAnsi="Times New Roman" w:cs="Times New Roman"/>
              </w:rPr>
              <w:t>Date(</w:t>
            </w:r>
            <w:proofErr w:type="gramEnd"/>
            <w:r w:rsidRPr="006F1ADB">
              <w:rPr>
                <w:rFonts w:ascii="Times New Roman" w:hAnsi="Times New Roman" w:cs="Times New Roman"/>
              </w:rPr>
              <w:t>);</w:t>
            </w:r>
          </w:p>
          <w:p w14:paraId="1E3C15D6"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out.println</w:t>
            </w:r>
            <w:proofErr w:type="spellEnd"/>
            <w:proofErr w:type="gramEnd"/>
            <w:r w:rsidRPr="006F1ADB">
              <w:rPr>
                <w:rFonts w:ascii="Times New Roman" w:hAnsi="Times New Roman" w:cs="Times New Roman"/>
              </w:rPr>
              <w:t>("</w:t>
            </w:r>
            <w:proofErr w:type="spellStart"/>
            <w:r w:rsidRPr="006F1ADB">
              <w:rPr>
                <w:rFonts w:ascii="Times New Roman" w:hAnsi="Times New Roman" w:cs="Times New Roman"/>
              </w:rPr>
              <w:t>SystemDate</w:t>
            </w:r>
            <w:proofErr w:type="spellEnd"/>
            <w:r w:rsidRPr="006F1ADB">
              <w:rPr>
                <w:rFonts w:ascii="Times New Roman" w:hAnsi="Times New Roman" w:cs="Times New Roman"/>
              </w:rPr>
              <w:t>:\t"+</w:t>
            </w:r>
            <w:proofErr w:type="spellStart"/>
            <w:r w:rsidRPr="006F1ADB">
              <w:rPr>
                <w:rFonts w:ascii="Times New Roman" w:hAnsi="Times New Roman" w:cs="Times New Roman"/>
              </w:rPr>
              <w:t>sd</w:t>
            </w:r>
            <w:proofErr w:type="spellEnd"/>
            <w:r w:rsidRPr="006F1ADB">
              <w:rPr>
                <w:rFonts w:ascii="Times New Roman" w:hAnsi="Times New Roman" w:cs="Times New Roman"/>
              </w:rPr>
              <w:t>);</w:t>
            </w:r>
            <w:r w:rsidRPr="006F1ADB">
              <w:rPr>
                <w:rFonts w:ascii="Times New Roman" w:hAnsi="Times New Roman" w:cs="Times New Roman"/>
              </w:rPr>
              <w:tab/>
            </w:r>
          </w:p>
          <w:p w14:paraId="021E6BCE"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("%td-%</w:t>
            </w:r>
            <w:proofErr w:type="spellStart"/>
            <w:r w:rsidRPr="006F1ADB">
              <w:rPr>
                <w:rFonts w:ascii="Times New Roman" w:hAnsi="Times New Roman" w:cs="Times New Roman"/>
              </w:rPr>
              <w:t>tB</w:t>
            </w:r>
            <w:proofErr w:type="spellEnd"/>
            <w:r w:rsidRPr="006F1ADB">
              <w:rPr>
                <w:rFonts w:ascii="Times New Roman" w:hAnsi="Times New Roman" w:cs="Times New Roman"/>
              </w:rPr>
              <w:t>-%</w:t>
            </w:r>
            <w:proofErr w:type="spellStart"/>
            <w:r w:rsidRPr="006F1ADB">
              <w:rPr>
                <w:rFonts w:ascii="Times New Roman" w:hAnsi="Times New Roman" w:cs="Times New Roman"/>
              </w:rPr>
              <w:t>tY%n</w:t>
            </w:r>
            <w:proofErr w:type="spellEnd"/>
            <w:r w:rsidRPr="006F1ADB">
              <w:rPr>
                <w:rFonts w:ascii="Times New Roman" w:hAnsi="Times New Roman" w:cs="Times New Roman"/>
              </w:rPr>
              <w:t>",</w:t>
            </w:r>
            <w:proofErr w:type="spellStart"/>
            <w:r w:rsidRPr="006F1ADB">
              <w:rPr>
                <w:rFonts w:ascii="Times New Roman" w:hAnsi="Times New Roman" w:cs="Times New Roman"/>
              </w:rPr>
              <w:t>sd,sd,sd</w:t>
            </w:r>
            <w:proofErr w:type="spellEnd"/>
            <w:r w:rsidRPr="006F1ADB">
              <w:rPr>
                <w:rFonts w:ascii="Times New Roman" w:hAnsi="Times New Roman" w:cs="Times New Roman"/>
              </w:rPr>
              <w:t>);</w:t>
            </w:r>
          </w:p>
          <w:p w14:paraId="641A6A61"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out.format</w:t>
            </w:r>
            <w:proofErr w:type="spellEnd"/>
            <w:proofErr w:type="gramEnd"/>
            <w:r w:rsidRPr="006F1ADB">
              <w:rPr>
                <w:rFonts w:ascii="Times New Roman" w:hAnsi="Times New Roman" w:cs="Times New Roman"/>
              </w:rPr>
              <w:t>("%</w:t>
            </w:r>
            <w:proofErr w:type="spellStart"/>
            <w:r w:rsidRPr="006F1ADB">
              <w:rPr>
                <w:rFonts w:ascii="Times New Roman" w:hAnsi="Times New Roman" w:cs="Times New Roman"/>
              </w:rPr>
              <w:t>te</w:t>
            </w:r>
            <w:proofErr w:type="spellEnd"/>
            <w:r w:rsidRPr="006F1ADB">
              <w:rPr>
                <w:rFonts w:ascii="Times New Roman" w:hAnsi="Times New Roman" w:cs="Times New Roman"/>
              </w:rPr>
              <w:t>-%tb-%</w:t>
            </w:r>
            <w:proofErr w:type="spellStart"/>
            <w:r w:rsidRPr="006F1ADB">
              <w:rPr>
                <w:rFonts w:ascii="Times New Roman" w:hAnsi="Times New Roman" w:cs="Times New Roman"/>
              </w:rPr>
              <w:t>ty%n</w:t>
            </w:r>
            <w:proofErr w:type="spellEnd"/>
            <w:r w:rsidRPr="006F1ADB">
              <w:rPr>
                <w:rFonts w:ascii="Times New Roman" w:hAnsi="Times New Roman" w:cs="Times New Roman"/>
              </w:rPr>
              <w:t>",</w:t>
            </w:r>
            <w:proofErr w:type="spellStart"/>
            <w:r w:rsidRPr="006F1ADB">
              <w:rPr>
                <w:rFonts w:ascii="Times New Roman" w:hAnsi="Times New Roman" w:cs="Times New Roman"/>
              </w:rPr>
              <w:t>sd,sd,sd</w:t>
            </w:r>
            <w:proofErr w:type="spellEnd"/>
            <w:r w:rsidRPr="006F1ADB">
              <w:rPr>
                <w:rFonts w:ascii="Times New Roman" w:hAnsi="Times New Roman" w:cs="Times New Roman"/>
              </w:rPr>
              <w:t>);</w:t>
            </w:r>
          </w:p>
          <w:p w14:paraId="646FF7B3"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r>
            <w:r w:rsidRPr="006F1ADB">
              <w:rPr>
                <w:rFonts w:ascii="Times New Roman" w:hAnsi="Times New Roman" w:cs="Times New Roman"/>
              </w:rPr>
              <w:tab/>
            </w:r>
            <w:proofErr w:type="spellStart"/>
            <w:proofErr w:type="gramStart"/>
            <w:r w:rsidRPr="006F1ADB">
              <w:rPr>
                <w:rFonts w:ascii="Times New Roman" w:hAnsi="Times New Roman" w:cs="Times New Roman"/>
              </w:rPr>
              <w:t>out.printf</w:t>
            </w:r>
            <w:proofErr w:type="spellEnd"/>
            <w:proofErr w:type="gramEnd"/>
            <w:r w:rsidRPr="006F1ADB">
              <w:rPr>
                <w:rFonts w:ascii="Times New Roman" w:hAnsi="Times New Roman" w:cs="Times New Roman"/>
              </w:rPr>
              <w:t>("%</w:t>
            </w:r>
            <w:proofErr w:type="spellStart"/>
            <w:r w:rsidRPr="006F1ADB">
              <w:rPr>
                <w:rFonts w:ascii="Times New Roman" w:hAnsi="Times New Roman" w:cs="Times New Roman"/>
              </w:rPr>
              <w:t>tl</w:t>
            </w:r>
            <w:proofErr w:type="spellEnd"/>
            <w:r w:rsidRPr="006F1ADB">
              <w:rPr>
                <w:rFonts w:ascii="Times New Roman" w:hAnsi="Times New Roman" w:cs="Times New Roman"/>
              </w:rPr>
              <w:t>:%</w:t>
            </w:r>
            <w:proofErr w:type="spellStart"/>
            <w:r w:rsidRPr="006F1ADB">
              <w:rPr>
                <w:rFonts w:ascii="Times New Roman" w:hAnsi="Times New Roman" w:cs="Times New Roman"/>
              </w:rPr>
              <w:t>tM</w:t>
            </w:r>
            <w:proofErr w:type="spellEnd"/>
            <w:r w:rsidRPr="006F1ADB">
              <w:rPr>
                <w:rFonts w:ascii="Times New Roman" w:hAnsi="Times New Roman" w:cs="Times New Roman"/>
              </w:rPr>
              <w:t>:%</w:t>
            </w:r>
            <w:proofErr w:type="spellStart"/>
            <w:r w:rsidRPr="006F1ADB">
              <w:rPr>
                <w:rFonts w:ascii="Times New Roman" w:hAnsi="Times New Roman" w:cs="Times New Roman"/>
              </w:rPr>
              <w:t>tS</w:t>
            </w:r>
            <w:proofErr w:type="spellEnd"/>
            <w:r w:rsidRPr="006F1ADB">
              <w:rPr>
                <w:rFonts w:ascii="Times New Roman" w:hAnsi="Times New Roman" w:cs="Times New Roman"/>
              </w:rPr>
              <w:t xml:space="preserve">    %</w:t>
            </w:r>
            <w:proofErr w:type="spellStart"/>
            <w:r w:rsidRPr="006F1ADB">
              <w:rPr>
                <w:rFonts w:ascii="Times New Roman" w:hAnsi="Times New Roman" w:cs="Times New Roman"/>
              </w:rPr>
              <w:t>tp</w:t>
            </w:r>
            <w:proofErr w:type="spellEnd"/>
            <w:r w:rsidRPr="006F1ADB">
              <w:rPr>
                <w:rFonts w:ascii="Times New Roman" w:hAnsi="Times New Roman" w:cs="Times New Roman"/>
              </w:rPr>
              <w:t>",</w:t>
            </w:r>
            <w:proofErr w:type="spellStart"/>
            <w:r w:rsidRPr="006F1ADB">
              <w:rPr>
                <w:rFonts w:ascii="Times New Roman" w:hAnsi="Times New Roman" w:cs="Times New Roman"/>
              </w:rPr>
              <w:t>sd,sd,sd,sd</w:t>
            </w:r>
            <w:proofErr w:type="spellEnd"/>
            <w:r w:rsidRPr="006F1ADB">
              <w:rPr>
                <w:rFonts w:ascii="Times New Roman" w:hAnsi="Times New Roman" w:cs="Times New Roman"/>
              </w:rPr>
              <w:t>);</w:t>
            </w:r>
          </w:p>
          <w:p w14:paraId="367E68C4"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ab/>
              <w:t>}</w:t>
            </w:r>
          </w:p>
          <w:p w14:paraId="2A85FFC5" w14:textId="77777777" w:rsidR="00415E30" w:rsidRPr="006F1ADB" w:rsidRDefault="00415E30" w:rsidP="009D2C96">
            <w:pPr>
              <w:contextualSpacing/>
              <w:rPr>
                <w:rFonts w:ascii="Times New Roman" w:hAnsi="Times New Roman" w:cs="Times New Roman"/>
              </w:rPr>
            </w:pPr>
            <w:r w:rsidRPr="006F1ADB">
              <w:rPr>
                <w:rFonts w:ascii="Times New Roman" w:hAnsi="Times New Roman" w:cs="Times New Roman"/>
              </w:rPr>
              <w:t>}</w:t>
            </w:r>
          </w:p>
        </w:tc>
      </w:tr>
    </w:tbl>
    <w:p w14:paraId="2089710D" w14:textId="77777777" w:rsidR="00362C31" w:rsidRDefault="00362C31" w:rsidP="00C50D54">
      <w:pPr>
        <w:rPr>
          <w:b/>
          <w:bCs/>
          <w:sz w:val="24"/>
          <w:szCs w:val="24"/>
          <w:u w:val="single"/>
        </w:rPr>
      </w:pPr>
    </w:p>
    <w:p w14:paraId="447BE4FE" w14:textId="63453773" w:rsidR="00362C31" w:rsidRDefault="00362C31" w:rsidP="00362C31">
      <w:pPr>
        <w:jc w:val="center"/>
        <w:rPr>
          <w:b/>
          <w:bCs/>
          <w:sz w:val="32"/>
          <w:szCs w:val="32"/>
          <w:u w:val="single"/>
        </w:rPr>
      </w:pPr>
      <w:r w:rsidRPr="000A70B0">
        <w:rPr>
          <w:b/>
          <w:bCs/>
          <w:sz w:val="32"/>
          <w:szCs w:val="32"/>
          <w:highlight w:val="green"/>
          <w:u w:val="single"/>
        </w:rPr>
        <w:t>Functions</w:t>
      </w:r>
    </w:p>
    <w:p w14:paraId="74A3BFB2" w14:textId="77777777" w:rsidR="000A70B0" w:rsidRPr="000A70B0" w:rsidRDefault="000A70B0" w:rsidP="00362C31">
      <w:pPr>
        <w:jc w:val="center"/>
        <w:rPr>
          <w:b/>
          <w:bCs/>
          <w:sz w:val="32"/>
          <w:szCs w:val="32"/>
          <w:u w:val="single"/>
        </w:rPr>
      </w:pPr>
    </w:p>
    <w:p w14:paraId="00290ED1" w14:textId="7A19D5C0" w:rsidR="00362C31" w:rsidRDefault="00362C31" w:rsidP="00362C31">
      <w:pPr>
        <w:rPr>
          <w:b/>
          <w:bCs/>
          <w:sz w:val="24"/>
          <w:szCs w:val="24"/>
          <w:u w:val="single"/>
        </w:rPr>
      </w:pPr>
      <w:r>
        <w:rPr>
          <w:b/>
          <w:bCs/>
          <w:sz w:val="24"/>
          <w:szCs w:val="24"/>
          <w:u w:val="single"/>
        </w:rPr>
        <w:t>What is a function?</w:t>
      </w:r>
    </w:p>
    <w:tbl>
      <w:tblPr>
        <w:tblStyle w:val="TableGrid"/>
        <w:tblW w:w="0" w:type="auto"/>
        <w:tblLook w:val="04A0" w:firstRow="1" w:lastRow="0" w:firstColumn="1" w:lastColumn="0" w:noHBand="0" w:noVBand="1"/>
      </w:tblPr>
      <w:tblGrid>
        <w:gridCol w:w="8522"/>
      </w:tblGrid>
      <w:tr w:rsidR="00362C31" w14:paraId="3266C997" w14:textId="77777777" w:rsidTr="00362C31">
        <w:tc>
          <w:tcPr>
            <w:tcW w:w="8522" w:type="dxa"/>
          </w:tcPr>
          <w:p w14:paraId="149E3AAD" w14:textId="77777777" w:rsidR="00362C31" w:rsidRDefault="00362C31" w:rsidP="00362C31">
            <w:pPr>
              <w:pStyle w:val="ListParagraph"/>
              <w:numPr>
                <w:ilvl w:val="0"/>
                <w:numId w:val="53"/>
              </w:numPr>
              <w:rPr>
                <w:sz w:val="24"/>
                <w:szCs w:val="24"/>
              </w:rPr>
            </w:pPr>
            <w:r w:rsidRPr="00362C31">
              <w:rPr>
                <w:sz w:val="24"/>
                <w:szCs w:val="24"/>
              </w:rPr>
              <w:t xml:space="preserve">A function is a block which contains re-usable set of statements </w:t>
            </w:r>
          </w:p>
          <w:p w14:paraId="29DAD570" w14:textId="77777777" w:rsidR="006841C0" w:rsidRDefault="00362C31" w:rsidP="006841C0">
            <w:pPr>
              <w:pStyle w:val="ListParagraph"/>
              <w:numPr>
                <w:ilvl w:val="0"/>
                <w:numId w:val="53"/>
              </w:numPr>
              <w:rPr>
                <w:sz w:val="24"/>
                <w:szCs w:val="24"/>
              </w:rPr>
            </w:pPr>
            <w:r>
              <w:rPr>
                <w:sz w:val="24"/>
                <w:szCs w:val="24"/>
              </w:rPr>
              <w:t>We write a function to perform a task</w:t>
            </w:r>
          </w:p>
          <w:p w14:paraId="70D18EF9" w14:textId="54179AD9" w:rsidR="006841C0" w:rsidRPr="006841C0" w:rsidRDefault="006841C0" w:rsidP="006841C0">
            <w:pPr>
              <w:pStyle w:val="ListParagraph"/>
              <w:numPr>
                <w:ilvl w:val="0"/>
                <w:numId w:val="53"/>
              </w:numPr>
              <w:rPr>
                <w:sz w:val="24"/>
                <w:szCs w:val="24"/>
              </w:rPr>
            </w:pPr>
            <w:r w:rsidRPr="006841C0">
              <w:rPr>
                <w:sz w:val="24"/>
                <w:szCs w:val="24"/>
              </w:rPr>
              <w:t>Once the function is written, to execute the statements of it, we have to call it</w:t>
            </w:r>
          </w:p>
        </w:tc>
      </w:tr>
    </w:tbl>
    <w:p w14:paraId="07E0337F" w14:textId="77777777" w:rsidR="00362C31" w:rsidRDefault="00362C31" w:rsidP="00362C31">
      <w:pPr>
        <w:rPr>
          <w:b/>
          <w:bCs/>
          <w:sz w:val="24"/>
          <w:szCs w:val="24"/>
          <w:u w:val="single"/>
        </w:rPr>
      </w:pPr>
    </w:p>
    <w:p w14:paraId="52DC3AEF" w14:textId="02754731" w:rsidR="00362C31" w:rsidRDefault="00362C31" w:rsidP="00362C31">
      <w:pPr>
        <w:rPr>
          <w:sz w:val="24"/>
          <w:szCs w:val="24"/>
        </w:rPr>
      </w:pPr>
      <w:r w:rsidRPr="00362C31">
        <w:rPr>
          <w:sz w:val="24"/>
          <w:szCs w:val="24"/>
        </w:rPr>
        <w:t>A function is a block which has a name</w:t>
      </w:r>
      <w:r>
        <w:rPr>
          <w:sz w:val="24"/>
          <w:szCs w:val="24"/>
        </w:rPr>
        <w:t xml:space="preserve"> ends with pair of </w:t>
      </w:r>
      <w:r w:rsidR="0043579F">
        <w:rPr>
          <w:sz w:val="24"/>
          <w:szCs w:val="24"/>
        </w:rPr>
        <w:t>parentheses</w:t>
      </w:r>
      <w:r>
        <w:rPr>
          <w:sz w:val="24"/>
          <w:szCs w:val="24"/>
        </w:rPr>
        <w:t xml:space="preserve"> and the name is preceded by a data </w:t>
      </w:r>
      <w:r w:rsidR="0043579F">
        <w:rPr>
          <w:sz w:val="24"/>
          <w:szCs w:val="24"/>
        </w:rPr>
        <w:t>type (</w:t>
      </w:r>
      <w:r>
        <w:rPr>
          <w:sz w:val="24"/>
          <w:szCs w:val="24"/>
        </w:rPr>
        <w:t>it is called as return type).</w:t>
      </w:r>
      <w:r w:rsidR="001C7122">
        <w:rPr>
          <w:sz w:val="24"/>
          <w:szCs w:val="24"/>
        </w:rPr>
        <w:t xml:space="preserve"> It contains set of statements which are used to perform a task.</w:t>
      </w:r>
    </w:p>
    <w:p w14:paraId="58464050" w14:textId="77777777" w:rsidR="00362C31" w:rsidRDefault="00362C31" w:rsidP="00362C31">
      <w:pPr>
        <w:rPr>
          <w:sz w:val="24"/>
          <w:szCs w:val="24"/>
        </w:rPr>
      </w:pPr>
    </w:p>
    <w:p w14:paraId="1DF85867" w14:textId="5A10BF88" w:rsidR="00B4734F" w:rsidRDefault="00B4734F" w:rsidP="00362C31">
      <w:pPr>
        <w:rPr>
          <w:sz w:val="24"/>
          <w:szCs w:val="24"/>
        </w:rPr>
      </w:pPr>
      <w:r>
        <w:rPr>
          <w:sz w:val="24"/>
          <w:szCs w:val="24"/>
        </w:rPr>
        <w:lastRenderedPageBreak/>
        <w:t>What is a static method?</w:t>
      </w:r>
    </w:p>
    <w:tbl>
      <w:tblPr>
        <w:tblStyle w:val="TableGrid"/>
        <w:tblW w:w="0" w:type="auto"/>
        <w:tblLook w:val="04A0" w:firstRow="1" w:lastRow="0" w:firstColumn="1" w:lastColumn="0" w:noHBand="0" w:noVBand="1"/>
      </w:tblPr>
      <w:tblGrid>
        <w:gridCol w:w="8522"/>
      </w:tblGrid>
      <w:tr w:rsidR="00B4734F" w14:paraId="1E65636A" w14:textId="77777777" w:rsidTr="00B4734F">
        <w:tc>
          <w:tcPr>
            <w:tcW w:w="8522" w:type="dxa"/>
          </w:tcPr>
          <w:p w14:paraId="499329B9" w14:textId="77777777" w:rsidR="00B4734F" w:rsidRDefault="00B4734F" w:rsidP="00B4734F">
            <w:pPr>
              <w:pStyle w:val="ListParagraph"/>
              <w:numPr>
                <w:ilvl w:val="1"/>
                <w:numId w:val="53"/>
              </w:numPr>
              <w:rPr>
                <w:sz w:val="24"/>
                <w:szCs w:val="24"/>
              </w:rPr>
            </w:pPr>
            <w:r>
              <w:rPr>
                <w:sz w:val="24"/>
                <w:szCs w:val="24"/>
              </w:rPr>
              <w:t xml:space="preserve">If a method is declared by using static </w:t>
            </w:r>
            <w:proofErr w:type="gramStart"/>
            <w:r>
              <w:rPr>
                <w:sz w:val="24"/>
                <w:szCs w:val="24"/>
              </w:rPr>
              <w:t>keyword</w:t>
            </w:r>
            <w:proofErr w:type="gramEnd"/>
            <w:r>
              <w:rPr>
                <w:sz w:val="24"/>
                <w:szCs w:val="24"/>
              </w:rPr>
              <w:t xml:space="preserve"> then it is called as static method</w:t>
            </w:r>
          </w:p>
          <w:p w14:paraId="5D8C12EE" w14:textId="70B36CD3" w:rsidR="00A3563E" w:rsidRDefault="00A3563E" w:rsidP="00B4734F">
            <w:pPr>
              <w:pStyle w:val="ListParagraph"/>
              <w:numPr>
                <w:ilvl w:val="1"/>
                <w:numId w:val="53"/>
              </w:numPr>
              <w:rPr>
                <w:sz w:val="24"/>
                <w:szCs w:val="24"/>
              </w:rPr>
            </w:pPr>
            <w:r>
              <w:rPr>
                <w:sz w:val="24"/>
                <w:szCs w:val="24"/>
              </w:rPr>
              <w:t>We can call a static method in another static method of same class directly.</w:t>
            </w:r>
          </w:p>
          <w:p w14:paraId="2F3FF96A" w14:textId="77777777" w:rsidR="00B4734F" w:rsidRDefault="00B4734F" w:rsidP="00EE1178">
            <w:pPr>
              <w:rPr>
                <w:sz w:val="24"/>
                <w:szCs w:val="24"/>
              </w:rPr>
            </w:pPr>
          </w:p>
          <w:p w14:paraId="269ADEE3" w14:textId="247A507A" w:rsidR="00EE1178" w:rsidRPr="00EE1178" w:rsidRDefault="00EE1178" w:rsidP="00EE1178">
            <w:pPr>
              <w:rPr>
                <w:sz w:val="24"/>
                <w:szCs w:val="24"/>
              </w:rPr>
            </w:pPr>
            <w:r>
              <w:rPr>
                <w:sz w:val="24"/>
                <w:szCs w:val="24"/>
              </w:rPr>
              <w:t xml:space="preserve">Note: we can’t call non-static method (instance method) in a static method directly. Even </w:t>
            </w:r>
            <w:proofErr w:type="gramStart"/>
            <w:r>
              <w:rPr>
                <w:sz w:val="24"/>
                <w:szCs w:val="24"/>
              </w:rPr>
              <w:t>though  it</w:t>
            </w:r>
            <w:proofErr w:type="gramEnd"/>
            <w:r>
              <w:rPr>
                <w:sz w:val="24"/>
                <w:szCs w:val="24"/>
              </w:rPr>
              <w:t xml:space="preserve"> is existed in the same class.</w:t>
            </w:r>
          </w:p>
        </w:tc>
      </w:tr>
    </w:tbl>
    <w:p w14:paraId="7B1C1CA8" w14:textId="77777777" w:rsidR="00B4734F" w:rsidRDefault="00B4734F" w:rsidP="00362C31">
      <w:pPr>
        <w:rPr>
          <w:sz w:val="24"/>
          <w:szCs w:val="24"/>
        </w:rPr>
      </w:pPr>
    </w:p>
    <w:p w14:paraId="0BED7D02" w14:textId="0FE0F3A1" w:rsidR="003E4634" w:rsidRDefault="003E4634" w:rsidP="00362C31">
      <w:pPr>
        <w:rPr>
          <w:sz w:val="24"/>
          <w:szCs w:val="24"/>
        </w:rPr>
      </w:pPr>
      <w:r>
        <w:rPr>
          <w:sz w:val="24"/>
          <w:szCs w:val="24"/>
        </w:rPr>
        <w:t>Who calls the main function?</w:t>
      </w:r>
    </w:p>
    <w:tbl>
      <w:tblPr>
        <w:tblStyle w:val="TableGrid"/>
        <w:tblW w:w="0" w:type="auto"/>
        <w:tblLook w:val="04A0" w:firstRow="1" w:lastRow="0" w:firstColumn="1" w:lastColumn="0" w:noHBand="0" w:noVBand="1"/>
      </w:tblPr>
      <w:tblGrid>
        <w:gridCol w:w="8522"/>
      </w:tblGrid>
      <w:tr w:rsidR="0000681F" w14:paraId="7B84EB2D" w14:textId="77777777" w:rsidTr="0000681F">
        <w:tc>
          <w:tcPr>
            <w:tcW w:w="8522" w:type="dxa"/>
          </w:tcPr>
          <w:p w14:paraId="2CCACF71" w14:textId="634D719C" w:rsidR="0000681F" w:rsidRDefault="0000681F" w:rsidP="00362C31">
            <w:pPr>
              <w:rPr>
                <w:sz w:val="24"/>
                <w:szCs w:val="24"/>
              </w:rPr>
            </w:pPr>
            <w:r w:rsidRPr="0000681F">
              <w:t>JVM calls the main function</w:t>
            </w:r>
          </w:p>
        </w:tc>
      </w:tr>
    </w:tbl>
    <w:p w14:paraId="516F3A8A" w14:textId="77777777" w:rsidR="000A70B0" w:rsidRDefault="000A70B0" w:rsidP="00362C31">
      <w:pPr>
        <w:rPr>
          <w:sz w:val="24"/>
          <w:szCs w:val="24"/>
        </w:rPr>
      </w:pPr>
    </w:p>
    <w:p w14:paraId="45075D21" w14:textId="48FDF365" w:rsidR="003E4634" w:rsidRDefault="00F21C27" w:rsidP="00362C31">
      <w:pPr>
        <w:rPr>
          <w:sz w:val="24"/>
          <w:szCs w:val="24"/>
        </w:rPr>
      </w:pPr>
      <w:r>
        <w:rPr>
          <w:sz w:val="24"/>
          <w:szCs w:val="24"/>
        </w:rPr>
        <w:t>What is the advantage of functions?</w:t>
      </w:r>
    </w:p>
    <w:tbl>
      <w:tblPr>
        <w:tblStyle w:val="TableGrid"/>
        <w:tblW w:w="0" w:type="auto"/>
        <w:tblLook w:val="04A0" w:firstRow="1" w:lastRow="0" w:firstColumn="1" w:lastColumn="0" w:noHBand="0" w:noVBand="1"/>
      </w:tblPr>
      <w:tblGrid>
        <w:gridCol w:w="8522"/>
      </w:tblGrid>
      <w:tr w:rsidR="00661829" w14:paraId="62AD7871" w14:textId="77777777" w:rsidTr="00661829">
        <w:tc>
          <w:tcPr>
            <w:tcW w:w="8522" w:type="dxa"/>
          </w:tcPr>
          <w:p w14:paraId="21AE202B" w14:textId="77777777" w:rsidR="00E27A91" w:rsidRPr="00E27A91" w:rsidRDefault="00E27A91" w:rsidP="00E27A91">
            <w:pPr>
              <w:rPr>
                <w:sz w:val="24"/>
                <w:szCs w:val="24"/>
              </w:rPr>
            </w:pPr>
            <w:r w:rsidRPr="00E27A91">
              <w:rPr>
                <w:sz w:val="24"/>
                <w:szCs w:val="24"/>
              </w:rPr>
              <w:t>Functions provide several advantages in programming:</w:t>
            </w:r>
          </w:p>
          <w:p w14:paraId="3014DAAD" w14:textId="77777777" w:rsidR="00E27A91" w:rsidRPr="00E27A91" w:rsidRDefault="00E27A91" w:rsidP="00E27A91">
            <w:pPr>
              <w:numPr>
                <w:ilvl w:val="0"/>
                <w:numId w:val="56"/>
              </w:numPr>
              <w:rPr>
                <w:sz w:val="24"/>
                <w:szCs w:val="24"/>
              </w:rPr>
            </w:pPr>
            <w:r w:rsidRPr="00E27A91">
              <w:rPr>
                <w:b/>
                <w:bCs/>
                <w:sz w:val="24"/>
                <w:szCs w:val="24"/>
              </w:rPr>
              <w:t>Code Reusability</w:t>
            </w:r>
            <w:r w:rsidRPr="00E27A91">
              <w:rPr>
                <w:sz w:val="24"/>
                <w:szCs w:val="24"/>
              </w:rPr>
              <w:t xml:space="preserve"> – Functions allow you to reuse code multiple times without rewriting it, reducing redundancy.</w:t>
            </w:r>
          </w:p>
          <w:p w14:paraId="2B15FC82" w14:textId="77777777" w:rsidR="00E27A91" w:rsidRPr="00E27A91" w:rsidRDefault="00E27A91" w:rsidP="00E27A91">
            <w:pPr>
              <w:numPr>
                <w:ilvl w:val="0"/>
                <w:numId w:val="56"/>
              </w:numPr>
              <w:rPr>
                <w:sz w:val="24"/>
                <w:szCs w:val="24"/>
              </w:rPr>
            </w:pPr>
            <w:r w:rsidRPr="00E27A91">
              <w:rPr>
                <w:b/>
                <w:bCs/>
                <w:sz w:val="24"/>
                <w:szCs w:val="24"/>
              </w:rPr>
              <w:t>Modularity</w:t>
            </w:r>
            <w:r w:rsidRPr="00E27A91">
              <w:rPr>
                <w:sz w:val="24"/>
                <w:szCs w:val="24"/>
              </w:rPr>
              <w:t xml:space="preserve"> – They break a large program into smaller, manageable parts, making the code easier to understand and maintain.</w:t>
            </w:r>
          </w:p>
          <w:p w14:paraId="0584E305" w14:textId="77777777" w:rsidR="00E27A91" w:rsidRPr="00E27A91" w:rsidRDefault="00E27A91" w:rsidP="00E27A91">
            <w:pPr>
              <w:numPr>
                <w:ilvl w:val="0"/>
                <w:numId w:val="56"/>
              </w:numPr>
              <w:rPr>
                <w:sz w:val="24"/>
                <w:szCs w:val="24"/>
              </w:rPr>
            </w:pPr>
            <w:r w:rsidRPr="00E27A91">
              <w:rPr>
                <w:b/>
                <w:bCs/>
                <w:sz w:val="24"/>
                <w:szCs w:val="24"/>
              </w:rPr>
              <w:t>Improved Readability</w:t>
            </w:r>
            <w:r w:rsidRPr="00E27A91">
              <w:rPr>
                <w:sz w:val="24"/>
                <w:szCs w:val="24"/>
              </w:rPr>
              <w:t xml:space="preserve"> – Well-named functions make the code more readable and self-explanatory.</w:t>
            </w:r>
          </w:p>
          <w:p w14:paraId="5605D77C" w14:textId="77777777" w:rsidR="00E27A91" w:rsidRPr="00E27A91" w:rsidRDefault="00E27A91" w:rsidP="00E27A91">
            <w:pPr>
              <w:numPr>
                <w:ilvl w:val="0"/>
                <w:numId w:val="56"/>
              </w:numPr>
              <w:rPr>
                <w:sz w:val="24"/>
                <w:szCs w:val="24"/>
              </w:rPr>
            </w:pPr>
            <w:r w:rsidRPr="00E27A91">
              <w:rPr>
                <w:b/>
                <w:bCs/>
                <w:sz w:val="24"/>
                <w:szCs w:val="24"/>
              </w:rPr>
              <w:t>Easier Debugging</w:t>
            </w:r>
            <w:r w:rsidRPr="00E27A91">
              <w:rPr>
                <w:sz w:val="24"/>
                <w:szCs w:val="24"/>
              </w:rPr>
              <w:t xml:space="preserve"> – Errors are easier to find and fix when the code is modular, as you can test individual functions separately.</w:t>
            </w:r>
          </w:p>
          <w:p w14:paraId="39289161" w14:textId="77777777" w:rsidR="00E27A91" w:rsidRPr="00E27A91" w:rsidRDefault="00E27A91" w:rsidP="00E27A91">
            <w:pPr>
              <w:numPr>
                <w:ilvl w:val="0"/>
                <w:numId w:val="56"/>
              </w:numPr>
              <w:rPr>
                <w:sz w:val="24"/>
                <w:szCs w:val="24"/>
              </w:rPr>
            </w:pPr>
            <w:r w:rsidRPr="00E27A91">
              <w:rPr>
                <w:b/>
                <w:bCs/>
                <w:sz w:val="24"/>
                <w:szCs w:val="24"/>
              </w:rPr>
              <w:t>Scalability</w:t>
            </w:r>
            <w:r w:rsidRPr="00E27A91">
              <w:rPr>
                <w:sz w:val="24"/>
                <w:szCs w:val="24"/>
              </w:rPr>
              <w:t xml:space="preserve"> – Functions help in building scalable applications by organizing code efficiently.</w:t>
            </w:r>
          </w:p>
          <w:p w14:paraId="645E0E34" w14:textId="77777777" w:rsidR="00E27A91" w:rsidRPr="00E27A91" w:rsidRDefault="00E27A91" w:rsidP="00E27A91">
            <w:pPr>
              <w:numPr>
                <w:ilvl w:val="0"/>
                <w:numId w:val="56"/>
              </w:numPr>
              <w:rPr>
                <w:sz w:val="24"/>
                <w:szCs w:val="24"/>
              </w:rPr>
            </w:pPr>
            <w:r w:rsidRPr="00E27A91">
              <w:rPr>
                <w:b/>
                <w:bCs/>
                <w:sz w:val="24"/>
                <w:szCs w:val="24"/>
              </w:rPr>
              <w:t>Encapsulation</w:t>
            </w:r>
            <w:r w:rsidRPr="00E27A91">
              <w:rPr>
                <w:sz w:val="24"/>
                <w:szCs w:val="24"/>
              </w:rPr>
              <w:t xml:space="preserve"> – They allow you to hide implementation details and expose only necessary functionality, improving security and organization.</w:t>
            </w:r>
          </w:p>
          <w:p w14:paraId="0753C42D" w14:textId="77777777" w:rsidR="00E27A91" w:rsidRPr="00E27A91" w:rsidRDefault="00E27A91" w:rsidP="00E27A91">
            <w:pPr>
              <w:numPr>
                <w:ilvl w:val="0"/>
                <w:numId w:val="56"/>
              </w:numPr>
              <w:rPr>
                <w:sz w:val="24"/>
                <w:szCs w:val="24"/>
              </w:rPr>
            </w:pPr>
            <w:r w:rsidRPr="00E27A91">
              <w:rPr>
                <w:b/>
                <w:bCs/>
                <w:sz w:val="24"/>
                <w:szCs w:val="24"/>
              </w:rPr>
              <w:t>Avoiding Code Duplication</w:t>
            </w:r>
            <w:r w:rsidRPr="00E27A91">
              <w:rPr>
                <w:sz w:val="24"/>
                <w:szCs w:val="24"/>
              </w:rPr>
              <w:t xml:space="preserve"> – Instead of writing the same logic multiple times, you can call a function whenever needed.</w:t>
            </w:r>
          </w:p>
          <w:p w14:paraId="33999950" w14:textId="77777777" w:rsidR="00E27A91" w:rsidRPr="00E27A91" w:rsidRDefault="00E27A91" w:rsidP="00E27A91">
            <w:pPr>
              <w:numPr>
                <w:ilvl w:val="0"/>
                <w:numId w:val="56"/>
              </w:numPr>
              <w:rPr>
                <w:sz w:val="24"/>
                <w:szCs w:val="24"/>
              </w:rPr>
            </w:pPr>
            <w:r w:rsidRPr="00E27A91">
              <w:rPr>
                <w:b/>
                <w:bCs/>
                <w:sz w:val="24"/>
                <w:szCs w:val="24"/>
              </w:rPr>
              <w:t>Efficient Memory Use</w:t>
            </w:r>
            <w:r w:rsidRPr="00E27A91">
              <w:rPr>
                <w:sz w:val="24"/>
                <w:szCs w:val="24"/>
              </w:rPr>
              <w:t xml:space="preserve"> – Functions help optimize memory usage by executing only when called and releasing resources when done.</w:t>
            </w:r>
          </w:p>
          <w:p w14:paraId="6DF4C81A" w14:textId="7ABC621F" w:rsidR="00203710" w:rsidRPr="00E27A91" w:rsidRDefault="00203710" w:rsidP="00E27A91">
            <w:pPr>
              <w:rPr>
                <w:sz w:val="24"/>
                <w:szCs w:val="24"/>
              </w:rPr>
            </w:pPr>
          </w:p>
        </w:tc>
      </w:tr>
    </w:tbl>
    <w:p w14:paraId="52985938" w14:textId="77777777" w:rsidR="00F21C27" w:rsidRDefault="00F21C27" w:rsidP="00362C31">
      <w:pPr>
        <w:rPr>
          <w:sz w:val="24"/>
          <w:szCs w:val="24"/>
        </w:rPr>
      </w:pPr>
    </w:p>
    <w:p w14:paraId="631C9F17" w14:textId="0577E7AB" w:rsidR="00362C31" w:rsidRDefault="00C14AE1" w:rsidP="00362C31">
      <w:pPr>
        <w:rPr>
          <w:b/>
          <w:bCs/>
          <w:sz w:val="24"/>
          <w:szCs w:val="24"/>
          <w:u w:val="single"/>
        </w:rPr>
      </w:pPr>
      <w:r>
        <w:rPr>
          <w:b/>
          <w:bCs/>
          <w:sz w:val="24"/>
          <w:szCs w:val="24"/>
          <w:u w:val="single"/>
        </w:rPr>
        <w:t>A simple example on functions</w:t>
      </w:r>
    </w:p>
    <w:tbl>
      <w:tblPr>
        <w:tblStyle w:val="TableGrid"/>
        <w:tblW w:w="0" w:type="auto"/>
        <w:tblLook w:val="04A0" w:firstRow="1" w:lastRow="0" w:firstColumn="1" w:lastColumn="0" w:noHBand="0" w:noVBand="1"/>
      </w:tblPr>
      <w:tblGrid>
        <w:gridCol w:w="8522"/>
      </w:tblGrid>
      <w:tr w:rsidR="00C14AE1" w14:paraId="3D221E46" w14:textId="77777777" w:rsidTr="00C14AE1">
        <w:tc>
          <w:tcPr>
            <w:tcW w:w="8522" w:type="dxa"/>
          </w:tcPr>
          <w:p w14:paraId="1B2B38F0" w14:textId="77777777" w:rsidR="00C14AE1" w:rsidRPr="00C14AE1" w:rsidRDefault="00C14AE1" w:rsidP="00C14AE1">
            <w:r w:rsidRPr="00C14AE1">
              <w:t xml:space="preserve">public class Nine </w:t>
            </w:r>
          </w:p>
          <w:p w14:paraId="6434165E" w14:textId="77777777" w:rsidR="00C14AE1" w:rsidRPr="00C14AE1" w:rsidRDefault="00C14AE1" w:rsidP="00C14AE1">
            <w:r w:rsidRPr="00C14AE1">
              <w:t>{</w:t>
            </w:r>
          </w:p>
          <w:p w14:paraId="3D4B036B" w14:textId="77777777" w:rsidR="00C14AE1" w:rsidRPr="00C14AE1" w:rsidRDefault="00C14AE1" w:rsidP="00C14AE1">
            <w:r w:rsidRPr="00C14AE1">
              <w:t xml:space="preserve">    static void </w:t>
            </w:r>
            <w:proofErr w:type="gramStart"/>
            <w:r w:rsidRPr="00C14AE1">
              <w:t>add(</w:t>
            </w:r>
            <w:proofErr w:type="gramEnd"/>
            <w:r w:rsidRPr="00C14AE1">
              <w:t>){</w:t>
            </w:r>
          </w:p>
          <w:p w14:paraId="01CEEF99" w14:textId="77777777" w:rsidR="00C14AE1" w:rsidRPr="00C14AE1" w:rsidRDefault="00C14AE1" w:rsidP="00C14AE1">
            <w:r w:rsidRPr="00C14AE1">
              <w:t>        int a=</w:t>
            </w:r>
            <w:proofErr w:type="gramStart"/>
            <w:r w:rsidRPr="00C14AE1">
              <w:t>10,b</w:t>
            </w:r>
            <w:proofErr w:type="gramEnd"/>
            <w:r w:rsidRPr="00C14AE1">
              <w:t>=3,c;</w:t>
            </w:r>
          </w:p>
          <w:p w14:paraId="7ACA7E3F" w14:textId="77777777" w:rsidR="00C14AE1" w:rsidRPr="00C14AE1" w:rsidRDefault="00C14AE1" w:rsidP="00C14AE1">
            <w:r w:rsidRPr="00C14AE1">
              <w:t>        c=</w:t>
            </w:r>
            <w:proofErr w:type="spellStart"/>
            <w:r w:rsidRPr="00C14AE1">
              <w:t>a+b</w:t>
            </w:r>
            <w:proofErr w:type="spellEnd"/>
            <w:r w:rsidRPr="00C14AE1">
              <w:t>;</w:t>
            </w:r>
          </w:p>
          <w:p w14:paraId="455A2389" w14:textId="77777777" w:rsidR="00C14AE1" w:rsidRPr="00C14AE1" w:rsidRDefault="00C14AE1" w:rsidP="00C14AE1">
            <w:r w:rsidRPr="00C14AE1">
              <w:t xml:space="preserve">        </w:t>
            </w:r>
            <w:proofErr w:type="spellStart"/>
            <w:r w:rsidRPr="00C14AE1">
              <w:t>System.out.printf</w:t>
            </w:r>
            <w:proofErr w:type="spellEnd"/>
            <w:r w:rsidRPr="00C14AE1">
              <w:t>("%d + %d = %d %n</w:t>
            </w:r>
            <w:proofErr w:type="gramStart"/>
            <w:r w:rsidRPr="00C14AE1">
              <w:t>",</w:t>
            </w:r>
            <w:proofErr w:type="spellStart"/>
            <w:r w:rsidRPr="00C14AE1">
              <w:t>a</w:t>
            </w:r>
            <w:proofErr w:type="gramEnd"/>
            <w:r w:rsidRPr="00C14AE1">
              <w:t>,b,c</w:t>
            </w:r>
            <w:proofErr w:type="spellEnd"/>
            <w:r w:rsidRPr="00C14AE1">
              <w:t>);</w:t>
            </w:r>
          </w:p>
          <w:p w14:paraId="2E1217DC" w14:textId="77777777" w:rsidR="00C14AE1" w:rsidRPr="00C14AE1" w:rsidRDefault="00C14AE1" w:rsidP="00C14AE1">
            <w:r w:rsidRPr="00C14AE1">
              <w:t>    }</w:t>
            </w:r>
          </w:p>
          <w:p w14:paraId="072A2BA4" w14:textId="77777777" w:rsidR="00C14AE1" w:rsidRPr="00C14AE1" w:rsidRDefault="00C14AE1" w:rsidP="00C14AE1">
            <w:r w:rsidRPr="00C14AE1">
              <w:t xml:space="preserve">    public static void </w:t>
            </w:r>
            <w:proofErr w:type="gramStart"/>
            <w:r w:rsidRPr="00C14AE1">
              <w:t>main(</w:t>
            </w:r>
            <w:proofErr w:type="gramEnd"/>
            <w:r w:rsidRPr="00C14AE1">
              <w:t xml:space="preserve">String[] </w:t>
            </w:r>
            <w:proofErr w:type="spellStart"/>
            <w:r w:rsidRPr="00C14AE1">
              <w:t>args</w:t>
            </w:r>
            <w:proofErr w:type="spellEnd"/>
            <w:r w:rsidRPr="00C14AE1">
              <w:t>) {</w:t>
            </w:r>
          </w:p>
          <w:p w14:paraId="77D8E873" w14:textId="77777777" w:rsidR="00C14AE1" w:rsidRPr="00C14AE1" w:rsidRDefault="00C14AE1" w:rsidP="00C14AE1">
            <w:r w:rsidRPr="00C14AE1">
              <w:t xml:space="preserve">        </w:t>
            </w:r>
            <w:proofErr w:type="gramStart"/>
            <w:r w:rsidRPr="00C14AE1">
              <w:t>add(</w:t>
            </w:r>
            <w:proofErr w:type="gramEnd"/>
            <w:r w:rsidRPr="00C14AE1">
              <w:t>);</w:t>
            </w:r>
          </w:p>
          <w:p w14:paraId="575A749E" w14:textId="77777777" w:rsidR="00C14AE1" w:rsidRPr="00C14AE1" w:rsidRDefault="00C14AE1" w:rsidP="00C14AE1">
            <w:r w:rsidRPr="00C14AE1">
              <w:t>    }</w:t>
            </w:r>
          </w:p>
          <w:p w14:paraId="07E9B6E4" w14:textId="77777777" w:rsidR="00C14AE1" w:rsidRDefault="00C14AE1" w:rsidP="00362C31">
            <w:r w:rsidRPr="00C14AE1">
              <w:t>}</w:t>
            </w:r>
          </w:p>
          <w:p w14:paraId="1C0F3E5B" w14:textId="77777777" w:rsidR="00C14AE1" w:rsidRPr="007245D1" w:rsidRDefault="00C14AE1" w:rsidP="00362C31">
            <w:pPr>
              <w:rPr>
                <w:b/>
                <w:bCs/>
                <w:u w:val="single"/>
              </w:rPr>
            </w:pPr>
            <w:r w:rsidRPr="007245D1">
              <w:rPr>
                <w:b/>
                <w:bCs/>
                <w:highlight w:val="green"/>
                <w:u w:val="single"/>
              </w:rPr>
              <w:t>Output:</w:t>
            </w:r>
          </w:p>
          <w:p w14:paraId="281B5F42" w14:textId="493DCFBA" w:rsidR="00C14AE1" w:rsidRPr="0086133E" w:rsidRDefault="0086133E" w:rsidP="00362C31">
            <w:pPr>
              <w:rPr>
                <w:sz w:val="24"/>
                <w:szCs w:val="24"/>
              </w:rPr>
            </w:pPr>
            <w:r w:rsidRPr="0086133E">
              <w:rPr>
                <w:sz w:val="24"/>
                <w:szCs w:val="24"/>
              </w:rPr>
              <w:t>10 + 3 = 13</w:t>
            </w:r>
          </w:p>
        </w:tc>
      </w:tr>
    </w:tbl>
    <w:p w14:paraId="5486C8EE" w14:textId="77777777" w:rsidR="00C14AE1" w:rsidRDefault="00C14AE1" w:rsidP="00362C31">
      <w:pPr>
        <w:rPr>
          <w:b/>
          <w:bCs/>
          <w:sz w:val="24"/>
          <w:szCs w:val="24"/>
          <w:u w:val="single"/>
        </w:rPr>
      </w:pPr>
    </w:p>
    <w:p w14:paraId="5539EEDB" w14:textId="085AB8A4" w:rsidR="00765166" w:rsidRDefault="00765166" w:rsidP="00362C31">
      <w:pPr>
        <w:rPr>
          <w:b/>
          <w:bCs/>
          <w:sz w:val="24"/>
          <w:szCs w:val="24"/>
          <w:u w:val="single"/>
        </w:rPr>
      </w:pPr>
      <w:r>
        <w:rPr>
          <w:b/>
          <w:bCs/>
          <w:sz w:val="24"/>
          <w:szCs w:val="24"/>
          <w:u w:val="single"/>
        </w:rPr>
        <w:t>Another example on functions with parameters</w:t>
      </w:r>
    </w:p>
    <w:tbl>
      <w:tblPr>
        <w:tblStyle w:val="TableGrid"/>
        <w:tblW w:w="0" w:type="auto"/>
        <w:tblLook w:val="04A0" w:firstRow="1" w:lastRow="0" w:firstColumn="1" w:lastColumn="0" w:noHBand="0" w:noVBand="1"/>
      </w:tblPr>
      <w:tblGrid>
        <w:gridCol w:w="8522"/>
      </w:tblGrid>
      <w:tr w:rsidR="00A854F4" w14:paraId="247D036A" w14:textId="77777777" w:rsidTr="00A854F4">
        <w:tc>
          <w:tcPr>
            <w:tcW w:w="8522" w:type="dxa"/>
          </w:tcPr>
          <w:p w14:paraId="1335486A" w14:textId="77777777" w:rsidR="00A854F4" w:rsidRPr="00A854F4" w:rsidRDefault="00A854F4" w:rsidP="00A854F4">
            <w:pPr>
              <w:rPr>
                <w:sz w:val="24"/>
                <w:szCs w:val="24"/>
              </w:rPr>
            </w:pPr>
            <w:r w:rsidRPr="00A854F4">
              <w:rPr>
                <w:sz w:val="24"/>
                <w:szCs w:val="24"/>
              </w:rPr>
              <w:t xml:space="preserve">public class Nine </w:t>
            </w:r>
          </w:p>
          <w:p w14:paraId="7E27D176" w14:textId="77777777" w:rsidR="00A854F4" w:rsidRPr="00A854F4" w:rsidRDefault="00A854F4" w:rsidP="00A854F4">
            <w:pPr>
              <w:rPr>
                <w:sz w:val="24"/>
                <w:szCs w:val="24"/>
              </w:rPr>
            </w:pPr>
            <w:r w:rsidRPr="00A854F4">
              <w:rPr>
                <w:sz w:val="24"/>
                <w:szCs w:val="24"/>
              </w:rPr>
              <w:lastRenderedPageBreak/>
              <w:t>{</w:t>
            </w:r>
          </w:p>
          <w:p w14:paraId="589B9C98" w14:textId="77777777" w:rsidR="00A854F4" w:rsidRPr="00A854F4" w:rsidRDefault="00A854F4" w:rsidP="00A854F4">
            <w:pPr>
              <w:rPr>
                <w:sz w:val="24"/>
                <w:szCs w:val="24"/>
              </w:rPr>
            </w:pPr>
            <w:r w:rsidRPr="00A854F4">
              <w:rPr>
                <w:sz w:val="24"/>
                <w:szCs w:val="24"/>
              </w:rPr>
              <w:t xml:space="preserve">    static void </w:t>
            </w:r>
            <w:proofErr w:type="gramStart"/>
            <w:r w:rsidRPr="00A854F4">
              <w:rPr>
                <w:sz w:val="24"/>
                <w:szCs w:val="24"/>
              </w:rPr>
              <w:t>add(</w:t>
            </w:r>
            <w:proofErr w:type="gramEnd"/>
            <w:r w:rsidRPr="00A854F4">
              <w:rPr>
                <w:sz w:val="24"/>
                <w:szCs w:val="24"/>
              </w:rPr>
              <w:t>)</w:t>
            </w:r>
          </w:p>
          <w:p w14:paraId="64D34F74" w14:textId="77777777" w:rsidR="00A854F4" w:rsidRPr="00A854F4" w:rsidRDefault="00A854F4" w:rsidP="00A854F4">
            <w:pPr>
              <w:rPr>
                <w:sz w:val="24"/>
                <w:szCs w:val="24"/>
              </w:rPr>
            </w:pPr>
            <w:r w:rsidRPr="00A854F4">
              <w:rPr>
                <w:sz w:val="24"/>
                <w:szCs w:val="24"/>
              </w:rPr>
              <w:t>    {</w:t>
            </w:r>
          </w:p>
          <w:p w14:paraId="199C05FC" w14:textId="77777777" w:rsidR="00A854F4" w:rsidRPr="00A854F4" w:rsidRDefault="00A854F4" w:rsidP="00A854F4">
            <w:pPr>
              <w:rPr>
                <w:sz w:val="24"/>
                <w:szCs w:val="24"/>
              </w:rPr>
            </w:pPr>
            <w:r w:rsidRPr="00A854F4">
              <w:rPr>
                <w:sz w:val="24"/>
                <w:szCs w:val="24"/>
              </w:rPr>
              <w:t>        int a=</w:t>
            </w:r>
            <w:proofErr w:type="gramStart"/>
            <w:r w:rsidRPr="00A854F4">
              <w:rPr>
                <w:sz w:val="24"/>
                <w:szCs w:val="24"/>
              </w:rPr>
              <w:t>10,b</w:t>
            </w:r>
            <w:proofErr w:type="gramEnd"/>
            <w:r w:rsidRPr="00A854F4">
              <w:rPr>
                <w:sz w:val="24"/>
                <w:szCs w:val="24"/>
              </w:rPr>
              <w:t>=3,c;</w:t>
            </w:r>
          </w:p>
          <w:p w14:paraId="119E5D28" w14:textId="77777777" w:rsidR="00A854F4" w:rsidRPr="00A854F4" w:rsidRDefault="00A854F4" w:rsidP="00A854F4">
            <w:pPr>
              <w:rPr>
                <w:sz w:val="24"/>
                <w:szCs w:val="24"/>
              </w:rPr>
            </w:pPr>
            <w:r w:rsidRPr="00A854F4">
              <w:rPr>
                <w:sz w:val="24"/>
                <w:szCs w:val="24"/>
              </w:rPr>
              <w:t>        c=</w:t>
            </w:r>
            <w:proofErr w:type="spellStart"/>
            <w:r w:rsidRPr="00A854F4">
              <w:rPr>
                <w:sz w:val="24"/>
                <w:szCs w:val="24"/>
              </w:rPr>
              <w:t>a+b</w:t>
            </w:r>
            <w:proofErr w:type="spellEnd"/>
            <w:r w:rsidRPr="00A854F4">
              <w:rPr>
                <w:sz w:val="24"/>
                <w:szCs w:val="24"/>
              </w:rPr>
              <w:t>;</w:t>
            </w:r>
          </w:p>
          <w:p w14:paraId="03687B63" w14:textId="77777777" w:rsidR="00A854F4" w:rsidRPr="00A854F4" w:rsidRDefault="00A854F4" w:rsidP="00A854F4">
            <w:pPr>
              <w:rPr>
                <w:sz w:val="24"/>
                <w:szCs w:val="24"/>
              </w:rPr>
            </w:pPr>
            <w:r w:rsidRPr="00A854F4">
              <w:rPr>
                <w:sz w:val="24"/>
                <w:szCs w:val="24"/>
              </w:rPr>
              <w:t xml:space="preserve">        </w:t>
            </w:r>
            <w:proofErr w:type="spellStart"/>
            <w:r w:rsidRPr="00A854F4">
              <w:rPr>
                <w:sz w:val="24"/>
                <w:szCs w:val="24"/>
              </w:rPr>
              <w:t>System.out.printf</w:t>
            </w:r>
            <w:proofErr w:type="spellEnd"/>
            <w:r w:rsidRPr="00A854F4">
              <w:rPr>
                <w:sz w:val="24"/>
                <w:szCs w:val="24"/>
              </w:rPr>
              <w:t>("%d + %d = %d %n</w:t>
            </w:r>
            <w:proofErr w:type="gramStart"/>
            <w:r w:rsidRPr="00A854F4">
              <w:rPr>
                <w:sz w:val="24"/>
                <w:szCs w:val="24"/>
              </w:rPr>
              <w:t>",</w:t>
            </w:r>
            <w:proofErr w:type="spellStart"/>
            <w:r w:rsidRPr="00A854F4">
              <w:rPr>
                <w:sz w:val="24"/>
                <w:szCs w:val="24"/>
              </w:rPr>
              <w:t>a</w:t>
            </w:r>
            <w:proofErr w:type="gramEnd"/>
            <w:r w:rsidRPr="00A854F4">
              <w:rPr>
                <w:sz w:val="24"/>
                <w:szCs w:val="24"/>
              </w:rPr>
              <w:t>,b,c</w:t>
            </w:r>
            <w:proofErr w:type="spellEnd"/>
            <w:r w:rsidRPr="00A854F4">
              <w:rPr>
                <w:sz w:val="24"/>
                <w:szCs w:val="24"/>
              </w:rPr>
              <w:t>);</w:t>
            </w:r>
          </w:p>
          <w:p w14:paraId="5A522CC0" w14:textId="77777777" w:rsidR="00A854F4" w:rsidRPr="00A854F4" w:rsidRDefault="00A854F4" w:rsidP="00A854F4">
            <w:pPr>
              <w:rPr>
                <w:sz w:val="24"/>
                <w:szCs w:val="24"/>
              </w:rPr>
            </w:pPr>
            <w:r w:rsidRPr="00A854F4">
              <w:rPr>
                <w:sz w:val="24"/>
                <w:szCs w:val="24"/>
              </w:rPr>
              <w:t>    }</w:t>
            </w:r>
          </w:p>
          <w:p w14:paraId="1D8BACE6" w14:textId="77777777" w:rsidR="00A854F4" w:rsidRPr="00A854F4" w:rsidRDefault="00A854F4" w:rsidP="00A854F4">
            <w:pPr>
              <w:rPr>
                <w:sz w:val="24"/>
                <w:szCs w:val="24"/>
              </w:rPr>
            </w:pPr>
            <w:r w:rsidRPr="00A854F4">
              <w:rPr>
                <w:sz w:val="24"/>
                <w:szCs w:val="24"/>
              </w:rPr>
              <w:t xml:space="preserve">    static void </w:t>
            </w:r>
            <w:proofErr w:type="gramStart"/>
            <w:r w:rsidRPr="00A854F4">
              <w:rPr>
                <w:sz w:val="24"/>
                <w:szCs w:val="24"/>
              </w:rPr>
              <w:t>sub(</w:t>
            </w:r>
            <w:proofErr w:type="gramEnd"/>
            <w:r w:rsidRPr="00A854F4">
              <w:rPr>
                <w:sz w:val="24"/>
                <w:szCs w:val="24"/>
              </w:rPr>
              <w:t xml:space="preserve">int </w:t>
            </w:r>
            <w:proofErr w:type="spellStart"/>
            <w:r w:rsidRPr="00A854F4">
              <w:rPr>
                <w:sz w:val="24"/>
                <w:szCs w:val="24"/>
              </w:rPr>
              <w:t>a,int</w:t>
            </w:r>
            <w:proofErr w:type="spellEnd"/>
            <w:r w:rsidRPr="00A854F4">
              <w:rPr>
                <w:sz w:val="24"/>
                <w:szCs w:val="24"/>
              </w:rPr>
              <w:t xml:space="preserve"> b){</w:t>
            </w:r>
          </w:p>
          <w:p w14:paraId="1274C3A8" w14:textId="77777777" w:rsidR="00A854F4" w:rsidRPr="00A854F4" w:rsidRDefault="00A854F4" w:rsidP="00A854F4">
            <w:pPr>
              <w:rPr>
                <w:sz w:val="24"/>
                <w:szCs w:val="24"/>
              </w:rPr>
            </w:pPr>
            <w:r w:rsidRPr="00A854F4">
              <w:rPr>
                <w:sz w:val="24"/>
                <w:szCs w:val="24"/>
              </w:rPr>
              <w:t>        int c;</w:t>
            </w:r>
          </w:p>
          <w:p w14:paraId="2482BE2D" w14:textId="77777777" w:rsidR="00A854F4" w:rsidRPr="00A854F4" w:rsidRDefault="00A854F4" w:rsidP="00A854F4">
            <w:pPr>
              <w:rPr>
                <w:sz w:val="24"/>
                <w:szCs w:val="24"/>
              </w:rPr>
            </w:pPr>
            <w:r w:rsidRPr="00A854F4">
              <w:rPr>
                <w:sz w:val="24"/>
                <w:szCs w:val="24"/>
              </w:rPr>
              <w:t>        c=a-b;</w:t>
            </w:r>
          </w:p>
          <w:p w14:paraId="46C69C63" w14:textId="77777777" w:rsidR="00A854F4" w:rsidRPr="00A854F4" w:rsidRDefault="00A854F4" w:rsidP="00A854F4">
            <w:pPr>
              <w:rPr>
                <w:sz w:val="24"/>
                <w:szCs w:val="24"/>
              </w:rPr>
            </w:pPr>
            <w:r w:rsidRPr="00A854F4">
              <w:rPr>
                <w:sz w:val="24"/>
                <w:szCs w:val="24"/>
              </w:rPr>
              <w:t xml:space="preserve">        </w:t>
            </w:r>
            <w:proofErr w:type="spellStart"/>
            <w:r w:rsidRPr="00A854F4">
              <w:rPr>
                <w:sz w:val="24"/>
                <w:szCs w:val="24"/>
              </w:rPr>
              <w:t>System.out.printf</w:t>
            </w:r>
            <w:proofErr w:type="spellEnd"/>
            <w:r w:rsidRPr="00A854F4">
              <w:rPr>
                <w:sz w:val="24"/>
                <w:szCs w:val="24"/>
              </w:rPr>
              <w:t>("%d - %d = %d %n</w:t>
            </w:r>
            <w:proofErr w:type="gramStart"/>
            <w:r w:rsidRPr="00A854F4">
              <w:rPr>
                <w:sz w:val="24"/>
                <w:szCs w:val="24"/>
              </w:rPr>
              <w:t>",</w:t>
            </w:r>
            <w:proofErr w:type="spellStart"/>
            <w:r w:rsidRPr="00A854F4">
              <w:rPr>
                <w:sz w:val="24"/>
                <w:szCs w:val="24"/>
              </w:rPr>
              <w:t>a</w:t>
            </w:r>
            <w:proofErr w:type="gramEnd"/>
            <w:r w:rsidRPr="00A854F4">
              <w:rPr>
                <w:sz w:val="24"/>
                <w:szCs w:val="24"/>
              </w:rPr>
              <w:t>,b,c</w:t>
            </w:r>
            <w:proofErr w:type="spellEnd"/>
            <w:r w:rsidRPr="00A854F4">
              <w:rPr>
                <w:sz w:val="24"/>
                <w:szCs w:val="24"/>
              </w:rPr>
              <w:t>);</w:t>
            </w:r>
          </w:p>
          <w:p w14:paraId="4C6A6C36" w14:textId="77777777" w:rsidR="00A854F4" w:rsidRPr="00A854F4" w:rsidRDefault="00A854F4" w:rsidP="00A854F4">
            <w:pPr>
              <w:rPr>
                <w:sz w:val="24"/>
                <w:szCs w:val="24"/>
              </w:rPr>
            </w:pPr>
            <w:r w:rsidRPr="00A854F4">
              <w:rPr>
                <w:sz w:val="24"/>
                <w:szCs w:val="24"/>
              </w:rPr>
              <w:t>    }</w:t>
            </w:r>
          </w:p>
          <w:p w14:paraId="29C64330" w14:textId="77777777" w:rsidR="00A854F4" w:rsidRPr="00A854F4" w:rsidRDefault="00A854F4" w:rsidP="00A854F4">
            <w:pPr>
              <w:rPr>
                <w:sz w:val="24"/>
                <w:szCs w:val="24"/>
              </w:rPr>
            </w:pPr>
            <w:r w:rsidRPr="00A854F4">
              <w:rPr>
                <w:sz w:val="24"/>
                <w:szCs w:val="24"/>
              </w:rPr>
              <w:t xml:space="preserve">    public static void </w:t>
            </w:r>
            <w:proofErr w:type="gramStart"/>
            <w:r w:rsidRPr="00A854F4">
              <w:rPr>
                <w:sz w:val="24"/>
                <w:szCs w:val="24"/>
              </w:rPr>
              <w:t>main(</w:t>
            </w:r>
            <w:proofErr w:type="gramEnd"/>
            <w:r w:rsidRPr="00A854F4">
              <w:rPr>
                <w:sz w:val="24"/>
                <w:szCs w:val="24"/>
              </w:rPr>
              <w:t xml:space="preserve">String[] </w:t>
            </w:r>
            <w:proofErr w:type="spellStart"/>
            <w:r w:rsidRPr="00A854F4">
              <w:rPr>
                <w:sz w:val="24"/>
                <w:szCs w:val="24"/>
              </w:rPr>
              <w:t>args</w:t>
            </w:r>
            <w:proofErr w:type="spellEnd"/>
            <w:r w:rsidRPr="00A854F4">
              <w:rPr>
                <w:sz w:val="24"/>
                <w:szCs w:val="24"/>
              </w:rPr>
              <w:t>) {</w:t>
            </w:r>
          </w:p>
          <w:p w14:paraId="360C4DAC" w14:textId="77777777" w:rsidR="00A854F4" w:rsidRPr="00A854F4" w:rsidRDefault="00A854F4" w:rsidP="00A854F4">
            <w:pPr>
              <w:rPr>
                <w:sz w:val="24"/>
                <w:szCs w:val="24"/>
              </w:rPr>
            </w:pPr>
            <w:r w:rsidRPr="00A854F4">
              <w:rPr>
                <w:sz w:val="24"/>
                <w:szCs w:val="24"/>
              </w:rPr>
              <w:t xml:space="preserve">        </w:t>
            </w:r>
            <w:proofErr w:type="gramStart"/>
            <w:r w:rsidRPr="00A854F4">
              <w:rPr>
                <w:sz w:val="24"/>
                <w:szCs w:val="24"/>
              </w:rPr>
              <w:t>add(</w:t>
            </w:r>
            <w:proofErr w:type="gramEnd"/>
            <w:r w:rsidRPr="00A854F4">
              <w:rPr>
                <w:sz w:val="24"/>
                <w:szCs w:val="24"/>
              </w:rPr>
              <w:t>);</w:t>
            </w:r>
          </w:p>
          <w:p w14:paraId="110C9308" w14:textId="77777777" w:rsidR="00A854F4" w:rsidRPr="00A854F4" w:rsidRDefault="00A854F4" w:rsidP="00A854F4">
            <w:pPr>
              <w:rPr>
                <w:sz w:val="24"/>
                <w:szCs w:val="24"/>
              </w:rPr>
            </w:pPr>
            <w:r w:rsidRPr="00A854F4">
              <w:rPr>
                <w:sz w:val="24"/>
                <w:szCs w:val="24"/>
              </w:rPr>
              <w:t xml:space="preserve">        </w:t>
            </w:r>
            <w:proofErr w:type="gramStart"/>
            <w:r w:rsidRPr="00A854F4">
              <w:rPr>
                <w:sz w:val="24"/>
                <w:szCs w:val="24"/>
              </w:rPr>
              <w:t>sub(</w:t>
            </w:r>
            <w:proofErr w:type="gramEnd"/>
            <w:r w:rsidRPr="00A854F4">
              <w:rPr>
                <w:sz w:val="24"/>
                <w:szCs w:val="24"/>
              </w:rPr>
              <w:t xml:space="preserve">100,200);   </w:t>
            </w:r>
          </w:p>
          <w:p w14:paraId="2A7161B0" w14:textId="77777777" w:rsidR="00A854F4" w:rsidRPr="00A854F4" w:rsidRDefault="00A854F4" w:rsidP="00A854F4">
            <w:pPr>
              <w:rPr>
                <w:sz w:val="24"/>
                <w:szCs w:val="24"/>
              </w:rPr>
            </w:pPr>
            <w:r w:rsidRPr="00A854F4">
              <w:rPr>
                <w:sz w:val="24"/>
                <w:szCs w:val="24"/>
              </w:rPr>
              <w:t>    }</w:t>
            </w:r>
          </w:p>
          <w:p w14:paraId="2E3B814D" w14:textId="77777777" w:rsidR="00A854F4" w:rsidRDefault="00A854F4" w:rsidP="00362C31">
            <w:pPr>
              <w:rPr>
                <w:sz w:val="24"/>
                <w:szCs w:val="24"/>
              </w:rPr>
            </w:pPr>
            <w:r w:rsidRPr="00A854F4">
              <w:rPr>
                <w:sz w:val="24"/>
                <w:szCs w:val="24"/>
              </w:rPr>
              <w:t>}</w:t>
            </w:r>
          </w:p>
          <w:p w14:paraId="3EB75DC0" w14:textId="77777777" w:rsidR="00A854F4" w:rsidRPr="00C47594" w:rsidRDefault="00A854F4" w:rsidP="00362C31">
            <w:pPr>
              <w:rPr>
                <w:b/>
                <w:bCs/>
                <w:sz w:val="24"/>
                <w:szCs w:val="24"/>
                <w:u w:val="single"/>
              </w:rPr>
            </w:pPr>
            <w:r w:rsidRPr="00C47594">
              <w:rPr>
                <w:b/>
                <w:bCs/>
                <w:sz w:val="24"/>
                <w:szCs w:val="24"/>
                <w:highlight w:val="green"/>
                <w:u w:val="single"/>
              </w:rPr>
              <w:t>Output:</w:t>
            </w:r>
          </w:p>
          <w:p w14:paraId="0B2537EC" w14:textId="77777777" w:rsidR="00C47594" w:rsidRPr="00C47594" w:rsidRDefault="00C47594" w:rsidP="00C47594">
            <w:pPr>
              <w:rPr>
                <w:sz w:val="24"/>
                <w:szCs w:val="24"/>
              </w:rPr>
            </w:pPr>
            <w:r w:rsidRPr="00C47594">
              <w:rPr>
                <w:sz w:val="24"/>
                <w:szCs w:val="24"/>
              </w:rPr>
              <w:t xml:space="preserve">10 + 3 = 13 </w:t>
            </w:r>
          </w:p>
          <w:p w14:paraId="7E9E9312" w14:textId="2DDF168D" w:rsidR="00A854F4" w:rsidRDefault="00C47594" w:rsidP="00C47594">
            <w:pPr>
              <w:rPr>
                <w:b/>
                <w:bCs/>
                <w:sz w:val="24"/>
                <w:szCs w:val="24"/>
                <w:u w:val="single"/>
              </w:rPr>
            </w:pPr>
            <w:r w:rsidRPr="00C47594">
              <w:rPr>
                <w:sz w:val="24"/>
                <w:szCs w:val="24"/>
              </w:rPr>
              <w:t>100 - 200 = -100</w:t>
            </w:r>
          </w:p>
        </w:tc>
      </w:tr>
    </w:tbl>
    <w:p w14:paraId="53D3EFA0" w14:textId="77777777" w:rsidR="00765166" w:rsidRDefault="00765166" w:rsidP="00362C31">
      <w:pPr>
        <w:rPr>
          <w:b/>
          <w:bCs/>
          <w:sz w:val="24"/>
          <w:szCs w:val="24"/>
          <w:u w:val="single"/>
        </w:rPr>
      </w:pPr>
    </w:p>
    <w:p w14:paraId="0ABE6E9C" w14:textId="70060368" w:rsidR="00471C92" w:rsidRDefault="00471C92" w:rsidP="00362C31">
      <w:pPr>
        <w:rPr>
          <w:b/>
          <w:bCs/>
          <w:sz w:val="24"/>
          <w:szCs w:val="24"/>
          <w:u w:val="single"/>
        </w:rPr>
      </w:pPr>
      <w:r>
        <w:rPr>
          <w:b/>
          <w:bCs/>
          <w:sz w:val="24"/>
          <w:szCs w:val="24"/>
          <w:u w:val="single"/>
        </w:rPr>
        <w:t>What is a parameter?</w:t>
      </w:r>
    </w:p>
    <w:tbl>
      <w:tblPr>
        <w:tblStyle w:val="TableGrid"/>
        <w:tblW w:w="0" w:type="auto"/>
        <w:tblLook w:val="04A0" w:firstRow="1" w:lastRow="0" w:firstColumn="1" w:lastColumn="0" w:noHBand="0" w:noVBand="1"/>
      </w:tblPr>
      <w:tblGrid>
        <w:gridCol w:w="8522"/>
      </w:tblGrid>
      <w:tr w:rsidR="00874DB0" w14:paraId="2489532F" w14:textId="77777777" w:rsidTr="00874DB0">
        <w:tc>
          <w:tcPr>
            <w:tcW w:w="8522" w:type="dxa"/>
          </w:tcPr>
          <w:p w14:paraId="77971C16" w14:textId="4D6B11F3" w:rsidR="00874DB0" w:rsidRDefault="00874DB0" w:rsidP="000A0B67">
            <w:pPr>
              <w:pStyle w:val="ListParagraph"/>
              <w:numPr>
                <w:ilvl w:val="2"/>
                <w:numId w:val="53"/>
              </w:numPr>
              <w:rPr>
                <w:sz w:val="24"/>
                <w:szCs w:val="24"/>
              </w:rPr>
            </w:pPr>
            <w:r w:rsidRPr="000A0B67">
              <w:rPr>
                <w:sz w:val="24"/>
                <w:szCs w:val="24"/>
              </w:rPr>
              <w:t xml:space="preserve">Variables which are declared within parenthesis </w:t>
            </w:r>
            <w:r w:rsidR="009673D1" w:rsidRPr="000A0B67">
              <w:rPr>
                <w:sz w:val="24"/>
                <w:szCs w:val="24"/>
              </w:rPr>
              <w:t>of a function are called as parameters.</w:t>
            </w:r>
          </w:p>
          <w:p w14:paraId="4480A9C2" w14:textId="47837DE7" w:rsidR="000A0B67" w:rsidRDefault="000A0B67" w:rsidP="000A0B67">
            <w:pPr>
              <w:pStyle w:val="ListParagraph"/>
              <w:numPr>
                <w:ilvl w:val="2"/>
                <w:numId w:val="53"/>
              </w:numPr>
              <w:rPr>
                <w:sz w:val="24"/>
                <w:szCs w:val="24"/>
              </w:rPr>
            </w:pPr>
            <w:r>
              <w:rPr>
                <w:sz w:val="24"/>
                <w:szCs w:val="24"/>
              </w:rPr>
              <w:t>Parameters are separated by comma (,)</w:t>
            </w:r>
          </w:p>
          <w:p w14:paraId="172D95F8" w14:textId="7C30271C" w:rsidR="00D60FE3" w:rsidRPr="009742E7" w:rsidRDefault="000A0B67" w:rsidP="009742E7">
            <w:pPr>
              <w:pStyle w:val="ListParagraph"/>
              <w:numPr>
                <w:ilvl w:val="2"/>
                <w:numId w:val="53"/>
              </w:numPr>
              <w:rPr>
                <w:sz w:val="24"/>
                <w:szCs w:val="24"/>
              </w:rPr>
            </w:pPr>
            <w:r>
              <w:rPr>
                <w:sz w:val="24"/>
                <w:szCs w:val="24"/>
              </w:rPr>
              <w:t>After last parameter no need to give semicolon</w:t>
            </w:r>
            <w:r w:rsidR="00D60FE3">
              <w:rPr>
                <w:sz w:val="24"/>
                <w:szCs w:val="24"/>
              </w:rPr>
              <w:t xml:space="preserve"> or comma</w:t>
            </w:r>
          </w:p>
          <w:p w14:paraId="550E66C4" w14:textId="35C1EFB9" w:rsidR="000A0B67" w:rsidRPr="00874DB0" w:rsidRDefault="000A0B67" w:rsidP="00362C31">
            <w:pPr>
              <w:rPr>
                <w:sz w:val="24"/>
                <w:szCs w:val="24"/>
              </w:rPr>
            </w:pPr>
          </w:p>
        </w:tc>
      </w:tr>
    </w:tbl>
    <w:p w14:paraId="5446156E" w14:textId="77777777" w:rsidR="00471C92" w:rsidRDefault="00471C92" w:rsidP="00362C31">
      <w:pPr>
        <w:rPr>
          <w:b/>
          <w:bCs/>
          <w:sz w:val="24"/>
          <w:szCs w:val="24"/>
          <w:u w:val="single"/>
        </w:rPr>
      </w:pPr>
    </w:p>
    <w:p w14:paraId="0C9594A7" w14:textId="7B8EFA82" w:rsidR="00C42973" w:rsidRDefault="00C42973" w:rsidP="00362C31">
      <w:pPr>
        <w:rPr>
          <w:b/>
          <w:bCs/>
          <w:sz w:val="24"/>
          <w:szCs w:val="24"/>
          <w:u w:val="single"/>
        </w:rPr>
      </w:pPr>
      <w:r>
        <w:rPr>
          <w:b/>
          <w:bCs/>
          <w:sz w:val="24"/>
          <w:szCs w:val="24"/>
          <w:u w:val="single"/>
        </w:rPr>
        <w:t>Example on Types of functions</w:t>
      </w:r>
    </w:p>
    <w:tbl>
      <w:tblPr>
        <w:tblStyle w:val="TableGrid"/>
        <w:tblW w:w="0" w:type="auto"/>
        <w:tblLook w:val="04A0" w:firstRow="1" w:lastRow="0" w:firstColumn="1" w:lastColumn="0" w:noHBand="0" w:noVBand="1"/>
      </w:tblPr>
      <w:tblGrid>
        <w:gridCol w:w="8522"/>
      </w:tblGrid>
      <w:tr w:rsidR="004E40A2" w14:paraId="50304986" w14:textId="77777777" w:rsidTr="004E40A2">
        <w:tc>
          <w:tcPr>
            <w:tcW w:w="8522" w:type="dxa"/>
          </w:tcPr>
          <w:p w14:paraId="22AD5509" w14:textId="77777777" w:rsidR="004E40A2" w:rsidRPr="004E40A2" w:rsidRDefault="004E40A2" w:rsidP="004E40A2">
            <w:pPr>
              <w:rPr>
                <w:sz w:val="24"/>
                <w:szCs w:val="24"/>
              </w:rPr>
            </w:pPr>
            <w:r w:rsidRPr="004E40A2">
              <w:rPr>
                <w:sz w:val="24"/>
                <w:szCs w:val="24"/>
              </w:rPr>
              <w:t xml:space="preserve">public class Nine </w:t>
            </w:r>
          </w:p>
          <w:p w14:paraId="6EA3F7C8" w14:textId="77777777" w:rsidR="004E40A2" w:rsidRPr="004E40A2" w:rsidRDefault="004E40A2" w:rsidP="004E40A2">
            <w:pPr>
              <w:rPr>
                <w:sz w:val="24"/>
                <w:szCs w:val="24"/>
              </w:rPr>
            </w:pPr>
            <w:r w:rsidRPr="004E40A2">
              <w:rPr>
                <w:sz w:val="24"/>
                <w:szCs w:val="24"/>
              </w:rPr>
              <w:t>{</w:t>
            </w:r>
          </w:p>
          <w:p w14:paraId="2365B8BB" w14:textId="77777777" w:rsidR="004E40A2" w:rsidRPr="004E40A2" w:rsidRDefault="004E40A2" w:rsidP="004E40A2">
            <w:pPr>
              <w:rPr>
                <w:sz w:val="24"/>
                <w:szCs w:val="24"/>
              </w:rPr>
            </w:pPr>
          </w:p>
          <w:p w14:paraId="106CA831" w14:textId="77777777" w:rsidR="004E40A2" w:rsidRPr="004E40A2" w:rsidRDefault="004E40A2" w:rsidP="004E40A2">
            <w:pPr>
              <w:rPr>
                <w:sz w:val="24"/>
                <w:szCs w:val="24"/>
              </w:rPr>
            </w:pPr>
            <w:r w:rsidRPr="004E40A2">
              <w:rPr>
                <w:sz w:val="24"/>
                <w:szCs w:val="24"/>
              </w:rPr>
              <w:t>    //function without parameters and without return type</w:t>
            </w:r>
          </w:p>
          <w:p w14:paraId="337D1381" w14:textId="77777777" w:rsidR="004E40A2" w:rsidRPr="004E40A2" w:rsidRDefault="004E40A2" w:rsidP="004E40A2">
            <w:pPr>
              <w:rPr>
                <w:sz w:val="24"/>
                <w:szCs w:val="24"/>
              </w:rPr>
            </w:pPr>
            <w:r w:rsidRPr="004E40A2">
              <w:rPr>
                <w:sz w:val="24"/>
                <w:szCs w:val="24"/>
              </w:rPr>
              <w:t xml:space="preserve">    static void </w:t>
            </w:r>
            <w:proofErr w:type="gramStart"/>
            <w:r w:rsidRPr="004E40A2">
              <w:rPr>
                <w:sz w:val="24"/>
                <w:szCs w:val="24"/>
              </w:rPr>
              <w:t>add(</w:t>
            </w:r>
            <w:proofErr w:type="gramEnd"/>
            <w:r w:rsidRPr="004E40A2">
              <w:rPr>
                <w:sz w:val="24"/>
                <w:szCs w:val="24"/>
              </w:rPr>
              <w:t>)</w:t>
            </w:r>
          </w:p>
          <w:p w14:paraId="6061FC13" w14:textId="77777777" w:rsidR="004E40A2" w:rsidRPr="004E40A2" w:rsidRDefault="004E40A2" w:rsidP="004E40A2">
            <w:pPr>
              <w:rPr>
                <w:sz w:val="24"/>
                <w:szCs w:val="24"/>
              </w:rPr>
            </w:pPr>
            <w:r w:rsidRPr="004E40A2">
              <w:rPr>
                <w:sz w:val="24"/>
                <w:szCs w:val="24"/>
              </w:rPr>
              <w:t>    {</w:t>
            </w:r>
          </w:p>
          <w:p w14:paraId="2A10584B" w14:textId="77777777" w:rsidR="004E40A2" w:rsidRPr="004E40A2" w:rsidRDefault="004E40A2" w:rsidP="004E40A2">
            <w:pPr>
              <w:rPr>
                <w:sz w:val="24"/>
                <w:szCs w:val="24"/>
              </w:rPr>
            </w:pPr>
            <w:r w:rsidRPr="004E40A2">
              <w:rPr>
                <w:sz w:val="24"/>
                <w:szCs w:val="24"/>
              </w:rPr>
              <w:t>        int a=</w:t>
            </w:r>
            <w:proofErr w:type="gramStart"/>
            <w:r w:rsidRPr="004E40A2">
              <w:rPr>
                <w:sz w:val="24"/>
                <w:szCs w:val="24"/>
              </w:rPr>
              <w:t>10,b</w:t>
            </w:r>
            <w:proofErr w:type="gramEnd"/>
            <w:r w:rsidRPr="004E40A2">
              <w:rPr>
                <w:sz w:val="24"/>
                <w:szCs w:val="24"/>
              </w:rPr>
              <w:t>=3,c;</w:t>
            </w:r>
          </w:p>
          <w:p w14:paraId="50180498" w14:textId="77777777" w:rsidR="004E40A2" w:rsidRPr="004E40A2" w:rsidRDefault="004E40A2" w:rsidP="004E40A2">
            <w:pPr>
              <w:rPr>
                <w:sz w:val="24"/>
                <w:szCs w:val="24"/>
              </w:rPr>
            </w:pPr>
            <w:r w:rsidRPr="004E40A2">
              <w:rPr>
                <w:sz w:val="24"/>
                <w:szCs w:val="24"/>
              </w:rPr>
              <w:t>        c=</w:t>
            </w:r>
            <w:proofErr w:type="spellStart"/>
            <w:r w:rsidRPr="004E40A2">
              <w:rPr>
                <w:sz w:val="24"/>
                <w:szCs w:val="24"/>
              </w:rPr>
              <w:t>a+b</w:t>
            </w:r>
            <w:proofErr w:type="spellEnd"/>
            <w:r w:rsidRPr="004E40A2">
              <w:rPr>
                <w:sz w:val="24"/>
                <w:szCs w:val="24"/>
              </w:rPr>
              <w:t>;</w:t>
            </w:r>
          </w:p>
          <w:p w14:paraId="447522C5" w14:textId="77777777" w:rsidR="004E40A2" w:rsidRPr="004E40A2" w:rsidRDefault="004E40A2" w:rsidP="004E40A2">
            <w:pPr>
              <w:rPr>
                <w:sz w:val="24"/>
                <w:szCs w:val="24"/>
              </w:rPr>
            </w:pPr>
            <w:r w:rsidRPr="004E40A2">
              <w:rPr>
                <w:sz w:val="24"/>
                <w:szCs w:val="24"/>
              </w:rPr>
              <w:t xml:space="preserve">        </w:t>
            </w:r>
            <w:proofErr w:type="spellStart"/>
            <w:r w:rsidRPr="004E40A2">
              <w:rPr>
                <w:sz w:val="24"/>
                <w:szCs w:val="24"/>
              </w:rPr>
              <w:t>System.out.printf</w:t>
            </w:r>
            <w:proofErr w:type="spellEnd"/>
            <w:r w:rsidRPr="004E40A2">
              <w:rPr>
                <w:sz w:val="24"/>
                <w:szCs w:val="24"/>
              </w:rPr>
              <w:t>("%d + %d = %d %n</w:t>
            </w:r>
            <w:proofErr w:type="gramStart"/>
            <w:r w:rsidRPr="004E40A2">
              <w:rPr>
                <w:sz w:val="24"/>
                <w:szCs w:val="24"/>
              </w:rPr>
              <w:t>",</w:t>
            </w:r>
            <w:proofErr w:type="spellStart"/>
            <w:r w:rsidRPr="004E40A2">
              <w:rPr>
                <w:sz w:val="24"/>
                <w:szCs w:val="24"/>
              </w:rPr>
              <w:t>a</w:t>
            </w:r>
            <w:proofErr w:type="gramEnd"/>
            <w:r w:rsidRPr="004E40A2">
              <w:rPr>
                <w:sz w:val="24"/>
                <w:szCs w:val="24"/>
              </w:rPr>
              <w:t>,b,c</w:t>
            </w:r>
            <w:proofErr w:type="spellEnd"/>
            <w:r w:rsidRPr="004E40A2">
              <w:rPr>
                <w:sz w:val="24"/>
                <w:szCs w:val="24"/>
              </w:rPr>
              <w:t>);</w:t>
            </w:r>
          </w:p>
          <w:p w14:paraId="5CC3BA74" w14:textId="77777777" w:rsidR="004E40A2" w:rsidRPr="004E40A2" w:rsidRDefault="004E40A2" w:rsidP="004E40A2">
            <w:pPr>
              <w:rPr>
                <w:sz w:val="24"/>
                <w:szCs w:val="24"/>
              </w:rPr>
            </w:pPr>
            <w:r w:rsidRPr="004E40A2">
              <w:rPr>
                <w:sz w:val="24"/>
                <w:szCs w:val="24"/>
              </w:rPr>
              <w:t>    }</w:t>
            </w:r>
          </w:p>
          <w:p w14:paraId="5BD4DAA4" w14:textId="77777777" w:rsidR="004E40A2" w:rsidRPr="004E40A2" w:rsidRDefault="004E40A2" w:rsidP="004E40A2">
            <w:pPr>
              <w:rPr>
                <w:sz w:val="24"/>
                <w:szCs w:val="24"/>
              </w:rPr>
            </w:pPr>
            <w:r w:rsidRPr="004E40A2">
              <w:rPr>
                <w:sz w:val="24"/>
                <w:szCs w:val="24"/>
              </w:rPr>
              <w:t>    //function with parameters and without return type</w:t>
            </w:r>
          </w:p>
          <w:p w14:paraId="0FD4B201" w14:textId="77777777" w:rsidR="004E40A2" w:rsidRPr="004E40A2" w:rsidRDefault="004E40A2" w:rsidP="004E40A2">
            <w:pPr>
              <w:rPr>
                <w:sz w:val="24"/>
                <w:szCs w:val="24"/>
              </w:rPr>
            </w:pPr>
            <w:r w:rsidRPr="004E40A2">
              <w:rPr>
                <w:sz w:val="24"/>
                <w:szCs w:val="24"/>
              </w:rPr>
              <w:t xml:space="preserve">    static void </w:t>
            </w:r>
            <w:proofErr w:type="gramStart"/>
            <w:r w:rsidRPr="004E40A2">
              <w:rPr>
                <w:sz w:val="24"/>
                <w:szCs w:val="24"/>
              </w:rPr>
              <w:t>sub(</w:t>
            </w:r>
            <w:proofErr w:type="gramEnd"/>
            <w:r w:rsidRPr="004E40A2">
              <w:rPr>
                <w:sz w:val="24"/>
                <w:szCs w:val="24"/>
              </w:rPr>
              <w:t xml:space="preserve">int </w:t>
            </w:r>
            <w:proofErr w:type="spellStart"/>
            <w:r w:rsidRPr="004E40A2">
              <w:rPr>
                <w:sz w:val="24"/>
                <w:szCs w:val="24"/>
              </w:rPr>
              <w:t>a,int</w:t>
            </w:r>
            <w:proofErr w:type="spellEnd"/>
            <w:r w:rsidRPr="004E40A2">
              <w:rPr>
                <w:sz w:val="24"/>
                <w:szCs w:val="24"/>
              </w:rPr>
              <w:t xml:space="preserve"> b){</w:t>
            </w:r>
          </w:p>
          <w:p w14:paraId="6DBD7D78" w14:textId="77777777" w:rsidR="004E40A2" w:rsidRPr="004E40A2" w:rsidRDefault="004E40A2" w:rsidP="004E40A2">
            <w:pPr>
              <w:rPr>
                <w:sz w:val="24"/>
                <w:szCs w:val="24"/>
              </w:rPr>
            </w:pPr>
            <w:r w:rsidRPr="004E40A2">
              <w:rPr>
                <w:sz w:val="24"/>
                <w:szCs w:val="24"/>
              </w:rPr>
              <w:t>        int c;</w:t>
            </w:r>
          </w:p>
          <w:p w14:paraId="19834BC6" w14:textId="77777777" w:rsidR="004E40A2" w:rsidRPr="004E40A2" w:rsidRDefault="004E40A2" w:rsidP="004E40A2">
            <w:pPr>
              <w:rPr>
                <w:sz w:val="24"/>
                <w:szCs w:val="24"/>
              </w:rPr>
            </w:pPr>
            <w:r w:rsidRPr="004E40A2">
              <w:rPr>
                <w:sz w:val="24"/>
                <w:szCs w:val="24"/>
              </w:rPr>
              <w:t>        c=a-b;</w:t>
            </w:r>
          </w:p>
          <w:p w14:paraId="5CFEA30D" w14:textId="77777777" w:rsidR="004E40A2" w:rsidRPr="004E40A2" w:rsidRDefault="004E40A2" w:rsidP="004E40A2">
            <w:pPr>
              <w:rPr>
                <w:sz w:val="24"/>
                <w:szCs w:val="24"/>
              </w:rPr>
            </w:pPr>
            <w:r w:rsidRPr="004E40A2">
              <w:rPr>
                <w:sz w:val="24"/>
                <w:szCs w:val="24"/>
              </w:rPr>
              <w:t xml:space="preserve">        </w:t>
            </w:r>
            <w:proofErr w:type="spellStart"/>
            <w:r w:rsidRPr="004E40A2">
              <w:rPr>
                <w:sz w:val="24"/>
                <w:szCs w:val="24"/>
              </w:rPr>
              <w:t>System.out.printf</w:t>
            </w:r>
            <w:proofErr w:type="spellEnd"/>
            <w:r w:rsidRPr="004E40A2">
              <w:rPr>
                <w:sz w:val="24"/>
                <w:szCs w:val="24"/>
              </w:rPr>
              <w:t>("%d - %d = %d %n</w:t>
            </w:r>
            <w:proofErr w:type="gramStart"/>
            <w:r w:rsidRPr="004E40A2">
              <w:rPr>
                <w:sz w:val="24"/>
                <w:szCs w:val="24"/>
              </w:rPr>
              <w:t>",</w:t>
            </w:r>
            <w:proofErr w:type="spellStart"/>
            <w:r w:rsidRPr="004E40A2">
              <w:rPr>
                <w:sz w:val="24"/>
                <w:szCs w:val="24"/>
              </w:rPr>
              <w:t>a</w:t>
            </w:r>
            <w:proofErr w:type="gramEnd"/>
            <w:r w:rsidRPr="004E40A2">
              <w:rPr>
                <w:sz w:val="24"/>
                <w:szCs w:val="24"/>
              </w:rPr>
              <w:t>,b,c</w:t>
            </w:r>
            <w:proofErr w:type="spellEnd"/>
            <w:r w:rsidRPr="004E40A2">
              <w:rPr>
                <w:sz w:val="24"/>
                <w:szCs w:val="24"/>
              </w:rPr>
              <w:t>);</w:t>
            </w:r>
          </w:p>
          <w:p w14:paraId="2FC20570" w14:textId="77777777" w:rsidR="004E40A2" w:rsidRPr="004E40A2" w:rsidRDefault="004E40A2" w:rsidP="004E40A2">
            <w:pPr>
              <w:rPr>
                <w:sz w:val="24"/>
                <w:szCs w:val="24"/>
              </w:rPr>
            </w:pPr>
            <w:r w:rsidRPr="004E40A2">
              <w:rPr>
                <w:sz w:val="24"/>
                <w:szCs w:val="24"/>
              </w:rPr>
              <w:t>    }</w:t>
            </w:r>
          </w:p>
          <w:p w14:paraId="415759C0" w14:textId="77777777" w:rsidR="004E40A2" w:rsidRPr="004E40A2" w:rsidRDefault="004E40A2" w:rsidP="004E40A2">
            <w:pPr>
              <w:rPr>
                <w:sz w:val="24"/>
                <w:szCs w:val="24"/>
              </w:rPr>
            </w:pPr>
            <w:r w:rsidRPr="004E40A2">
              <w:rPr>
                <w:sz w:val="24"/>
                <w:szCs w:val="24"/>
              </w:rPr>
              <w:t>    //function with parameters and with return type</w:t>
            </w:r>
          </w:p>
          <w:p w14:paraId="4F1B0034" w14:textId="77777777" w:rsidR="004E40A2" w:rsidRPr="004E40A2" w:rsidRDefault="004E40A2" w:rsidP="004E40A2">
            <w:pPr>
              <w:rPr>
                <w:sz w:val="24"/>
                <w:szCs w:val="24"/>
              </w:rPr>
            </w:pPr>
            <w:r w:rsidRPr="004E40A2">
              <w:rPr>
                <w:sz w:val="24"/>
                <w:szCs w:val="24"/>
              </w:rPr>
              <w:t xml:space="preserve">    static int </w:t>
            </w:r>
            <w:proofErr w:type="gramStart"/>
            <w:r w:rsidRPr="004E40A2">
              <w:rPr>
                <w:sz w:val="24"/>
                <w:szCs w:val="24"/>
              </w:rPr>
              <w:t>multi(</w:t>
            </w:r>
            <w:proofErr w:type="gramEnd"/>
            <w:r w:rsidRPr="004E40A2">
              <w:rPr>
                <w:sz w:val="24"/>
                <w:szCs w:val="24"/>
              </w:rPr>
              <w:t xml:space="preserve">int </w:t>
            </w:r>
            <w:proofErr w:type="spellStart"/>
            <w:r w:rsidRPr="004E40A2">
              <w:rPr>
                <w:sz w:val="24"/>
                <w:szCs w:val="24"/>
              </w:rPr>
              <w:t>a,int</w:t>
            </w:r>
            <w:proofErr w:type="spellEnd"/>
            <w:r w:rsidRPr="004E40A2">
              <w:rPr>
                <w:sz w:val="24"/>
                <w:szCs w:val="24"/>
              </w:rPr>
              <w:t xml:space="preserve"> b)</w:t>
            </w:r>
          </w:p>
          <w:p w14:paraId="59E3A27B" w14:textId="77777777" w:rsidR="004E40A2" w:rsidRPr="004E40A2" w:rsidRDefault="004E40A2" w:rsidP="004E40A2">
            <w:pPr>
              <w:rPr>
                <w:sz w:val="24"/>
                <w:szCs w:val="24"/>
              </w:rPr>
            </w:pPr>
            <w:r w:rsidRPr="004E40A2">
              <w:rPr>
                <w:sz w:val="24"/>
                <w:szCs w:val="24"/>
              </w:rPr>
              <w:lastRenderedPageBreak/>
              <w:t>    {</w:t>
            </w:r>
          </w:p>
          <w:p w14:paraId="0CDD2F7D" w14:textId="77777777" w:rsidR="004E40A2" w:rsidRPr="004E40A2" w:rsidRDefault="004E40A2" w:rsidP="004E40A2">
            <w:pPr>
              <w:rPr>
                <w:sz w:val="24"/>
                <w:szCs w:val="24"/>
              </w:rPr>
            </w:pPr>
            <w:r w:rsidRPr="004E40A2">
              <w:rPr>
                <w:sz w:val="24"/>
                <w:szCs w:val="24"/>
              </w:rPr>
              <w:t>        int c=a*b;</w:t>
            </w:r>
          </w:p>
          <w:p w14:paraId="1C7389FB" w14:textId="77777777" w:rsidR="004E40A2" w:rsidRPr="004E40A2" w:rsidRDefault="004E40A2" w:rsidP="004E40A2">
            <w:pPr>
              <w:rPr>
                <w:sz w:val="24"/>
                <w:szCs w:val="24"/>
              </w:rPr>
            </w:pPr>
            <w:r w:rsidRPr="004E40A2">
              <w:rPr>
                <w:sz w:val="24"/>
                <w:szCs w:val="24"/>
              </w:rPr>
              <w:t>        return c;</w:t>
            </w:r>
          </w:p>
          <w:p w14:paraId="1781252C" w14:textId="77777777" w:rsidR="004E40A2" w:rsidRPr="004E40A2" w:rsidRDefault="004E40A2" w:rsidP="004E40A2">
            <w:pPr>
              <w:rPr>
                <w:sz w:val="24"/>
                <w:szCs w:val="24"/>
              </w:rPr>
            </w:pPr>
            <w:r w:rsidRPr="004E40A2">
              <w:rPr>
                <w:sz w:val="24"/>
                <w:szCs w:val="24"/>
              </w:rPr>
              <w:t>    }</w:t>
            </w:r>
          </w:p>
          <w:p w14:paraId="507BCB4C" w14:textId="77777777" w:rsidR="004E40A2" w:rsidRPr="004E40A2" w:rsidRDefault="004E40A2" w:rsidP="004E40A2">
            <w:pPr>
              <w:rPr>
                <w:sz w:val="24"/>
                <w:szCs w:val="24"/>
              </w:rPr>
            </w:pPr>
            <w:r w:rsidRPr="004E40A2">
              <w:rPr>
                <w:sz w:val="24"/>
                <w:szCs w:val="24"/>
              </w:rPr>
              <w:t>    //function without parameters and with return type</w:t>
            </w:r>
          </w:p>
          <w:p w14:paraId="3832F2EF" w14:textId="77777777" w:rsidR="004E40A2" w:rsidRPr="004E40A2" w:rsidRDefault="004E40A2" w:rsidP="004E40A2">
            <w:pPr>
              <w:rPr>
                <w:sz w:val="24"/>
                <w:szCs w:val="24"/>
              </w:rPr>
            </w:pPr>
            <w:r w:rsidRPr="004E40A2">
              <w:rPr>
                <w:sz w:val="24"/>
                <w:szCs w:val="24"/>
              </w:rPr>
              <w:t xml:space="preserve">    static int </w:t>
            </w:r>
            <w:proofErr w:type="gramStart"/>
            <w:r w:rsidRPr="004E40A2">
              <w:rPr>
                <w:sz w:val="24"/>
                <w:szCs w:val="24"/>
              </w:rPr>
              <w:t>div(</w:t>
            </w:r>
            <w:proofErr w:type="gramEnd"/>
            <w:r w:rsidRPr="004E40A2">
              <w:rPr>
                <w:sz w:val="24"/>
                <w:szCs w:val="24"/>
              </w:rPr>
              <w:t>)</w:t>
            </w:r>
          </w:p>
          <w:p w14:paraId="159E89E0" w14:textId="77777777" w:rsidR="004E40A2" w:rsidRPr="004E40A2" w:rsidRDefault="004E40A2" w:rsidP="004E40A2">
            <w:pPr>
              <w:rPr>
                <w:sz w:val="24"/>
                <w:szCs w:val="24"/>
              </w:rPr>
            </w:pPr>
            <w:r w:rsidRPr="004E40A2">
              <w:rPr>
                <w:sz w:val="24"/>
                <w:szCs w:val="24"/>
              </w:rPr>
              <w:t>    {</w:t>
            </w:r>
          </w:p>
          <w:p w14:paraId="7E1C220D" w14:textId="77777777" w:rsidR="004E40A2" w:rsidRPr="004E40A2" w:rsidRDefault="004E40A2" w:rsidP="004E40A2">
            <w:pPr>
              <w:rPr>
                <w:sz w:val="24"/>
                <w:szCs w:val="24"/>
              </w:rPr>
            </w:pPr>
            <w:r w:rsidRPr="004E40A2">
              <w:rPr>
                <w:sz w:val="24"/>
                <w:szCs w:val="24"/>
              </w:rPr>
              <w:t>        int a=</w:t>
            </w:r>
            <w:proofErr w:type="gramStart"/>
            <w:r w:rsidRPr="004E40A2">
              <w:rPr>
                <w:sz w:val="24"/>
                <w:szCs w:val="24"/>
              </w:rPr>
              <w:t>10,b</w:t>
            </w:r>
            <w:proofErr w:type="gramEnd"/>
            <w:r w:rsidRPr="004E40A2">
              <w:rPr>
                <w:sz w:val="24"/>
                <w:szCs w:val="24"/>
              </w:rPr>
              <w:t>=3;</w:t>
            </w:r>
          </w:p>
          <w:p w14:paraId="18533819" w14:textId="77777777" w:rsidR="004E40A2" w:rsidRPr="004E40A2" w:rsidRDefault="004E40A2" w:rsidP="004E40A2">
            <w:pPr>
              <w:rPr>
                <w:sz w:val="24"/>
                <w:szCs w:val="24"/>
              </w:rPr>
            </w:pPr>
            <w:r w:rsidRPr="004E40A2">
              <w:rPr>
                <w:sz w:val="24"/>
                <w:szCs w:val="24"/>
              </w:rPr>
              <w:t>        return a/b;</w:t>
            </w:r>
          </w:p>
          <w:p w14:paraId="4B9BD5CC" w14:textId="77777777" w:rsidR="004E40A2" w:rsidRPr="004E40A2" w:rsidRDefault="004E40A2" w:rsidP="004E40A2">
            <w:pPr>
              <w:rPr>
                <w:sz w:val="24"/>
                <w:szCs w:val="24"/>
              </w:rPr>
            </w:pPr>
            <w:r w:rsidRPr="004E40A2">
              <w:rPr>
                <w:sz w:val="24"/>
                <w:szCs w:val="24"/>
              </w:rPr>
              <w:t>    }</w:t>
            </w:r>
          </w:p>
          <w:p w14:paraId="3465CE39" w14:textId="77777777" w:rsidR="004E40A2" w:rsidRPr="004E40A2" w:rsidRDefault="004E40A2" w:rsidP="004E40A2">
            <w:pPr>
              <w:rPr>
                <w:sz w:val="24"/>
                <w:szCs w:val="24"/>
              </w:rPr>
            </w:pPr>
            <w:r w:rsidRPr="004E40A2">
              <w:rPr>
                <w:sz w:val="24"/>
                <w:szCs w:val="24"/>
              </w:rPr>
              <w:t xml:space="preserve">    public static void </w:t>
            </w:r>
            <w:proofErr w:type="gramStart"/>
            <w:r w:rsidRPr="004E40A2">
              <w:rPr>
                <w:sz w:val="24"/>
                <w:szCs w:val="24"/>
              </w:rPr>
              <w:t>main(</w:t>
            </w:r>
            <w:proofErr w:type="gramEnd"/>
            <w:r w:rsidRPr="004E40A2">
              <w:rPr>
                <w:sz w:val="24"/>
                <w:szCs w:val="24"/>
              </w:rPr>
              <w:t xml:space="preserve">String[] </w:t>
            </w:r>
            <w:proofErr w:type="spellStart"/>
            <w:r w:rsidRPr="004E40A2">
              <w:rPr>
                <w:sz w:val="24"/>
                <w:szCs w:val="24"/>
              </w:rPr>
              <w:t>args</w:t>
            </w:r>
            <w:proofErr w:type="spellEnd"/>
            <w:r w:rsidRPr="004E40A2">
              <w:rPr>
                <w:sz w:val="24"/>
                <w:szCs w:val="24"/>
              </w:rPr>
              <w:t>) {</w:t>
            </w:r>
          </w:p>
          <w:p w14:paraId="40A535C0" w14:textId="77777777" w:rsidR="004E40A2" w:rsidRPr="004E40A2" w:rsidRDefault="004E40A2" w:rsidP="004E40A2">
            <w:pPr>
              <w:rPr>
                <w:sz w:val="24"/>
                <w:szCs w:val="24"/>
              </w:rPr>
            </w:pPr>
            <w:r w:rsidRPr="004E40A2">
              <w:rPr>
                <w:sz w:val="24"/>
                <w:szCs w:val="24"/>
              </w:rPr>
              <w:t xml:space="preserve">        </w:t>
            </w:r>
            <w:proofErr w:type="gramStart"/>
            <w:r w:rsidRPr="004E40A2">
              <w:rPr>
                <w:sz w:val="24"/>
                <w:szCs w:val="24"/>
              </w:rPr>
              <w:t>add(</w:t>
            </w:r>
            <w:proofErr w:type="gramEnd"/>
            <w:r w:rsidRPr="004E40A2">
              <w:rPr>
                <w:sz w:val="24"/>
                <w:szCs w:val="24"/>
              </w:rPr>
              <w:t>);</w:t>
            </w:r>
          </w:p>
          <w:p w14:paraId="1D0BE6CF" w14:textId="77777777" w:rsidR="004E40A2" w:rsidRPr="004E40A2" w:rsidRDefault="004E40A2" w:rsidP="004E40A2">
            <w:pPr>
              <w:rPr>
                <w:sz w:val="24"/>
                <w:szCs w:val="24"/>
              </w:rPr>
            </w:pPr>
            <w:r w:rsidRPr="004E40A2">
              <w:rPr>
                <w:sz w:val="24"/>
                <w:szCs w:val="24"/>
              </w:rPr>
              <w:t xml:space="preserve">        </w:t>
            </w:r>
            <w:proofErr w:type="gramStart"/>
            <w:r w:rsidRPr="004E40A2">
              <w:rPr>
                <w:sz w:val="24"/>
                <w:szCs w:val="24"/>
              </w:rPr>
              <w:t>sub(</w:t>
            </w:r>
            <w:proofErr w:type="gramEnd"/>
            <w:r w:rsidRPr="004E40A2">
              <w:rPr>
                <w:sz w:val="24"/>
                <w:szCs w:val="24"/>
              </w:rPr>
              <w:t xml:space="preserve">100,200);   //to the sub function </w:t>
            </w:r>
            <w:proofErr w:type="spellStart"/>
            <w:r w:rsidRPr="004E40A2">
              <w:rPr>
                <w:sz w:val="24"/>
                <w:szCs w:val="24"/>
              </w:rPr>
              <w:t>i</w:t>
            </w:r>
            <w:proofErr w:type="spellEnd"/>
            <w:r w:rsidRPr="004E40A2">
              <w:rPr>
                <w:sz w:val="24"/>
                <w:szCs w:val="24"/>
              </w:rPr>
              <w:t xml:space="preserve"> am passing two arguments</w:t>
            </w:r>
          </w:p>
          <w:p w14:paraId="6CA267CA" w14:textId="77777777" w:rsidR="004E40A2" w:rsidRPr="004E40A2" w:rsidRDefault="004E40A2" w:rsidP="004E40A2">
            <w:pPr>
              <w:rPr>
                <w:sz w:val="24"/>
                <w:szCs w:val="24"/>
              </w:rPr>
            </w:pPr>
            <w:r w:rsidRPr="004E40A2">
              <w:rPr>
                <w:sz w:val="24"/>
                <w:szCs w:val="24"/>
              </w:rPr>
              <w:t>        int x=</w:t>
            </w:r>
            <w:proofErr w:type="gramStart"/>
            <w:r w:rsidRPr="004E40A2">
              <w:rPr>
                <w:sz w:val="24"/>
                <w:szCs w:val="24"/>
              </w:rPr>
              <w:t>multi(</w:t>
            </w:r>
            <w:proofErr w:type="gramEnd"/>
            <w:r w:rsidRPr="004E40A2">
              <w:rPr>
                <w:sz w:val="24"/>
                <w:szCs w:val="24"/>
              </w:rPr>
              <w:t xml:space="preserve">10, 5); //to the multi() function </w:t>
            </w:r>
            <w:proofErr w:type="spellStart"/>
            <w:r w:rsidRPr="004E40A2">
              <w:rPr>
                <w:sz w:val="24"/>
                <w:szCs w:val="24"/>
              </w:rPr>
              <w:t>i</w:t>
            </w:r>
            <w:proofErr w:type="spellEnd"/>
            <w:r w:rsidRPr="004E40A2">
              <w:rPr>
                <w:sz w:val="24"/>
                <w:szCs w:val="24"/>
              </w:rPr>
              <w:t xml:space="preserve"> am passing two arguments and it is returning the result(int) </w:t>
            </w:r>
          </w:p>
          <w:p w14:paraId="2D74B35C" w14:textId="77777777" w:rsidR="004E40A2" w:rsidRPr="004E40A2" w:rsidRDefault="004E40A2" w:rsidP="004E40A2">
            <w:pPr>
              <w:rPr>
                <w:sz w:val="24"/>
                <w:szCs w:val="24"/>
              </w:rPr>
            </w:pPr>
            <w:r w:rsidRPr="004E40A2">
              <w:rPr>
                <w:sz w:val="24"/>
                <w:szCs w:val="24"/>
              </w:rPr>
              <w:t xml:space="preserve">        </w:t>
            </w:r>
            <w:proofErr w:type="spellStart"/>
            <w:r w:rsidRPr="004E40A2">
              <w:rPr>
                <w:sz w:val="24"/>
                <w:szCs w:val="24"/>
              </w:rPr>
              <w:t>System.out.println</w:t>
            </w:r>
            <w:proofErr w:type="spellEnd"/>
            <w:r w:rsidRPr="004E40A2">
              <w:rPr>
                <w:sz w:val="24"/>
                <w:szCs w:val="24"/>
              </w:rPr>
              <w:t>("x:\t"+x);</w:t>
            </w:r>
          </w:p>
          <w:p w14:paraId="71119760" w14:textId="77777777" w:rsidR="004E40A2" w:rsidRPr="004E40A2" w:rsidRDefault="004E40A2" w:rsidP="004E40A2">
            <w:pPr>
              <w:rPr>
                <w:sz w:val="24"/>
                <w:szCs w:val="24"/>
              </w:rPr>
            </w:pPr>
            <w:r w:rsidRPr="004E40A2">
              <w:rPr>
                <w:sz w:val="24"/>
                <w:szCs w:val="24"/>
              </w:rPr>
              <w:t>        int r1=x/2;</w:t>
            </w:r>
          </w:p>
          <w:p w14:paraId="4AE93E9A" w14:textId="77777777" w:rsidR="004E40A2" w:rsidRPr="004E40A2" w:rsidRDefault="004E40A2" w:rsidP="004E40A2">
            <w:pPr>
              <w:rPr>
                <w:sz w:val="24"/>
                <w:szCs w:val="24"/>
              </w:rPr>
            </w:pPr>
            <w:r w:rsidRPr="004E40A2">
              <w:rPr>
                <w:sz w:val="24"/>
                <w:szCs w:val="24"/>
              </w:rPr>
              <w:t xml:space="preserve">        </w:t>
            </w:r>
            <w:proofErr w:type="spellStart"/>
            <w:r w:rsidRPr="004E40A2">
              <w:rPr>
                <w:sz w:val="24"/>
                <w:szCs w:val="24"/>
              </w:rPr>
              <w:t>System.out.println</w:t>
            </w:r>
            <w:proofErr w:type="spellEnd"/>
            <w:r w:rsidRPr="004E40A2">
              <w:rPr>
                <w:sz w:val="24"/>
                <w:szCs w:val="24"/>
              </w:rPr>
              <w:t>("r</w:t>
            </w:r>
            <w:proofErr w:type="gramStart"/>
            <w:r w:rsidRPr="004E40A2">
              <w:rPr>
                <w:sz w:val="24"/>
                <w:szCs w:val="24"/>
              </w:rPr>
              <w:t>1:\</w:t>
            </w:r>
            <w:proofErr w:type="gramEnd"/>
            <w:r w:rsidRPr="004E40A2">
              <w:rPr>
                <w:sz w:val="24"/>
                <w:szCs w:val="24"/>
              </w:rPr>
              <w:t>t"+r1);</w:t>
            </w:r>
          </w:p>
          <w:p w14:paraId="7113762E" w14:textId="77777777" w:rsidR="004E40A2" w:rsidRPr="004E40A2" w:rsidRDefault="004E40A2" w:rsidP="004E40A2">
            <w:pPr>
              <w:rPr>
                <w:sz w:val="24"/>
                <w:szCs w:val="24"/>
              </w:rPr>
            </w:pPr>
            <w:r w:rsidRPr="004E40A2">
              <w:rPr>
                <w:sz w:val="24"/>
                <w:szCs w:val="24"/>
              </w:rPr>
              <w:t xml:space="preserve">        </w:t>
            </w:r>
            <w:proofErr w:type="spellStart"/>
            <w:r w:rsidRPr="004E40A2">
              <w:rPr>
                <w:sz w:val="24"/>
                <w:szCs w:val="24"/>
              </w:rPr>
              <w:t>System.out.println</w:t>
            </w:r>
            <w:proofErr w:type="spellEnd"/>
            <w:proofErr w:type="gramStart"/>
            <w:r w:rsidRPr="004E40A2">
              <w:rPr>
                <w:sz w:val="24"/>
                <w:szCs w:val="24"/>
              </w:rPr>
              <w:t>( div</w:t>
            </w:r>
            <w:proofErr w:type="gramEnd"/>
            <w:r w:rsidRPr="004E40A2">
              <w:rPr>
                <w:sz w:val="24"/>
                <w:szCs w:val="24"/>
              </w:rPr>
              <w:t>() );        </w:t>
            </w:r>
          </w:p>
          <w:p w14:paraId="12A9B38E" w14:textId="77777777" w:rsidR="004E40A2" w:rsidRPr="004E40A2" w:rsidRDefault="004E40A2" w:rsidP="004E40A2">
            <w:pPr>
              <w:rPr>
                <w:sz w:val="24"/>
                <w:szCs w:val="24"/>
              </w:rPr>
            </w:pPr>
            <w:r w:rsidRPr="004E40A2">
              <w:rPr>
                <w:sz w:val="24"/>
                <w:szCs w:val="24"/>
              </w:rPr>
              <w:t>    }</w:t>
            </w:r>
          </w:p>
          <w:p w14:paraId="519438A2" w14:textId="77777777" w:rsidR="004E40A2" w:rsidRDefault="004E40A2" w:rsidP="00362C31">
            <w:pPr>
              <w:rPr>
                <w:sz w:val="24"/>
                <w:szCs w:val="24"/>
              </w:rPr>
            </w:pPr>
            <w:r w:rsidRPr="004E40A2">
              <w:rPr>
                <w:sz w:val="24"/>
                <w:szCs w:val="24"/>
              </w:rPr>
              <w:t>}</w:t>
            </w:r>
          </w:p>
          <w:p w14:paraId="399A20B7" w14:textId="77777777" w:rsidR="004E40A2" w:rsidRPr="002B53C8" w:rsidRDefault="004E40A2" w:rsidP="00362C31">
            <w:pPr>
              <w:rPr>
                <w:b/>
                <w:bCs/>
                <w:sz w:val="24"/>
                <w:szCs w:val="24"/>
                <w:u w:val="single"/>
              </w:rPr>
            </w:pPr>
            <w:r w:rsidRPr="002B53C8">
              <w:rPr>
                <w:b/>
                <w:bCs/>
                <w:sz w:val="24"/>
                <w:szCs w:val="24"/>
                <w:highlight w:val="green"/>
                <w:u w:val="single"/>
              </w:rPr>
              <w:t>Output:</w:t>
            </w:r>
          </w:p>
          <w:p w14:paraId="378992D7" w14:textId="77777777" w:rsidR="002B53C8" w:rsidRPr="002B53C8" w:rsidRDefault="002B53C8" w:rsidP="002B53C8">
            <w:pPr>
              <w:rPr>
                <w:sz w:val="24"/>
                <w:szCs w:val="24"/>
              </w:rPr>
            </w:pPr>
            <w:r w:rsidRPr="002B53C8">
              <w:rPr>
                <w:sz w:val="24"/>
                <w:szCs w:val="24"/>
              </w:rPr>
              <w:t xml:space="preserve">10 + 3 = 13 </w:t>
            </w:r>
          </w:p>
          <w:p w14:paraId="33D321F1" w14:textId="77777777" w:rsidR="002B53C8" w:rsidRPr="002B53C8" w:rsidRDefault="002B53C8" w:rsidP="002B53C8">
            <w:pPr>
              <w:rPr>
                <w:sz w:val="24"/>
                <w:szCs w:val="24"/>
              </w:rPr>
            </w:pPr>
            <w:r w:rsidRPr="002B53C8">
              <w:rPr>
                <w:sz w:val="24"/>
                <w:szCs w:val="24"/>
              </w:rPr>
              <w:t xml:space="preserve">100 - 200 = -100 </w:t>
            </w:r>
          </w:p>
          <w:p w14:paraId="45C9DA3D" w14:textId="77777777" w:rsidR="002B53C8" w:rsidRPr="002B53C8" w:rsidRDefault="002B53C8" w:rsidP="002B53C8">
            <w:pPr>
              <w:rPr>
                <w:sz w:val="24"/>
                <w:szCs w:val="24"/>
              </w:rPr>
            </w:pPr>
            <w:r w:rsidRPr="002B53C8">
              <w:rPr>
                <w:sz w:val="24"/>
                <w:szCs w:val="24"/>
              </w:rPr>
              <w:t>x:      50</w:t>
            </w:r>
          </w:p>
          <w:p w14:paraId="6BC63F22" w14:textId="77777777" w:rsidR="002B53C8" w:rsidRPr="002B53C8" w:rsidRDefault="002B53C8" w:rsidP="002B53C8">
            <w:pPr>
              <w:rPr>
                <w:sz w:val="24"/>
                <w:szCs w:val="24"/>
              </w:rPr>
            </w:pPr>
            <w:r w:rsidRPr="002B53C8">
              <w:rPr>
                <w:sz w:val="24"/>
                <w:szCs w:val="24"/>
              </w:rPr>
              <w:t>r1:     25</w:t>
            </w:r>
          </w:p>
          <w:p w14:paraId="6780B86E" w14:textId="2F70E78D" w:rsidR="004E40A2" w:rsidRPr="004E40A2" w:rsidRDefault="002B53C8" w:rsidP="002B53C8">
            <w:pPr>
              <w:rPr>
                <w:sz w:val="24"/>
                <w:szCs w:val="24"/>
              </w:rPr>
            </w:pPr>
            <w:r w:rsidRPr="002B53C8">
              <w:rPr>
                <w:sz w:val="24"/>
                <w:szCs w:val="24"/>
              </w:rPr>
              <w:t>3</w:t>
            </w:r>
          </w:p>
        </w:tc>
      </w:tr>
    </w:tbl>
    <w:p w14:paraId="67A3A44C" w14:textId="77777777" w:rsidR="00C14AE1" w:rsidRDefault="00C14AE1" w:rsidP="00362C31">
      <w:pPr>
        <w:rPr>
          <w:b/>
          <w:bCs/>
          <w:sz w:val="24"/>
          <w:szCs w:val="24"/>
          <w:u w:val="single"/>
        </w:rPr>
      </w:pPr>
    </w:p>
    <w:p w14:paraId="448257C7" w14:textId="671CAF40" w:rsidR="000A70B0" w:rsidRPr="00931E49" w:rsidRDefault="00D55BD4" w:rsidP="00D55BD4">
      <w:pPr>
        <w:jc w:val="center"/>
        <w:rPr>
          <w:b/>
          <w:bCs/>
          <w:sz w:val="22"/>
          <w:szCs w:val="22"/>
          <w:u w:val="single"/>
        </w:rPr>
      </w:pPr>
      <w:r w:rsidRPr="00931E49">
        <w:rPr>
          <w:b/>
          <w:bCs/>
          <w:sz w:val="22"/>
          <w:szCs w:val="22"/>
          <w:u w:val="single"/>
        </w:rPr>
        <w:t>Variable length arguments</w:t>
      </w:r>
    </w:p>
    <w:p w14:paraId="1FECB1AD" w14:textId="77777777" w:rsidR="00931E49" w:rsidRDefault="00931E49" w:rsidP="00931E49">
      <w:pPr>
        <w:ind w:left="420" w:hanging="420"/>
        <w:rPr>
          <w:b/>
          <w:bCs/>
          <w:sz w:val="18"/>
          <w:szCs w:val="18"/>
          <w:u w:val="single"/>
        </w:rPr>
      </w:pPr>
    </w:p>
    <w:p w14:paraId="7FD19D2E" w14:textId="5668F9AF" w:rsidR="00D55BD4" w:rsidRPr="00931E49" w:rsidRDefault="00931E49" w:rsidP="00931E49">
      <w:pPr>
        <w:ind w:left="420" w:hanging="420"/>
        <w:rPr>
          <w:b/>
          <w:bCs/>
          <w:sz w:val="18"/>
          <w:szCs w:val="18"/>
          <w:u w:val="single"/>
        </w:rPr>
      </w:pPr>
      <w:r w:rsidRPr="00931E49">
        <w:rPr>
          <w:b/>
          <w:bCs/>
          <w:sz w:val="18"/>
          <w:szCs w:val="18"/>
          <w:u w:val="single"/>
        </w:rPr>
        <w:t>Example on variable length argument</w:t>
      </w:r>
    </w:p>
    <w:tbl>
      <w:tblPr>
        <w:tblStyle w:val="TableGrid"/>
        <w:tblW w:w="0" w:type="auto"/>
        <w:tblLook w:val="04A0" w:firstRow="1" w:lastRow="0" w:firstColumn="1" w:lastColumn="0" w:noHBand="0" w:noVBand="1"/>
      </w:tblPr>
      <w:tblGrid>
        <w:gridCol w:w="8522"/>
      </w:tblGrid>
      <w:tr w:rsidR="0075195A" w14:paraId="05189E74" w14:textId="77777777" w:rsidTr="0075195A">
        <w:tc>
          <w:tcPr>
            <w:tcW w:w="8522" w:type="dxa"/>
          </w:tcPr>
          <w:p w14:paraId="0228234C" w14:textId="77777777" w:rsidR="004E3C42" w:rsidRPr="004E3C42" w:rsidRDefault="004E3C42" w:rsidP="004E3C42">
            <w:r w:rsidRPr="004E3C42">
              <w:t xml:space="preserve">public class Ten </w:t>
            </w:r>
          </w:p>
          <w:p w14:paraId="58DEC94A" w14:textId="77777777" w:rsidR="004E3C42" w:rsidRPr="004E3C42" w:rsidRDefault="004E3C42" w:rsidP="004E3C42">
            <w:r w:rsidRPr="004E3C42">
              <w:t>{</w:t>
            </w:r>
          </w:p>
          <w:p w14:paraId="75DCFBF1" w14:textId="77777777" w:rsidR="004E3C42" w:rsidRPr="004E3C42" w:rsidRDefault="004E3C42" w:rsidP="004E3C42">
            <w:r w:rsidRPr="004E3C42">
              <w:t xml:space="preserve">    static void </w:t>
            </w:r>
            <w:proofErr w:type="gramStart"/>
            <w:r w:rsidRPr="004E3C42">
              <w:t>display(</w:t>
            </w:r>
            <w:proofErr w:type="gramEnd"/>
            <w:r w:rsidRPr="004E3C42">
              <w:t xml:space="preserve">int... </w:t>
            </w:r>
            <w:proofErr w:type="spellStart"/>
            <w:r w:rsidRPr="004E3C42">
              <w:t>enos</w:t>
            </w:r>
            <w:proofErr w:type="spellEnd"/>
            <w:r w:rsidRPr="004E3C42">
              <w:t>)</w:t>
            </w:r>
          </w:p>
          <w:p w14:paraId="39BA3826" w14:textId="77777777" w:rsidR="004E3C42" w:rsidRPr="004E3C42" w:rsidRDefault="004E3C42" w:rsidP="004E3C42">
            <w:r w:rsidRPr="004E3C42">
              <w:t>    {</w:t>
            </w:r>
          </w:p>
          <w:p w14:paraId="3808DD5A" w14:textId="77777777" w:rsidR="004E3C42" w:rsidRPr="004E3C42" w:rsidRDefault="004E3C42" w:rsidP="004E3C42">
            <w:r w:rsidRPr="004E3C42">
              <w:t xml:space="preserve">        </w:t>
            </w:r>
            <w:proofErr w:type="spellStart"/>
            <w:r w:rsidRPr="004E3C42">
              <w:t>System.out.println</w:t>
            </w:r>
            <w:proofErr w:type="spellEnd"/>
            <w:r w:rsidRPr="004E3C42">
              <w:t>("..................");</w:t>
            </w:r>
          </w:p>
          <w:p w14:paraId="47208D7A" w14:textId="77777777" w:rsidR="004E3C42" w:rsidRPr="004E3C42" w:rsidRDefault="004E3C42" w:rsidP="004E3C42">
            <w:r w:rsidRPr="004E3C42">
              <w:t xml:space="preserve">        </w:t>
            </w:r>
            <w:proofErr w:type="gramStart"/>
            <w:r w:rsidRPr="004E3C42">
              <w:t>for(</w:t>
            </w:r>
            <w:proofErr w:type="gramEnd"/>
            <w:r w:rsidRPr="004E3C42">
              <w:t>int n:enos)</w:t>
            </w:r>
          </w:p>
          <w:p w14:paraId="46E05B9C" w14:textId="77777777" w:rsidR="004E3C42" w:rsidRPr="004E3C42" w:rsidRDefault="004E3C42" w:rsidP="004E3C42">
            <w:r w:rsidRPr="004E3C42">
              <w:t xml:space="preserve">        </w:t>
            </w:r>
            <w:proofErr w:type="spellStart"/>
            <w:r w:rsidRPr="004E3C42">
              <w:t>System.out.println</w:t>
            </w:r>
            <w:proofErr w:type="spellEnd"/>
            <w:r w:rsidRPr="004E3C42">
              <w:t>(n);</w:t>
            </w:r>
          </w:p>
          <w:p w14:paraId="282744CB" w14:textId="77777777" w:rsidR="004E3C42" w:rsidRPr="004E3C42" w:rsidRDefault="004E3C42" w:rsidP="004E3C42">
            <w:r w:rsidRPr="004E3C42">
              <w:t>    }</w:t>
            </w:r>
          </w:p>
          <w:p w14:paraId="0586E06A" w14:textId="77777777" w:rsidR="004E3C42" w:rsidRPr="004E3C42" w:rsidRDefault="004E3C42" w:rsidP="004E3C42">
            <w:r w:rsidRPr="004E3C42">
              <w:t xml:space="preserve">    public static void </w:t>
            </w:r>
            <w:proofErr w:type="gramStart"/>
            <w:r w:rsidRPr="004E3C42">
              <w:t>main(</w:t>
            </w:r>
            <w:proofErr w:type="gramEnd"/>
            <w:r w:rsidRPr="004E3C42">
              <w:t xml:space="preserve">String[] </w:t>
            </w:r>
            <w:proofErr w:type="spellStart"/>
            <w:r w:rsidRPr="004E3C42">
              <w:t>args</w:t>
            </w:r>
            <w:proofErr w:type="spellEnd"/>
            <w:r w:rsidRPr="004E3C42">
              <w:t xml:space="preserve">) </w:t>
            </w:r>
          </w:p>
          <w:p w14:paraId="225BEC9F" w14:textId="77777777" w:rsidR="004E3C42" w:rsidRPr="004E3C42" w:rsidRDefault="004E3C42" w:rsidP="004E3C42">
            <w:r w:rsidRPr="004E3C42">
              <w:t>    {</w:t>
            </w:r>
          </w:p>
          <w:p w14:paraId="3B914663" w14:textId="77777777" w:rsidR="004E3C42" w:rsidRPr="004E3C42" w:rsidRDefault="004E3C42" w:rsidP="004E3C42">
            <w:r w:rsidRPr="004E3C42">
              <w:t xml:space="preserve">        </w:t>
            </w:r>
            <w:proofErr w:type="gramStart"/>
            <w:r w:rsidRPr="004E3C42">
              <w:t>display(</w:t>
            </w:r>
            <w:proofErr w:type="gramEnd"/>
            <w:r w:rsidRPr="004E3C42">
              <w:t>);</w:t>
            </w:r>
          </w:p>
          <w:p w14:paraId="4F460766" w14:textId="77777777" w:rsidR="004E3C42" w:rsidRPr="004E3C42" w:rsidRDefault="004E3C42" w:rsidP="004E3C42">
            <w:r w:rsidRPr="004E3C42">
              <w:t xml:space="preserve">        </w:t>
            </w:r>
            <w:proofErr w:type="gramStart"/>
            <w:r w:rsidRPr="004E3C42">
              <w:t>display(</w:t>
            </w:r>
            <w:proofErr w:type="gramEnd"/>
            <w:r w:rsidRPr="004E3C42">
              <w:t>1);</w:t>
            </w:r>
          </w:p>
          <w:p w14:paraId="4C96C02D" w14:textId="77777777" w:rsidR="004E3C42" w:rsidRPr="004E3C42" w:rsidRDefault="004E3C42" w:rsidP="004E3C42">
            <w:r w:rsidRPr="004E3C42">
              <w:t xml:space="preserve">        </w:t>
            </w:r>
            <w:proofErr w:type="gramStart"/>
            <w:r w:rsidRPr="004E3C42">
              <w:t>display(</w:t>
            </w:r>
            <w:proofErr w:type="gramEnd"/>
            <w:r w:rsidRPr="004E3C42">
              <w:t>1,2);</w:t>
            </w:r>
          </w:p>
          <w:p w14:paraId="4E575C4F" w14:textId="77777777" w:rsidR="004E3C42" w:rsidRPr="004E3C42" w:rsidRDefault="004E3C42" w:rsidP="004E3C42">
            <w:r w:rsidRPr="004E3C42">
              <w:t xml:space="preserve">        </w:t>
            </w:r>
            <w:proofErr w:type="gramStart"/>
            <w:r w:rsidRPr="004E3C42">
              <w:t>display(</w:t>
            </w:r>
            <w:proofErr w:type="gramEnd"/>
            <w:r w:rsidRPr="004E3C42">
              <w:t>1,2,3);</w:t>
            </w:r>
          </w:p>
          <w:p w14:paraId="087D1400" w14:textId="77777777" w:rsidR="004E3C42" w:rsidRPr="004E3C42" w:rsidRDefault="004E3C42" w:rsidP="004E3C42">
            <w:r w:rsidRPr="004E3C42">
              <w:t>    }</w:t>
            </w:r>
          </w:p>
          <w:p w14:paraId="18297F5F" w14:textId="77777777" w:rsidR="0075195A" w:rsidRDefault="004E3C42" w:rsidP="003F107C">
            <w:r w:rsidRPr="004E3C42">
              <w:t>}</w:t>
            </w:r>
          </w:p>
          <w:p w14:paraId="51FAB2E4" w14:textId="77777777" w:rsidR="004E3C42" w:rsidRDefault="004E3C42" w:rsidP="003F107C">
            <w:r w:rsidRPr="00764CA4">
              <w:rPr>
                <w:highlight w:val="green"/>
              </w:rPr>
              <w:t>Output:</w:t>
            </w:r>
          </w:p>
          <w:p w14:paraId="75903D95" w14:textId="77777777" w:rsidR="00764CA4" w:rsidRDefault="00764CA4" w:rsidP="00764CA4">
            <w:r>
              <w:t>..................</w:t>
            </w:r>
          </w:p>
          <w:p w14:paraId="399760EF" w14:textId="77777777" w:rsidR="00764CA4" w:rsidRDefault="00764CA4" w:rsidP="00764CA4">
            <w:r>
              <w:t>..................</w:t>
            </w:r>
          </w:p>
          <w:p w14:paraId="7F6E8890" w14:textId="77777777" w:rsidR="00764CA4" w:rsidRDefault="00764CA4" w:rsidP="00764CA4">
            <w:r>
              <w:t>1</w:t>
            </w:r>
          </w:p>
          <w:p w14:paraId="4E79F10D" w14:textId="77777777" w:rsidR="00764CA4" w:rsidRDefault="00764CA4" w:rsidP="00764CA4">
            <w:r>
              <w:lastRenderedPageBreak/>
              <w:t>..................</w:t>
            </w:r>
          </w:p>
          <w:p w14:paraId="37215990" w14:textId="77777777" w:rsidR="00764CA4" w:rsidRDefault="00764CA4" w:rsidP="00764CA4">
            <w:r>
              <w:t>1</w:t>
            </w:r>
          </w:p>
          <w:p w14:paraId="1575BAFD" w14:textId="77777777" w:rsidR="00764CA4" w:rsidRDefault="00764CA4" w:rsidP="00764CA4">
            <w:r>
              <w:t>2</w:t>
            </w:r>
          </w:p>
          <w:p w14:paraId="60932EEF" w14:textId="77777777" w:rsidR="00764CA4" w:rsidRDefault="00764CA4" w:rsidP="00764CA4">
            <w:r>
              <w:t>..................</w:t>
            </w:r>
          </w:p>
          <w:p w14:paraId="097C7B6B" w14:textId="77777777" w:rsidR="00764CA4" w:rsidRDefault="00764CA4" w:rsidP="00764CA4">
            <w:r>
              <w:t>1</w:t>
            </w:r>
          </w:p>
          <w:p w14:paraId="07975D44" w14:textId="77777777" w:rsidR="00764CA4" w:rsidRDefault="00764CA4" w:rsidP="00764CA4">
            <w:r>
              <w:t>2</w:t>
            </w:r>
          </w:p>
          <w:p w14:paraId="1AB74D2E" w14:textId="54E19F51" w:rsidR="004E3C42" w:rsidRDefault="00764CA4" w:rsidP="00764CA4">
            <w:r>
              <w:t>3</w:t>
            </w:r>
          </w:p>
        </w:tc>
      </w:tr>
    </w:tbl>
    <w:p w14:paraId="31239471" w14:textId="77777777" w:rsidR="00251BC1" w:rsidRDefault="00251BC1" w:rsidP="003F107C"/>
    <w:p w14:paraId="7A14684F" w14:textId="527B1EA8" w:rsidR="007F084B" w:rsidRDefault="007F084B" w:rsidP="003F107C">
      <w:r w:rsidRPr="007F084B">
        <w:rPr>
          <w:b/>
          <w:bCs/>
        </w:rPr>
        <w:t>Note:</w:t>
      </w:r>
      <w:r w:rsidRPr="007F084B">
        <w:t xml:space="preserve"> A method can have variable length parameters with other parameters too, but one should ensure that there exists only one </w:t>
      </w:r>
      <w:proofErr w:type="spellStart"/>
      <w:r w:rsidRPr="007F084B">
        <w:t>varargs</w:t>
      </w:r>
      <w:proofErr w:type="spellEnd"/>
      <w:r w:rsidRPr="007F084B">
        <w:t xml:space="preserve"> parameter that should be written last in the parameter list of the method declaration. For example:</w:t>
      </w:r>
    </w:p>
    <w:p w14:paraId="630071EE" w14:textId="77777777" w:rsidR="007F084B" w:rsidRDefault="007F084B" w:rsidP="003F107C"/>
    <w:p w14:paraId="4CD28B8D" w14:textId="77777777" w:rsidR="007F084B" w:rsidRDefault="007F084B" w:rsidP="003F107C"/>
    <w:p w14:paraId="0182E7AA" w14:textId="469F480B" w:rsidR="007F084B" w:rsidRDefault="004A0272" w:rsidP="003F107C">
      <w:r>
        <w:t>Another example on variable length arguments</w:t>
      </w:r>
    </w:p>
    <w:tbl>
      <w:tblPr>
        <w:tblStyle w:val="TableGrid"/>
        <w:tblW w:w="0" w:type="auto"/>
        <w:tblLook w:val="04A0" w:firstRow="1" w:lastRow="0" w:firstColumn="1" w:lastColumn="0" w:noHBand="0" w:noVBand="1"/>
      </w:tblPr>
      <w:tblGrid>
        <w:gridCol w:w="8522"/>
      </w:tblGrid>
      <w:tr w:rsidR="004A0272" w14:paraId="499B1A5A" w14:textId="77777777" w:rsidTr="004A0272">
        <w:tc>
          <w:tcPr>
            <w:tcW w:w="8522" w:type="dxa"/>
          </w:tcPr>
          <w:p w14:paraId="5F6E2BFA" w14:textId="77777777" w:rsidR="004A0272" w:rsidRPr="004A0272" w:rsidRDefault="004A0272" w:rsidP="004A0272">
            <w:r w:rsidRPr="004A0272">
              <w:t xml:space="preserve">public class Ten </w:t>
            </w:r>
          </w:p>
          <w:p w14:paraId="209A0218" w14:textId="77777777" w:rsidR="004A0272" w:rsidRPr="004A0272" w:rsidRDefault="004A0272" w:rsidP="004A0272">
            <w:r w:rsidRPr="004A0272">
              <w:t>{</w:t>
            </w:r>
          </w:p>
          <w:p w14:paraId="4F4F1840" w14:textId="77777777" w:rsidR="004A0272" w:rsidRPr="004A0272" w:rsidRDefault="004A0272" w:rsidP="004A0272">
            <w:r w:rsidRPr="004A0272">
              <w:t xml:space="preserve">    static void </w:t>
            </w:r>
            <w:proofErr w:type="gramStart"/>
            <w:r w:rsidRPr="004A0272">
              <w:t>display(</w:t>
            </w:r>
            <w:proofErr w:type="gramEnd"/>
            <w:r w:rsidRPr="004A0272">
              <w:t xml:space="preserve">String </w:t>
            </w:r>
            <w:proofErr w:type="spellStart"/>
            <w:r w:rsidRPr="004A0272">
              <w:t>ename</w:t>
            </w:r>
            <w:proofErr w:type="spellEnd"/>
            <w:r w:rsidRPr="004A0272">
              <w:t xml:space="preserve">, int </w:t>
            </w:r>
            <w:proofErr w:type="spellStart"/>
            <w:r w:rsidRPr="004A0272">
              <w:t>eno,int</w:t>
            </w:r>
            <w:proofErr w:type="spellEnd"/>
            <w:r w:rsidRPr="004A0272">
              <w:t>... marks)</w:t>
            </w:r>
          </w:p>
          <w:p w14:paraId="28623EAC" w14:textId="77777777" w:rsidR="004A0272" w:rsidRPr="004A0272" w:rsidRDefault="004A0272" w:rsidP="004A0272">
            <w:r w:rsidRPr="004A0272">
              <w:t>    {</w:t>
            </w:r>
          </w:p>
          <w:p w14:paraId="5C0B03C8" w14:textId="77777777" w:rsidR="004A0272" w:rsidRPr="004A0272" w:rsidRDefault="004A0272" w:rsidP="004A0272">
            <w:r w:rsidRPr="004A0272">
              <w:t>        System.out.printf("</w:t>
            </w:r>
            <w:proofErr w:type="gramStart"/>
            <w:r w:rsidRPr="004A0272">
              <w:t>.....</w:t>
            </w:r>
            <w:proofErr w:type="gramEnd"/>
            <w:r w:rsidRPr="004A0272">
              <w:t>%s..with....eno....%d...marks....%n",ename,eno);</w:t>
            </w:r>
          </w:p>
          <w:p w14:paraId="2D9CEB72" w14:textId="77777777" w:rsidR="004A0272" w:rsidRPr="004A0272" w:rsidRDefault="004A0272" w:rsidP="004A0272">
            <w:r w:rsidRPr="004A0272">
              <w:t xml:space="preserve">        </w:t>
            </w:r>
            <w:proofErr w:type="gramStart"/>
            <w:r w:rsidRPr="004A0272">
              <w:t>for(</w:t>
            </w:r>
            <w:proofErr w:type="gramEnd"/>
            <w:r w:rsidRPr="004A0272">
              <w:t xml:space="preserve">int </w:t>
            </w:r>
            <w:proofErr w:type="spellStart"/>
            <w:r w:rsidRPr="004A0272">
              <w:t>mark:marks</w:t>
            </w:r>
            <w:proofErr w:type="spellEnd"/>
            <w:r w:rsidRPr="004A0272">
              <w:t>)</w:t>
            </w:r>
          </w:p>
          <w:p w14:paraId="78013B71" w14:textId="77777777" w:rsidR="004A0272" w:rsidRPr="004A0272" w:rsidRDefault="004A0272" w:rsidP="004A0272">
            <w:r w:rsidRPr="004A0272">
              <w:t xml:space="preserve">        </w:t>
            </w:r>
            <w:proofErr w:type="spellStart"/>
            <w:r w:rsidRPr="004A0272">
              <w:t>System.out.println</w:t>
            </w:r>
            <w:proofErr w:type="spellEnd"/>
            <w:r w:rsidRPr="004A0272">
              <w:t>(mark);</w:t>
            </w:r>
          </w:p>
          <w:p w14:paraId="625265BF" w14:textId="77777777" w:rsidR="004A0272" w:rsidRPr="004A0272" w:rsidRDefault="004A0272" w:rsidP="004A0272">
            <w:r w:rsidRPr="004A0272">
              <w:t>    }</w:t>
            </w:r>
          </w:p>
          <w:p w14:paraId="0E16286E" w14:textId="77777777" w:rsidR="004A0272" w:rsidRPr="004A0272" w:rsidRDefault="004A0272" w:rsidP="004A0272">
            <w:r w:rsidRPr="004A0272">
              <w:t xml:space="preserve">    public static void </w:t>
            </w:r>
            <w:proofErr w:type="gramStart"/>
            <w:r w:rsidRPr="004A0272">
              <w:t>main(</w:t>
            </w:r>
            <w:proofErr w:type="gramEnd"/>
            <w:r w:rsidRPr="004A0272">
              <w:t xml:space="preserve">String[] </w:t>
            </w:r>
            <w:proofErr w:type="spellStart"/>
            <w:r w:rsidRPr="004A0272">
              <w:t>args</w:t>
            </w:r>
            <w:proofErr w:type="spellEnd"/>
            <w:r w:rsidRPr="004A0272">
              <w:t xml:space="preserve">) </w:t>
            </w:r>
          </w:p>
          <w:p w14:paraId="0319C7DA" w14:textId="77777777" w:rsidR="004A0272" w:rsidRPr="004A0272" w:rsidRDefault="004A0272" w:rsidP="004A0272">
            <w:r w:rsidRPr="004A0272">
              <w:t>    {</w:t>
            </w:r>
          </w:p>
          <w:p w14:paraId="0F14990A" w14:textId="77777777" w:rsidR="004A0272" w:rsidRPr="004A0272" w:rsidRDefault="004A0272" w:rsidP="004A0272">
            <w:r w:rsidRPr="004A0272">
              <w:t xml:space="preserve">        </w:t>
            </w:r>
            <w:proofErr w:type="gramStart"/>
            <w:r w:rsidRPr="004A0272">
              <w:t>display(</w:t>
            </w:r>
            <w:proofErr w:type="gramEnd"/>
            <w:r w:rsidRPr="004A0272">
              <w:t>"Madhu.K",101,78,77,66,77,88);</w:t>
            </w:r>
          </w:p>
          <w:p w14:paraId="243FD9DF" w14:textId="77777777" w:rsidR="004A0272" w:rsidRPr="004A0272" w:rsidRDefault="004A0272" w:rsidP="004A0272">
            <w:r w:rsidRPr="004A0272">
              <w:t>        display("Manish",102,78,77,66);</w:t>
            </w:r>
          </w:p>
          <w:p w14:paraId="40960432" w14:textId="77777777" w:rsidR="004A0272" w:rsidRPr="004A0272" w:rsidRDefault="004A0272" w:rsidP="004A0272">
            <w:r w:rsidRPr="004A0272">
              <w:t>        display("Lakshman",103,78,77,66);</w:t>
            </w:r>
          </w:p>
          <w:p w14:paraId="6AED40A2" w14:textId="77777777" w:rsidR="004A0272" w:rsidRPr="004A0272" w:rsidRDefault="004A0272" w:rsidP="004A0272">
            <w:r w:rsidRPr="004A0272">
              <w:t>    }</w:t>
            </w:r>
          </w:p>
          <w:p w14:paraId="7FA221B9" w14:textId="77777777" w:rsidR="004A0272" w:rsidRDefault="004A0272" w:rsidP="003F107C">
            <w:r w:rsidRPr="004A0272">
              <w:t>}</w:t>
            </w:r>
          </w:p>
          <w:p w14:paraId="513F1E53" w14:textId="77777777" w:rsidR="004A0272" w:rsidRPr="003C3A36" w:rsidRDefault="004A0272" w:rsidP="003F107C">
            <w:pPr>
              <w:rPr>
                <w:b/>
                <w:bCs/>
                <w:u w:val="single"/>
              </w:rPr>
            </w:pPr>
            <w:r w:rsidRPr="003C3A36">
              <w:rPr>
                <w:b/>
                <w:bCs/>
                <w:highlight w:val="green"/>
                <w:u w:val="single"/>
              </w:rPr>
              <w:t>Output:</w:t>
            </w:r>
          </w:p>
          <w:p w14:paraId="18957A38" w14:textId="77777777" w:rsidR="00882256" w:rsidRDefault="00882256" w:rsidP="00882256">
            <w:proofErr w:type="gramStart"/>
            <w:r>
              <w:t>.....</w:t>
            </w:r>
            <w:proofErr w:type="spellStart"/>
            <w:proofErr w:type="gramEnd"/>
            <w:r>
              <w:t>Madhu.K..with</w:t>
            </w:r>
            <w:proofErr w:type="spellEnd"/>
            <w:r>
              <w:t>....</w:t>
            </w:r>
            <w:proofErr w:type="spellStart"/>
            <w:r>
              <w:t>eno</w:t>
            </w:r>
            <w:proofErr w:type="spellEnd"/>
            <w:r>
              <w:t>....101...marks....</w:t>
            </w:r>
          </w:p>
          <w:p w14:paraId="397E785B" w14:textId="77777777" w:rsidR="00882256" w:rsidRDefault="00882256" w:rsidP="00882256">
            <w:r>
              <w:t>78</w:t>
            </w:r>
          </w:p>
          <w:p w14:paraId="43DC15DF" w14:textId="77777777" w:rsidR="00882256" w:rsidRDefault="00882256" w:rsidP="00882256">
            <w:r>
              <w:t>77</w:t>
            </w:r>
          </w:p>
          <w:p w14:paraId="6D3FEB8B" w14:textId="77777777" w:rsidR="00882256" w:rsidRDefault="00882256" w:rsidP="00882256">
            <w:r>
              <w:t>66</w:t>
            </w:r>
          </w:p>
          <w:p w14:paraId="483C240A" w14:textId="77777777" w:rsidR="00882256" w:rsidRDefault="00882256" w:rsidP="00882256">
            <w:r>
              <w:t>77</w:t>
            </w:r>
          </w:p>
          <w:p w14:paraId="463F66E1" w14:textId="77777777" w:rsidR="00882256" w:rsidRDefault="00882256" w:rsidP="00882256">
            <w:r>
              <w:t>88</w:t>
            </w:r>
          </w:p>
          <w:p w14:paraId="095A9803" w14:textId="77777777" w:rsidR="00882256" w:rsidRDefault="00882256" w:rsidP="00882256">
            <w:proofErr w:type="gramStart"/>
            <w:r>
              <w:t>.....</w:t>
            </w:r>
            <w:proofErr w:type="spellStart"/>
            <w:proofErr w:type="gramEnd"/>
            <w:r>
              <w:t>Manish..with</w:t>
            </w:r>
            <w:proofErr w:type="spellEnd"/>
            <w:r>
              <w:t>....</w:t>
            </w:r>
            <w:proofErr w:type="spellStart"/>
            <w:r>
              <w:t>eno</w:t>
            </w:r>
            <w:proofErr w:type="spellEnd"/>
            <w:r>
              <w:t>....102...marks....</w:t>
            </w:r>
          </w:p>
          <w:p w14:paraId="73866F7F" w14:textId="77777777" w:rsidR="00882256" w:rsidRDefault="00882256" w:rsidP="00882256">
            <w:r>
              <w:t>78</w:t>
            </w:r>
          </w:p>
          <w:p w14:paraId="07705520" w14:textId="77777777" w:rsidR="00882256" w:rsidRDefault="00882256" w:rsidP="00882256">
            <w:r>
              <w:t>77</w:t>
            </w:r>
          </w:p>
          <w:p w14:paraId="7B7E5502" w14:textId="77777777" w:rsidR="00882256" w:rsidRDefault="00882256" w:rsidP="00882256">
            <w:r>
              <w:t>66</w:t>
            </w:r>
          </w:p>
          <w:p w14:paraId="38902A42" w14:textId="77777777" w:rsidR="00882256" w:rsidRDefault="00882256" w:rsidP="00882256">
            <w:proofErr w:type="gramStart"/>
            <w:r>
              <w:t>.....</w:t>
            </w:r>
            <w:proofErr w:type="spellStart"/>
            <w:proofErr w:type="gramEnd"/>
            <w:r>
              <w:t>Lakshman..with</w:t>
            </w:r>
            <w:proofErr w:type="spellEnd"/>
            <w:r>
              <w:t>....</w:t>
            </w:r>
            <w:proofErr w:type="spellStart"/>
            <w:r>
              <w:t>eno</w:t>
            </w:r>
            <w:proofErr w:type="spellEnd"/>
            <w:r>
              <w:t>....103...marks....</w:t>
            </w:r>
          </w:p>
          <w:p w14:paraId="0DB1FB9F" w14:textId="77777777" w:rsidR="00882256" w:rsidRDefault="00882256" w:rsidP="00882256">
            <w:r>
              <w:t>78</w:t>
            </w:r>
          </w:p>
          <w:p w14:paraId="000ECDD8" w14:textId="77777777" w:rsidR="00882256" w:rsidRDefault="00882256" w:rsidP="00882256">
            <w:r>
              <w:t>77</w:t>
            </w:r>
          </w:p>
          <w:p w14:paraId="052A7A1B" w14:textId="52FB8B18" w:rsidR="004A0272" w:rsidRDefault="00882256" w:rsidP="00882256">
            <w:r>
              <w:t>66</w:t>
            </w:r>
          </w:p>
        </w:tc>
      </w:tr>
    </w:tbl>
    <w:p w14:paraId="58A8183E" w14:textId="77777777" w:rsidR="004A0272" w:rsidRDefault="004A0272" w:rsidP="003F107C"/>
    <w:p w14:paraId="3D0274FD" w14:textId="77777777" w:rsidR="00251BC1" w:rsidRDefault="00251BC1" w:rsidP="003F107C">
      <w:r>
        <w:t>What is a method?</w:t>
      </w:r>
    </w:p>
    <w:tbl>
      <w:tblPr>
        <w:tblStyle w:val="TableGrid"/>
        <w:tblW w:w="0" w:type="auto"/>
        <w:tblLook w:val="04A0" w:firstRow="1" w:lastRow="0" w:firstColumn="1" w:lastColumn="0" w:noHBand="0" w:noVBand="1"/>
      </w:tblPr>
      <w:tblGrid>
        <w:gridCol w:w="8522"/>
      </w:tblGrid>
      <w:tr w:rsidR="00251BC1" w14:paraId="47378CC5" w14:textId="77777777" w:rsidTr="00251BC1">
        <w:tc>
          <w:tcPr>
            <w:tcW w:w="8522" w:type="dxa"/>
          </w:tcPr>
          <w:p w14:paraId="224EE1C2" w14:textId="77777777" w:rsidR="00C34688" w:rsidRDefault="00251BC1" w:rsidP="003F107C">
            <w:r>
              <w:t>A method is a function written in a class.</w:t>
            </w:r>
          </w:p>
        </w:tc>
      </w:tr>
    </w:tbl>
    <w:p w14:paraId="39202B5F" w14:textId="77777777" w:rsidR="00251BC1" w:rsidRDefault="00251BC1" w:rsidP="003F107C"/>
    <w:p w14:paraId="222CB222" w14:textId="77777777" w:rsidR="00C34688" w:rsidRDefault="00C34688" w:rsidP="003F107C">
      <w:r>
        <w:t>What is the starting point of the program?</w:t>
      </w:r>
    </w:p>
    <w:tbl>
      <w:tblPr>
        <w:tblStyle w:val="TableGrid"/>
        <w:tblW w:w="0" w:type="auto"/>
        <w:tblLook w:val="04A0" w:firstRow="1" w:lastRow="0" w:firstColumn="1" w:lastColumn="0" w:noHBand="0" w:noVBand="1"/>
      </w:tblPr>
      <w:tblGrid>
        <w:gridCol w:w="8522"/>
      </w:tblGrid>
      <w:tr w:rsidR="00C34688" w14:paraId="18CF9765" w14:textId="77777777" w:rsidTr="00C34688">
        <w:tc>
          <w:tcPr>
            <w:tcW w:w="8522" w:type="dxa"/>
          </w:tcPr>
          <w:p w14:paraId="27BA74EE" w14:textId="77777777" w:rsidR="00C34688" w:rsidRDefault="00C34688" w:rsidP="00C34688">
            <w:pPr>
              <w:pStyle w:val="ListParagraph"/>
              <w:numPr>
                <w:ilvl w:val="0"/>
                <w:numId w:val="39"/>
              </w:numPr>
            </w:pPr>
            <w:r>
              <w:t>Main method</w:t>
            </w:r>
          </w:p>
          <w:p w14:paraId="3724993E" w14:textId="77777777" w:rsidR="00C34688" w:rsidRDefault="00C34688" w:rsidP="00C34688">
            <w:pPr>
              <w:pStyle w:val="ListParagraph"/>
              <w:numPr>
                <w:ilvl w:val="0"/>
                <w:numId w:val="39"/>
              </w:numPr>
            </w:pPr>
            <w:r>
              <w:t>In Java main method should be a static method</w:t>
            </w:r>
          </w:p>
          <w:p w14:paraId="12179DA4" w14:textId="77777777" w:rsidR="00C26FF8" w:rsidRDefault="00C26FF8" w:rsidP="00C34688">
            <w:pPr>
              <w:pStyle w:val="ListParagraph"/>
              <w:numPr>
                <w:ilvl w:val="0"/>
                <w:numId w:val="39"/>
              </w:numPr>
            </w:pPr>
            <w:r>
              <w:t>In Java main method return type should be only void.</w:t>
            </w:r>
          </w:p>
          <w:p w14:paraId="2F07664F" w14:textId="77777777" w:rsidR="00C34688" w:rsidRDefault="00C34688" w:rsidP="00C34688">
            <w:pPr>
              <w:pStyle w:val="ListParagraph"/>
            </w:pPr>
          </w:p>
          <w:p w14:paraId="49ECB459" w14:textId="77777777" w:rsidR="00C34688" w:rsidRDefault="00C34688" w:rsidP="00C34688">
            <w:r>
              <w:t>Note: In Java you should declare the main method as public and static</w:t>
            </w:r>
          </w:p>
        </w:tc>
      </w:tr>
    </w:tbl>
    <w:p w14:paraId="6EEFC818" w14:textId="77777777" w:rsidR="00C34688" w:rsidRDefault="00C34688" w:rsidP="003F107C"/>
    <w:p w14:paraId="5A15C1DE" w14:textId="77777777" w:rsidR="00A0180F" w:rsidRDefault="00A0180F" w:rsidP="00A0180F">
      <w:pPr>
        <w:contextualSpacing/>
        <w:rPr>
          <w:rFonts w:ascii="Times New Roman" w:hAnsi="Times New Roman" w:cs="Times New Roman"/>
        </w:rPr>
      </w:pPr>
      <w:r>
        <w:rPr>
          <w:rFonts w:ascii="Times New Roman" w:hAnsi="Times New Roman" w:cs="Times New Roman"/>
        </w:rPr>
        <w:t>How to read total line at a time from keyboard?</w:t>
      </w:r>
    </w:p>
    <w:tbl>
      <w:tblPr>
        <w:tblStyle w:val="TableGrid"/>
        <w:tblW w:w="0" w:type="auto"/>
        <w:tblLook w:val="04A0" w:firstRow="1" w:lastRow="0" w:firstColumn="1" w:lastColumn="0" w:noHBand="0" w:noVBand="1"/>
      </w:tblPr>
      <w:tblGrid>
        <w:gridCol w:w="8522"/>
      </w:tblGrid>
      <w:tr w:rsidR="00A0180F" w14:paraId="16794907" w14:textId="77777777" w:rsidTr="00E61B1D">
        <w:tc>
          <w:tcPr>
            <w:tcW w:w="9350" w:type="dxa"/>
          </w:tcPr>
          <w:p w14:paraId="0FBB45D5" w14:textId="77777777" w:rsidR="00A0180F" w:rsidRDefault="00A0180F" w:rsidP="00E61B1D">
            <w:pPr>
              <w:contextualSpacing/>
              <w:rPr>
                <w:rFonts w:ascii="Times New Roman" w:hAnsi="Times New Roman" w:cs="Times New Roman"/>
              </w:rPr>
            </w:pPr>
            <w:proofErr w:type="spellStart"/>
            <w:proofErr w:type="gramStart"/>
            <w:r>
              <w:rPr>
                <w:rFonts w:ascii="Times New Roman" w:hAnsi="Times New Roman" w:cs="Times New Roman"/>
              </w:rPr>
              <w:lastRenderedPageBreak/>
              <w:t>readLine</w:t>
            </w:r>
            <w:proofErr w:type="spellEnd"/>
            <w:r>
              <w:rPr>
                <w:rFonts w:ascii="Times New Roman" w:hAnsi="Times New Roman" w:cs="Times New Roman"/>
              </w:rPr>
              <w:t>(</w:t>
            </w:r>
            <w:proofErr w:type="gramEnd"/>
            <w:r>
              <w:rPr>
                <w:rFonts w:ascii="Times New Roman" w:hAnsi="Times New Roman" w:cs="Times New Roman"/>
              </w:rPr>
              <w:t xml:space="preserve">) method of </w:t>
            </w:r>
            <w:proofErr w:type="spellStart"/>
            <w:r>
              <w:rPr>
                <w:rFonts w:ascii="Times New Roman" w:hAnsi="Times New Roman" w:cs="Times New Roman"/>
              </w:rPr>
              <w:t>DataInputStream</w:t>
            </w:r>
            <w:proofErr w:type="spellEnd"/>
            <w:r>
              <w:rPr>
                <w:rFonts w:ascii="Times New Roman" w:hAnsi="Times New Roman" w:cs="Times New Roman"/>
              </w:rPr>
              <w:t xml:space="preserve"> class</w:t>
            </w:r>
          </w:p>
          <w:p w14:paraId="1E72AA3D" w14:textId="77777777" w:rsidR="00A0180F" w:rsidRDefault="00A0180F" w:rsidP="00E61B1D">
            <w:pPr>
              <w:contextualSpacing/>
              <w:rPr>
                <w:rFonts w:ascii="Times New Roman" w:hAnsi="Times New Roman" w:cs="Times New Roman"/>
              </w:rPr>
            </w:pPr>
            <w:r>
              <w:rPr>
                <w:rFonts w:ascii="Times New Roman" w:hAnsi="Times New Roman" w:cs="Times New Roman"/>
              </w:rPr>
              <w:t>(or)</w:t>
            </w:r>
          </w:p>
          <w:p w14:paraId="2FF99FEE" w14:textId="77777777" w:rsidR="00A0180F" w:rsidRDefault="00A0180F" w:rsidP="00E61B1D">
            <w:pPr>
              <w:contextualSpacing/>
              <w:rPr>
                <w:rFonts w:ascii="Times New Roman" w:hAnsi="Times New Roman" w:cs="Times New Roman"/>
              </w:rPr>
            </w:pPr>
            <w:proofErr w:type="spellStart"/>
            <w:proofErr w:type="gramStart"/>
            <w:r>
              <w:rPr>
                <w:rFonts w:ascii="Times New Roman" w:hAnsi="Times New Roman" w:cs="Times New Roman"/>
              </w:rPr>
              <w:t>readLine</w:t>
            </w:r>
            <w:proofErr w:type="spellEnd"/>
            <w:r>
              <w:rPr>
                <w:rFonts w:ascii="Times New Roman" w:hAnsi="Times New Roman" w:cs="Times New Roman"/>
              </w:rPr>
              <w:t>(</w:t>
            </w:r>
            <w:proofErr w:type="gramEnd"/>
            <w:r>
              <w:rPr>
                <w:rFonts w:ascii="Times New Roman" w:hAnsi="Times New Roman" w:cs="Times New Roman"/>
              </w:rPr>
              <w:t xml:space="preserve">) method of </w:t>
            </w:r>
            <w:proofErr w:type="spellStart"/>
            <w:r>
              <w:rPr>
                <w:rFonts w:ascii="Times New Roman" w:hAnsi="Times New Roman" w:cs="Times New Roman"/>
              </w:rPr>
              <w:t>BufferedReader</w:t>
            </w:r>
            <w:proofErr w:type="spellEnd"/>
            <w:r>
              <w:rPr>
                <w:rFonts w:ascii="Times New Roman" w:hAnsi="Times New Roman" w:cs="Times New Roman"/>
              </w:rPr>
              <w:t xml:space="preserve"> class</w:t>
            </w:r>
          </w:p>
        </w:tc>
      </w:tr>
    </w:tbl>
    <w:p w14:paraId="24729047" w14:textId="77777777" w:rsidR="00A0180F" w:rsidRDefault="00A0180F" w:rsidP="003F107C"/>
    <w:p w14:paraId="6F55D8A5" w14:textId="74F83E03" w:rsidR="00964671" w:rsidRDefault="00964671" w:rsidP="003F107C">
      <w:r>
        <w:t xml:space="preserve">Reading data from keyboard by using </w:t>
      </w:r>
      <w:proofErr w:type="spellStart"/>
      <w:proofErr w:type="gramStart"/>
      <w:r>
        <w:t>readLine</w:t>
      </w:r>
      <w:proofErr w:type="spellEnd"/>
      <w:r>
        <w:t>(</w:t>
      </w:r>
      <w:proofErr w:type="gramEnd"/>
      <w:r>
        <w:t xml:space="preserve">) method of </w:t>
      </w:r>
      <w:proofErr w:type="spellStart"/>
      <w:r>
        <w:t>DataInputStream</w:t>
      </w:r>
      <w:proofErr w:type="spellEnd"/>
      <w:r>
        <w:t xml:space="preserve"> class?</w:t>
      </w:r>
    </w:p>
    <w:tbl>
      <w:tblPr>
        <w:tblStyle w:val="TableGrid"/>
        <w:tblW w:w="0" w:type="auto"/>
        <w:tblLook w:val="04A0" w:firstRow="1" w:lastRow="0" w:firstColumn="1" w:lastColumn="0" w:noHBand="0" w:noVBand="1"/>
      </w:tblPr>
      <w:tblGrid>
        <w:gridCol w:w="8522"/>
      </w:tblGrid>
      <w:tr w:rsidR="00964671" w14:paraId="798FA29F" w14:textId="77777777" w:rsidTr="00964671">
        <w:tc>
          <w:tcPr>
            <w:tcW w:w="8522" w:type="dxa"/>
          </w:tcPr>
          <w:p w14:paraId="07A5CBCD" w14:textId="77777777" w:rsidR="000514FB" w:rsidRDefault="000514FB" w:rsidP="000514FB">
            <w:pPr>
              <w:pStyle w:val="ListParagraph"/>
              <w:numPr>
                <w:ilvl w:val="0"/>
                <w:numId w:val="53"/>
              </w:numPr>
            </w:pPr>
            <w:proofErr w:type="spellStart"/>
            <w:proofErr w:type="gramStart"/>
            <w:r>
              <w:t>readLine</w:t>
            </w:r>
            <w:proofErr w:type="spellEnd"/>
            <w:r>
              <w:t>(</w:t>
            </w:r>
            <w:proofErr w:type="gramEnd"/>
            <w:r>
              <w:t xml:space="preserve">) method is a non-static method existed in </w:t>
            </w:r>
            <w:proofErr w:type="spellStart"/>
            <w:r>
              <w:t>DataInputStream</w:t>
            </w:r>
            <w:proofErr w:type="spellEnd"/>
            <w:r>
              <w:t xml:space="preserve"> class, so we have to call it by using object of </w:t>
            </w:r>
            <w:proofErr w:type="spellStart"/>
            <w:r>
              <w:t>DataInputStream</w:t>
            </w:r>
            <w:proofErr w:type="spellEnd"/>
            <w:r>
              <w:t xml:space="preserve"> class</w:t>
            </w:r>
          </w:p>
          <w:p w14:paraId="4493EA48" w14:textId="0604A6BF" w:rsidR="001A7CD1" w:rsidRDefault="001A7CD1" w:rsidP="000514FB">
            <w:pPr>
              <w:pStyle w:val="ListParagraph"/>
              <w:numPr>
                <w:ilvl w:val="0"/>
                <w:numId w:val="53"/>
              </w:numPr>
            </w:pPr>
            <w:proofErr w:type="spellStart"/>
            <w:proofErr w:type="gramStart"/>
            <w:r>
              <w:t>readLine</w:t>
            </w:r>
            <w:proofErr w:type="spellEnd"/>
            <w:r>
              <w:t>(</w:t>
            </w:r>
            <w:proofErr w:type="gramEnd"/>
            <w:r>
              <w:t>) method returns string only..</w:t>
            </w:r>
          </w:p>
        </w:tc>
      </w:tr>
    </w:tbl>
    <w:p w14:paraId="49C785EE" w14:textId="77777777" w:rsidR="00964671" w:rsidRDefault="00964671" w:rsidP="003F107C"/>
    <w:p w14:paraId="6AD87CE7" w14:textId="77777777" w:rsidR="003B5AE4" w:rsidRDefault="003B5AE4" w:rsidP="003F107C"/>
    <w:p w14:paraId="084E4EE2" w14:textId="488F0C10" w:rsidR="003B5AE4" w:rsidRDefault="003B5AE4" w:rsidP="003F107C">
      <w:r>
        <w:t>How to read the data from keyboard?</w:t>
      </w:r>
    </w:p>
    <w:tbl>
      <w:tblPr>
        <w:tblStyle w:val="TableGrid"/>
        <w:tblW w:w="0" w:type="auto"/>
        <w:tblLook w:val="04A0" w:firstRow="1" w:lastRow="0" w:firstColumn="1" w:lastColumn="0" w:noHBand="0" w:noVBand="1"/>
      </w:tblPr>
      <w:tblGrid>
        <w:gridCol w:w="8522"/>
      </w:tblGrid>
      <w:tr w:rsidR="003B5AE4" w14:paraId="423496D7" w14:textId="77777777" w:rsidTr="003B5AE4">
        <w:tc>
          <w:tcPr>
            <w:tcW w:w="8522" w:type="dxa"/>
          </w:tcPr>
          <w:p w14:paraId="2DED1198" w14:textId="77777777" w:rsidR="003B5AE4" w:rsidRDefault="003B5AE4" w:rsidP="003F107C">
            <w:r>
              <w:t xml:space="preserve">By using </w:t>
            </w:r>
            <w:proofErr w:type="spellStart"/>
            <w:r>
              <w:t>readLine</w:t>
            </w:r>
            <w:proofErr w:type="spellEnd"/>
            <w:r>
              <w:t xml:space="preserve"> () method we can read the data see the below example</w:t>
            </w:r>
          </w:p>
          <w:p w14:paraId="7FE45D2D" w14:textId="77777777" w:rsidR="003B5AE4" w:rsidRDefault="003B5AE4" w:rsidP="003F107C"/>
          <w:p w14:paraId="52829944" w14:textId="77777777" w:rsidR="00E74032" w:rsidRPr="00E74032" w:rsidRDefault="00E74032" w:rsidP="00E74032">
            <w:r w:rsidRPr="00E74032">
              <w:t xml:space="preserve">import </w:t>
            </w:r>
            <w:proofErr w:type="spellStart"/>
            <w:proofErr w:type="gramStart"/>
            <w:r w:rsidRPr="00E74032">
              <w:t>java.io.DataInputStream</w:t>
            </w:r>
            <w:proofErr w:type="spellEnd"/>
            <w:proofErr w:type="gramEnd"/>
            <w:r w:rsidRPr="00E74032">
              <w:t>;</w:t>
            </w:r>
          </w:p>
          <w:p w14:paraId="773EB5A5" w14:textId="77777777" w:rsidR="00E74032" w:rsidRPr="00E74032" w:rsidRDefault="00E74032" w:rsidP="00E74032">
            <w:r w:rsidRPr="00E74032">
              <w:t xml:space="preserve">import </w:t>
            </w:r>
            <w:proofErr w:type="spellStart"/>
            <w:proofErr w:type="gramStart"/>
            <w:r w:rsidRPr="00E74032">
              <w:t>java.io.IOException</w:t>
            </w:r>
            <w:proofErr w:type="spellEnd"/>
            <w:proofErr w:type="gramEnd"/>
            <w:r w:rsidRPr="00E74032">
              <w:t>;</w:t>
            </w:r>
          </w:p>
          <w:p w14:paraId="3BCB6304" w14:textId="77777777" w:rsidR="00E74032" w:rsidRPr="00E74032" w:rsidRDefault="00E74032" w:rsidP="00E74032"/>
          <w:p w14:paraId="04A275D6" w14:textId="77777777" w:rsidR="00E74032" w:rsidRPr="00E74032" w:rsidRDefault="00E74032" w:rsidP="00E74032">
            <w:r w:rsidRPr="00E74032">
              <w:t>public class Eleven {</w:t>
            </w:r>
          </w:p>
          <w:p w14:paraId="678F3D00" w14:textId="77777777" w:rsidR="00E74032" w:rsidRPr="00E74032" w:rsidRDefault="00E74032" w:rsidP="00E74032">
            <w:r w:rsidRPr="00E74032">
              <w:t xml:space="preserve">    public static void </w:t>
            </w:r>
            <w:proofErr w:type="gramStart"/>
            <w:r w:rsidRPr="00E74032">
              <w:t>main(</w:t>
            </w:r>
            <w:proofErr w:type="gramEnd"/>
            <w:r w:rsidRPr="00E74032">
              <w:t xml:space="preserve">String[] </w:t>
            </w:r>
            <w:proofErr w:type="spellStart"/>
            <w:r w:rsidRPr="00E74032">
              <w:t>args</w:t>
            </w:r>
            <w:proofErr w:type="spellEnd"/>
            <w:r w:rsidRPr="00E74032">
              <w:t xml:space="preserve">) throws </w:t>
            </w:r>
            <w:proofErr w:type="spellStart"/>
            <w:r w:rsidRPr="00E74032">
              <w:t>IOException</w:t>
            </w:r>
            <w:proofErr w:type="spellEnd"/>
          </w:p>
          <w:p w14:paraId="7D2413EB" w14:textId="77777777" w:rsidR="00E74032" w:rsidRPr="00E74032" w:rsidRDefault="00E74032" w:rsidP="00E74032">
            <w:r w:rsidRPr="00E74032">
              <w:t>    {</w:t>
            </w:r>
          </w:p>
          <w:p w14:paraId="6C1D264A" w14:textId="77777777" w:rsidR="00E74032" w:rsidRPr="00E74032" w:rsidRDefault="00E74032" w:rsidP="00E74032">
            <w:r w:rsidRPr="00E74032">
              <w:t xml:space="preserve">        //Creating object for </w:t>
            </w:r>
            <w:proofErr w:type="spellStart"/>
            <w:r w:rsidRPr="00E74032">
              <w:t>DataInputStream</w:t>
            </w:r>
            <w:proofErr w:type="spellEnd"/>
            <w:r w:rsidRPr="00E74032">
              <w:t xml:space="preserve"> class </w:t>
            </w:r>
          </w:p>
          <w:p w14:paraId="3552D1E8" w14:textId="77777777" w:rsidR="00E74032" w:rsidRPr="00E74032" w:rsidRDefault="00E74032" w:rsidP="00E74032">
            <w:r w:rsidRPr="00E74032">
              <w:t xml:space="preserve">        </w:t>
            </w:r>
            <w:proofErr w:type="spellStart"/>
            <w:r w:rsidRPr="00E74032">
              <w:t>DataInputStream</w:t>
            </w:r>
            <w:proofErr w:type="spellEnd"/>
            <w:r w:rsidRPr="00E74032">
              <w:t xml:space="preserve"> dis=new </w:t>
            </w:r>
            <w:proofErr w:type="spellStart"/>
            <w:proofErr w:type="gramStart"/>
            <w:r w:rsidRPr="00E74032">
              <w:t>DataInputStream</w:t>
            </w:r>
            <w:proofErr w:type="spellEnd"/>
            <w:r w:rsidRPr="00E74032">
              <w:t>(</w:t>
            </w:r>
            <w:proofErr w:type="gramEnd"/>
            <w:r w:rsidRPr="00E74032">
              <w:t>System.in);</w:t>
            </w:r>
          </w:p>
          <w:p w14:paraId="454B6FD9" w14:textId="77777777" w:rsidR="00E74032" w:rsidRPr="00E74032" w:rsidRDefault="00E74032" w:rsidP="00E74032">
            <w:r w:rsidRPr="00E74032">
              <w:t xml:space="preserve">        </w:t>
            </w:r>
            <w:proofErr w:type="spellStart"/>
            <w:r w:rsidRPr="00E74032">
              <w:t>System.out.print</w:t>
            </w:r>
            <w:proofErr w:type="spellEnd"/>
            <w:r w:rsidRPr="00E74032">
              <w:t>("Enter your name:\t");</w:t>
            </w:r>
          </w:p>
          <w:p w14:paraId="7A0EA501" w14:textId="77777777" w:rsidR="00E74032" w:rsidRPr="00E74032" w:rsidRDefault="00E74032" w:rsidP="00E74032">
            <w:r w:rsidRPr="00E74032">
              <w:t>        String name=</w:t>
            </w:r>
            <w:proofErr w:type="spellStart"/>
            <w:proofErr w:type="gramStart"/>
            <w:r w:rsidRPr="00E74032">
              <w:t>dis.readLine</w:t>
            </w:r>
            <w:proofErr w:type="spellEnd"/>
            <w:proofErr w:type="gramEnd"/>
            <w:r w:rsidRPr="00E74032">
              <w:t>();  //  name &lt;-  = &lt;- "</w:t>
            </w:r>
            <w:proofErr w:type="spellStart"/>
            <w:r w:rsidRPr="00E74032">
              <w:t>sambasivarao</w:t>
            </w:r>
            <w:proofErr w:type="spellEnd"/>
            <w:r w:rsidRPr="00E74032">
              <w:t xml:space="preserve">" &lt;- </w:t>
            </w:r>
            <w:proofErr w:type="spellStart"/>
            <w:r w:rsidRPr="00E74032">
              <w:t>readLine</w:t>
            </w:r>
            <w:proofErr w:type="spellEnd"/>
            <w:r w:rsidRPr="00E74032">
              <w:t xml:space="preserve">()  &lt;- </w:t>
            </w:r>
            <w:proofErr w:type="spellStart"/>
            <w:r w:rsidRPr="00E74032">
              <w:t>sambasivarao</w:t>
            </w:r>
            <w:proofErr w:type="spellEnd"/>
            <w:r w:rsidRPr="00E74032">
              <w:t xml:space="preserve"> &lt;- keyboard</w:t>
            </w:r>
          </w:p>
          <w:p w14:paraId="1EDD1B04" w14:textId="77777777" w:rsidR="00E74032" w:rsidRPr="00E74032" w:rsidRDefault="00E74032" w:rsidP="00E74032">
            <w:r w:rsidRPr="00E74032">
              <w:t xml:space="preserve">        </w:t>
            </w:r>
            <w:proofErr w:type="spellStart"/>
            <w:r w:rsidRPr="00E74032">
              <w:t>System.out.println</w:t>
            </w:r>
            <w:proofErr w:type="spellEnd"/>
            <w:r w:rsidRPr="00E74032">
              <w:t>("Hi "+name);</w:t>
            </w:r>
          </w:p>
          <w:p w14:paraId="2362217A" w14:textId="77777777" w:rsidR="00E74032" w:rsidRPr="00E74032" w:rsidRDefault="00E74032" w:rsidP="00E74032">
            <w:r w:rsidRPr="00E74032">
              <w:t xml:space="preserve">        </w:t>
            </w:r>
          </w:p>
          <w:p w14:paraId="06AB0191" w14:textId="77777777" w:rsidR="00E74032" w:rsidRPr="00E74032" w:rsidRDefault="00E74032" w:rsidP="00E74032">
            <w:r w:rsidRPr="00E74032">
              <w:t>    }</w:t>
            </w:r>
          </w:p>
          <w:p w14:paraId="6967CCA6" w14:textId="77777777" w:rsidR="00E74032" w:rsidRPr="00E74032" w:rsidRDefault="00E74032" w:rsidP="00E74032">
            <w:r w:rsidRPr="00E74032">
              <w:t>}</w:t>
            </w:r>
          </w:p>
          <w:p w14:paraId="4E22E641" w14:textId="77777777" w:rsidR="00E74032" w:rsidRPr="00E74032" w:rsidRDefault="00E74032" w:rsidP="00E74032"/>
          <w:p w14:paraId="7AFE201A" w14:textId="77777777" w:rsidR="003B5AE4" w:rsidRDefault="00CB77D7" w:rsidP="003F107C">
            <w:r>
              <w:t>Output:</w:t>
            </w:r>
          </w:p>
          <w:p w14:paraId="70929394" w14:textId="06E2C588" w:rsidR="00CB77D7" w:rsidRDefault="00A00F6B" w:rsidP="003F107C">
            <w:r w:rsidRPr="00A00F6B">
              <w:rPr>
                <w:noProof/>
              </w:rPr>
              <w:drawing>
                <wp:inline distT="0" distB="0" distL="0" distR="0" wp14:anchorId="44C09E3D" wp14:editId="28BDA2CA">
                  <wp:extent cx="4431472" cy="1226578"/>
                  <wp:effectExtent l="0" t="0" r="7620" b="0"/>
                  <wp:docPr id="1610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2168" name=""/>
                          <pic:cNvPicPr/>
                        </pic:nvPicPr>
                        <pic:blipFill>
                          <a:blip r:embed="rId12"/>
                          <a:stretch>
                            <a:fillRect/>
                          </a:stretch>
                        </pic:blipFill>
                        <pic:spPr>
                          <a:xfrm>
                            <a:off x="0" y="0"/>
                            <a:ext cx="4445404" cy="1230434"/>
                          </a:xfrm>
                          <a:prstGeom prst="rect">
                            <a:avLst/>
                          </a:prstGeom>
                        </pic:spPr>
                      </pic:pic>
                    </a:graphicData>
                  </a:graphic>
                </wp:inline>
              </w:drawing>
            </w:r>
          </w:p>
        </w:tc>
      </w:tr>
    </w:tbl>
    <w:p w14:paraId="3CEDF38E" w14:textId="77777777" w:rsidR="003B5AE4" w:rsidRDefault="003B5AE4" w:rsidP="003F107C"/>
    <w:p w14:paraId="5128548F" w14:textId="77777777" w:rsidR="008D3CAB" w:rsidRDefault="008D3CAB" w:rsidP="003F107C"/>
    <w:p w14:paraId="6F029CB0" w14:textId="77777777" w:rsidR="00A463F6" w:rsidRDefault="00A463F6" w:rsidP="003F107C"/>
    <w:p w14:paraId="0EFADA22" w14:textId="77777777" w:rsidR="003B5AE4" w:rsidRDefault="003B5AE4" w:rsidP="003F107C"/>
    <w:p w14:paraId="4845F9C9" w14:textId="77777777" w:rsidR="003B5AE4" w:rsidRDefault="003B5AE4" w:rsidP="003F107C"/>
    <w:p w14:paraId="2DFE293A" w14:textId="7A35A7A0" w:rsidR="0080712C" w:rsidRPr="0080712C" w:rsidRDefault="0080712C" w:rsidP="0080712C">
      <w:pPr>
        <w:jc w:val="center"/>
        <w:rPr>
          <w:b/>
          <w:bCs/>
          <w:sz w:val="24"/>
          <w:szCs w:val="24"/>
          <w:u w:val="single"/>
        </w:rPr>
      </w:pPr>
      <w:r w:rsidRPr="00647E93">
        <w:rPr>
          <w:b/>
          <w:bCs/>
          <w:sz w:val="24"/>
          <w:szCs w:val="24"/>
          <w:highlight w:val="green"/>
          <w:u w:val="single"/>
        </w:rPr>
        <w:t>Operators</w:t>
      </w:r>
    </w:p>
    <w:p w14:paraId="7FDC28B7" w14:textId="77777777" w:rsidR="00FD3D75" w:rsidRDefault="00FD3D75" w:rsidP="003F107C"/>
    <w:p w14:paraId="3C12F92E" w14:textId="77777777" w:rsidR="00C34688" w:rsidRDefault="00FD3D75" w:rsidP="003F107C">
      <w:r>
        <w:t>What is an operator?</w:t>
      </w:r>
    </w:p>
    <w:tbl>
      <w:tblPr>
        <w:tblStyle w:val="TableGrid"/>
        <w:tblW w:w="0" w:type="auto"/>
        <w:tblLook w:val="04A0" w:firstRow="1" w:lastRow="0" w:firstColumn="1" w:lastColumn="0" w:noHBand="0" w:noVBand="1"/>
      </w:tblPr>
      <w:tblGrid>
        <w:gridCol w:w="8522"/>
      </w:tblGrid>
      <w:tr w:rsidR="00FD3D75" w14:paraId="4C5884DB" w14:textId="77777777" w:rsidTr="00FD3D75">
        <w:tc>
          <w:tcPr>
            <w:tcW w:w="8522" w:type="dxa"/>
          </w:tcPr>
          <w:p w14:paraId="3EEE2790" w14:textId="77777777" w:rsidR="00FD3D75" w:rsidRDefault="00FD3D75" w:rsidP="003F107C">
            <w:r>
              <w:t>Operator is a symbol, which is used to perform an operation.</w:t>
            </w:r>
          </w:p>
          <w:p w14:paraId="51708E96" w14:textId="77777777" w:rsidR="00FD3D75" w:rsidRDefault="00FD3D75" w:rsidP="003F107C"/>
          <w:p w14:paraId="661AF113" w14:textId="77777777" w:rsidR="00FD3D75" w:rsidRPr="00FD3D75" w:rsidRDefault="00FD3D75" w:rsidP="003F107C">
            <w:pPr>
              <w:rPr>
                <w:b/>
                <w:sz w:val="24"/>
                <w:u w:val="single"/>
              </w:rPr>
            </w:pPr>
            <w:r w:rsidRPr="00FD3D75">
              <w:rPr>
                <w:b/>
                <w:sz w:val="24"/>
                <w:u w:val="single"/>
              </w:rPr>
              <w:t>Different types of operators supported by Java</w:t>
            </w:r>
          </w:p>
          <w:p w14:paraId="329F44EA" w14:textId="77777777" w:rsidR="00FD3D75" w:rsidRDefault="00FD3D75" w:rsidP="003F107C"/>
          <w:p w14:paraId="232384C6" w14:textId="77777777" w:rsidR="00FD3D75" w:rsidRDefault="00FD3D75" w:rsidP="003F107C">
            <w:r>
              <w:t>Ex: +, -, *, /, %, (arithmetic operators)</w:t>
            </w:r>
          </w:p>
          <w:p w14:paraId="24A96983" w14:textId="77777777" w:rsidR="00FD3D75" w:rsidRDefault="00FD3D75" w:rsidP="003F107C">
            <w:r>
              <w:t>Ex: &lt;,</w:t>
            </w:r>
            <w:proofErr w:type="gramStart"/>
            <w:r>
              <w:t>&gt;,&lt;</w:t>
            </w:r>
            <w:proofErr w:type="gramEnd"/>
            <w:r>
              <w:t>=,&gt;=,==,!=,</w:t>
            </w:r>
            <w:proofErr w:type="spellStart"/>
            <w:r>
              <w:t>instanceof</w:t>
            </w:r>
            <w:proofErr w:type="spellEnd"/>
            <w:r>
              <w:t xml:space="preserve"> (relational operators</w:t>
            </w:r>
          </w:p>
          <w:p w14:paraId="1241884E" w14:textId="77777777" w:rsidR="00FD3D75" w:rsidRDefault="00FD3D75" w:rsidP="003F107C">
            <w:r>
              <w:t>Ex: &amp;</w:t>
            </w:r>
            <w:proofErr w:type="gramStart"/>
            <w:r>
              <w:t>&amp;,|</w:t>
            </w:r>
            <w:proofErr w:type="gramEnd"/>
            <w:r>
              <w:t>|, ! (logical operators)</w:t>
            </w:r>
          </w:p>
          <w:p w14:paraId="7716D746" w14:textId="62744118" w:rsidR="00FD3D75" w:rsidRDefault="00FD3D75" w:rsidP="003F107C">
            <w:r>
              <w:t xml:space="preserve">Ex: </w:t>
            </w:r>
            <w:proofErr w:type="gramStart"/>
            <w:r>
              <w:t>&amp;,|</w:t>
            </w:r>
            <w:proofErr w:type="gramEnd"/>
            <w:r>
              <w:t>,^,&lt;&lt;,&gt;&gt;, ~, &gt;&gt;&gt;</w:t>
            </w:r>
            <w:r w:rsidR="00647E93">
              <w:t>(Bitwise Operators)</w:t>
            </w:r>
            <w:r>
              <w:t>(zero fill right shift operator)</w:t>
            </w:r>
          </w:p>
          <w:p w14:paraId="022BE88A" w14:textId="69849A9F" w:rsidR="00647E93" w:rsidRDefault="00FD3D75" w:rsidP="003F107C">
            <w:r>
              <w:t xml:space="preserve">Ex:   </w:t>
            </w:r>
            <w:proofErr w:type="gramStart"/>
            <w:r>
              <w:t>=  (</w:t>
            </w:r>
            <w:proofErr w:type="gramEnd"/>
            <w:r>
              <w:t>assignment operator)</w:t>
            </w:r>
          </w:p>
          <w:p w14:paraId="33786C89" w14:textId="77777777" w:rsidR="00FD3D75" w:rsidRDefault="00FD3D75" w:rsidP="003F107C">
            <w:r>
              <w:t>Ex: new (</w:t>
            </w:r>
            <w:r w:rsidRPr="002C2E09">
              <w:rPr>
                <w:highlight w:val="yellow"/>
              </w:rPr>
              <w:t>memory allocation operator</w:t>
            </w:r>
            <w:r>
              <w:t>)</w:t>
            </w:r>
            <w:proofErr w:type="gramStart"/>
            <w:r>
              <w:t>, .</w:t>
            </w:r>
            <w:proofErr w:type="gramEnd"/>
            <w:r>
              <w:t xml:space="preserve"> (dot is called as memory access operator), () type cast </w:t>
            </w:r>
            <w:r>
              <w:lastRenderedPageBreak/>
              <w:t>operator</w:t>
            </w:r>
          </w:p>
          <w:p w14:paraId="1097413B" w14:textId="77777777" w:rsidR="00647E93" w:rsidRDefault="00647E93" w:rsidP="003F107C"/>
          <w:p w14:paraId="582945B1" w14:textId="77777777" w:rsidR="00FD3D75" w:rsidRDefault="00FD3D75" w:rsidP="003F107C">
            <w:r>
              <w:t>Ex: +</w:t>
            </w:r>
            <w:proofErr w:type="gramStart"/>
            <w:r>
              <w:t>+,--</w:t>
            </w:r>
            <w:proofErr w:type="gramEnd"/>
            <w:r>
              <w:t>, +=,-=,*=,/=,%=  (short cut operators)</w:t>
            </w:r>
          </w:p>
          <w:p w14:paraId="2DE8858F" w14:textId="77777777" w:rsidR="00647E93" w:rsidRDefault="00647E93" w:rsidP="003F107C"/>
        </w:tc>
      </w:tr>
    </w:tbl>
    <w:p w14:paraId="7AEDB174" w14:textId="77777777" w:rsidR="00FD3D75" w:rsidRDefault="00FD3D75" w:rsidP="003F107C"/>
    <w:p w14:paraId="07883EEB" w14:textId="4677C774" w:rsidR="008D3CAB" w:rsidRDefault="008D3CAB" w:rsidP="003F107C">
      <w:r>
        <w:t>Example on Arithmetic Operators</w:t>
      </w:r>
    </w:p>
    <w:tbl>
      <w:tblPr>
        <w:tblStyle w:val="TableGrid"/>
        <w:tblW w:w="0" w:type="auto"/>
        <w:tblLook w:val="04A0" w:firstRow="1" w:lastRow="0" w:firstColumn="1" w:lastColumn="0" w:noHBand="0" w:noVBand="1"/>
      </w:tblPr>
      <w:tblGrid>
        <w:gridCol w:w="8522"/>
      </w:tblGrid>
      <w:tr w:rsidR="00476F8C" w14:paraId="42FCF9CD" w14:textId="77777777" w:rsidTr="00476F8C">
        <w:tc>
          <w:tcPr>
            <w:tcW w:w="8522" w:type="dxa"/>
          </w:tcPr>
          <w:p w14:paraId="6168F706" w14:textId="77777777" w:rsidR="00476F8C" w:rsidRPr="00476F8C" w:rsidRDefault="00476F8C" w:rsidP="00476F8C">
            <w:r w:rsidRPr="00476F8C">
              <w:t xml:space="preserve">import </w:t>
            </w:r>
            <w:proofErr w:type="spellStart"/>
            <w:proofErr w:type="gramStart"/>
            <w:r w:rsidRPr="00476F8C">
              <w:t>java.io.DataInputStream</w:t>
            </w:r>
            <w:proofErr w:type="spellEnd"/>
            <w:proofErr w:type="gramEnd"/>
            <w:r w:rsidRPr="00476F8C">
              <w:t>;</w:t>
            </w:r>
          </w:p>
          <w:p w14:paraId="12D9958C" w14:textId="77777777" w:rsidR="00476F8C" w:rsidRPr="00476F8C" w:rsidRDefault="00476F8C" w:rsidP="00476F8C">
            <w:r w:rsidRPr="00476F8C">
              <w:t xml:space="preserve">import </w:t>
            </w:r>
            <w:proofErr w:type="spellStart"/>
            <w:proofErr w:type="gramStart"/>
            <w:r w:rsidRPr="00476F8C">
              <w:t>java.io.IOException</w:t>
            </w:r>
            <w:proofErr w:type="spellEnd"/>
            <w:proofErr w:type="gramEnd"/>
            <w:r w:rsidRPr="00476F8C">
              <w:t>;</w:t>
            </w:r>
          </w:p>
          <w:p w14:paraId="404AD2B5" w14:textId="77777777" w:rsidR="00476F8C" w:rsidRPr="00476F8C" w:rsidRDefault="00476F8C" w:rsidP="00476F8C">
            <w:r w:rsidRPr="00476F8C">
              <w:t>public class Eleven {</w:t>
            </w:r>
          </w:p>
          <w:p w14:paraId="11824219" w14:textId="77777777" w:rsidR="00476F8C" w:rsidRPr="00476F8C" w:rsidRDefault="00476F8C" w:rsidP="00476F8C">
            <w:r w:rsidRPr="00476F8C">
              <w:t xml:space="preserve">    public static void </w:t>
            </w:r>
            <w:proofErr w:type="gramStart"/>
            <w:r w:rsidRPr="00476F8C">
              <w:t>main(</w:t>
            </w:r>
            <w:proofErr w:type="gramEnd"/>
            <w:r w:rsidRPr="00476F8C">
              <w:t xml:space="preserve">String[] </w:t>
            </w:r>
            <w:proofErr w:type="spellStart"/>
            <w:r w:rsidRPr="00476F8C">
              <w:t>args</w:t>
            </w:r>
            <w:proofErr w:type="spellEnd"/>
            <w:r w:rsidRPr="00476F8C">
              <w:t xml:space="preserve">) throws </w:t>
            </w:r>
            <w:proofErr w:type="spellStart"/>
            <w:r w:rsidRPr="00476F8C">
              <w:t>IOException</w:t>
            </w:r>
            <w:proofErr w:type="spellEnd"/>
          </w:p>
          <w:p w14:paraId="4D2E727A" w14:textId="77777777" w:rsidR="00476F8C" w:rsidRPr="00476F8C" w:rsidRDefault="00476F8C" w:rsidP="00476F8C">
            <w:r w:rsidRPr="00476F8C">
              <w:t>    {        </w:t>
            </w:r>
          </w:p>
          <w:p w14:paraId="09EA9168" w14:textId="77777777" w:rsidR="00476F8C" w:rsidRPr="00476F8C" w:rsidRDefault="00476F8C" w:rsidP="00476F8C">
            <w:r w:rsidRPr="00476F8C">
              <w:t xml:space="preserve">        </w:t>
            </w:r>
            <w:proofErr w:type="spellStart"/>
            <w:r w:rsidRPr="00476F8C">
              <w:t>DataInputStream</w:t>
            </w:r>
            <w:proofErr w:type="spellEnd"/>
            <w:r w:rsidRPr="00476F8C">
              <w:t xml:space="preserve"> dis=new </w:t>
            </w:r>
            <w:proofErr w:type="spellStart"/>
            <w:proofErr w:type="gramStart"/>
            <w:r w:rsidRPr="00476F8C">
              <w:t>DataInputStream</w:t>
            </w:r>
            <w:proofErr w:type="spellEnd"/>
            <w:r w:rsidRPr="00476F8C">
              <w:t>(</w:t>
            </w:r>
            <w:proofErr w:type="gramEnd"/>
            <w:r w:rsidRPr="00476F8C">
              <w:t>System.in);</w:t>
            </w:r>
          </w:p>
          <w:p w14:paraId="06D90984" w14:textId="77777777" w:rsidR="00476F8C" w:rsidRPr="00476F8C" w:rsidRDefault="00476F8C" w:rsidP="00476F8C">
            <w:r w:rsidRPr="00476F8C">
              <w:t xml:space="preserve">        </w:t>
            </w:r>
            <w:proofErr w:type="spellStart"/>
            <w:r w:rsidRPr="00476F8C">
              <w:t>System.out.print</w:t>
            </w:r>
            <w:proofErr w:type="spellEnd"/>
            <w:r w:rsidRPr="00476F8C">
              <w:t>("Enter int:\t");</w:t>
            </w:r>
          </w:p>
          <w:p w14:paraId="4F4ED269" w14:textId="77777777" w:rsidR="00476F8C" w:rsidRPr="00476F8C" w:rsidRDefault="00476F8C" w:rsidP="00476F8C">
            <w:r w:rsidRPr="00476F8C">
              <w:t>        String s1=</w:t>
            </w:r>
            <w:proofErr w:type="spellStart"/>
            <w:r w:rsidRPr="00476F8C">
              <w:t>dis.readLine</w:t>
            </w:r>
            <w:proofErr w:type="spellEnd"/>
            <w:r w:rsidRPr="00476F8C">
              <w:t>(</w:t>
            </w:r>
            <w:proofErr w:type="gramStart"/>
            <w:r w:rsidRPr="00476F8C">
              <w:t>);  /</w:t>
            </w:r>
            <w:proofErr w:type="gramEnd"/>
            <w:r w:rsidRPr="00476F8C">
              <w:t xml:space="preserve">/ a &lt;-  = &lt;- "10" &lt;- </w:t>
            </w:r>
            <w:proofErr w:type="spellStart"/>
            <w:r w:rsidRPr="00476F8C">
              <w:t>readLine</w:t>
            </w:r>
            <w:proofErr w:type="spellEnd"/>
            <w:r w:rsidRPr="00476F8C">
              <w:t>()  &lt;- 10 &lt;- keyboard</w:t>
            </w:r>
          </w:p>
          <w:p w14:paraId="1DEAEE99" w14:textId="77777777" w:rsidR="00476F8C" w:rsidRPr="00476F8C" w:rsidRDefault="00476F8C" w:rsidP="00476F8C">
            <w:r w:rsidRPr="00476F8C">
              <w:t>        int a=</w:t>
            </w:r>
            <w:proofErr w:type="spellStart"/>
            <w:r w:rsidRPr="00476F8C">
              <w:t>Integer.parseInt</w:t>
            </w:r>
            <w:proofErr w:type="spellEnd"/>
            <w:r w:rsidRPr="00476F8C">
              <w:t>(s1);</w:t>
            </w:r>
          </w:p>
          <w:p w14:paraId="58D01F00" w14:textId="77777777" w:rsidR="00476F8C" w:rsidRPr="00476F8C" w:rsidRDefault="00476F8C" w:rsidP="00476F8C">
            <w:r w:rsidRPr="00476F8C">
              <w:t xml:space="preserve">        </w:t>
            </w:r>
            <w:proofErr w:type="spellStart"/>
            <w:r w:rsidRPr="00476F8C">
              <w:t>System.err.print</w:t>
            </w:r>
            <w:proofErr w:type="spellEnd"/>
            <w:r w:rsidRPr="00476F8C">
              <w:t>("Enter another int value:\t");</w:t>
            </w:r>
          </w:p>
          <w:p w14:paraId="43421E6A" w14:textId="77777777" w:rsidR="00476F8C" w:rsidRPr="00476F8C" w:rsidRDefault="00476F8C" w:rsidP="00476F8C">
            <w:r w:rsidRPr="00476F8C">
              <w:t>        String s2=</w:t>
            </w:r>
            <w:proofErr w:type="spellStart"/>
            <w:r w:rsidRPr="00476F8C">
              <w:t>dis.readLine</w:t>
            </w:r>
            <w:proofErr w:type="spellEnd"/>
            <w:r w:rsidRPr="00476F8C">
              <w:t>();</w:t>
            </w:r>
          </w:p>
          <w:p w14:paraId="5A95930F" w14:textId="77777777" w:rsidR="00476F8C" w:rsidRPr="00476F8C" w:rsidRDefault="00476F8C" w:rsidP="00476F8C">
            <w:r w:rsidRPr="00476F8C">
              <w:t>        int b=</w:t>
            </w:r>
            <w:proofErr w:type="spellStart"/>
            <w:r w:rsidRPr="00476F8C">
              <w:t>Integer.parseInt</w:t>
            </w:r>
            <w:proofErr w:type="spellEnd"/>
            <w:r w:rsidRPr="00476F8C">
              <w:t>(s2);</w:t>
            </w:r>
          </w:p>
          <w:p w14:paraId="37379C63" w14:textId="77777777" w:rsidR="00476F8C" w:rsidRPr="00476F8C" w:rsidRDefault="00476F8C" w:rsidP="00476F8C">
            <w:r w:rsidRPr="00476F8C">
              <w:t xml:space="preserve">        </w:t>
            </w:r>
            <w:proofErr w:type="spellStart"/>
            <w:r w:rsidRPr="00476F8C">
              <w:t>System.out.println</w:t>
            </w:r>
            <w:proofErr w:type="spellEnd"/>
            <w:r w:rsidRPr="00476F8C">
              <w:t>(</w:t>
            </w:r>
            <w:proofErr w:type="spellStart"/>
            <w:r w:rsidRPr="00476F8C">
              <w:t>a+b</w:t>
            </w:r>
            <w:proofErr w:type="spellEnd"/>
            <w:r w:rsidRPr="00476F8C">
              <w:t>);</w:t>
            </w:r>
          </w:p>
          <w:p w14:paraId="6B77580E" w14:textId="77777777" w:rsidR="00476F8C" w:rsidRPr="00476F8C" w:rsidRDefault="00476F8C" w:rsidP="00476F8C">
            <w:r w:rsidRPr="00476F8C">
              <w:t xml:space="preserve">        </w:t>
            </w:r>
            <w:proofErr w:type="spellStart"/>
            <w:r w:rsidRPr="00476F8C">
              <w:t>System.out.println</w:t>
            </w:r>
            <w:proofErr w:type="spellEnd"/>
            <w:r w:rsidRPr="00476F8C">
              <w:t>(a-b);</w:t>
            </w:r>
          </w:p>
          <w:p w14:paraId="5C7A05F9" w14:textId="77777777" w:rsidR="00476F8C" w:rsidRPr="00476F8C" w:rsidRDefault="00476F8C" w:rsidP="00476F8C">
            <w:r w:rsidRPr="00476F8C">
              <w:t xml:space="preserve">        </w:t>
            </w:r>
            <w:proofErr w:type="spellStart"/>
            <w:r w:rsidRPr="00476F8C">
              <w:t>System.out.println</w:t>
            </w:r>
            <w:proofErr w:type="spellEnd"/>
            <w:r w:rsidRPr="00476F8C">
              <w:t>(a*b);</w:t>
            </w:r>
          </w:p>
          <w:p w14:paraId="50440915" w14:textId="77777777" w:rsidR="00476F8C" w:rsidRPr="00476F8C" w:rsidRDefault="00476F8C" w:rsidP="00476F8C">
            <w:r w:rsidRPr="00476F8C">
              <w:t xml:space="preserve">        </w:t>
            </w:r>
            <w:proofErr w:type="spellStart"/>
            <w:r w:rsidRPr="00476F8C">
              <w:t>System.out.println</w:t>
            </w:r>
            <w:proofErr w:type="spellEnd"/>
            <w:r w:rsidRPr="00476F8C">
              <w:t>(a/b);</w:t>
            </w:r>
          </w:p>
          <w:p w14:paraId="5D1D4C7C" w14:textId="77777777" w:rsidR="00476F8C" w:rsidRPr="00476F8C" w:rsidRDefault="00476F8C" w:rsidP="00476F8C">
            <w:r w:rsidRPr="00476F8C">
              <w:t xml:space="preserve">        </w:t>
            </w:r>
            <w:proofErr w:type="spellStart"/>
            <w:r w:rsidRPr="00476F8C">
              <w:t>System.out.println</w:t>
            </w:r>
            <w:proofErr w:type="spellEnd"/>
            <w:r w:rsidRPr="00476F8C">
              <w:t>(</w:t>
            </w:r>
            <w:proofErr w:type="spellStart"/>
            <w:r w:rsidRPr="00476F8C">
              <w:t>a%b</w:t>
            </w:r>
            <w:proofErr w:type="spellEnd"/>
            <w:r w:rsidRPr="00476F8C">
              <w:t>);</w:t>
            </w:r>
          </w:p>
          <w:p w14:paraId="480C136D" w14:textId="77777777" w:rsidR="00476F8C" w:rsidRPr="00476F8C" w:rsidRDefault="00476F8C" w:rsidP="00476F8C">
            <w:r w:rsidRPr="00476F8C">
              <w:t>    }</w:t>
            </w:r>
          </w:p>
          <w:p w14:paraId="12522966" w14:textId="77777777" w:rsidR="00476F8C" w:rsidRPr="00476F8C" w:rsidRDefault="00476F8C" w:rsidP="00476F8C">
            <w:r w:rsidRPr="00476F8C">
              <w:t>}</w:t>
            </w:r>
          </w:p>
          <w:p w14:paraId="72643239" w14:textId="77777777" w:rsidR="00476F8C" w:rsidRDefault="00476F8C" w:rsidP="003F107C">
            <w:r w:rsidRPr="00476F8C">
              <w:rPr>
                <w:highlight w:val="green"/>
              </w:rPr>
              <w:t>Output:</w:t>
            </w:r>
          </w:p>
          <w:p w14:paraId="38EFD59D" w14:textId="77777777" w:rsidR="00907A22" w:rsidRDefault="00907A22" w:rsidP="00907A22">
            <w:r>
              <w:t>Enter int:      10</w:t>
            </w:r>
          </w:p>
          <w:p w14:paraId="63E2A746" w14:textId="77777777" w:rsidR="00907A22" w:rsidRDefault="00907A22" w:rsidP="00907A22">
            <w:r>
              <w:t>Enter another int value:        2</w:t>
            </w:r>
          </w:p>
          <w:p w14:paraId="09380DF6" w14:textId="77777777" w:rsidR="00907A22" w:rsidRDefault="00907A22" w:rsidP="00907A22">
            <w:r>
              <w:t>12</w:t>
            </w:r>
          </w:p>
          <w:p w14:paraId="467C4E90" w14:textId="77777777" w:rsidR="00907A22" w:rsidRDefault="00907A22" w:rsidP="00907A22">
            <w:r>
              <w:t>8</w:t>
            </w:r>
          </w:p>
          <w:p w14:paraId="29DECCFF" w14:textId="77777777" w:rsidR="00907A22" w:rsidRDefault="00907A22" w:rsidP="00907A22">
            <w:r>
              <w:t>20</w:t>
            </w:r>
          </w:p>
          <w:p w14:paraId="636B0E94" w14:textId="77777777" w:rsidR="00907A22" w:rsidRDefault="00907A22" w:rsidP="00907A22">
            <w:r>
              <w:t>5</w:t>
            </w:r>
          </w:p>
          <w:p w14:paraId="72C32204" w14:textId="1D1B2998" w:rsidR="00476F8C" w:rsidRDefault="00907A22" w:rsidP="00907A22">
            <w:r>
              <w:t>0</w:t>
            </w:r>
          </w:p>
        </w:tc>
      </w:tr>
    </w:tbl>
    <w:p w14:paraId="2BA70B36" w14:textId="77777777" w:rsidR="008D3CAB" w:rsidRDefault="008D3CAB" w:rsidP="003F107C"/>
    <w:p w14:paraId="740EC496" w14:textId="6FA5B384" w:rsidR="0003752F" w:rsidRDefault="0003752F" w:rsidP="003F107C">
      <w:r>
        <w:t xml:space="preserve">What is the </w:t>
      </w:r>
      <w:r w:rsidR="000815B7">
        <w:t>drawback</w:t>
      </w:r>
      <w:r>
        <w:t xml:space="preserve"> of </w:t>
      </w:r>
      <w:proofErr w:type="spellStart"/>
      <w:proofErr w:type="gramStart"/>
      <w:r>
        <w:t>readLine</w:t>
      </w:r>
      <w:proofErr w:type="spellEnd"/>
      <w:r>
        <w:t>(</w:t>
      </w:r>
      <w:proofErr w:type="gramEnd"/>
      <w:r>
        <w:t xml:space="preserve">) of </w:t>
      </w:r>
      <w:proofErr w:type="spellStart"/>
      <w:r>
        <w:t>DataInputStream</w:t>
      </w:r>
      <w:proofErr w:type="spellEnd"/>
      <w:r>
        <w:t xml:space="preserve"> class? And why it is deprecated?</w:t>
      </w:r>
    </w:p>
    <w:tbl>
      <w:tblPr>
        <w:tblStyle w:val="TableGrid"/>
        <w:tblW w:w="0" w:type="auto"/>
        <w:tblLook w:val="04A0" w:firstRow="1" w:lastRow="0" w:firstColumn="1" w:lastColumn="0" w:noHBand="0" w:noVBand="1"/>
      </w:tblPr>
      <w:tblGrid>
        <w:gridCol w:w="8522"/>
      </w:tblGrid>
      <w:tr w:rsidR="0003752F" w14:paraId="38CA3D22" w14:textId="77777777" w:rsidTr="0003752F">
        <w:tc>
          <w:tcPr>
            <w:tcW w:w="8522" w:type="dxa"/>
          </w:tcPr>
          <w:p w14:paraId="613364A0" w14:textId="2B63306F" w:rsidR="006F0CD3" w:rsidRDefault="006F0CD3" w:rsidP="006F0CD3">
            <w:pPr>
              <w:pStyle w:val="ListParagraph"/>
              <w:numPr>
                <w:ilvl w:val="0"/>
                <w:numId w:val="57"/>
              </w:numPr>
            </w:pPr>
            <w:r>
              <w:t>by using this method, we can read only the characters which are in a range of 0 to 255 (ASCII character set)</w:t>
            </w:r>
            <w:r w:rsidR="00C91E8C">
              <w:t>.</w:t>
            </w:r>
          </w:p>
          <w:p w14:paraId="0494AF86" w14:textId="77777777" w:rsidR="00C91E8C" w:rsidRDefault="006F0CD3" w:rsidP="00D72604">
            <w:pPr>
              <w:pStyle w:val="ListParagraph"/>
              <w:numPr>
                <w:ilvl w:val="0"/>
                <w:numId w:val="57"/>
              </w:numPr>
            </w:pPr>
            <w:r>
              <w:t xml:space="preserve">this method </w:t>
            </w:r>
            <w:r w:rsidR="00C91E8C">
              <w:t>can’t read other than ASCII character set (i.e. it can’t read all the characters of Unicode character set).</w:t>
            </w:r>
          </w:p>
          <w:p w14:paraId="5F5390B6" w14:textId="498F74BE" w:rsidR="00D93324" w:rsidRDefault="00D93324" w:rsidP="00D72604">
            <w:pPr>
              <w:pStyle w:val="ListParagraph"/>
              <w:numPr>
                <w:ilvl w:val="0"/>
                <w:numId w:val="57"/>
              </w:numPr>
            </w:pPr>
            <w:r w:rsidRPr="00D93324">
              <w:t xml:space="preserve">The method has been deprecated since Java 1.1 because it </w:t>
            </w:r>
            <w:r w:rsidRPr="00D93324">
              <w:rPr>
                <w:highlight w:val="green"/>
              </w:rPr>
              <w:t>does not properly convert bytes to characters</w:t>
            </w:r>
            <w:r w:rsidRPr="00D93324">
              <w:t xml:space="preserve"> in a way that </w:t>
            </w:r>
            <w:r w:rsidRPr="00D93324">
              <w:rPr>
                <w:highlight w:val="yellow"/>
              </w:rPr>
              <w:t>supports internationalization</w:t>
            </w:r>
            <w:r w:rsidRPr="00D93324">
              <w:t>.</w:t>
            </w:r>
          </w:p>
          <w:p w14:paraId="7B564CB9" w14:textId="2851EA67" w:rsidR="000E0903" w:rsidRDefault="000E0903" w:rsidP="00D72604">
            <w:pPr>
              <w:pStyle w:val="ListParagraph"/>
              <w:numPr>
                <w:ilvl w:val="0"/>
                <w:numId w:val="57"/>
              </w:numPr>
            </w:pPr>
            <w:proofErr w:type="spellStart"/>
            <w:proofErr w:type="gramStart"/>
            <w:r w:rsidRPr="000E0903">
              <w:t>readLine</w:t>
            </w:r>
            <w:proofErr w:type="spellEnd"/>
            <w:r w:rsidRPr="000E0903">
              <w:t>(</w:t>
            </w:r>
            <w:proofErr w:type="gramEnd"/>
            <w:r w:rsidRPr="000E0903">
              <w:t xml:space="preserve">) reads input as a </w:t>
            </w:r>
            <w:r w:rsidRPr="000E0903">
              <w:rPr>
                <w:b/>
                <w:bCs/>
              </w:rPr>
              <w:t>byte stream</w:t>
            </w:r>
            <w:r w:rsidRPr="000E0903">
              <w:t xml:space="preserve"> and does not properly decode characters according to the character encoding (e.g., UTF-8). This can lead to </w:t>
            </w:r>
            <w:r w:rsidRPr="000E0903">
              <w:rPr>
                <w:b/>
                <w:bCs/>
              </w:rPr>
              <w:t>incorrect character conversions</w:t>
            </w:r>
            <w:r w:rsidRPr="000E0903">
              <w:t>, especially for non-ASCII characters.</w:t>
            </w:r>
          </w:p>
        </w:tc>
      </w:tr>
    </w:tbl>
    <w:p w14:paraId="77CFDA74" w14:textId="4CBFFCD2" w:rsidR="00205053" w:rsidRDefault="00205053" w:rsidP="003F107C"/>
    <w:p w14:paraId="154B0531" w14:textId="77777777" w:rsidR="00205053" w:rsidRDefault="00205053" w:rsidP="003F107C"/>
    <w:p w14:paraId="4498B36D" w14:textId="2B9E60FB" w:rsidR="00205053" w:rsidRDefault="00205053" w:rsidP="003F107C">
      <w:proofErr w:type="spellStart"/>
      <w:proofErr w:type="gramStart"/>
      <w:r>
        <w:t>readLine</w:t>
      </w:r>
      <w:proofErr w:type="spellEnd"/>
      <w:r>
        <w:t>(</w:t>
      </w:r>
      <w:proofErr w:type="gramEnd"/>
      <w:r>
        <w:t xml:space="preserve">) method of </w:t>
      </w:r>
      <w:proofErr w:type="spellStart"/>
      <w:r>
        <w:t>BufferedReader</w:t>
      </w:r>
      <w:proofErr w:type="spellEnd"/>
      <w:r>
        <w:t xml:space="preserve"> class</w:t>
      </w:r>
    </w:p>
    <w:tbl>
      <w:tblPr>
        <w:tblStyle w:val="TableGrid"/>
        <w:tblW w:w="0" w:type="auto"/>
        <w:tblLook w:val="04A0" w:firstRow="1" w:lastRow="0" w:firstColumn="1" w:lastColumn="0" w:noHBand="0" w:noVBand="1"/>
      </w:tblPr>
      <w:tblGrid>
        <w:gridCol w:w="8522"/>
      </w:tblGrid>
      <w:tr w:rsidR="00205053" w14:paraId="1835451D" w14:textId="77777777" w:rsidTr="00205053">
        <w:tc>
          <w:tcPr>
            <w:tcW w:w="8522" w:type="dxa"/>
          </w:tcPr>
          <w:p w14:paraId="124C67C2" w14:textId="7C299F51" w:rsidR="007C4A18" w:rsidRDefault="008D0639" w:rsidP="00F54665">
            <w:pPr>
              <w:pStyle w:val="ListParagraph"/>
              <w:numPr>
                <w:ilvl w:val="1"/>
                <w:numId w:val="53"/>
              </w:numPr>
            </w:pPr>
            <w:r>
              <w:t xml:space="preserve">by using this </w:t>
            </w:r>
            <w:r w:rsidR="007C4A18">
              <w:t>method,</w:t>
            </w:r>
            <w:r>
              <w:t xml:space="preserve"> we can read the characters which are in Unicode </w:t>
            </w:r>
            <w:r w:rsidR="007C4A18">
              <w:t>character set</w:t>
            </w:r>
            <w:r>
              <w:t>.</w:t>
            </w:r>
          </w:p>
        </w:tc>
      </w:tr>
    </w:tbl>
    <w:p w14:paraId="4596FABE" w14:textId="77777777" w:rsidR="00205053" w:rsidRDefault="00205053" w:rsidP="003F107C"/>
    <w:p w14:paraId="15ED9819" w14:textId="309C27EB" w:rsidR="00B559B1" w:rsidRDefault="00B559B1" w:rsidP="003F107C">
      <w:r>
        <w:t xml:space="preserve">Example on usage of </w:t>
      </w:r>
      <w:proofErr w:type="spellStart"/>
      <w:proofErr w:type="gramStart"/>
      <w:r>
        <w:t>readLine</w:t>
      </w:r>
      <w:proofErr w:type="spellEnd"/>
      <w:r>
        <w:t>(</w:t>
      </w:r>
      <w:proofErr w:type="gramEnd"/>
      <w:r>
        <w:t xml:space="preserve">) method of </w:t>
      </w:r>
      <w:proofErr w:type="spellStart"/>
      <w:r>
        <w:t>BufferedReader</w:t>
      </w:r>
      <w:proofErr w:type="spellEnd"/>
      <w:r>
        <w:t xml:space="preserve"> class</w:t>
      </w:r>
    </w:p>
    <w:tbl>
      <w:tblPr>
        <w:tblStyle w:val="TableGrid"/>
        <w:tblW w:w="0" w:type="auto"/>
        <w:tblLook w:val="04A0" w:firstRow="1" w:lastRow="0" w:firstColumn="1" w:lastColumn="0" w:noHBand="0" w:noVBand="1"/>
      </w:tblPr>
      <w:tblGrid>
        <w:gridCol w:w="8522"/>
      </w:tblGrid>
      <w:tr w:rsidR="00B559B1" w14:paraId="13C26A58" w14:textId="77777777" w:rsidTr="00B559B1">
        <w:tc>
          <w:tcPr>
            <w:tcW w:w="8522" w:type="dxa"/>
          </w:tcPr>
          <w:p w14:paraId="09E9A78A" w14:textId="77777777" w:rsidR="003E534E" w:rsidRPr="003E534E" w:rsidRDefault="003E534E" w:rsidP="003E534E">
            <w:r w:rsidRPr="003E534E">
              <w:t xml:space="preserve">import </w:t>
            </w:r>
            <w:proofErr w:type="spellStart"/>
            <w:proofErr w:type="gramStart"/>
            <w:r w:rsidRPr="003E534E">
              <w:t>java.io.BufferedReader</w:t>
            </w:r>
            <w:proofErr w:type="spellEnd"/>
            <w:proofErr w:type="gramEnd"/>
            <w:r w:rsidRPr="003E534E">
              <w:t>;</w:t>
            </w:r>
          </w:p>
          <w:p w14:paraId="63CD09AF" w14:textId="77777777" w:rsidR="003E534E" w:rsidRPr="003E534E" w:rsidRDefault="003E534E" w:rsidP="003E534E">
            <w:r w:rsidRPr="003E534E">
              <w:t xml:space="preserve">import </w:t>
            </w:r>
            <w:proofErr w:type="spellStart"/>
            <w:proofErr w:type="gramStart"/>
            <w:r w:rsidRPr="003E534E">
              <w:t>java.io.IOException</w:t>
            </w:r>
            <w:proofErr w:type="spellEnd"/>
            <w:proofErr w:type="gramEnd"/>
            <w:r w:rsidRPr="003E534E">
              <w:t>;</w:t>
            </w:r>
          </w:p>
          <w:p w14:paraId="4BF97363" w14:textId="77777777" w:rsidR="003E534E" w:rsidRPr="003E534E" w:rsidRDefault="003E534E" w:rsidP="003E534E">
            <w:r w:rsidRPr="003E534E">
              <w:t xml:space="preserve">import </w:t>
            </w:r>
            <w:proofErr w:type="spellStart"/>
            <w:proofErr w:type="gramStart"/>
            <w:r w:rsidRPr="003E534E">
              <w:t>java.io.InputStreamReader</w:t>
            </w:r>
            <w:proofErr w:type="spellEnd"/>
            <w:proofErr w:type="gramEnd"/>
            <w:r w:rsidRPr="003E534E">
              <w:t>;</w:t>
            </w:r>
          </w:p>
          <w:p w14:paraId="3BCC7D9F" w14:textId="77777777" w:rsidR="003E534E" w:rsidRPr="003E534E" w:rsidRDefault="003E534E" w:rsidP="003E534E">
            <w:r w:rsidRPr="003E534E">
              <w:t>public class Eleven {</w:t>
            </w:r>
          </w:p>
          <w:p w14:paraId="2EFC22BE" w14:textId="77777777" w:rsidR="003E534E" w:rsidRPr="003E534E" w:rsidRDefault="003E534E" w:rsidP="003E534E">
            <w:r w:rsidRPr="003E534E">
              <w:t xml:space="preserve">    public static void </w:t>
            </w:r>
            <w:proofErr w:type="gramStart"/>
            <w:r w:rsidRPr="003E534E">
              <w:t>main(</w:t>
            </w:r>
            <w:proofErr w:type="gramEnd"/>
            <w:r w:rsidRPr="003E534E">
              <w:t xml:space="preserve">String[] </w:t>
            </w:r>
            <w:proofErr w:type="spellStart"/>
            <w:r w:rsidRPr="003E534E">
              <w:t>args</w:t>
            </w:r>
            <w:proofErr w:type="spellEnd"/>
            <w:r w:rsidRPr="003E534E">
              <w:t xml:space="preserve">) throws </w:t>
            </w:r>
            <w:proofErr w:type="spellStart"/>
            <w:r w:rsidRPr="003E534E">
              <w:t>IOException</w:t>
            </w:r>
            <w:proofErr w:type="spellEnd"/>
          </w:p>
          <w:p w14:paraId="19CD8EAB" w14:textId="77777777" w:rsidR="003E534E" w:rsidRPr="003E534E" w:rsidRDefault="003E534E" w:rsidP="003E534E">
            <w:r w:rsidRPr="003E534E">
              <w:lastRenderedPageBreak/>
              <w:t>    {        </w:t>
            </w:r>
          </w:p>
          <w:p w14:paraId="7DE70012" w14:textId="77777777" w:rsidR="003E534E" w:rsidRPr="003E534E" w:rsidRDefault="003E534E" w:rsidP="003E534E">
            <w:r w:rsidRPr="003E534E">
              <w:t xml:space="preserve">        </w:t>
            </w:r>
            <w:proofErr w:type="spellStart"/>
            <w:r w:rsidRPr="003E534E">
              <w:t>InputStreamReader</w:t>
            </w:r>
            <w:proofErr w:type="spellEnd"/>
            <w:r w:rsidRPr="003E534E">
              <w:t xml:space="preserve"> </w:t>
            </w:r>
            <w:proofErr w:type="spellStart"/>
            <w:r w:rsidRPr="003E534E">
              <w:t>isr</w:t>
            </w:r>
            <w:proofErr w:type="spellEnd"/>
            <w:r w:rsidRPr="003E534E">
              <w:t xml:space="preserve">=new </w:t>
            </w:r>
            <w:proofErr w:type="spellStart"/>
            <w:proofErr w:type="gramStart"/>
            <w:r w:rsidRPr="003E534E">
              <w:t>InputStreamReader</w:t>
            </w:r>
            <w:proofErr w:type="spellEnd"/>
            <w:r w:rsidRPr="003E534E">
              <w:t>(</w:t>
            </w:r>
            <w:proofErr w:type="gramEnd"/>
            <w:r w:rsidRPr="003E534E">
              <w:t>System.in);</w:t>
            </w:r>
          </w:p>
          <w:p w14:paraId="21FABD75" w14:textId="77777777" w:rsidR="003E534E" w:rsidRPr="003E534E" w:rsidRDefault="003E534E" w:rsidP="003E534E">
            <w:r w:rsidRPr="003E534E">
              <w:t xml:space="preserve">        </w:t>
            </w:r>
            <w:proofErr w:type="spellStart"/>
            <w:r w:rsidRPr="003E534E">
              <w:t>BufferedReader</w:t>
            </w:r>
            <w:proofErr w:type="spellEnd"/>
            <w:r w:rsidRPr="003E534E">
              <w:t xml:space="preserve"> </w:t>
            </w:r>
            <w:proofErr w:type="spellStart"/>
            <w:r w:rsidRPr="003E534E">
              <w:t>br</w:t>
            </w:r>
            <w:proofErr w:type="spellEnd"/>
            <w:r w:rsidRPr="003E534E">
              <w:t xml:space="preserve">=new </w:t>
            </w:r>
            <w:proofErr w:type="spellStart"/>
            <w:r w:rsidRPr="003E534E">
              <w:t>BufferedReader</w:t>
            </w:r>
            <w:proofErr w:type="spellEnd"/>
            <w:r w:rsidRPr="003E534E">
              <w:t>(</w:t>
            </w:r>
            <w:proofErr w:type="spellStart"/>
            <w:r w:rsidRPr="003E534E">
              <w:t>isr</w:t>
            </w:r>
            <w:proofErr w:type="spellEnd"/>
            <w:r w:rsidRPr="003E534E">
              <w:t>);</w:t>
            </w:r>
          </w:p>
          <w:p w14:paraId="2B43025A" w14:textId="77777777" w:rsidR="003E534E" w:rsidRPr="003E534E" w:rsidRDefault="003E534E" w:rsidP="003E534E">
            <w:r w:rsidRPr="003E534E">
              <w:t xml:space="preserve">        </w:t>
            </w:r>
            <w:proofErr w:type="spellStart"/>
            <w:r w:rsidRPr="003E534E">
              <w:t>System.out.print</w:t>
            </w:r>
            <w:proofErr w:type="spellEnd"/>
            <w:r w:rsidRPr="003E534E">
              <w:t>("Enter int:\t");</w:t>
            </w:r>
          </w:p>
          <w:p w14:paraId="44BE1029" w14:textId="77777777" w:rsidR="003E534E" w:rsidRPr="003E534E" w:rsidRDefault="003E534E" w:rsidP="003E534E">
            <w:r w:rsidRPr="003E534E">
              <w:t>        String s1=</w:t>
            </w:r>
            <w:proofErr w:type="spellStart"/>
            <w:r w:rsidRPr="003E534E">
              <w:t>br.readLine</w:t>
            </w:r>
            <w:proofErr w:type="spellEnd"/>
            <w:r w:rsidRPr="003E534E">
              <w:t>(</w:t>
            </w:r>
            <w:proofErr w:type="gramStart"/>
            <w:r w:rsidRPr="003E534E">
              <w:t>);  /</w:t>
            </w:r>
            <w:proofErr w:type="gramEnd"/>
            <w:r w:rsidRPr="003E534E">
              <w:t xml:space="preserve">/ a &lt;-  = &lt;- "10" &lt;- </w:t>
            </w:r>
            <w:proofErr w:type="spellStart"/>
            <w:r w:rsidRPr="003E534E">
              <w:t>readLine</w:t>
            </w:r>
            <w:proofErr w:type="spellEnd"/>
            <w:r w:rsidRPr="003E534E">
              <w:t>()  &lt;- 10 &lt;- keyboard</w:t>
            </w:r>
          </w:p>
          <w:p w14:paraId="4A7ECA16" w14:textId="77777777" w:rsidR="003E534E" w:rsidRPr="003E534E" w:rsidRDefault="003E534E" w:rsidP="003E534E">
            <w:r w:rsidRPr="003E534E">
              <w:t>        int a=</w:t>
            </w:r>
            <w:proofErr w:type="spellStart"/>
            <w:r w:rsidRPr="003E534E">
              <w:t>Integer.parseInt</w:t>
            </w:r>
            <w:proofErr w:type="spellEnd"/>
            <w:r w:rsidRPr="003E534E">
              <w:t>(s1);</w:t>
            </w:r>
          </w:p>
          <w:p w14:paraId="7D1B9BFC" w14:textId="77777777" w:rsidR="003E534E" w:rsidRPr="003E534E" w:rsidRDefault="003E534E" w:rsidP="003E534E">
            <w:r w:rsidRPr="003E534E">
              <w:t xml:space="preserve">        </w:t>
            </w:r>
            <w:proofErr w:type="spellStart"/>
            <w:r w:rsidRPr="003E534E">
              <w:t>System.err.print</w:t>
            </w:r>
            <w:proofErr w:type="spellEnd"/>
            <w:r w:rsidRPr="003E534E">
              <w:t>("Enter another int value:\t");</w:t>
            </w:r>
          </w:p>
          <w:p w14:paraId="273C0544" w14:textId="77777777" w:rsidR="003E534E" w:rsidRPr="003E534E" w:rsidRDefault="003E534E" w:rsidP="003E534E">
            <w:r w:rsidRPr="003E534E">
              <w:t>        String s2=</w:t>
            </w:r>
            <w:proofErr w:type="spellStart"/>
            <w:r w:rsidRPr="003E534E">
              <w:t>br.readLine</w:t>
            </w:r>
            <w:proofErr w:type="spellEnd"/>
            <w:r w:rsidRPr="003E534E">
              <w:t>();</w:t>
            </w:r>
          </w:p>
          <w:p w14:paraId="44A2B8C7" w14:textId="77777777" w:rsidR="003E534E" w:rsidRPr="003E534E" w:rsidRDefault="003E534E" w:rsidP="003E534E">
            <w:r w:rsidRPr="003E534E">
              <w:t>        int b=</w:t>
            </w:r>
            <w:proofErr w:type="spellStart"/>
            <w:r w:rsidRPr="003E534E">
              <w:t>Integer.parseInt</w:t>
            </w:r>
            <w:proofErr w:type="spellEnd"/>
            <w:r w:rsidRPr="003E534E">
              <w:t>(s2);</w:t>
            </w:r>
          </w:p>
          <w:p w14:paraId="3197712D" w14:textId="77777777" w:rsidR="003E534E" w:rsidRPr="003E534E" w:rsidRDefault="003E534E" w:rsidP="003E534E">
            <w:r w:rsidRPr="003E534E">
              <w:t xml:space="preserve">        </w:t>
            </w:r>
            <w:proofErr w:type="spellStart"/>
            <w:r w:rsidRPr="003E534E">
              <w:t>System.out.format</w:t>
            </w:r>
            <w:proofErr w:type="spellEnd"/>
            <w:r w:rsidRPr="003E534E">
              <w:t>("%d + %d = %</w:t>
            </w:r>
            <w:proofErr w:type="spellStart"/>
            <w:r w:rsidRPr="003E534E">
              <w:t>d%n</w:t>
            </w:r>
            <w:proofErr w:type="spellEnd"/>
            <w:proofErr w:type="gramStart"/>
            <w:r w:rsidRPr="003E534E">
              <w:t>",</w:t>
            </w:r>
            <w:proofErr w:type="spellStart"/>
            <w:r w:rsidRPr="003E534E">
              <w:t>a</w:t>
            </w:r>
            <w:proofErr w:type="gramEnd"/>
            <w:r w:rsidRPr="003E534E">
              <w:t>,b,a+b</w:t>
            </w:r>
            <w:proofErr w:type="spellEnd"/>
            <w:r w:rsidRPr="003E534E">
              <w:t>);</w:t>
            </w:r>
          </w:p>
          <w:p w14:paraId="19DD9EBF" w14:textId="77777777" w:rsidR="003E534E" w:rsidRPr="003E534E" w:rsidRDefault="003E534E" w:rsidP="003E534E">
            <w:r w:rsidRPr="003E534E">
              <w:t xml:space="preserve">        </w:t>
            </w:r>
            <w:proofErr w:type="spellStart"/>
            <w:r w:rsidRPr="003E534E">
              <w:t>System.out.format</w:t>
            </w:r>
            <w:proofErr w:type="spellEnd"/>
            <w:r w:rsidRPr="003E534E">
              <w:t>("%d - %d = %</w:t>
            </w:r>
            <w:proofErr w:type="spellStart"/>
            <w:r w:rsidRPr="003E534E">
              <w:t>d%n</w:t>
            </w:r>
            <w:proofErr w:type="spellEnd"/>
            <w:proofErr w:type="gramStart"/>
            <w:r w:rsidRPr="003E534E">
              <w:t>",</w:t>
            </w:r>
            <w:proofErr w:type="spellStart"/>
            <w:r w:rsidRPr="003E534E">
              <w:t>a</w:t>
            </w:r>
            <w:proofErr w:type="gramEnd"/>
            <w:r w:rsidRPr="003E534E">
              <w:t>,b,a</w:t>
            </w:r>
            <w:proofErr w:type="spellEnd"/>
            <w:r w:rsidRPr="003E534E">
              <w:t>-b);</w:t>
            </w:r>
          </w:p>
          <w:p w14:paraId="661FBF3B" w14:textId="77777777" w:rsidR="003E534E" w:rsidRPr="003E534E" w:rsidRDefault="003E534E" w:rsidP="003E534E">
            <w:r w:rsidRPr="003E534E">
              <w:t xml:space="preserve">        </w:t>
            </w:r>
            <w:proofErr w:type="spellStart"/>
            <w:r w:rsidRPr="003E534E">
              <w:t>System.out.format</w:t>
            </w:r>
            <w:proofErr w:type="spellEnd"/>
            <w:r w:rsidRPr="003E534E">
              <w:t>("%d * %d = %</w:t>
            </w:r>
            <w:proofErr w:type="spellStart"/>
            <w:r w:rsidRPr="003E534E">
              <w:t>d%n</w:t>
            </w:r>
            <w:proofErr w:type="spellEnd"/>
            <w:proofErr w:type="gramStart"/>
            <w:r w:rsidRPr="003E534E">
              <w:t>",</w:t>
            </w:r>
            <w:proofErr w:type="spellStart"/>
            <w:r w:rsidRPr="003E534E">
              <w:t>a</w:t>
            </w:r>
            <w:proofErr w:type="gramEnd"/>
            <w:r w:rsidRPr="003E534E">
              <w:t>,b,a</w:t>
            </w:r>
            <w:proofErr w:type="spellEnd"/>
            <w:r w:rsidRPr="003E534E">
              <w:t>*b);</w:t>
            </w:r>
          </w:p>
          <w:p w14:paraId="6AF81CF6" w14:textId="77777777" w:rsidR="003E534E" w:rsidRPr="003E534E" w:rsidRDefault="003E534E" w:rsidP="003E534E">
            <w:r w:rsidRPr="003E534E">
              <w:t xml:space="preserve">        </w:t>
            </w:r>
            <w:proofErr w:type="spellStart"/>
            <w:r w:rsidRPr="003E534E">
              <w:t>System.out.format</w:t>
            </w:r>
            <w:proofErr w:type="spellEnd"/>
            <w:r w:rsidRPr="003E534E">
              <w:t>("%d / %d = %</w:t>
            </w:r>
            <w:proofErr w:type="spellStart"/>
            <w:r w:rsidRPr="003E534E">
              <w:t>d%n</w:t>
            </w:r>
            <w:proofErr w:type="spellEnd"/>
            <w:proofErr w:type="gramStart"/>
            <w:r w:rsidRPr="003E534E">
              <w:t>",</w:t>
            </w:r>
            <w:proofErr w:type="spellStart"/>
            <w:r w:rsidRPr="003E534E">
              <w:t>a</w:t>
            </w:r>
            <w:proofErr w:type="gramEnd"/>
            <w:r w:rsidRPr="003E534E">
              <w:t>,b,a</w:t>
            </w:r>
            <w:proofErr w:type="spellEnd"/>
            <w:r w:rsidRPr="003E534E">
              <w:t>/b);</w:t>
            </w:r>
          </w:p>
          <w:p w14:paraId="4B7C0419" w14:textId="77777777" w:rsidR="003E534E" w:rsidRPr="003E534E" w:rsidRDefault="003E534E" w:rsidP="003E534E">
            <w:r w:rsidRPr="003E534E">
              <w:t xml:space="preserve">        </w:t>
            </w:r>
            <w:proofErr w:type="spellStart"/>
            <w:r w:rsidRPr="003E534E">
              <w:t>System.out.format</w:t>
            </w:r>
            <w:proofErr w:type="spellEnd"/>
            <w:r w:rsidRPr="003E534E">
              <w:t>("%d %% %d = %</w:t>
            </w:r>
            <w:proofErr w:type="spellStart"/>
            <w:r w:rsidRPr="003E534E">
              <w:t>d%n</w:t>
            </w:r>
            <w:proofErr w:type="spellEnd"/>
            <w:proofErr w:type="gramStart"/>
            <w:r w:rsidRPr="003E534E">
              <w:t>",</w:t>
            </w:r>
            <w:proofErr w:type="spellStart"/>
            <w:r w:rsidRPr="003E534E">
              <w:t>a</w:t>
            </w:r>
            <w:proofErr w:type="gramEnd"/>
            <w:r w:rsidRPr="003E534E">
              <w:t>,b,a%b</w:t>
            </w:r>
            <w:proofErr w:type="spellEnd"/>
            <w:r w:rsidRPr="003E534E">
              <w:t>);</w:t>
            </w:r>
          </w:p>
          <w:p w14:paraId="6FB6214D" w14:textId="77777777" w:rsidR="003E534E" w:rsidRPr="003E534E" w:rsidRDefault="003E534E" w:rsidP="003E534E">
            <w:r w:rsidRPr="003E534E">
              <w:t xml:space="preserve">    </w:t>
            </w:r>
          </w:p>
          <w:p w14:paraId="3928683B" w14:textId="77777777" w:rsidR="003E534E" w:rsidRPr="003E534E" w:rsidRDefault="003E534E" w:rsidP="003E534E">
            <w:r w:rsidRPr="003E534E">
              <w:t>    }</w:t>
            </w:r>
          </w:p>
          <w:p w14:paraId="2E9886F2" w14:textId="7832393B" w:rsidR="00B559B1" w:rsidRDefault="003E534E" w:rsidP="003F107C">
            <w:r w:rsidRPr="003E534E">
              <w:t>}</w:t>
            </w:r>
          </w:p>
          <w:p w14:paraId="0AAE866D" w14:textId="6467ABAF" w:rsidR="001D3BB8" w:rsidRPr="001D3BB8" w:rsidRDefault="00B559B1" w:rsidP="003F107C">
            <w:pPr>
              <w:rPr>
                <w:b/>
                <w:bCs/>
                <w:u w:val="single"/>
              </w:rPr>
            </w:pPr>
            <w:r w:rsidRPr="001D3BB8">
              <w:rPr>
                <w:b/>
                <w:bCs/>
                <w:highlight w:val="green"/>
                <w:u w:val="single"/>
              </w:rPr>
              <w:t>Output:</w:t>
            </w:r>
          </w:p>
          <w:p w14:paraId="1EADAE9F" w14:textId="77777777" w:rsidR="001D3BB8" w:rsidRDefault="001D3BB8" w:rsidP="001D3BB8">
            <w:r>
              <w:t>Enter int:      12</w:t>
            </w:r>
          </w:p>
          <w:p w14:paraId="0810DC69" w14:textId="77777777" w:rsidR="001D3BB8" w:rsidRDefault="001D3BB8" w:rsidP="001D3BB8">
            <w:r>
              <w:t>Enter another int value:        3</w:t>
            </w:r>
          </w:p>
          <w:p w14:paraId="09E46909" w14:textId="77777777" w:rsidR="001D3BB8" w:rsidRDefault="001D3BB8" w:rsidP="001D3BB8">
            <w:r>
              <w:t>12 + 3 = 15</w:t>
            </w:r>
          </w:p>
          <w:p w14:paraId="1A9E3D49" w14:textId="77777777" w:rsidR="001D3BB8" w:rsidRDefault="001D3BB8" w:rsidP="001D3BB8">
            <w:r>
              <w:t>12 - 3 = 9</w:t>
            </w:r>
          </w:p>
          <w:p w14:paraId="43A1EA24" w14:textId="77777777" w:rsidR="001D3BB8" w:rsidRDefault="001D3BB8" w:rsidP="001D3BB8">
            <w:r>
              <w:t>12 * 3 = 36</w:t>
            </w:r>
          </w:p>
          <w:p w14:paraId="35A05200" w14:textId="77777777" w:rsidR="001D3BB8" w:rsidRDefault="001D3BB8" w:rsidP="001D3BB8">
            <w:r>
              <w:t>12 / 3 = 4</w:t>
            </w:r>
          </w:p>
          <w:p w14:paraId="2694083A" w14:textId="77777777" w:rsidR="00B559B1" w:rsidRDefault="001D3BB8" w:rsidP="001D3BB8">
            <w:r>
              <w:t>12 % 3 = 0</w:t>
            </w:r>
          </w:p>
          <w:p w14:paraId="3CC60534" w14:textId="6276AB8E" w:rsidR="001D3BB8" w:rsidRDefault="001D3BB8" w:rsidP="001D3BB8"/>
        </w:tc>
      </w:tr>
    </w:tbl>
    <w:p w14:paraId="22CD84A0" w14:textId="04583462" w:rsidR="0058150E" w:rsidRDefault="0058150E" w:rsidP="003F107C"/>
    <w:p w14:paraId="57AA43D3" w14:textId="4DE4035C" w:rsidR="00EE3F3A" w:rsidRDefault="00EE3F3A" w:rsidP="003F107C">
      <w:r>
        <w:t xml:space="preserve">Where the </w:t>
      </w:r>
      <w:proofErr w:type="spellStart"/>
      <w:proofErr w:type="gramStart"/>
      <w:r>
        <w:t>parseInt</w:t>
      </w:r>
      <w:proofErr w:type="spellEnd"/>
      <w:r>
        <w:t>(</w:t>
      </w:r>
      <w:proofErr w:type="gramEnd"/>
      <w:r>
        <w:t>) method is existed?</w:t>
      </w:r>
    </w:p>
    <w:tbl>
      <w:tblPr>
        <w:tblStyle w:val="TableGrid"/>
        <w:tblW w:w="0" w:type="auto"/>
        <w:tblLook w:val="04A0" w:firstRow="1" w:lastRow="0" w:firstColumn="1" w:lastColumn="0" w:noHBand="0" w:noVBand="1"/>
      </w:tblPr>
      <w:tblGrid>
        <w:gridCol w:w="8522"/>
      </w:tblGrid>
      <w:tr w:rsidR="00EE3F3A" w14:paraId="1EAD9266" w14:textId="77777777" w:rsidTr="00EE3F3A">
        <w:tc>
          <w:tcPr>
            <w:tcW w:w="8522" w:type="dxa"/>
          </w:tcPr>
          <w:p w14:paraId="5C849246" w14:textId="77777777" w:rsidR="00EE3F3A" w:rsidRDefault="00EE3F3A" w:rsidP="00EE3F3A">
            <w:pPr>
              <w:pStyle w:val="ListParagraph"/>
              <w:numPr>
                <w:ilvl w:val="0"/>
                <w:numId w:val="53"/>
              </w:numPr>
            </w:pPr>
            <w:r>
              <w:t>It is existed in Integer class</w:t>
            </w:r>
          </w:p>
          <w:p w14:paraId="64976293" w14:textId="78B90015" w:rsidR="00EE3F3A" w:rsidRDefault="00EE3F3A" w:rsidP="00EE3F3A">
            <w:pPr>
              <w:pStyle w:val="ListParagraph"/>
              <w:numPr>
                <w:ilvl w:val="0"/>
                <w:numId w:val="53"/>
              </w:numPr>
            </w:pPr>
            <w:r>
              <w:t>It takes string as an argument and converts it into int value and returns that int value</w:t>
            </w:r>
          </w:p>
        </w:tc>
      </w:tr>
    </w:tbl>
    <w:p w14:paraId="2230B9A7" w14:textId="77777777" w:rsidR="00EE3F3A" w:rsidRDefault="00EE3F3A" w:rsidP="003F107C"/>
    <w:p w14:paraId="40338533" w14:textId="08245243" w:rsidR="00197985" w:rsidRDefault="00197985" w:rsidP="003F107C">
      <w:r>
        <w:t>Relational Operators</w:t>
      </w:r>
    </w:p>
    <w:tbl>
      <w:tblPr>
        <w:tblStyle w:val="TableGrid"/>
        <w:tblW w:w="0" w:type="auto"/>
        <w:tblLook w:val="04A0" w:firstRow="1" w:lastRow="0" w:firstColumn="1" w:lastColumn="0" w:noHBand="0" w:noVBand="1"/>
      </w:tblPr>
      <w:tblGrid>
        <w:gridCol w:w="8522"/>
      </w:tblGrid>
      <w:tr w:rsidR="00197985" w14:paraId="6E6DDB3A" w14:textId="77777777" w:rsidTr="00197985">
        <w:tc>
          <w:tcPr>
            <w:tcW w:w="8522" w:type="dxa"/>
          </w:tcPr>
          <w:p w14:paraId="2F1C5ECE" w14:textId="301532C6" w:rsidR="00197985" w:rsidRDefault="00197985" w:rsidP="003F107C">
            <w:r>
              <w:t>Relational Operators are used to compare 2 values(operands)</w:t>
            </w:r>
            <w:r w:rsidR="00D15C8E">
              <w:t xml:space="preserve">, after </w:t>
            </w:r>
            <w:proofErr w:type="gramStart"/>
            <w:r w:rsidR="00D15C8E">
              <w:t>comparison  these</w:t>
            </w:r>
            <w:proofErr w:type="gramEnd"/>
            <w:r w:rsidR="00D15C8E">
              <w:t xml:space="preserve"> operators gives us a Boolean value(true/false)</w:t>
            </w:r>
          </w:p>
        </w:tc>
      </w:tr>
    </w:tbl>
    <w:p w14:paraId="72DE3BA5" w14:textId="77777777" w:rsidR="002F2D71" w:rsidRDefault="002F2D71" w:rsidP="003F107C"/>
    <w:p w14:paraId="46B08453" w14:textId="5A9C325D" w:rsidR="00FC2674" w:rsidRDefault="002E624C" w:rsidP="003F107C">
      <w:r>
        <w:t>Example on relational operators</w:t>
      </w:r>
    </w:p>
    <w:tbl>
      <w:tblPr>
        <w:tblStyle w:val="TableGrid"/>
        <w:tblW w:w="0" w:type="auto"/>
        <w:tblLook w:val="04A0" w:firstRow="1" w:lastRow="0" w:firstColumn="1" w:lastColumn="0" w:noHBand="0" w:noVBand="1"/>
      </w:tblPr>
      <w:tblGrid>
        <w:gridCol w:w="8522"/>
      </w:tblGrid>
      <w:tr w:rsidR="002E624C" w14:paraId="1D8545D4" w14:textId="77777777" w:rsidTr="002E624C">
        <w:tc>
          <w:tcPr>
            <w:tcW w:w="8522" w:type="dxa"/>
          </w:tcPr>
          <w:p w14:paraId="7CB4AC3F" w14:textId="77777777" w:rsidR="002E624C" w:rsidRPr="002E624C" w:rsidRDefault="002E624C" w:rsidP="002E624C">
            <w:r w:rsidRPr="002E624C">
              <w:t xml:space="preserve">import </w:t>
            </w:r>
            <w:proofErr w:type="spellStart"/>
            <w:proofErr w:type="gramStart"/>
            <w:r w:rsidRPr="002E624C">
              <w:t>java.io.BufferedReader</w:t>
            </w:r>
            <w:proofErr w:type="spellEnd"/>
            <w:proofErr w:type="gramEnd"/>
            <w:r w:rsidRPr="002E624C">
              <w:t>;</w:t>
            </w:r>
          </w:p>
          <w:p w14:paraId="3A40EF0A" w14:textId="77777777" w:rsidR="002E624C" w:rsidRPr="002E624C" w:rsidRDefault="002E624C" w:rsidP="002E624C">
            <w:r w:rsidRPr="002E624C">
              <w:t xml:space="preserve">import </w:t>
            </w:r>
            <w:proofErr w:type="spellStart"/>
            <w:proofErr w:type="gramStart"/>
            <w:r w:rsidRPr="002E624C">
              <w:t>java.io.IOException</w:t>
            </w:r>
            <w:proofErr w:type="spellEnd"/>
            <w:proofErr w:type="gramEnd"/>
            <w:r w:rsidRPr="002E624C">
              <w:t>;</w:t>
            </w:r>
          </w:p>
          <w:p w14:paraId="681F19BD" w14:textId="77777777" w:rsidR="002E624C" w:rsidRPr="002E624C" w:rsidRDefault="002E624C" w:rsidP="002E624C">
            <w:r w:rsidRPr="002E624C">
              <w:t xml:space="preserve">import </w:t>
            </w:r>
            <w:proofErr w:type="spellStart"/>
            <w:proofErr w:type="gramStart"/>
            <w:r w:rsidRPr="002E624C">
              <w:t>java.io.InputStreamReader</w:t>
            </w:r>
            <w:proofErr w:type="spellEnd"/>
            <w:proofErr w:type="gramEnd"/>
            <w:r w:rsidRPr="002E624C">
              <w:t>;</w:t>
            </w:r>
          </w:p>
          <w:p w14:paraId="0C2B4FF7" w14:textId="77777777" w:rsidR="002E624C" w:rsidRPr="002E624C" w:rsidRDefault="002E624C" w:rsidP="002E624C">
            <w:r w:rsidRPr="002E624C">
              <w:t xml:space="preserve">public class Twelve </w:t>
            </w:r>
          </w:p>
          <w:p w14:paraId="74A76436" w14:textId="77777777" w:rsidR="002E624C" w:rsidRPr="002E624C" w:rsidRDefault="002E624C" w:rsidP="002E624C">
            <w:r w:rsidRPr="002E624C">
              <w:t>{</w:t>
            </w:r>
          </w:p>
          <w:p w14:paraId="54BC4F45" w14:textId="77777777" w:rsidR="002E624C" w:rsidRPr="002E624C" w:rsidRDefault="002E624C" w:rsidP="002E624C">
            <w:r w:rsidRPr="002E624C">
              <w:t xml:space="preserve">    public static void </w:t>
            </w:r>
            <w:proofErr w:type="gramStart"/>
            <w:r w:rsidRPr="002E624C">
              <w:t>main(</w:t>
            </w:r>
            <w:proofErr w:type="gramEnd"/>
            <w:r w:rsidRPr="002E624C">
              <w:t xml:space="preserve">String[] </w:t>
            </w:r>
            <w:proofErr w:type="spellStart"/>
            <w:r w:rsidRPr="002E624C">
              <w:t>args</w:t>
            </w:r>
            <w:proofErr w:type="spellEnd"/>
            <w:r w:rsidRPr="002E624C">
              <w:t xml:space="preserve">) throws </w:t>
            </w:r>
            <w:proofErr w:type="spellStart"/>
            <w:r w:rsidRPr="002E624C">
              <w:t>IOException</w:t>
            </w:r>
            <w:proofErr w:type="spellEnd"/>
          </w:p>
          <w:p w14:paraId="5739FA62" w14:textId="77777777" w:rsidR="002E624C" w:rsidRPr="002E624C" w:rsidRDefault="002E624C" w:rsidP="002E624C">
            <w:r w:rsidRPr="002E624C">
              <w:t>     {</w:t>
            </w:r>
          </w:p>
          <w:p w14:paraId="66476627" w14:textId="77777777" w:rsidR="002E624C" w:rsidRPr="002E624C" w:rsidRDefault="002E624C" w:rsidP="002E624C">
            <w:r w:rsidRPr="002E624C">
              <w:t xml:space="preserve">        </w:t>
            </w:r>
            <w:proofErr w:type="spellStart"/>
            <w:r w:rsidRPr="002E624C">
              <w:t>InputStreamReader</w:t>
            </w:r>
            <w:proofErr w:type="spellEnd"/>
            <w:r w:rsidRPr="002E624C">
              <w:t xml:space="preserve"> </w:t>
            </w:r>
            <w:proofErr w:type="spellStart"/>
            <w:r w:rsidRPr="002E624C">
              <w:t>isr</w:t>
            </w:r>
            <w:proofErr w:type="spellEnd"/>
            <w:r w:rsidRPr="002E624C">
              <w:t xml:space="preserve"> = new </w:t>
            </w:r>
            <w:proofErr w:type="spellStart"/>
            <w:proofErr w:type="gramStart"/>
            <w:r w:rsidRPr="002E624C">
              <w:t>InputStreamReader</w:t>
            </w:r>
            <w:proofErr w:type="spellEnd"/>
            <w:r w:rsidRPr="002E624C">
              <w:t>(</w:t>
            </w:r>
            <w:proofErr w:type="gramEnd"/>
            <w:r w:rsidRPr="002E624C">
              <w:t>System.in);</w:t>
            </w:r>
          </w:p>
          <w:p w14:paraId="5C26DD3A" w14:textId="77777777" w:rsidR="002E624C" w:rsidRPr="002E624C" w:rsidRDefault="002E624C" w:rsidP="002E624C">
            <w:r w:rsidRPr="002E624C">
              <w:t xml:space="preserve">        </w:t>
            </w:r>
            <w:proofErr w:type="spellStart"/>
            <w:r w:rsidRPr="002E624C">
              <w:t>BufferedReader</w:t>
            </w:r>
            <w:proofErr w:type="spellEnd"/>
            <w:r w:rsidRPr="002E624C">
              <w:t xml:space="preserve"> </w:t>
            </w:r>
            <w:proofErr w:type="spellStart"/>
            <w:r w:rsidRPr="002E624C">
              <w:t>br</w:t>
            </w:r>
            <w:proofErr w:type="spellEnd"/>
            <w:r w:rsidRPr="002E624C">
              <w:t xml:space="preserve"> = new </w:t>
            </w:r>
            <w:proofErr w:type="spellStart"/>
            <w:r w:rsidRPr="002E624C">
              <w:t>BufferedReader</w:t>
            </w:r>
            <w:proofErr w:type="spellEnd"/>
            <w:r w:rsidRPr="002E624C">
              <w:t>(</w:t>
            </w:r>
            <w:proofErr w:type="spellStart"/>
            <w:r w:rsidRPr="002E624C">
              <w:t>isr</w:t>
            </w:r>
            <w:proofErr w:type="spellEnd"/>
            <w:r w:rsidRPr="002E624C">
              <w:t>);</w:t>
            </w:r>
          </w:p>
          <w:p w14:paraId="5A01EBF6" w14:textId="77777777" w:rsidR="002E624C" w:rsidRPr="002E624C" w:rsidRDefault="002E624C" w:rsidP="002E624C">
            <w:r w:rsidRPr="002E624C">
              <w:t xml:space="preserve">        </w:t>
            </w:r>
            <w:proofErr w:type="spellStart"/>
            <w:r w:rsidRPr="002E624C">
              <w:t>System.out.print</w:t>
            </w:r>
            <w:proofErr w:type="spellEnd"/>
            <w:r w:rsidRPr="002E624C">
              <w:t xml:space="preserve">("Enter a </w:t>
            </w:r>
            <w:proofErr w:type="gramStart"/>
            <w:r w:rsidRPr="002E624C">
              <w:t>number :</w:t>
            </w:r>
            <w:proofErr w:type="gramEnd"/>
            <w:r w:rsidRPr="002E624C">
              <w:t>\t");</w:t>
            </w:r>
          </w:p>
          <w:p w14:paraId="16C619CE" w14:textId="77777777" w:rsidR="002E624C" w:rsidRPr="002E624C" w:rsidRDefault="002E624C" w:rsidP="002E624C">
            <w:r w:rsidRPr="002E624C">
              <w:t xml:space="preserve">        int </w:t>
            </w:r>
            <w:proofErr w:type="spellStart"/>
            <w:r w:rsidRPr="002E624C">
              <w:t>i</w:t>
            </w:r>
            <w:proofErr w:type="spellEnd"/>
            <w:r w:rsidRPr="002E624C">
              <w:t xml:space="preserve"> = </w:t>
            </w:r>
            <w:proofErr w:type="spellStart"/>
            <w:r w:rsidRPr="002E624C">
              <w:t>Integer.parseInt</w:t>
            </w:r>
            <w:proofErr w:type="spellEnd"/>
            <w:r w:rsidRPr="002E624C">
              <w:t>(</w:t>
            </w:r>
            <w:proofErr w:type="spellStart"/>
            <w:proofErr w:type="gramStart"/>
            <w:r w:rsidRPr="002E624C">
              <w:t>br.readLine</w:t>
            </w:r>
            <w:proofErr w:type="spellEnd"/>
            <w:proofErr w:type="gramEnd"/>
            <w:r w:rsidRPr="002E624C">
              <w:t>());</w:t>
            </w:r>
          </w:p>
          <w:p w14:paraId="48D8BAB8" w14:textId="77777777" w:rsidR="002E624C" w:rsidRPr="002E624C" w:rsidRDefault="002E624C" w:rsidP="002E624C">
            <w:r w:rsidRPr="002E624C">
              <w:t xml:space="preserve">        </w:t>
            </w:r>
            <w:proofErr w:type="spellStart"/>
            <w:r w:rsidRPr="002E624C">
              <w:t>System.out.print</w:t>
            </w:r>
            <w:proofErr w:type="spellEnd"/>
            <w:r w:rsidRPr="002E624C">
              <w:t xml:space="preserve">("Enter another </w:t>
            </w:r>
            <w:proofErr w:type="gramStart"/>
            <w:r w:rsidRPr="002E624C">
              <w:t>number :</w:t>
            </w:r>
            <w:proofErr w:type="gramEnd"/>
            <w:r w:rsidRPr="002E624C">
              <w:t>\t");</w:t>
            </w:r>
          </w:p>
          <w:p w14:paraId="3D7FF83D" w14:textId="77777777" w:rsidR="002E624C" w:rsidRPr="002E624C" w:rsidRDefault="002E624C" w:rsidP="002E624C">
            <w:r w:rsidRPr="002E624C">
              <w:t xml:space="preserve">        int j = </w:t>
            </w:r>
            <w:proofErr w:type="spellStart"/>
            <w:r w:rsidRPr="002E624C">
              <w:t>Integer.parseInt</w:t>
            </w:r>
            <w:proofErr w:type="spellEnd"/>
            <w:r w:rsidRPr="002E624C">
              <w:t>(</w:t>
            </w:r>
            <w:proofErr w:type="spellStart"/>
            <w:proofErr w:type="gramStart"/>
            <w:r w:rsidRPr="002E624C">
              <w:t>br.readLine</w:t>
            </w:r>
            <w:proofErr w:type="spellEnd"/>
            <w:proofErr w:type="gramEnd"/>
            <w:r w:rsidRPr="002E624C">
              <w:t>());</w:t>
            </w:r>
          </w:p>
          <w:p w14:paraId="71631C5E" w14:textId="77777777" w:rsidR="002E624C" w:rsidRPr="002E624C" w:rsidRDefault="002E624C" w:rsidP="002E624C">
            <w:r w:rsidRPr="002E624C">
              <w:t xml:space="preserve">        </w:t>
            </w:r>
            <w:proofErr w:type="spellStart"/>
            <w:r w:rsidRPr="002E624C">
              <w:t>System.out.println</w:t>
            </w:r>
            <w:proofErr w:type="spellEnd"/>
            <w:r w:rsidRPr="002E624C">
              <w:t>("i:\t "+</w:t>
            </w:r>
            <w:proofErr w:type="spellStart"/>
            <w:r w:rsidRPr="002E624C">
              <w:t>i</w:t>
            </w:r>
            <w:proofErr w:type="spellEnd"/>
            <w:r w:rsidRPr="002E624C">
              <w:t>);</w:t>
            </w:r>
          </w:p>
          <w:p w14:paraId="024424AF" w14:textId="77777777" w:rsidR="002E624C" w:rsidRPr="002E624C" w:rsidRDefault="002E624C" w:rsidP="002E624C">
            <w:r w:rsidRPr="002E624C">
              <w:t xml:space="preserve">        </w:t>
            </w:r>
            <w:proofErr w:type="spellStart"/>
            <w:r w:rsidRPr="002E624C">
              <w:t>System.out.printf</w:t>
            </w:r>
            <w:proofErr w:type="spellEnd"/>
            <w:r w:rsidRPr="002E624C">
              <w:t>("j:\t%d %n</w:t>
            </w:r>
            <w:proofErr w:type="gramStart"/>
            <w:r w:rsidRPr="002E624C">
              <w:t>",j</w:t>
            </w:r>
            <w:proofErr w:type="gramEnd"/>
            <w:r w:rsidRPr="002E624C">
              <w:t>);</w:t>
            </w:r>
          </w:p>
          <w:p w14:paraId="0B3FFBA9" w14:textId="77777777" w:rsidR="002E624C" w:rsidRPr="002E624C" w:rsidRDefault="002E624C" w:rsidP="002E624C">
            <w:r w:rsidRPr="002E624C">
              <w:t xml:space="preserve">        // test case-1 </w:t>
            </w:r>
          </w:p>
          <w:p w14:paraId="30A62AB6" w14:textId="77777777" w:rsidR="002E624C" w:rsidRPr="002E624C" w:rsidRDefault="002E624C" w:rsidP="002E624C">
            <w:r w:rsidRPr="002E624C">
              <w:t>        //</w:t>
            </w:r>
            <w:proofErr w:type="spellStart"/>
            <w:r w:rsidRPr="002E624C">
              <w:t>i</w:t>
            </w:r>
            <w:proofErr w:type="spellEnd"/>
            <w:r w:rsidRPr="002E624C">
              <w:t>=10</w:t>
            </w:r>
          </w:p>
          <w:p w14:paraId="71C147F2" w14:textId="77777777" w:rsidR="002E624C" w:rsidRPr="002E624C" w:rsidRDefault="002E624C" w:rsidP="002E624C">
            <w:r w:rsidRPr="002E624C">
              <w:t xml:space="preserve">        //j=5       </w:t>
            </w:r>
          </w:p>
          <w:p w14:paraId="1EF1F694" w14:textId="77777777" w:rsidR="002E624C" w:rsidRPr="002E624C" w:rsidRDefault="002E624C" w:rsidP="002E624C">
            <w:r w:rsidRPr="002E624C">
              <w:t xml:space="preserve">        </w:t>
            </w:r>
            <w:proofErr w:type="spellStart"/>
            <w:r w:rsidRPr="002E624C">
              <w:t>boolean</w:t>
            </w:r>
            <w:proofErr w:type="spellEnd"/>
            <w:r w:rsidRPr="002E624C">
              <w:t xml:space="preserve"> b1= </w:t>
            </w:r>
            <w:proofErr w:type="spellStart"/>
            <w:r w:rsidRPr="002E624C">
              <w:t>i</w:t>
            </w:r>
            <w:proofErr w:type="spellEnd"/>
            <w:r w:rsidRPr="002E624C">
              <w:t>&gt;j; //b1=true</w:t>
            </w:r>
          </w:p>
          <w:p w14:paraId="438D5DF6" w14:textId="77777777" w:rsidR="002E624C" w:rsidRPr="002E624C" w:rsidRDefault="002E624C" w:rsidP="002E624C">
            <w:r w:rsidRPr="002E624C">
              <w:t xml:space="preserve">        </w:t>
            </w:r>
            <w:proofErr w:type="spellStart"/>
            <w:r w:rsidRPr="002E624C">
              <w:t>boolean</w:t>
            </w:r>
            <w:proofErr w:type="spellEnd"/>
            <w:r w:rsidRPr="002E624C">
              <w:t xml:space="preserve"> b2=</w:t>
            </w:r>
            <w:proofErr w:type="spellStart"/>
            <w:r w:rsidRPr="002E624C">
              <w:t>i</w:t>
            </w:r>
            <w:proofErr w:type="spellEnd"/>
            <w:r w:rsidRPr="002E624C">
              <w:t>&gt;=j; // (</w:t>
            </w:r>
            <w:proofErr w:type="spellStart"/>
            <w:r w:rsidRPr="002E624C">
              <w:t>i</w:t>
            </w:r>
            <w:proofErr w:type="spellEnd"/>
            <w:r w:rsidRPr="002E624C">
              <w:t xml:space="preserve">&gt;j or </w:t>
            </w:r>
            <w:proofErr w:type="spellStart"/>
            <w:r w:rsidRPr="002E624C">
              <w:t>i</w:t>
            </w:r>
            <w:proofErr w:type="spellEnd"/>
            <w:r w:rsidRPr="002E624C">
              <w:t>==</w:t>
            </w:r>
            <w:proofErr w:type="gramStart"/>
            <w:r w:rsidRPr="002E624C">
              <w:t>j)  b</w:t>
            </w:r>
            <w:proofErr w:type="gramEnd"/>
            <w:r w:rsidRPr="002E624C">
              <w:t>2=true</w:t>
            </w:r>
          </w:p>
          <w:p w14:paraId="215A8A2D" w14:textId="77777777" w:rsidR="002E624C" w:rsidRPr="002E624C" w:rsidRDefault="002E624C" w:rsidP="002E624C">
            <w:r w:rsidRPr="002E624C">
              <w:lastRenderedPageBreak/>
              <w:t xml:space="preserve">        </w:t>
            </w:r>
            <w:proofErr w:type="spellStart"/>
            <w:r w:rsidRPr="002E624C">
              <w:t>boolean</w:t>
            </w:r>
            <w:proofErr w:type="spellEnd"/>
            <w:r w:rsidRPr="002E624C">
              <w:t xml:space="preserve"> b3=</w:t>
            </w:r>
            <w:proofErr w:type="spellStart"/>
            <w:r w:rsidRPr="002E624C">
              <w:t>i</w:t>
            </w:r>
            <w:proofErr w:type="spellEnd"/>
            <w:r w:rsidRPr="002E624C">
              <w:t>&lt;</w:t>
            </w:r>
            <w:proofErr w:type="gramStart"/>
            <w:r w:rsidRPr="002E624C">
              <w:t>j;  /</w:t>
            </w:r>
            <w:proofErr w:type="gramEnd"/>
            <w:r w:rsidRPr="002E624C">
              <w:t>/b3=false</w:t>
            </w:r>
          </w:p>
          <w:p w14:paraId="297391BA" w14:textId="77777777" w:rsidR="002E624C" w:rsidRPr="002E624C" w:rsidRDefault="002E624C" w:rsidP="002E624C">
            <w:r w:rsidRPr="002E624C">
              <w:t xml:space="preserve">        </w:t>
            </w:r>
            <w:proofErr w:type="spellStart"/>
            <w:r w:rsidRPr="002E624C">
              <w:t>boolean</w:t>
            </w:r>
            <w:proofErr w:type="spellEnd"/>
            <w:r w:rsidRPr="002E624C">
              <w:t xml:space="preserve"> b4= </w:t>
            </w:r>
            <w:proofErr w:type="spellStart"/>
            <w:r w:rsidRPr="002E624C">
              <w:t>i</w:t>
            </w:r>
            <w:proofErr w:type="spellEnd"/>
            <w:r w:rsidRPr="002E624C">
              <w:t>&lt;=j; //</w:t>
            </w:r>
            <w:proofErr w:type="spellStart"/>
            <w:r w:rsidRPr="002E624C">
              <w:t>i</w:t>
            </w:r>
            <w:proofErr w:type="spellEnd"/>
            <w:r w:rsidRPr="002E624C">
              <w:t xml:space="preserve">&lt;j or </w:t>
            </w:r>
            <w:proofErr w:type="spellStart"/>
            <w:r w:rsidRPr="002E624C">
              <w:t>i</w:t>
            </w:r>
            <w:proofErr w:type="spellEnd"/>
            <w:r w:rsidRPr="002E624C">
              <w:t>==</w:t>
            </w:r>
            <w:proofErr w:type="gramStart"/>
            <w:r w:rsidRPr="002E624C">
              <w:t>j  b</w:t>
            </w:r>
            <w:proofErr w:type="gramEnd"/>
            <w:r w:rsidRPr="002E624C">
              <w:t>4=false</w:t>
            </w:r>
          </w:p>
          <w:p w14:paraId="51AA5AF2" w14:textId="77777777" w:rsidR="002E624C" w:rsidRPr="002E624C" w:rsidRDefault="002E624C" w:rsidP="002E624C">
            <w:r w:rsidRPr="002E624C">
              <w:t xml:space="preserve">        </w:t>
            </w:r>
            <w:proofErr w:type="spellStart"/>
            <w:r w:rsidRPr="002E624C">
              <w:t>boolean</w:t>
            </w:r>
            <w:proofErr w:type="spellEnd"/>
            <w:r w:rsidRPr="002E624C">
              <w:t xml:space="preserve"> b5=</w:t>
            </w:r>
            <w:proofErr w:type="spellStart"/>
            <w:r w:rsidRPr="002E624C">
              <w:t>i</w:t>
            </w:r>
            <w:proofErr w:type="spellEnd"/>
            <w:r w:rsidRPr="002E624C">
              <w:t>==j; //b5=false</w:t>
            </w:r>
          </w:p>
          <w:p w14:paraId="0F6FCF9B" w14:textId="77777777" w:rsidR="002E624C" w:rsidRPr="002E624C" w:rsidRDefault="002E624C" w:rsidP="002E624C">
            <w:r w:rsidRPr="002E624C">
              <w:t xml:space="preserve">        </w:t>
            </w:r>
            <w:proofErr w:type="spellStart"/>
            <w:r w:rsidRPr="002E624C">
              <w:t>boolean</w:t>
            </w:r>
            <w:proofErr w:type="spellEnd"/>
            <w:r w:rsidRPr="002E624C">
              <w:t xml:space="preserve"> b6=</w:t>
            </w:r>
            <w:proofErr w:type="spellStart"/>
            <w:proofErr w:type="gramStart"/>
            <w:r w:rsidRPr="002E624C">
              <w:t>i</w:t>
            </w:r>
            <w:proofErr w:type="spellEnd"/>
            <w:r w:rsidRPr="002E624C">
              <w:t>!=</w:t>
            </w:r>
            <w:proofErr w:type="gramEnd"/>
            <w:r w:rsidRPr="002E624C">
              <w:t>j; //b6=true</w:t>
            </w:r>
          </w:p>
          <w:p w14:paraId="4F7C310B"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r w:rsidRPr="002E624C">
              <w:t>i</w:t>
            </w:r>
            <w:proofErr w:type="spellEnd"/>
            <w:r w:rsidRPr="002E624C">
              <w:t>&gt;j:\t"+b1);</w:t>
            </w:r>
          </w:p>
          <w:p w14:paraId="6A7254A0"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r w:rsidRPr="002E624C">
              <w:t>i</w:t>
            </w:r>
            <w:proofErr w:type="spellEnd"/>
            <w:r w:rsidRPr="002E624C">
              <w:t>&gt;=j:\t"+b2);</w:t>
            </w:r>
          </w:p>
          <w:p w14:paraId="3F2571F7"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r w:rsidRPr="002E624C">
              <w:t>i</w:t>
            </w:r>
            <w:proofErr w:type="spellEnd"/>
            <w:r w:rsidRPr="002E624C">
              <w:t>&lt;j:\t"+b3);</w:t>
            </w:r>
          </w:p>
          <w:p w14:paraId="1A91E387"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r w:rsidRPr="002E624C">
              <w:t>i</w:t>
            </w:r>
            <w:proofErr w:type="spellEnd"/>
            <w:r w:rsidRPr="002E624C">
              <w:t>&lt;=j:\t"+b4);</w:t>
            </w:r>
          </w:p>
          <w:p w14:paraId="69D280DE"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r w:rsidRPr="002E624C">
              <w:t>i</w:t>
            </w:r>
            <w:proofErr w:type="spellEnd"/>
            <w:r w:rsidRPr="002E624C">
              <w:t>==j:\t"+b5);</w:t>
            </w:r>
          </w:p>
          <w:p w14:paraId="4BA6A1C9" w14:textId="77777777" w:rsidR="002E624C" w:rsidRPr="002E624C" w:rsidRDefault="002E624C" w:rsidP="002E624C">
            <w:r w:rsidRPr="002E624C">
              <w:t xml:space="preserve">        </w:t>
            </w:r>
            <w:proofErr w:type="spellStart"/>
            <w:r w:rsidRPr="002E624C">
              <w:t>System.out.println</w:t>
            </w:r>
            <w:proofErr w:type="spellEnd"/>
            <w:r w:rsidRPr="002E624C">
              <w:t>("</w:t>
            </w:r>
            <w:proofErr w:type="spellStart"/>
            <w:proofErr w:type="gramStart"/>
            <w:r w:rsidRPr="002E624C">
              <w:t>i</w:t>
            </w:r>
            <w:proofErr w:type="spellEnd"/>
            <w:r w:rsidRPr="002E624C">
              <w:t>!=</w:t>
            </w:r>
            <w:proofErr w:type="gramEnd"/>
            <w:r w:rsidRPr="002E624C">
              <w:t>j:\t"+b6);</w:t>
            </w:r>
          </w:p>
          <w:p w14:paraId="52996D64" w14:textId="77777777" w:rsidR="002E624C" w:rsidRPr="002E624C" w:rsidRDefault="002E624C" w:rsidP="002E624C">
            <w:r w:rsidRPr="002E624C">
              <w:t>    }</w:t>
            </w:r>
          </w:p>
          <w:p w14:paraId="75D77A13" w14:textId="77777777" w:rsidR="002E624C" w:rsidRDefault="002E624C" w:rsidP="003F107C">
            <w:r w:rsidRPr="002E624C">
              <w:t>}</w:t>
            </w:r>
          </w:p>
          <w:p w14:paraId="7134D4EF" w14:textId="77777777" w:rsidR="002E624C" w:rsidRDefault="002E624C" w:rsidP="003F107C">
            <w:r w:rsidRPr="002E624C">
              <w:rPr>
                <w:highlight w:val="darkCyan"/>
              </w:rPr>
              <w:t>Output:</w:t>
            </w:r>
          </w:p>
          <w:p w14:paraId="22CBC2CE" w14:textId="77777777" w:rsidR="00087A68" w:rsidRDefault="00087A68" w:rsidP="00087A68">
            <w:r>
              <w:t xml:space="preserve">Enter a </w:t>
            </w:r>
            <w:proofErr w:type="gramStart"/>
            <w:r>
              <w:t>number :</w:t>
            </w:r>
            <w:proofErr w:type="gramEnd"/>
            <w:r>
              <w:t xml:space="preserve">        10</w:t>
            </w:r>
          </w:p>
          <w:p w14:paraId="7DFD19F2" w14:textId="77777777" w:rsidR="00087A68" w:rsidRDefault="00087A68" w:rsidP="00087A68">
            <w:r>
              <w:t xml:space="preserve">Enter another </w:t>
            </w:r>
            <w:proofErr w:type="gramStart"/>
            <w:r>
              <w:t>number :</w:t>
            </w:r>
            <w:proofErr w:type="gramEnd"/>
            <w:r>
              <w:t xml:space="preserve">  5</w:t>
            </w:r>
          </w:p>
          <w:p w14:paraId="71D95332" w14:textId="77777777" w:rsidR="00087A68" w:rsidRDefault="00087A68" w:rsidP="00087A68">
            <w:r>
              <w:t>i:       10</w:t>
            </w:r>
          </w:p>
          <w:p w14:paraId="39598FCA" w14:textId="77777777" w:rsidR="00087A68" w:rsidRDefault="00087A68" w:rsidP="00087A68">
            <w:r>
              <w:t xml:space="preserve">j:      5 </w:t>
            </w:r>
          </w:p>
          <w:p w14:paraId="3BEDFE24" w14:textId="77777777" w:rsidR="00087A68" w:rsidRDefault="00087A68" w:rsidP="00087A68">
            <w:proofErr w:type="spellStart"/>
            <w:r>
              <w:t>i</w:t>
            </w:r>
            <w:proofErr w:type="spellEnd"/>
            <w:r>
              <w:t>&gt;j:    true</w:t>
            </w:r>
          </w:p>
          <w:p w14:paraId="343B890A" w14:textId="77777777" w:rsidR="00087A68" w:rsidRDefault="00087A68" w:rsidP="00087A68">
            <w:proofErr w:type="spellStart"/>
            <w:r>
              <w:t>i</w:t>
            </w:r>
            <w:proofErr w:type="spellEnd"/>
            <w:r>
              <w:t>&gt;=j:   true</w:t>
            </w:r>
          </w:p>
          <w:p w14:paraId="6B0515ED" w14:textId="77777777" w:rsidR="00087A68" w:rsidRDefault="00087A68" w:rsidP="00087A68">
            <w:proofErr w:type="spellStart"/>
            <w:r>
              <w:t>i</w:t>
            </w:r>
            <w:proofErr w:type="spellEnd"/>
            <w:r>
              <w:t>&lt;j:    false</w:t>
            </w:r>
          </w:p>
          <w:p w14:paraId="3D27285F" w14:textId="77777777" w:rsidR="00087A68" w:rsidRDefault="00087A68" w:rsidP="00087A68">
            <w:proofErr w:type="spellStart"/>
            <w:r>
              <w:t>i</w:t>
            </w:r>
            <w:proofErr w:type="spellEnd"/>
            <w:r>
              <w:t>&lt;=j:   false</w:t>
            </w:r>
          </w:p>
          <w:p w14:paraId="2244A758" w14:textId="77777777" w:rsidR="00087A68" w:rsidRDefault="00087A68" w:rsidP="00087A68">
            <w:proofErr w:type="spellStart"/>
            <w:r>
              <w:t>i</w:t>
            </w:r>
            <w:proofErr w:type="spellEnd"/>
            <w:r>
              <w:t>==j:   false</w:t>
            </w:r>
          </w:p>
          <w:p w14:paraId="487076AA" w14:textId="3ED4A4D9" w:rsidR="002E624C" w:rsidRDefault="00087A68" w:rsidP="00087A68">
            <w:proofErr w:type="spellStart"/>
            <w:proofErr w:type="gramStart"/>
            <w:r>
              <w:t>i</w:t>
            </w:r>
            <w:proofErr w:type="spellEnd"/>
            <w:r>
              <w:t>!=</w:t>
            </w:r>
            <w:proofErr w:type="gramEnd"/>
            <w:r>
              <w:t>j:   true</w:t>
            </w:r>
          </w:p>
        </w:tc>
      </w:tr>
    </w:tbl>
    <w:p w14:paraId="34792DD0" w14:textId="77777777" w:rsidR="002E624C" w:rsidRDefault="002E624C" w:rsidP="003F107C"/>
    <w:p w14:paraId="37F23C74" w14:textId="77777777" w:rsidR="00C3615D" w:rsidRDefault="00C3615D" w:rsidP="003F107C">
      <w:pPr>
        <w:rPr>
          <w:b/>
          <w:bCs/>
          <w:u w:val="single"/>
        </w:rPr>
      </w:pPr>
    </w:p>
    <w:p w14:paraId="62189B2D" w14:textId="7EA9175D" w:rsidR="00197985" w:rsidRDefault="00197985" w:rsidP="003F107C">
      <w:pPr>
        <w:rPr>
          <w:b/>
          <w:bCs/>
          <w:u w:val="single"/>
        </w:rPr>
      </w:pPr>
      <w:r w:rsidRPr="00087A68">
        <w:rPr>
          <w:b/>
          <w:bCs/>
          <w:u w:val="single"/>
        </w:rPr>
        <w:t>What is an operand?</w:t>
      </w:r>
    </w:p>
    <w:p w14:paraId="652E3BB0" w14:textId="77777777" w:rsidR="00087A68" w:rsidRPr="00087A68" w:rsidRDefault="00087A68" w:rsidP="003F107C">
      <w:pPr>
        <w:rPr>
          <w:b/>
          <w:bCs/>
          <w:u w:val="single"/>
        </w:rPr>
      </w:pPr>
    </w:p>
    <w:tbl>
      <w:tblPr>
        <w:tblStyle w:val="TableGrid"/>
        <w:tblW w:w="0" w:type="auto"/>
        <w:tblLook w:val="04A0" w:firstRow="1" w:lastRow="0" w:firstColumn="1" w:lastColumn="0" w:noHBand="0" w:noVBand="1"/>
      </w:tblPr>
      <w:tblGrid>
        <w:gridCol w:w="8522"/>
      </w:tblGrid>
      <w:tr w:rsidR="00197985" w14:paraId="13DB0821" w14:textId="77777777" w:rsidTr="00197985">
        <w:tc>
          <w:tcPr>
            <w:tcW w:w="8522" w:type="dxa"/>
          </w:tcPr>
          <w:p w14:paraId="2AAD5FA7" w14:textId="77777777" w:rsidR="00197985" w:rsidRDefault="00197985" w:rsidP="003F107C">
            <w:r>
              <w:t>It is a value on which the operator performs an operation.</w:t>
            </w:r>
          </w:p>
          <w:p w14:paraId="50D198AD" w14:textId="51A7F065" w:rsidR="00D4109D" w:rsidRDefault="00D4109D" w:rsidP="003F107C">
            <w:r>
              <w:t>Ex: 10+</w:t>
            </w:r>
            <w:r w:rsidR="00216B67">
              <w:t>20 Here</w:t>
            </w:r>
            <w:r>
              <w:t xml:space="preserve"> 10,20 are operands and + is an operator</w:t>
            </w:r>
          </w:p>
        </w:tc>
      </w:tr>
    </w:tbl>
    <w:p w14:paraId="7821AF4E" w14:textId="77777777" w:rsidR="00197985" w:rsidRDefault="00197985" w:rsidP="003F107C"/>
    <w:p w14:paraId="42822772" w14:textId="6A06BB5E" w:rsidR="00A94E1C" w:rsidRDefault="00C3615D" w:rsidP="00C3615D">
      <w:pPr>
        <w:jc w:val="center"/>
        <w:rPr>
          <w:b/>
          <w:bCs/>
          <w:u w:val="single"/>
        </w:rPr>
      </w:pPr>
      <w:r w:rsidRPr="00C3615D">
        <w:rPr>
          <w:b/>
          <w:bCs/>
          <w:u w:val="single"/>
        </w:rPr>
        <w:t>Logical Operators</w:t>
      </w:r>
      <w:r w:rsidR="002D03E1">
        <w:rPr>
          <w:b/>
          <w:bCs/>
          <w:u w:val="single"/>
        </w:rPr>
        <w:t xml:space="preserve"> (Boolean operators)</w:t>
      </w:r>
    </w:p>
    <w:p w14:paraId="1C4D2D0A" w14:textId="77777777" w:rsidR="00344BA7" w:rsidRPr="00C3615D" w:rsidRDefault="00344BA7" w:rsidP="00C3615D">
      <w:pPr>
        <w:jc w:val="center"/>
        <w:rPr>
          <w:b/>
          <w:bCs/>
          <w:u w:val="single"/>
        </w:rPr>
      </w:pPr>
    </w:p>
    <w:tbl>
      <w:tblPr>
        <w:tblStyle w:val="TableGrid"/>
        <w:tblW w:w="0" w:type="auto"/>
        <w:tblLook w:val="04A0" w:firstRow="1" w:lastRow="0" w:firstColumn="1" w:lastColumn="0" w:noHBand="0" w:noVBand="1"/>
      </w:tblPr>
      <w:tblGrid>
        <w:gridCol w:w="8522"/>
      </w:tblGrid>
      <w:tr w:rsidR="002D03E1" w14:paraId="2612E004" w14:textId="77777777" w:rsidTr="002D03E1">
        <w:tc>
          <w:tcPr>
            <w:tcW w:w="8522" w:type="dxa"/>
          </w:tcPr>
          <w:p w14:paraId="0B299857" w14:textId="77777777" w:rsidR="002D03E1" w:rsidRDefault="002D03E1" w:rsidP="002D03E1">
            <w:pPr>
              <w:pStyle w:val="ListParagraph"/>
              <w:numPr>
                <w:ilvl w:val="1"/>
                <w:numId w:val="53"/>
              </w:numPr>
            </w:pPr>
            <w:r>
              <w:t>Logical operators are used to perform operation on Boolean values only</w:t>
            </w:r>
          </w:p>
          <w:p w14:paraId="63E67C77" w14:textId="77777777" w:rsidR="002D03E1" w:rsidRDefault="002D03E1" w:rsidP="002D03E1">
            <w:pPr>
              <w:pStyle w:val="ListParagraph"/>
              <w:numPr>
                <w:ilvl w:val="1"/>
                <w:numId w:val="53"/>
              </w:numPr>
            </w:pPr>
            <w:r>
              <w:t xml:space="preserve">These operators </w:t>
            </w:r>
            <w:proofErr w:type="gramStart"/>
            <w:r>
              <w:t>gives</w:t>
            </w:r>
            <w:proofErr w:type="gramEnd"/>
            <w:r>
              <w:t xml:space="preserve"> us Boolean values as a result.</w:t>
            </w:r>
          </w:p>
          <w:p w14:paraId="6A436FE1" w14:textId="77777777" w:rsidR="00A97178" w:rsidRDefault="00A97178" w:rsidP="00A97178"/>
          <w:p w14:paraId="4D2713CF" w14:textId="0A98B257" w:rsidR="00A97178" w:rsidRDefault="00A97178" w:rsidP="00A97178">
            <w:pPr>
              <w:pStyle w:val="ListParagraph"/>
              <w:numPr>
                <w:ilvl w:val="0"/>
                <w:numId w:val="53"/>
              </w:numPr>
            </w:pPr>
            <w:r>
              <w:t>Logical and operator (&amp;&amp;)</w:t>
            </w:r>
            <w:r w:rsidR="00972AB7">
              <w:t>: it gives us true if both operands are true, otherwise false</w:t>
            </w:r>
          </w:p>
          <w:p w14:paraId="60F09B0A" w14:textId="687A086C" w:rsidR="00A97178" w:rsidRDefault="00A97178" w:rsidP="00972AB7">
            <w:pPr>
              <w:pStyle w:val="ListParagraph"/>
              <w:numPr>
                <w:ilvl w:val="0"/>
                <w:numId w:val="53"/>
              </w:numPr>
            </w:pPr>
            <w:r>
              <w:t>Logical or operator (||)</w:t>
            </w:r>
            <w:r w:rsidR="00972AB7">
              <w:t>:it gives us true if any one or both operands are true, otherwise false</w:t>
            </w:r>
          </w:p>
          <w:p w14:paraId="4069D7A8" w14:textId="178B87CA" w:rsidR="00972AB7" w:rsidRDefault="00A97178" w:rsidP="00972AB7">
            <w:pPr>
              <w:pStyle w:val="ListParagraph"/>
              <w:numPr>
                <w:ilvl w:val="0"/>
                <w:numId w:val="53"/>
              </w:numPr>
            </w:pPr>
            <w:r>
              <w:t>Logical not operator (!)</w:t>
            </w:r>
            <w:r w:rsidR="00972AB7">
              <w:t xml:space="preserve">: it returns true if operands </w:t>
            </w:r>
            <w:proofErr w:type="gramStart"/>
            <w:r w:rsidR="00972AB7">
              <w:t>is</w:t>
            </w:r>
            <w:proofErr w:type="gramEnd"/>
            <w:r w:rsidR="00972AB7">
              <w:t xml:space="preserve"> false vice versa.</w:t>
            </w:r>
          </w:p>
          <w:p w14:paraId="638FFE12" w14:textId="4EF27D1F" w:rsidR="00672FA0" w:rsidRDefault="00672FA0" w:rsidP="00A97178"/>
        </w:tc>
      </w:tr>
    </w:tbl>
    <w:p w14:paraId="3F6991A9" w14:textId="77777777" w:rsidR="00C3615D" w:rsidRDefault="00C3615D" w:rsidP="00C3615D"/>
    <w:p w14:paraId="78B6B27A" w14:textId="25D2D91D" w:rsidR="002D03E1" w:rsidRDefault="00911609" w:rsidP="00C3615D">
      <w:r>
        <w:t xml:space="preserve">How </w:t>
      </w:r>
      <w:proofErr w:type="spellStart"/>
      <w:proofErr w:type="gramStart"/>
      <w:r>
        <w:t>parseBoolean</w:t>
      </w:r>
      <w:proofErr w:type="spellEnd"/>
      <w:r>
        <w:t>(</w:t>
      </w:r>
      <w:proofErr w:type="gramEnd"/>
      <w:r>
        <w:t>) method works?</w:t>
      </w:r>
    </w:p>
    <w:tbl>
      <w:tblPr>
        <w:tblStyle w:val="TableGrid"/>
        <w:tblW w:w="0" w:type="auto"/>
        <w:tblLook w:val="04A0" w:firstRow="1" w:lastRow="0" w:firstColumn="1" w:lastColumn="0" w:noHBand="0" w:noVBand="1"/>
      </w:tblPr>
      <w:tblGrid>
        <w:gridCol w:w="8522"/>
      </w:tblGrid>
      <w:tr w:rsidR="001E38D4" w14:paraId="1A8B859E" w14:textId="77777777" w:rsidTr="001E38D4">
        <w:tc>
          <w:tcPr>
            <w:tcW w:w="8522" w:type="dxa"/>
          </w:tcPr>
          <w:p w14:paraId="3189B008" w14:textId="77777777" w:rsidR="001E38D4" w:rsidRDefault="001E38D4" w:rsidP="001E38D4">
            <w:pPr>
              <w:pStyle w:val="ListParagraph"/>
              <w:numPr>
                <w:ilvl w:val="1"/>
                <w:numId w:val="53"/>
              </w:numPr>
            </w:pPr>
            <w:r>
              <w:t>It converts “TRUE” to true and returns it</w:t>
            </w:r>
          </w:p>
          <w:p w14:paraId="467FC253" w14:textId="77777777" w:rsidR="001E38D4" w:rsidRDefault="001E38D4" w:rsidP="001E38D4">
            <w:pPr>
              <w:pStyle w:val="ListParagraph"/>
              <w:numPr>
                <w:ilvl w:val="1"/>
                <w:numId w:val="53"/>
              </w:numPr>
            </w:pPr>
            <w:r>
              <w:t>It converts “true” to true and returns it</w:t>
            </w:r>
          </w:p>
          <w:p w14:paraId="3AB706C5" w14:textId="66B1E7E7" w:rsidR="001E38D4" w:rsidRDefault="001E38D4" w:rsidP="001E38D4">
            <w:pPr>
              <w:pStyle w:val="ListParagraph"/>
              <w:numPr>
                <w:ilvl w:val="1"/>
                <w:numId w:val="53"/>
              </w:numPr>
            </w:pPr>
            <w:r>
              <w:t xml:space="preserve">If any string other than “true” (case-insensitive) </w:t>
            </w:r>
            <w:r w:rsidR="00D76040">
              <w:t xml:space="preserve">is passed then </w:t>
            </w:r>
            <w:proofErr w:type="gramStart"/>
            <w:r>
              <w:t>It</w:t>
            </w:r>
            <w:proofErr w:type="gramEnd"/>
            <w:r>
              <w:t xml:space="preserve"> returns false </w:t>
            </w:r>
          </w:p>
        </w:tc>
      </w:tr>
    </w:tbl>
    <w:p w14:paraId="3E34E5D4" w14:textId="77777777" w:rsidR="00911609" w:rsidRDefault="00911609" w:rsidP="00C3615D"/>
    <w:p w14:paraId="50A85F53" w14:textId="77777777" w:rsidR="00344BA7" w:rsidRDefault="00344BA7" w:rsidP="00C3615D"/>
    <w:p w14:paraId="46BBF830" w14:textId="77777777" w:rsidR="00216B67" w:rsidRDefault="00216B67" w:rsidP="003F107C"/>
    <w:p w14:paraId="45C7E1CD" w14:textId="14AEC0C2" w:rsidR="00197985" w:rsidRDefault="00C838E2" w:rsidP="003F107C">
      <w:r>
        <w:t xml:space="preserve">Example on </w:t>
      </w:r>
      <w:proofErr w:type="spellStart"/>
      <w:proofErr w:type="gramStart"/>
      <w:r>
        <w:t>parseBoolean</w:t>
      </w:r>
      <w:proofErr w:type="spellEnd"/>
      <w:r>
        <w:t>(</w:t>
      </w:r>
      <w:proofErr w:type="gramEnd"/>
      <w:r>
        <w:t>) method which returns true</w:t>
      </w:r>
    </w:p>
    <w:tbl>
      <w:tblPr>
        <w:tblStyle w:val="TableGrid"/>
        <w:tblW w:w="0" w:type="auto"/>
        <w:tblLook w:val="04A0" w:firstRow="1" w:lastRow="0" w:firstColumn="1" w:lastColumn="0" w:noHBand="0" w:noVBand="1"/>
      </w:tblPr>
      <w:tblGrid>
        <w:gridCol w:w="8522"/>
      </w:tblGrid>
      <w:tr w:rsidR="00C838E2" w14:paraId="77347925" w14:textId="77777777" w:rsidTr="00C838E2">
        <w:tc>
          <w:tcPr>
            <w:tcW w:w="8522" w:type="dxa"/>
          </w:tcPr>
          <w:p w14:paraId="6012D0E8" w14:textId="77777777" w:rsidR="00C838E2" w:rsidRPr="00C838E2" w:rsidRDefault="00C838E2" w:rsidP="00C838E2">
            <w:r w:rsidRPr="00C838E2">
              <w:t xml:space="preserve">public class Fourteen </w:t>
            </w:r>
          </w:p>
          <w:p w14:paraId="4CE53C48" w14:textId="77777777" w:rsidR="00C838E2" w:rsidRPr="00C838E2" w:rsidRDefault="00C838E2" w:rsidP="00C838E2">
            <w:r w:rsidRPr="00C838E2">
              <w:t>{</w:t>
            </w:r>
          </w:p>
          <w:p w14:paraId="1146747F" w14:textId="77777777" w:rsidR="00C838E2" w:rsidRPr="00C838E2" w:rsidRDefault="00C838E2" w:rsidP="00C838E2">
            <w:r w:rsidRPr="00C838E2">
              <w:t xml:space="preserve">    public static void </w:t>
            </w:r>
            <w:proofErr w:type="gramStart"/>
            <w:r w:rsidRPr="00C838E2">
              <w:t>main(</w:t>
            </w:r>
            <w:proofErr w:type="gramEnd"/>
            <w:r w:rsidRPr="00C838E2">
              <w:t xml:space="preserve">String[] </w:t>
            </w:r>
            <w:proofErr w:type="spellStart"/>
            <w:r w:rsidRPr="00C838E2">
              <w:t>args</w:t>
            </w:r>
            <w:proofErr w:type="spellEnd"/>
            <w:r w:rsidRPr="00C838E2">
              <w:t>) {</w:t>
            </w:r>
          </w:p>
          <w:p w14:paraId="56EFD38C" w14:textId="77777777" w:rsidR="00C838E2" w:rsidRPr="00C838E2" w:rsidRDefault="00C838E2" w:rsidP="00C838E2">
            <w:r w:rsidRPr="00C838E2">
              <w:t xml:space="preserve">        </w:t>
            </w:r>
            <w:proofErr w:type="spellStart"/>
            <w:r w:rsidRPr="00C838E2">
              <w:t>System.err.println</w:t>
            </w:r>
            <w:proofErr w:type="spellEnd"/>
            <w:r w:rsidRPr="00C838E2">
              <w:t>(</w:t>
            </w:r>
            <w:proofErr w:type="spellStart"/>
            <w:r w:rsidRPr="00C838E2">
              <w:t>Boolean.parseBoolean</w:t>
            </w:r>
            <w:proofErr w:type="spellEnd"/>
            <w:r w:rsidRPr="00C838E2">
              <w:t>("true"));</w:t>
            </w:r>
          </w:p>
          <w:p w14:paraId="49939087" w14:textId="77777777" w:rsidR="00C838E2" w:rsidRPr="00C838E2" w:rsidRDefault="00C838E2" w:rsidP="00C838E2">
            <w:r w:rsidRPr="00C838E2">
              <w:t xml:space="preserve">        </w:t>
            </w:r>
            <w:proofErr w:type="spellStart"/>
            <w:r w:rsidRPr="00C838E2">
              <w:t>System.err.println</w:t>
            </w:r>
            <w:proofErr w:type="spellEnd"/>
            <w:r w:rsidRPr="00C838E2">
              <w:t>(</w:t>
            </w:r>
            <w:proofErr w:type="spellStart"/>
            <w:r w:rsidRPr="00C838E2">
              <w:t>Boolean.parseBoolean</w:t>
            </w:r>
            <w:proofErr w:type="spellEnd"/>
            <w:r w:rsidRPr="00C838E2">
              <w:t>("</w:t>
            </w:r>
            <w:proofErr w:type="spellStart"/>
            <w:r w:rsidRPr="00C838E2">
              <w:t>truE</w:t>
            </w:r>
            <w:proofErr w:type="spellEnd"/>
            <w:r w:rsidRPr="00C838E2">
              <w:t>"));</w:t>
            </w:r>
          </w:p>
          <w:p w14:paraId="3D1C6FBF" w14:textId="77777777" w:rsidR="00C838E2" w:rsidRPr="00C838E2" w:rsidRDefault="00C838E2" w:rsidP="00C838E2">
            <w:r w:rsidRPr="00C838E2">
              <w:t xml:space="preserve">        </w:t>
            </w:r>
            <w:proofErr w:type="spellStart"/>
            <w:r w:rsidRPr="00C838E2">
              <w:t>System.err.println</w:t>
            </w:r>
            <w:proofErr w:type="spellEnd"/>
            <w:r w:rsidRPr="00C838E2">
              <w:t>(</w:t>
            </w:r>
            <w:proofErr w:type="spellStart"/>
            <w:r w:rsidRPr="00C838E2">
              <w:t>Boolean.parseBoolean</w:t>
            </w:r>
            <w:proofErr w:type="spellEnd"/>
            <w:r w:rsidRPr="00C838E2">
              <w:t>("</w:t>
            </w:r>
            <w:proofErr w:type="spellStart"/>
            <w:r w:rsidRPr="00C838E2">
              <w:t>trUE</w:t>
            </w:r>
            <w:proofErr w:type="spellEnd"/>
            <w:r w:rsidRPr="00C838E2">
              <w:t>"));</w:t>
            </w:r>
          </w:p>
          <w:p w14:paraId="06F7D106" w14:textId="77777777" w:rsidR="00C838E2" w:rsidRPr="00C838E2" w:rsidRDefault="00C838E2" w:rsidP="00C838E2">
            <w:r w:rsidRPr="00C838E2">
              <w:t xml:space="preserve">        </w:t>
            </w:r>
            <w:proofErr w:type="spellStart"/>
            <w:r w:rsidRPr="00C838E2">
              <w:t>System.err.println</w:t>
            </w:r>
            <w:proofErr w:type="spellEnd"/>
            <w:r w:rsidRPr="00C838E2">
              <w:t>(</w:t>
            </w:r>
            <w:proofErr w:type="spellStart"/>
            <w:r w:rsidRPr="00C838E2">
              <w:t>Boolean.parseBoolean</w:t>
            </w:r>
            <w:proofErr w:type="spellEnd"/>
            <w:r w:rsidRPr="00C838E2">
              <w:t>("True"));</w:t>
            </w:r>
          </w:p>
          <w:p w14:paraId="6C1A9677" w14:textId="77777777" w:rsidR="00C838E2" w:rsidRPr="00C838E2" w:rsidRDefault="00C838E2" w:rsidP="00C838E2">
            <w:r w:rsidRPr="00C838E2">
              <w:t xml:space="preserve">        </w:t>
            </w:r>
            <w:proofErr w:type="spellStart"/>
            <w:r w:rsidRPr="00C838E2">
              <w:t>System.err.println</w:t>
            </w:r>
            <w:proofErr w:type="spellEnd"/>
            <w:r w:rsidRPr="00C838E2">
              <w:t>(</w:t>
            </w:r>
            <w:proofErr w:type="spellStart"/>
            <w:r w:rsidRPr="00C838E2">
              <w:t>Boolean.parseBoolean</w:t>
            </w:r>
            <w:proofErr w:type="spellEnd"/>
            <w:r w:rsidRPr="00C838E2">
              <w:t>("TRUE"));</w:t>
            </w:r>
          </w:p>
          <w:p w14:paraId="530B316A" w14:textId="77777777" w:rsidR="00C838E2" w:rsidRPr="00C838E2" w:rsidRDefault="00C838E2" w:rsidP="00C838E2">
            <w:r w:rsidRPr="00C838E2">
              <w:lastRenderedPageBreak/>
              <w:t>    }</w:t>
            </w:r>
          </w:p>
          <w:p w14:paraId="6F7395C8" w14:textId="77777777" w:rsidR="00C838E2" w:rsidRPr="00C838E2" w:rsidRDefault="00C838E2" w:rsidP="00C838E2">
            <w:r w:rsidRPr="00C838E2">
              <w:t>}</w:t>
            </w:r>
          </w:p>
          <w:p w14:paraId="736D6D10" w14:textId="77777777" w:rsidR="00C838E2" w:rsidRDefault="00C838E2" w:rsidP="003F107C">
            <w:r w:rsidRPr="00C838E2">
              <w:rPr>
                <w:highlight w:val="darkCyan"/>
              </w:rPr>
              <w:t>Output:</w:t>
            </w:r>
          </w:p>
          <w:p w14:paraId="61D7D124" w14:textId="77777777" w:rsidR="00D3102E" w:rsidRDefault="00D3102E" w:rsidP="00D3102E">
            <w:r>
              <w:t>true</w:t>
            </w:r>
          </w:p>
          <w:p w14:paraId="2F7F2A32" w14:textId="77777777" w:rsidR="00D3102E" w:rsidRDefault="00D3102E" w:rsidP="00D3102E">
            <w:r>
              <w:t>true</w:t>
            </w:r>
          </w:p>
          <w:p w14:paraId="3C828B05" w14:textId="77777777" w:rsidR="00D3102E" w:rsidRDefault="00D3102E" w:rsidP="00D3102E">
            <w:r>
              <w:t>true</w:t>
            </w:r>
          </w:p>
          <w:p w14:paraId="771C03E6" w14:textId="77777777" w:rsidR="00D3102E" w:rsidRDefault="00D3102E" w:rsidP="00D3102E">
            <w:r>
              <w:t>true</w:t>
            </w:r>
          </w:p>
          <w:p w14:paraId="269D2F83" w14:textId="08CE7A88" w:rsidR="00C838E2" w:rsidRDefault="00D3102E" w:rsidP="00D3102E">
            <w:r>
              <w:t>true</w:t>
            </w:r>
          </w:p>
        </w:tc>
      </w:tr>
    </w:tbl>
    <w:p w14:paraId="2C54818A" w14:textId="77777777" w:rsidR="00C838E2" w:rsidRDefault="00C838E2" w:rsidP="003F107C"/>
    <w:p w14:paraId="3DE50E96" w14:textId="188BE88D" w:rsidR="00D3102E" w:rsidRDefault="0000271D" w:rsidP="003F107C">
      <w:r>
        <w:t xml:space="preserve">Example on </w:t>
      </w:r>
      <w:proofErr w:type="spellStart"/>
      <w:proofErr w:type="gramStart"/>
      <w:r>
        <w:t>parseBoolean</w:t>
      </w:r>
      <w:proofErr w:type="spellEnd"/>
      <w:r>
        <w:t>(</w:t>
      </w:r>
      <w:proofErr w:type="gramEnd"/>
      <w:r>
        <w:t>) method which returns false</w:t>
      </w:r>
    </w:p>
    <w:tbl>
      <w:tblPr>
        <w:tblStyle w:val="TableGrid"/>
        <w:tblW w:w="0" w:type="auto"/>
        <w:tblLook w:val="04A0" w:firstRow="1" w:lastRow="0" w:firstColumn="1" w:lastColumn="0" w:noHBand="0" w:noVBand="1"/>
      </w:tblPr>
      <w:tblGrid>
        <w:gridCol w:w="8522"/>
      </w:tblGrid>
      <w:tr w:rsidR="0000271D" w14:paraId="18EA0977" w14:textId="77777777" w:rsidTr="0000271D">
        <w:tc>
          <w:tcPr>
            <w:tcW w:w="8522" w:type="dxa"/>
          </w:tcPr>
          <w:p w14:paraId="1EC70B2D" w14:textId="77777777" w:rsidR="0000271D" w:rsidRPr="0000271D" w:rsidRDefault="0000271D" w:rsidP="0000271D">
            <w:r w:rsidRPr="0000271D">
              <w:t xml:space="preserve">public class Fourteen </w:t>
            </w:r>
          </w:p>
          <w:p w14:paraId="55047192" w14:textId="77777777" w:rsidR="0000271D" w:rsidRPr="0000271D" w:rsidRDefault="0000271D" w:rsidP="0000271D">
            <w:r w:rsidRPr="0000271D">
              <w:t>{</w:t>
            </w:r>
          </w:p>
          <w:p w14:paraId="2685DF08" w14:textId="77777777" w:rsidR="0000271D" w:rsidRPr="0000271D" w:rsidRDefault="0000271D" w:rsidP="0000271D">
            <w:r w:rsidRPr="0000271D">
              <w:t xml:space="preserve">    public static void </w:t>
            </w:r>
            <w:proofErr w:type="gramStart"/>
            <w:r w:rsidRPr="0000271D">
              <w:t>main(</w:t>
            </w:r>
            <w:proofErr w:type="gramEnd"/>
            <w:r w:rsidRPr="0000271D">
              <w:t xml:space="preserve">String[] </w:t>
            </w:r>
            <w:proofErr w:type="spellStart"/>
            <w:r w:rsidRPr="0000271D">
              <w:t>args</w:t>
            </w:r>
            <w:proofErr w:type="spellEnd"/>
            <w:r w:rsidRPr="0000271D">
              <w:t>) {</w:t>
            </w:r>
          </w:p>
          <w:p w14:paraId="78CA0C72"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("false"));</w:t>
            </w:r>
          </w:p>
          <w:p w14:paraId="7A4C69BF"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("madhu"));</w:t>
            </w:r>
          </w:p>
          <w:p w14:paraId="6081B9CC"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("1234"));</w:t>
            </w:r>
          </w:p>
          <w:p w14:paraId="6BC1B939"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("Flaws"));</w:t>
            </w:r>
          </w:p>
          <w:p w14:paraId="01EBB20D"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("FALSE"));</w:t>
            </w:r>
          </w:p>
          <w:p w14:paraId="4A1A5764"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("TOKKALEY"));</w:t>
            </w:r>
          </w:p>
          <w:p w14:paraId="6F9779C9"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("1"));</w:t>
            </w:r>
          </w:p>
          <w:p w14:paraId="2127F86D" w14:textId="77777777" w:rsidR="0000271D" w:rsidRPr="0000271D" w:rsidRDefault="0000271D" w:rsidP="0000271D">
            <w:r w:rsidRPr="0000271D">
              <w:t xml:space="preserve">        </w:t>
            </w:r>
            <w:proofErr w:type="spellStart"/>
            <w:r w:rsidRPr="0000271D">
              <w:t>System.err.println</w:t>
            </w:r>
            <w:proofErr w:type="spellEnd"/>
            <w:r w:rsidRPr="0000271D">
              <w:t>(</w:t>
            </w:r>
            <w:proofErr w:type="spellStart"/>
            <w:r w:rsidRPr="0000271D">
              <w:t>Boolean.parseBoolean</w:t>
            </w:r>
            <w:proofErr w:type="spellEnd"/>
            <w:r w:rsidRPr="0000271D">
              <w:t>("C"));</w:t>
            </w:r>
          </w:p>
          <w:p w14:paraId="1572305D" w14:textId="77777777" w:rsidR="0000271D" w:rsidRPr="0000271D" w:rsidRDefault="0000271D" w:rsidP="0000271D">
            <w:r w:rsidRPr="0000271D">
              <w:t>    }</w:t>
            </w:r>
          </w:p>
          <w:p w14:paraId="384308F6" w14:textId="77777777" w:rsidR="0000271D" w:rsidRDefault="0000271D" w:rsidP="003F107C">
            <w:r w:rsidRPr="0000271D">
              <w:t>}</w:t>
            </w:r>
          </w:p>
          <w:p w14:paraId="5D2D2F68" w14:textId="77777777" w:rsidR="0000271D" w:rsidRDefault="0000271D" w:rsidP="003F107C">
            <w:r w:rsidRPr="0000271D">
              <w:rPr>
                <w:highlight w:val="darkCyan"/>
              </w:rPr>
              <w:t>Output:</w:t>
            </w:r>
          </w:p>
          <w:p w14:paraId="45BD60FA" w14:textId="77777777" w:rsidR="00465D16" w:rsidRDefault="00465D16" w:rsidP="00465D16">
            <w:r>
              <w:t>false</w:t>
            </w:r>
          </w:p>
          <w:p w14:paraId="0D3E23C6" w14:textId="77777777" w:rsidR="00465D16" w:rsidRDefault="00465D16" w:rsidP="00465D16">
            <w:r>
              <w:t>false</w:t>
            </w:r>
          </w:p>
          <w:p w14:paraId="23EF2B50" w14:textId="77777777" w:rsidR="00465D16" w:rsidRDefault="00465D16" w:rsidP="00465D16">
            <w:r>
              <w:t>false</w:t>
            </w:r>
          </w:p>
          <w:p w14:paraId="295D615F" w14:textId="77777777" w:rsidR="00465D16" w:rsidRDefault="00465D16" w:rsidP="00465D16">
            <w:r>
              <w:t>false</w:t>
            </w:r>
          </w:p>
          <w:p w14:paraId="7E6D5406" w14:textId="77777777" w:rsidR="00465D16" w:rsidRDefault="00465D16" w:rsidP="00465D16">
            <w:r>
              <w:t>false</w:t>
            </w:r>
          </w:p>
          <w:p w14:paraId="433D5434" w14:textId="77777777" w:rsidR="00465D16" w:rsidRDefault="00465D16" w:rsidP="00465D16">
            <w:r>
              <w:t>false</w:t>
            </w:r>
          </w:p>
          <w:p w14:paraId="22D429A2" w14:textId="77777777" w:rsidR="00465D16" w:rsidRDefault="00465D16" w:rsidP="00465D16">
            <w:r>
              <w:t>false</w:t>
            </w:r>
          </w:p>
          <w:p w14:paraId="1793B741" w14:textId="404DDE0E" w:rsidR="0000271D" w:rsidRDefault="00465D16" w:rsidP="00465D16">
            <w:r>
              <w:t>false</w:t>
            </w:r>
          </w:p>
        </w:tc>
      </w:tr>
    </w:tbl>
    <w:p w14:paraId="256980EC" w14:textId="77777777" w:rsidR="0000271D" w:rsidRDefault="0000271D" w:rsidP="003F107C"/>
    <w:p w14:paraId="41D8E1B0" w14:textId="33E1387A" w:rsidR="00465D16" w:rsidRDefault="005E61DF" w:rsidP="003F107C">
      <w:r>
        <w:t>Example on logical operators</w:t>
      </w:r>
    </w:p>
    <w:tbl>
      <w:tblPr>
        <w:tblStyle w:val="TableGrid"/>
        <w:tblW w:w="0" w:type="auto"/>
        <w:tblLook w:val="04A0" w:firstRow="1" w:lastRow="0" w:firstColumn="1" w:lastColumn="0" w:noHBand="0" w:noVBand="1"/>
      </w:tblPr>
      <w:tblGrid>
        <w:gridCol w:w="8522"/>
      </w:tblGrid>
      <w:tr w:rsidR="005E61DF" w14:paraId="05DC6E96" w14:textId="77777777" w:rsidTr="005E61DF">
        <w:tc>
          <w:tcPr>
            <w:tcW w:w="8522" w:type="dxa"/>
          </w:tcPr>
          <w:p w14:paraId="0561123F" w14:textId="77777777" w:rsidR="00B378CE" w:rsidRPr="00B378CE" w:rsidRDefault="00B378CE" w:rsidP="00B378CE">
            <w:r w:rsidRPr="00B378CE">
              <w:t xml:space="preserve">import </w:t>
            </w:r>
            <w:proofErr w:type="spellStart"/>
            <w:proofErr w:type="gramStart"/>
            <w:r w:rsidRPr="00B378CE">
              <w:t>java.io.BufferedReader</w:t>
            </w:r>
            <w:proofErr w:type="spellEnd"/>
            <w:proofErr w:type="gramEnd"/>
            <w:r w:rsidRPr="00B378CE">
              <w:t>;</w:t>
            </w:r>
          </w:p>
          <w:p w14:paraId="0E71C6C7" w14:textId="1F21E784" w:rsidR="00B378CE" w:rsidRPr="00B378CE" w:rsidRDefault="00B378CE" w:rsidP="00B378CE">
            <w:r w:rsidRPr="00B378CE">
              <w:t xml:space="preserve">import </w:t>
            </w:r>
            <w:proofErr w:type="spellStart"/>
            <w:proofErr w:type="gramStart"/>
            <w:r w:rsidRPr="00B378CE">
              <w:t>java.io.InputStreamReader</w:t>
            </w:r>
            <w:proofErr w:type="spellEnd"/>
            <w:proofErr w:type="gramEnd"/>
            <w:r w:rsidRPr="00B378CE">
              <w:t>;</w:t>
            </w:r>
          </w:p>
          <w:p w14:paraId="3DE378DD" w14:textId="77777777" w:rsidR="00B378CE" w:rsidRPr="00B378CE" w:rsidRDefault="00B378CE" w:rsidP="00B378CE">
            <w:r w:rsidRPr="00B378CE">
              <w:t>public class Thirteen {</w:t>
            </w:r>
          </w:p>
          <w:p w14:paraId="5AA09571" w14:textId="77777777" w:rsidR="00B378CE" w:rsidRPr="00B378CE" w:rsidRDefault="00B378CE" w:rsidP="00B378CE">
            <w:r w:rsidRPr="00B378CE">
              <w:t xml:space="preserve">    public static void </w:t>
            </w:r>
            <w:proofErr w:type="gramStart"/>
            <w:r w:rsidRPr="00B378CE">
              <w:t>main(</w:t>
            </w:r>
            <w:proofErr w:type="gramEnd"/>
            <w:r w:rsidRPr="00B378CE">
              <w:t xml:space="preserve">String[] </w:t>
            </w:r>
            <w:proofErr w:type="spellStart"/>
            <w:r w:rsidRPr="00B378CE">
              <w:t>args</w:t>
            </w:r>
            <w:proofErr w:type="spellEnd"/>
            <w:r w:rsidRPr="00B378CE">
              <w:t>) throws Exception</w:t>
            </w:r>
          </w:p>
          <w:p w14:paraId="5D92041D" w14:textId="77777777" w:rsidR="00B378CE" w:rsidRPr="00B378CE" w:rsidRDefault="00B378CE" w:rsidP="00B378CE">
            <w:r w:rsidRPr="00B378CE">
              <w:t>    {</w:t>
            </w:r>
          </w:p>
          <w:p w14:paraId="45B4B43C" w14:textId="77777777" w:rsidR="00B378CE" w:rsidRPr="00B378CE" w:rsidRDefault="00B378CE" w:rsidP="00B378CE">
            <w:r w:rsidRPr="00B378CE">
              <w:t xml:space="preserve">        </w:t>
            </w:r>
            <w:proofErr w:type="spellStart"/>
            <w:r w:rsidRPr="00B378CE">
              <w:t>InputStreamReader</w:t>
            </w:r>
            <w:proofErr w:type="spellEnd"/>
            <w:r w:rsidRPr="00B378CE">
              <w:t xml:space="preserve"> </w:t>
            </w:r>
            <w:proofErr w:type="spellStart"/>
            <w:r w:rsidRPr="00B378CE">
              <w:t>isr</w:t>
            </w:r>
            <w:proofErr w:type="spellEnd"/>
            <w:r w:rsidRPr="00B378CE">
              <w:t xml:space="preserve">=new </w:t>
            </w:r>
            <w:proofErr w:type="spellStart"/>
            <w:proofErr w:type="gramStart"/>
            <w:r w:rsidRPr="00B378CE">
              <w:t>InputStreamReader</w:t>
            </w:r>
            <w:proofErr w:type="spellEnd"/>
            <w:r w:rsidRPr="00B378CE">
              <w:t>(</w:t>
            </w:r>
            <w:proofErr w:type="gramEnd"/>
            <w:r w:rsidRPr="00B378CE">
              <w:t>System.in);</w:t>
            </w:r>
          </w:p>
          <w:p w14:paraId="40734A9F" w14:textId="77777777" w:rsidR="00B378CE" w:rsidRPr="00B378CE" w:rsidRDefault="00B378CE" w:rsidP="00B378CE">
            <w:r w:rsidRPr="00B378CE">
              <w:t xml:space="preserve">        </w:t>
            </w:r>
            <w:proofErr w:type="spellStart"/>
            <w:r w:rsidRPr="00B378CE">
              <w:t>BufferedReader</w:t>
            </w:r>
            <w:proofErr w:type="spellEnd"/>
            <w:r w:rsidRPr="00B378CE">
              <w:t xml:space="preserve"> </w:t>
            </w:r>
            <w:proofErr w:type="spellStart"/>
            <w:r w:rsidRPr="00B378CE">
              <w:t>br</w:t>
            </w:r>
            <w:proofErr w:type="spellEnd"/>
            <w:r w:rsidRPr="00B378CE">
              <w:t xml:space="preserve">=new </w:t>
            </w:r>
            <w:proofErr w:type="spellStart"/>
            <w:r w:rsidRPr="00B378CE">
              <w:t>BufferedReader</w:t>
            </w:r>
            <w:proofErr w:type="spellEnd"/>
            <w:r w:rsidRPr="00B378CE">
              <w:t>(</w:t>
            </w:r>
            <w:proofErr w:type="spellStart"/>
            <w:r w:rsidRPr="00B378CE">
              <w:t>isr</w:t>
            </w:r>
            <w:proofErr w:type="spellEnd"/>
            <w:r w:rsidRPr="00B378CE">
              <w:t>);</w:t>
            </w:r>
          </w:p>
          <w:p w14:paraId="22029406" w14:textId="77777777" w:rsidR="00B378CE" w:rsidRPr="00B378CE" w:rsidRDefault="00B378CE" w:rsidP="00B378CE">
            <w:r w:rsidRPr="00B378CE">
              <w:t xml:space="preserve">        </w:t>
            </w:r>
            <w:proofErr w:type="spellStart"/>
            <w:r w:rsidRPr="00B378CE">
              <w:t>System.out.print</w:t>
            </w:r>
            <w:proofErr w:type="spellEnd"/>
            <w:r w:rsidRPr="00B378CE">
              <w:t xml:space="preserve">("Enter a </w:t>
            </w:r>
            <w:proofErr w:type="spellStart"/>
            <w:r w:rsidRPr="00B378CE">
              <w:t>boolean</w:t>
            </w:r>
            <w:proofErr w:type="spellEnd"/>
            <w:r w:rsidRPr="00B378CE">
              <w:t xml:space="preserve"> value:\t");</w:t>
            </w:r>
          </w:p>
          <w:p w14:paraId="57F570FC" w14:textId="77777777" w:rsidR="00B378CE" w:rsidRPr="00B378CE" w:rsidRDefault="00B378CE" w:rsidP="00B378CE">
            <w:r w:rsidRPr="00B378CE">
              <w:t xml:space="preserve">        </w:t>
            </w:r>
            <w:proofErr w:type="spellStart"/>
            <w:r w:rsidRPr="00B378CE">
              <w:t>boolean</w:t>
            </w:r>
            <w:proofErr w:type="spellEnd"/>
            <w:r w:rsidRPr="00B378CE">
              <w:t xml:space="preserve"> a = </w:t>
            </w:r>
            <w:proofErr w:type="spellStart"/>
            <w:r w:rsidRPr="00B378CE">
              <w:t>Boolean.parseBoolean</w:t>
            </w:r>
            <w:proofErr w:type="spellEnd"/>
            <w:r w:rsidRPr="00B378CE">
              <w:t>(</w:t>
            </w:r>
            <w:proofErr w:type="spellStart"/>
            <w:proofErr w:type="gramStart"/>
            <w:r w:rsidRPr="00B378CE">
              <w:t>br.readLine</w:t>
            </w:r>
            <w:proofErr w:type="spellEnd"/>
            <w:proofErr w:type="gramEnd"/>
            <w:r w:rsidRPr="00B378CE">
              <w:t>());  //"true"</w:t>
            </w:r>
          </w:p>
          <w:p w14:paraId="7DFC6655" w14:textId="77777777" w:rsidR="00B378CE" w:rsidRPr="00B378CE" w:rsidRDefault="00B378CE" w:rsidP="00B378CE">
            <w:r w:rsidRPr="00B378CE">
              <w:t xml:space="preserve">        </w:t>
            </w:r>
            <w:proofErr w:type="spellStart"/>
            <w:r w:rsidRPr="00B378CE">
              <w:t>System.out.print</w:t>
            </w:r>
            <w:proofErr w:type="spellEnd"/>
            <w:r w:rsidRPr="00B378CE">
              <w:t xml:space="preserve">("Enter another </w:t>
            </w:r>
            <w:proofErr w:type="spellStart"/>
            <w:r w:rsidRPr="00B378CE">
              <w:t>boolean</w:t>
            </w:r>
            <w:proofErr w:type="spellEnd"/>
            <w:r w:rsidRPr="00B378CE">
              <w:t xml:space="preserve"> value:\t");</w:t>
            </w:r>
          </w:p>
          <w:p w14:paraId="56EED592" w14:textId="77777777" w:rsidR="00B378CE" w:rsidRPr="00B378CE" w:rsidRDefault="00B378CE" w:rsidP="00B378CE">
            <w:r w:rsidRPr="00B378CE">
              <w:t xml:space="preserve">        </w:t>
            </w:r>
            <w:proofErr w:type="spellStart"/>
            <w:r w:rsidRPr="00B378CE">
              <w:t>boolean</w:t>
            </w:r>
            <w:proofErr w:type="spellEnd"/>
            <w:r w:rsidRPr="00B378CE">
              <w:t xml:space="preserve"> b = </w:t>
            </w:r>
            <w:proofErr w:type="spellStart"/>
            <w:r w:rsidRPr="00B378CE">
              <w:t>Boolean.parseBoolean</w:t>
            </w:r>
            <w:proofErr w:type="spellEnd"/>
            <w:r w:rsidRPr="00B378CE">
              <w:t>(</w:t>
            </w:r>
            <w:proofErr w:type="spellStart"/>
            <w:proofErr w:type="gramStart"/>
            <w:r w:rsidRPr="00B378CE">
              <w:t>br.readLine</w:t>
            </w:r>
            <w:proofErr w:type="spellEnd"/>
            <w:proofErr w:type="gramEnd"/>
            <w:r w:rsidRPr="00B378CE">
              <w:t>());  //"true"</w:t>
            </w:r>
          </w:p>
          <w:p w14:paraId="23842446" w14:textId="77777777" w:rsidR="00B378CE" w:rsidRPr="00B378CE" w:rsidRDefault="00B378CE" w:rsidP="00B378CE">
            <w:r w:rsidRPr="00B378CE">
              <w:t xml:space="preserve">        </w:t>
            </w:r>
            <w:proofErr w:type="spellStart"/>
            <w:r w:rsidRPr="00B378CE">
              <w:t>System.out.println</w:t>
            </w:r>
            <w:proofErr w:type="spellEnd"/>
            <w:r w:rsidRPr="00B378CE">
              <w:t>("a:\t"+a);</w:t>
            </w:r>
          </w:p>
          <w:p w14:paraId="1F7049EE" w14:textId="77777777" w:rsidR="00B378CE" w:rsidRPr="00B378CE" w:rsidRDefault="00B378CE" w:rsidP="00B378CE">
            <w:r w:rsidRPr="00B378CE">
              <w:t xml:space="preserve">        </w:t>
            </w:r>
            <w:proofErr w:type="spellStart"/>
            <w:r w:rsidRPr="00B378CE">
              <w:t>System.out.println</w:t>
            </w:r>
            <w:proofErr w:type="spellEnd"/>
            <w:r w:rsidRPr="00B378CE">
              <w:t>("b:\t"+b);</w:t>
            </w:r>
          </w:p>
          <w:p w14:paraId="31D0E14A" w14:textId="77777777" w:rsidR="00B378CE" w:rsidRPr="00B378CE" w:rsidRDefault="00B378CE" w:rsidP="00B378CE">
            <w:r w:rsidRPr="00B378CE">
              <w:t xml:space="preserve">        </w:t>
            </w:r>
            <w:proofErr w:type="spellStart"/>
            <w:r w:rsidRPr="00B378CE">
              <w:t>System.out.println</w:t>
            </w:r>
            <w:proofErr w:type="spellEnd"/>
            <w:r w:rsidRPr="00B378CE">
              <w:t>("a&amp;&amp;b:\t"+(a&amp;&amp;b));</w:t>
            </w:r>
          </w:p>
          <w:p w14:paraId="355FA5B5" w14:textId="77777777" w:rsidR="00B378CE" w:rsidRPr="00B378CE" w:rsidRDefault="00B378CE" w:rsidP="00B378CE">
            <w:r w:rsidRPr="00B378CE">
              <w:t xml:space="preserve">        </w:t>
            </w:r>
            <w:proofErr w:type="spellStart"/>
            <w:r w:rsidRPr="00B378CE">
              <w:t>System.out.println</w:t>
            </w:r>
            <w:proofErr w:type="spellEnd"/>
            <w:r w:rsidRPr="00B378CE">
              <w:t>("a||b:\t"+(a||b));</w:t>
            </w:r>
          </w:p>
          <w:p w14:paraId="3164D1B8" w14:textId="77777777" w:rsidR="00B378CE" w:rsidRPr="00B378CE" w:rsidRDefault="00B378CE" w:rsidP="00B378CE">
            <w:r w:rsidRPr="00B378CE">
              <w:t xml:space="preserve">        </w:t>
            </w:r>
            <w:proofErr w:type="spellStart"/>
            <w:r w:rsidRPr="00B378CE">
              <w:t>System.out.println</w:t>
            </w:r>
            <w:proofErr w:type="spellEnd"/>
            <w:r w:rsidRPr="00B378CE">
              <w:t>(</w:t>
            </w:r>
            <w:proofErr w:type="gramStart"/>
            <w:r w:rsidRPr="00B378CE">
              <w:t>"!a:\t</w:t>
            </w:r>
            <w:proofErr w:type="gramEnd"/>
            <w:r w:rsidRPr="00B378CE">
              <w:t>"+!a);</w:t>
            </w:r>
          </w:p>
          <w:p w14:paraId="03CE45D5" w14:textId="77777777" w:rsidR="00B378CE" w:rsidRPr="00B378CE" w:rsidRDefault="00B378CE" w:rsidP="00B378CE">
            <w:r w:rsidRPr="00B378CE">
              <w:t xml:space="preserve">        </w:t>
            </w:r>
            <w:proofErr w:type="spellStart"/>
            <w:r w:rsidRPr="00B378CE">
              <w:t>System.out.println</w:t>
            </w:r>
            <w:proofErr w:type="spellEnd"/>
            <w:r w:rsidRPr="00B378CE">
              <w:t>(</w:t>
            </w:r>
            <w:proofErr w:type="gramStart"/>
            <w:r w:rsidRPr="00B378CE">
              <w:t>"!b:\t</w:t>
            </w:r>
            <w:proofErr w:type="gramEnd"/>
            <w:r w:rsidRPr="00B378CE">
              <w:t>"+!b);</w:t>
            </w:r>
          </w:p>
          <w:p w14:paraId="1B59A285" w14:textId="77777777" w:rsidR="00B378CE" w:rsidRPr="00B378CE" w:rsidRDefault="00B378CE" w:rsidP="00B378CE">
            <w:r w:rsidRPr="00B378CE">
              <w:t xml:space="preserve">        </w:t>
            </w:r>
          </w:p>
          <w:p w14:paraId="58BC8D40" w14:textId="77777777" w:rsidR="00B378CE" w:rsidRPr="00B378CE" w:rsidRDefault="00B378CE" w:rsidP="00B378CE">
            <w:r w:rsidRPr="00B378CE">
              <w:t>    }</w:t>
            </w:r>
          </w:p>
          <w:p w14:paraId="6718AB9F" w14:textId="77777777" w:rsidR="005E61DF" w:rsidRDefault="00B378CE" w:rsidP="003F107C">
            <w:r w:rsidRPr="00B378CE">
              <w:t>}</w:t>
            </w:r>
          </w:p>
          <w:p w14:paraId="20489846" w14:textId="77777777" w:rsidR="00B378CE" w:rsidRDefault="00B378CE" w:rsidP="003F107C">
            <w:r w:rsidRPr="00B378CE">
              <w:rPr>
                <w:highlight w:val="darkCyan"/>
              </w:rPr>
              <w:t>Output:</w:t>
            </w:r>
          </w:p>
          <w:p w14:paraId="4AAC414C" w14:textId="77777777" w:rsidR="00E72542" w:rsidRDefault="00E72542" w:rsidP="00E72542">
            <w:r>
              <w:t xml:space="preserve">Enter a </w:t>
            </w:r>
            <w:proofErr w:type="spellStart"/>
            <w:r>
              <w:t>boolean</w:t>
            </w:r>
            <w:proofErr w:type="spellEnd"/>
            <w:r>
              <w:t xml:space="preserve"> value:  madhu</w:t>
            </w:r>
          </w:p>
          <w:p w14:paraId="4D51E90F" w14:textId="77777777" w:rsidR="00E72542" w:rsidRDefault="00E72542" w:rsidP="00E72542">
            <w:r>
              <w:lastRenderedPageBreak/>
              <w:t xml:space="preserve">Enter another </w:t>
            </w:r>
            <w:proofErr w:type="spellStart"/>
            <w:r>
              <w:t>boolean</w:t>
            </w:r>
            <w:proofErr w:type="spellEnd"/>
            <w:r>
              <w:t xml:space="preserve"> value:    </w:t>
            </w:r>
            <w:proofErr w:type="spellStart"/>
            <w:r>
              <w:t>TrUe</w:t>
            </w:r>
            <w:proofErr w:type="spellEnd"/>
          </w:p>
          <w:p w14:paraId="5A66C63B" w14:textId="77777777" w:rsidR="00E72542" w:rsidRDefault="00E72542" w:rsidP="00E72542">
            <w:r>
              <w:t>a:      false</w:t>
            </w:r>
          </w:p>
          <w:p w14:paraId="33CFA0D9" w14:textId="77777777" w:rsidR="00E72542" w:rsidRDefault="00E72542" w:rsidP="00E72542">
            <w:r>
              <w:t>b:      true</w:t>
            </w:r>
          </w:p>
          <w:p w14:paraId="3F5A6F63" w14:textId="77777777" w:rsidR="00E72542" w:rsidRDefault="00E72542" w:rsidP="00E72542">
            <w:r>
              <w:t>a&amp;&amp;b:   false</w:t>
            </w:r>
          </w:p>
          <w:p w14:paraId="0B6FF88B" w14:textId="77777777" w:rsidR="00E72542" w:rsidRDefault="00E72542" w:rsidP="00E72542">
            <w:r>
              <w:t>a||b:   true</w:t>
            </w:r>
          </w:p>
          <w:p w14:paraId="619E9C39" w14:textId="77777777" w:rsidR="00E72542" w:rsidRDefault="00E72542" w:rsidP="00E72542">
            <w:proofErr w:type="gramStart"/>
            <w:r>
              <w:t>!a</w:t>
            </w:r>
            <w:proofErr w:type="gramEnd"/>
            <w:r>
              <w:t>:     true</w:t>
            </w:r>
          </w:p>
          <w:p w14:paraId="43AE0401" w14:textId="1CDC2B99" w:rsidR="00B378CE" w:rsidRDefault="00E72542" w:rsidP="00E72542">
            <w:proofErr w:type="gramStart"/>
            <w:r>
              <w:t>!b</w:t>
            </w:r>
            <w:proofErr w:type="gramEnd"/>
            <w:r>
              <w:t>:     false</w:t>
            </w:r>
          </w:p>
        </w:tc>
      </w:tr>
    </w:tbl>
    <w:p w14:paraId="5EE8E513" w14:textId="77777777" w:rsidR="005E61DF" w:rsidRDefault="005E61DF" w:rsidP="003F107C"/>
    <w:p w14:paraId="0C943954" w14:textId="3593B84E" w:rsidR="00E72542" w:rsidRDefault="000778D9" w:rsidP="003F107C">
      <w:r>
        <w:t>How to read a single character</w:t>
      </w:r>
      <w:r w:rsidR="00FC5849">
        <w:t xml:space="preserve"> (within a range of 0 to 255)</w:t>
      </w:r>
      <w:r>
        <w:t>?</w:t>
      </w:r>
    </w:p>
    <w:tbl>
      <w:tblPr>
        <w:tblStyle w:val="TableGrid"/>
        <w:tblW w:w="0" w:type="auto"/>
        <w:tblLook w:val="04A0" w:firstRow="1" w:lastRow="0" w:firstColumn="1" w:lastColumn="0" w:noHBand="0" w:noVBand="1"/>
      </w:tblPr>
      <w:tblGrid>
        <w:gridCol w:w="8522"/>
      </w:tblGrid>
      <w:tr w:rsidR="000778D9" w14:paraId="1135E667" w14:textId="77777777" w:rsidTr="000778D9">
        <w:tc>
          <w:tcPr>
            <w:tcW w:w="8522" w:type="dxa"/>
          </w:tcPr>
          <w:p w14:paraId="3166044C" w14:textId="77777777" w:rsidR="00FC5849" w:rsidRPr="00FC5849" w:rsidRDefault="00FC5849" w:rsidP="00FC5849">
            <w:r w:rsidRPr="00FC5849">
              <w:t>public class Fifteen {</w:t>
            </w:r>
          </w:p>
          <w:p w14:paraId="31BF96DA" w14:textId="77777777" w:rsidR="00FC5849" w:rsidRPr="00FC5849" w:rsidRDefault="00FC5849" w:rsidP="00FC5849">
            <w:r w:rsidRPr="00FC5849">
              <w:t xml:space="preserve">    public static void </w:t>
            </w:r>
            <w:proofErr w:type="gramStart"/>
            <w:r w:rsidRPr="00FC5849">
              <w:t>main(</w:t>
            </w:r>
            <w:proofErr w:type="gramEnd"/>
            <w:r w:rsidRPr="00FC5849">
              <w:t xml:space="preserve">String[] </w:t>
            </w:r>
            <w:proofErr w:type="spellStart"/>
            <w:r w:rsidRPr="00FC5849">
              <w:t>args</w:t>
            </w:r>
            <w:proofErr w:type="spellEnd"/>
            <w:r w:rsidRPr="00FC5849">
              <w:t>) throws Exception</w:t>
            </w:r>
          </w:p>
          <w:p w14:paraId="1E0AE85D" w14:textId="77777777" w:rsidR="00FC5849" w:rsidRPr="00FC5849" w:rsidRDefault="00FC5849" w:rsidP="00FC5849">
            <w:r w:rsidRPr="00FC5849">
              <w:t>    {</w:t>
            </w:r>
          </w:p>
          <w:p w14:paraId="2380EFFC" w14:textId="77777777" w:rsidR="00FC5849" w:rsidRPr="00FC5849" w:rsidRDefault="00FC5849" w:rsidP="00FC5849">
            <w:r w:rsidRPr="00FC5849">
              <w:t xml:space="preserve">        </w:t>
            </w:r>
            <w:proofErr w:type="spellStart"/>
            <w:r w:rsidRPr="00FC5849">
              <w:t>System.out.println</w:t>
            </w:r>
            <w:proofErr w:type="spellEnd"/>
            <w:r w:rsidRPr="00FC5849">
              <w:t>("Enter any character:\t");</w:t>
            </w:r>
          </w:p>
          <w:p w14:paraId="248352DE" w14:textId="4BA9D8A0" w:rsidR="00FC5849" w:rsidRPr="00FC5849" w:rsidRDefault="00FC5849" w:rsidP="00FC5849">
            <w:r w:rsidRPr="00FC5849">
              <w:t>        int n=</w:t>
            </w:r>
            <w:proofErr w:type="spellStart"/>
            <w:r w:rsidRPr="00FC5849">
              <w:t>System.in.read</w:t>
            </w:r>
            <w:proofErr w:type="spellEnd"/>
            <w:r w:rsidRPr="00FC5849">
              <w:t>(</w:t>
            </w:r>
            <w:proofErr w:type="gramStart"/>
            <w:r w:rsidRPr="00FC5849">
              <w:t>);  /</w:t>
            </w:r>
            <w:proofErr w:type="gramEnd"/>
            <w:r w:rsidRPr="00FC5849">
              <w:t>/it reads only single character within range of 0 t 255</w:t>
            </w:r>
            <w:r w:rsidR="00891B0B">
              <w:t xml:space="preserve"> and returns it’s Unicode value( or ascii value)</w:t>
            </w:r>
          </w:p>
          <w:p w14:paraId="5D0ECA97" w14:textId="77777777" w:rsidR="00FC5849" w:rsidRPr="00FC5849" w:rsidRDefault="00FC5849" w:rsidP="00FC5849">
            <w:r w:rsidRPr="00FC5849">
              <w:t xml:space="preserve">        </w:t>
            </w:r>
            <w:proofErr w:type="spellStart"/>
            <w:r w:rsidRPr="00FC5849">
              <w:t>System.out.println</w:t>
            </w:r>
            <w:proofErr w:type="spellEnd"/>
            <w:r w:rsidRPr="00FC5849">
              <w:t>("n:\t"+n);</w:t>
            </w:r>
          </w:p>
          <w:p w14:paraId="1B7EE8B0" w14:textId="77777777" w:rsidR="00FC5849" w:rsidRPr="00FC5849" w:rsidRDefault="00FC5849" w:rsidP="00FC5849">
            <w:r w:rsidRPr="00FC5849">
              <w:t>    }</w:t>
            </w:r>
          </w:p>
          <w:p w14:paraId="6EB155A4" w14:textId="77777777" w:rsidR="00FC5849" w:rsidRDefault="00FC5849" w:rsidP="00FC5849">
            <w:r w:rsidRPr="00FC5849">
              <w:t>}</w:t>
            </w:r>
          </w:p>
          <w:p w14:paraId="063DC19D" w14:textId="77777777" w:rsidR="000778D9" w:rsidRDefault="00FC5849" w:rsidP="003F107C">
            <w:r w:rsidRPr="00FC5849">
              <w:rPr>
                <w:highlight w:val="darkCyan"/>
              </w:rPr>
              <w:t>Output:</w:t>
            </w:r>
          </w:p>
          <w:p w14:paraId="49C8C2C5" w14:textId="77777777" w:rsidR="0049017D" w:rsidRDefault="0049017D" w:rsidP="0049017D">
            <w:r>
              <w:t>Enter any character:</w:t>
            </w:r>
          </w:p>
          <w:p w14:paraId="35E4D583" w14:textId="77777777" w:rsidR="0049017D" w:rsidRDefault="0049017D" w:rsidP="0049017D">
            <w:r>
              <w:t>A</w:t>
            </w:r>
          </w:p>
          <w:p w14:paraId="2AFEEF7A" w14:textId="26DFC32E" w:rsidR="00FC5849" w:rsidRDefault="0049017D" w:rsidP="0049017D">
            <w:r>
              <w:t>n:      65</w:t>
            </w:r>
          </w:p>
        </w:tc>
      </w:tr>
    </w:tbl>
    <w:p w14:paraId="07855E66" w14:textId="77777777" w:rsidR="000778D9" w:rsidRDefault="000778D9" w:rsidP="003F107C"/>
    <w:p w14:paraId="7F9F7B99" w14:textId="7B0F51A4" w:rsidR="000E0903" w:rsidRDefault="00891B0B" w:rsidP="003F107C">
      <w:r>
        <w:t>Does</w:t>
      </w:r>
      <w:r w:rsidR="009A78A8">
        <w:t xml:space="preserve"> JVM </w:t>
      </w:r>
      <w:r>
        <w:t xml:space="preserve">is </w:t>
      </w:r>
      <w:r w:rsidR="009A78A8">
        <w:t xml:space="preserve">able to display Telugu letter </w:t>
      </w:r>
      <w:proofErr w:type="gramStart"/>
      <w:r w:rsidR="00CB5987" w:rsidRPr="00CB5987">
        <w:rPr>
          <w:rFonts w:ascii="Nirmala UI" w:hAnsi="Nirmala UI" w:cs="Nirmala UI"/>
        </w:rPr>
        <w:t>అ</w:t>
      </w:r>
      <w:r w:rsidR="00CB5987">
        <w:rPr>
          <w:rFonts w:ascii="Nirmala UI" w:hAnsi="Nirmala UI" w:cs="Nirmala UI"/>
        </w:rPr>
        <w:t>(</w:t>
      </w:r>
      <w:proofErr w:type="gramEnd"/>
      <w:r w:rsidR="00CB5987">
        <w:rPr>
          <w:rFonts w:ascii="Nirmala UI" w:hAnsi="Nirmala UI" w:cs="Nirmala UI"/>
        </w:rPr>
        <w:t>see the below example)</w:t>
      </w:r>
    </w:p>
    <w:tbl>
      <w:tblPr>
        <w:tblStyle w:val="TableGrid"/>
        <w:tblW w:w="0" w:type="auto"/>
        <w:tblLook w:val="04A0" w:firstRow="1" w:lastRow="0" w:firstColumn="1" w:lastColumn="0" w:noHBand="0" w:noVBand="1"/>
      </w:tblPr>
      <w:tblGrid>
        <w:gridCol w:w="8522"/>
      </w:tblGrid>
      <w:tr w:rsidR="00CB5987" w14:paraId="4E82C619" w14:textId="77777777" w:rsidTr="00CB5987">
        <w:tc>
          <w:tcPr>
            <w:tcW w:w="8522" w:type="dxa"/>
          </w:tcPr>
          <w:p w14:paraId="364721B0" w14:textId="77777777" w:rsidR="00CB5987" w:rsidRPr="00CB5987" w:rsidRDefault="00CB5987" w:rsidP="00CB5987">
            <w:r w:rsidRPr="00CB5987">
              <w:t xml:space="preserve">import </w:t>
            </w:r>
            <w:proofErr w:type="spellStart"/>
            <w:proofErr w:type="gramStart"/>
            <w:r w:rsidRPr="00CB5987">
              <w:t>java.io.BufferedReader</w:t>
            </w:r>
            <w:proofErr w:type="spellEnd"/>
            <w:proofErr w:type="gramEnd"/>
            <w:r w:rsidRPr="00CB5987">
              <w:t>;</w:t>
            </w:r>
          </w:p>
          <w:p w14:paraId="61E42C49" w14:textId="77777777" w:rsidR="00CB5987" w:rsidRPr="00CB5987" w:rsidRDefault="00CB5987" w:rsidP="00CB5987">
            <w:r w:rsidRPr="00CB5987">
              <w:t xml:space="preserve">import </w:t>
            </w:r>
            <w:proofErr w:type="spellStart"/>
            <w:proofErr w:type="gramStart"/>
            <w:r w:rsidRPr="00CB5987">
              <w:t>java.io.InputStreamReader</w:t>
            </w:r>
            <w:proofErr w:type="spellEnd"/>
            <w:proofErr w:type="gramEnd"/>
            <w:r w:rsidRPr="00CB5987">
              <w:t>;</w:t>
            </w:r>
          </w:p>
          <w:p w14:paraId="0983D413" w14:textId="77777777" w:rsidR="00CB5987" w:rsidRPr="00CB5987" w:rsidRDefault="00CB5987" w:rsidP="00CB5987"/>
          <w:p w14:paraId="216B916E" w14:textId="77777777" w:rsidR="00CB5987" w:rsidRPr="00CB5987" w:rsidRDefault="00CB5987" w:rsidP="00CB5987">
            <w:r w:rsidRPr="00CB5987">
              <w:t>public class Fifteen {</w:t>
            </w:r>
          </w:p>
          <w:p w14:paraId="36B6E91A" w14:textId="77777777" w:rsidR="00CB5987" w:rsidRPr="00CB5987" w:rsidRDefault="00CB5987" w:rsidP="00CB5987">
            <w:r w:rsidRPr="00CB5987">
              <w:t xml:space="preserve">    public static void </w:t>
            </w:r>
            <w:proofErr w:type="gramStart"/>
            <w:r w:rsidRPr="00CB5987">
              <w:t>main(</w:t>
            </w:r>
            <w:proofErr w:type="gramEnd"/>
            <w:r w:rsidRPr="00CB5987">
              <w:t xml:space="preserve">String[] </w:t>
            </w:r>
            <w:proofErr w:type="spellStart"/>
            <w:r w:rsidRPr="00CB5987">
              <w:t>args</w:t>
            </w:r>
            <w:proofErr w:type="spellEnd"/>
            <w:r w:rsidRPr="00CB5987">
              <w:t>) throws Exception</w:t>
            </w:r>
          </w:p>
          <w:p w14:paraId="22195081" w14:textId="77777777" w:rsidR="00CB5987" w:rsidRPr="00CB5987" w:rsidRDefault="00CB5987" w:rsidP="00CB5987">
            <w:r w:rsidRPr="00CB5987">
              <w:t>    {</w:t>
            </w:r>
          </w:p>
          <w:p w14:paraId="40323855" w14:textId="77777777" w:rsidR="00CB5987" w:rsidRPr="00CB5987" w:rsidRDefault="00CB5987" w:rsidP="00CB5987">
            <w:r w:rsidRPr="00CB5987">
              <w:t xml:space="preserve">        char ch1='\u0C05'; //in ch1 </w:t>
            </w:r>
            <w:proofErr w:type="spellStart"/>
            <w:r w:rsidRPr="00CB5987">
              <w:t>i</w:t>
            </w:r>
            <w:proofErr w:type="spellEnd"/>
            <w:r w:rsidRPr="00CB5987">
              <w:t xml:space="preserve"> am storing </w:t>
            </w:r>
            <w:proofErr w:type="spellStart"/>
            <w:r w:rsidRPr="00CB5987">
              <w:t>telugu</w:t>
            </w:r>
            <w:proofErr w:type="spellEnd"/>
            <w:r w:rsidRPr="00CB5987">
              <w:t xml:space="preserve"> letter </w:t>
            </w:r>
            <w:r w:rsidRPr="00CB5987">
              <w:rPr>
                <w:rFonts w:ascii="Nirmala UI" w:hAnsi="Nirmala UI" w:cs="Nirmala UI"/>
              </w:rPr>
              <w:t>అ</w:t>
            </w:r>
            <w:r w:rsidRPr="00CB5987">
              <w:t xml:space="preserve"> it's </w:t>
            </w:r>
            <w:proofErr w:type="spellStart"/>
            <w:r w:rsidRPr="00CB5987">
              <w:t>unicode</w:t>
            </w:r>
            <w:proofErr w:type="spellEnd"/>
            <w:r w:rsidRPr="00CB5987">
              <w:t xml:space="preserve"> value is 3077</w:t>
            </w:r>
          </w:p>
          <w:p w14:paraId="61A7FC0E" w14:textId="77777777" w:rsidR="00CB5987" w:rsidRPr="00CB5987" w:rsidRDefault="00CB5987" w:rsidP="00CB5987">
            <w:r w:rsidRPr="00CB5987">
              <w:t xml:space="preserve">        </w:t>
            </w:r>
            <w:proofErr w:type="spellStart"/>
            <w:r w:rsidRPr="00CB5987">
              <w:t>System.out.println</w:t>
            </w:r>
            <w:proofErr w:type="spellEnd"/>
            <w:r w:rsidRPr="00CB5987">
              <w:t>("int(ch1</w:t>
            </w:r>
            <w:proofErr w:type="gramStart"/>
            <w:r w:rsidRPr="00CB5987">
              <w:t>):\</w:t>
            </w:r>
            <w:proofErr w:type="gramEnd"/>
            <w:r w:rsidRPr="00CB5987">
              <w:t>t"+(int)ch1);</w:t>
            </w:r>
          </w:p>
          <w:p w14:paraId="047D8380" w14:textId="77777777" w:rsidR="00CB5987" w:rsidRPr="00CB5987" w:rsidRDefault="00CB5987" w:rsidP="00CB5987">
            <w:r w:rsidRPr="00CB5987">
              <w:t xml:space="preserve">        </w:t>
            </w:r>
            <w:proofErr w:type="spellStart"/>
            <w:r w:rsidRPr="00CB5987">
              <w:t>System.out.println</w:t>
            </w:r>
            <w:proofErr w:type="spellEnd"/>
            <w:r w:rsidRPr="00CB5987">
              <w:t>("int:\t"+ch1);</w:t>
            </w:r>
          </w:p>
          <w:p w14:paraId="5E2A73E1" w14:textId="77777777" w:rsidR="00CB5987" w:rsidRPr="00CB5987" w:rsidRDefault="00CB5987" w:rsidP="00CB5987">
            <w:r w:rsidRPr="00CB5987">
              <w:t>    }</w:t>
            </w:r>
          </w:p>
          <w:p w14:paraId="1DAC694A" w14:textId="77777777" w:rsidR="00CB5987" w:rsidRPr="00CB5987" w:rsidRDefault="00CB5987" w:rsidP="00CB5987">
            <w:r w:rsidRPr="00CB5987">
              <w:t>}</w:t>
            </w:r>
          </w:p>
          <w:p w14:paraId="7A4FFA98" w14:textId="736C40A6" w:rsidR="00CB5987" w:rsidRPr="00CB5987" w:rsidRDefault="00CB5987" w:rsidP="00CB5987">
            <w:pPr>
              <w:rPr>
                <w:b/>
                <w:bCs/>
                <w:u w:val="single"/>
              </w:rPr>
            </w:pPr>
            <w:r w:rsidRPr="00CB5987">
              <w:rPr>
                <w:b/>
                <w:bCs/>
                <w:u w:val="single"/>
              </w:rPr>
              <w:t>Output:</w:t>
            </w:r>
          </w:p>
          <w:p w14:paraId="0E7EAC57" w14:textId="77777777" w:rsidR="00D5259C" w:rsidRPr="00D5259C" w:rsidRDefault="00D5259C" w:rsidP="00D5259C">
            <w:pPr>
              <w:rPr>
                <w:sz w:val="16"/>
                <w:szCs w:val="16"/>
              </w:rPr>
            </w:pPr>
            <w:r w:rsidRPr="00D5259C">
              <w:rPr>
                <w:sz w:val="16"/>
                <w:szCs w:val="16"/>
              </w:rPr>
              <w:t>int(ch1):       3077</w:t>
            </w:r>
          </w:p>
          <w:p w14:paraId="0AB7F6C6" w14:textId="2CA644B2" w:rsidR="00CB5987" w:rsidRPr="00D5259C" w:rsidRDefault="00D5259C" w:rsidP="00D5259C">
            <w:pPr>
              <w:rPr>
                <w:b/>
                <w:bCs/>
              </w:rPr>
            </w:pPr>
            <w:r w:rsidRPr="00D5259C">
              <w:rPr>
                <w:sz w:val="16"/>
                <w:szCs w:val="16"/>
              </w:rPr>
              <w:t xml:space="preserve">int:  </w:t>
            </w:r>
            <w:proofErr w:type="gramStart"/>
            <w:r w:rsidRPr="00D5259C">
              <w:rPr>
                <w:sz w:val="16"/>
                <w:szCs w:val="16"/>
              </w:rPr>
              <w:t xml:space="preserve">  ?</w:t>
            </w:r>
            <w:proofErr w:type="gramEnd"/>
          </w:p>
        </w:tc>
      </w:tr>
    </w:tbl>
    <w:p w14:paraId="480E3455" w14:textId="7EE38CF3" w:rsidR="00E46355" w:rsidRDefault="00E46355" w:rsidP="003F107C"/>
    <w:p w14:paraId="46DA759B" w14:textId="77777777" w:rsidR="008D3CAB" w:rsidRDefault="008D3CAB" w:rsidP="003F107C"/>
    <w:p w14:paraId="0BBD9E90" w14:textId="77777777" w:rsidR="00AC13F5" w:rsidRDefault="00AC13F5" w:rsidP="003F107C">
      <w:r>
        <w:t>Can we declare a local variable as static?</w:t>
      </w:r>
    </w:p>
    <w:tbl>
      <w:tblPr>
        <w:tblStyle w:val="TableGrid"/>
        <w:tblW w:w="0" w:type="auto"/>
        <w:tblLook w:val="04A0" w:firstRow="1" w:lastRow="0" w:firstColumn="1" w:lastColumn="0" w:noHBand="0" w:noVBand="1"/>
      </w:tblPr>
      <w:tblGrid>
        <w:gridCol w:w="8522"/>
      </w:tblGrid>
      <w:tr w:rsidR="00AC13F5" w14:paraId="25456955" w14:textId="77777777" w:rsidTr="00AC13F5">
        <w:tc>
          <w:tcPr>
            <w:tcW w:w="8522" w:type="dxa"/>
          </w:tcPr>
          <w:p w14:paraId="0478B1B0" w14:textId="77777777" w:rsidR="00AC13F5" w:rsidRDefault="00AC13F5" w:rsidP="003F107C">
            <w:r>
              <w:t>No, local variables can’t be either static or instance</w:t>
            </w:r>
          </w:p>
        </w:tc>
      </w:tr>
    </w:tbl>
    <w:p w14:paraId="72E6A4C9" w14:textId="77777777" w:rsidR="00AC13F5" w:rsidRDefault="00AC13F5" w:rsidP="003F107C"/>
    <w:p w14:paraId="154CBB18" w14:textId="77777777" w:rsidR="00AC13F5" w:rsidRDefault="00AC13F5" w:rsidP="003F107C"/>
    <w:p w14:paraId="3BB235CD" w14:textId="77777777" w:rsidR="00AC13F5" w:rsidRDefault="007C7B8B" w:rsidP="003F107C">
      <w:r>
        <w:t>What is a literal?</w:t>
      </w:r>
    </w:p>
    <w:tbl>
      <w:tblPr>
        <w:tblStyle w:val="TableGrid"/>
        <w:tblW w:w="0" w:type="auto"/>
        <w:tblLook w:val="04A0" w:firstRow="1" w:lastRow="0" w:firstColumn="1" w:lastColumn="0" w:noHBand="0" w:noVBand="1"/>
      </w:tblPr>
      <w:tblGrid>
        <w:gridCol w:w="8522"/>
      </w:tblGrid>
      <w:tr w:rsidR="007C7B8B" w14:paraId="2C9342CF" w14:textId="77777777" w:rsidTr="007C7B8B">
        <w:tc>
          <w:tcPr>
            <w:tcW w:w="8522" w:type="dxa"/>
          </w:tcPr>
          <w:p w14:paraId="3EC6C826" w14:textId="77777777" w:rsidR="007C7B8B" w:rsidRDefault="007C7B8B" w:rsidP="007C7B8B">
            <w:pPr>
              <w:pStyle w:val="ListParagraph"/>
              <w:numPr>
                <w:ilvl w:val="0"/>
                <w:numId w:val="40"/>
              </w:numPr>
            </w:pPr>
            <w:r>
              <w:t>It is a value used in a program</w:t>
            </w:r>
          </w:p>
          <w:p w14:paraId="6AF92900" w14:textId="77777777" w:rsidR="007C7B8B" w:rsidRDefault="007C7B8B" w:rsidP="007C7B8B"/>
          <w:p w14:paraId="73A6E4FA" w14:textId="77777777" w:rsidR="007C7B8B" w:rsidRDefault="007C7B8B" w:rsidP="007C7B8B">
            <w:r>
              <w:t>Different types of literals supported by Java</w:t>
            </w:r>
          </w:p>
          <w:p w14:paraId="64AB2DF3" w14:textId="77777777" w:rsidR="007C7B8B" w:rsidRDefault="007C7B8B" w:rsidP="007C7B8B">
            <w:pPr>
              <w:pStyle w:val="ListParagraph"/>
              <w:numPr>
                <w:ilvl w:val="0"/>
                <w:numId w:val="41"/>
              </w:numPr>
            </w:pPr>
            <w:r>
              <w:t>Integer literal (10,20)</w:t>
            </w:r>
          </w:p>
          <w:p w14:paraId="160EA91C" w14:textId="77777777" w:rsidR="007C7B8B" w:rsidRDefault="007C7B8B" w:rsidP="007C7B8B">
            <w:pPr>
              <w:pStyle w:val="ListParagraph"/>
              <w:numPr>
                <w:ilvl w:val="0"/>
                <w:numId w:val="41"/>
              </w:numPr>
            </w:pPr>
            <w:r>
              <w:t>Float literal (10.0,2.0)</w:t>
            </w:r>
          </w:p>
          <w:p w14:paraId="4B7A44E1" w14:textId="77777777" w:rsidR="007C7B8B" w:rsidRDefault="007C7B8B" w:rsidP="007C7B8B">
            <w:pPr>
              <w:pStyle w:val="ListParagraph"/>
              <w:numPr>
                <w:ilvl w:val="0"/>
                <w:numId w:val="41"/>
              </w:numPr>
            </w:pPr>
            <w:r>
              <w:t>String literal(“madhu”,”123”)</w:t>
            </w:r>
          </w:p>
          <w:p w14:paraId="2CB13DF0" w14:textId="77777777" w:rsidR="007C7B8B" w:rsidRDefault="007C7B8B" w:rsidP="007C7B8B">
            <w:pPr>
              <w:pStyle w:val="ListParagraph"/>
              <w:numPr>
                <w:ilvl w:val="0"/>
                <w:numId w:val="41"/>
              </w:numPr>
            </w:pPr>
            <w:r>
              <w:t>Boolean literal(</w:t>
            </w:r>
            <w:proofErr w:type="spellStart"/>
            <w:proofErr w:type="gramStart"/>
            <w:r>
              <w:t>true,false</w:t>
            </w:r>
            <w:proofErr w:type="spellEnd"/>
            <w:proofErr w:type="gramEnd"/>
            <w:r>
              <w:t>)</w:t>
            </w:r>
          </w:p>
          <w:p w14:paraId="26A1DDA1" w14:textId="77777777" w:rsidR="007C7B8B" w:rsidRDefault="007C7B8B" w:rsidP="007C7B8B">
            <w:pPr>
              <w:pStyle w:val="ListParagraph"/>
              <w:numPr>
                <w:ilvl w:val="0"/>
                <w:numId w:val="41"/>
              </w:numPr>
            </w:pPr>
            <w:r>
              <w:t>Character literal (‘a’,’1’)</w:t>
            </w:r>
          </w:p>
          <w:p w14:paraId="2AC0413B" w14:textId="77777777" w:rsidR="007C7B8B" w:rsidRDefault="007C7B8B" w:rsidP="007C7B8B"/>
        </w:tc>
      </w:tr>
    </w:tbl>
    <w:p w14:paraId="2876D8E4" w14:textId="77777777" w:rsidR="007C7B8B" w:rsidRDefault="007C7B8B" w:rsidP="003F107C"/>
    <w:p w14:paraId="726B6690" w14:textId="77777777" w:rsidR="007C7B8B" w:rsidRDefault="007C7B8B" w:rsidP="003F107C"/>
    <w:p w14:paraId="1D4A83F2" w14:textId="77777777" w:rsidR="002E4FD4" w:rsidRDefault="002E4FD4" w:rsidP="003F107C">
      <w:r>
        <w:lastRenderedPageBreak/>
        <w:t>What is a token?</w:t>
      </w:r>
    </w:p>
    <w:tbl>
      <w:tblPr>
        <w:tblStyle w:val="TableGrid"/>
        <w:tblW w:w="0" w:type="auto"/>
        <w:tblLook w:val="04A0" w:firstRow="1" w:lastRow="0" w:firstColumn="1" w:lastColumn="0" w:noHBand="0" w:noVBand="1"/>
      </w:tblPr>
      <w:tblGrid>
        <w:gridCol w:w="8522"/>
      </w:tblGrid>
      <w:tr w:rsidR="002E4FD4" w14:paraId="0F0CDE5F" w14:textId="77777777" w:rsidTr="002E4FD4">
        <w:tc>
          <w:tcPr>
            <w:tcW w:w="8522" w:type="dxa"/>
          </w:tcPr>
          <w:p w14:paraId="4EB4A877" w14:textId="77777777" w:rsidR="002E4FD4" w:rsidRDefault="002E4FD4" w:rsidP="003F107C">
            <w:r>
              <w:t>Each and every individual unit in a program is called as token.</w:t>
            </w:r>
          </w:p>
          <w:p w14:paraId="03AFB700" w14:textId="77777777" w:rsidR="002E4FD4" w:rsidRDefault="002E4FD4" w:rsidP="003F107C"/>
          <w:p w14:paraId="070C1F58" w14:textId="77777777" w:rsidR="002E4FD4" w:rsidRDefault="002E4FD4" w:rsidP="003F107C">
            <w:r>
              <w:t>The list of tokens supported by Java</w:t>
            </w:r>
          </w:p>
          <w:p w14:paraId="771B2A1D" w14:textId="77777777" w:rsidR="002E4FD4" w:rsidRDefault="002E4FD4" w:rsidP="002E4FD4">
            <w:pPr>
              <w:pStyle w:val="ListParagraph"/>
              <w:numPr>
                <w:ilvl w:val="0"/>
                <w:numId w:val="42"/>
              </w:numPr>
            </w:pPr>
            <w:r>
              <w:t>Keywords</w:t>
            </w:r>
          </w:p>
          <w:p w14:paraId="682B8EBF" w14:textId="77777777" w:rsidR="002E4FD4" w:rsidRDefault="002E4FD4" w:rsidP="002E4FD4">
            <w:pPr>
              <w:pStyle w:val="ListParagraph"/>
              <w:numPr>
                <w:ilvl w:val="0"/>
                <w:numId w:val="42"/>
              </w:numPr>
            </w:pPr>
            <w:r>
              <w:t>Identifiers</w:t>
            </w:r>
          </w:p>
          <w:p w14:paraId="6A102B19" w14:textId="77777777" w:rsidR="002E4FD4" w:rsidRDefault="002E4FD4" w:rsidP="002E4FD4">
            <w:pPr>
              <w:pStyle w:val="ListParagraph"/>
              <w:numPr>
                <w:ilvl w:val="0"/>
                <w:numId w:val="42"/>
              </w:numPr>
            </w:pPr>
            <w:r>
              <w:t>Literals</w:t>
            </w:r>
          </w:p>
          <w:p w14:paraId="095245A3" w14:textId="77777777" w:rsidR="002E4FD4" w:rsidRDefault="002E4FD4" w:rsidP="002E4FD4">
            <w:pPr>
              <w:pStyle w:val="ListParagraph"/>
              <w:numPr>
                <w:ilvl w:val="0"/>
                <w:numId w:val="42"/>
              </w:numPr>
            </w:pPr>
            <w:r>
              <w:t>Operators</w:t>
            </w:r>
          </w:p>
          <w:p w14:paraId="344632BE" w14:textId="77777777" w:rsidR="002E4FD4" w:rsidRDefault="002E4FD4" w:rsidP="002E4FD4">
            <w:pPr>
              <w:pStyle w:val="ListParagraph"/>
              <w:numPr>
                <w:ilvl w:val="0"/>
                <w:numId w:val="42"/>
              </w:numPr>
            </w:pPr>
            <w:r>
              <w:t>Separators</w:t>
            </w:r>
          </w:p>
          <w:p w14:paraId="0415632B" w14:textId="77777777" w:rsidR="002E4FD4" w:rsidRDefault="002E4FD4" w:rsidP="002E4FD4">
            <w:pPr>
              <w:pStyle w:val="ListParagraph"/>
              <w:numPr>
                <w:ilvl w:val="0"/>
                <w:numId w:val="42"/>
              </w:numPr>
            </w:pPr>
            <w:r>
              <w:t>Special characters</w:t>
            </w:r>
          </w:p>
          <w:p w14:paraId="438A0851" w14:textId="77777777" w:rsidR="002E4FD4" w:rsidRDefault="002E4FD4" w:rsidP="002E4FD4">
            <w:pPr>
              <w:pStyle w:val="ListParagraph"/>
              <w:numPr>
                <w:ilvl w:val="0"/>
                <w:numId w:val="42"/>
              </w:numPr>
            </w:pPr>
            <w:r>
              <w:t>Comments</w:t>
            </w:r>
          </w:p>
          <w:p w14:paraId="216DDEE6" w14:textId="77777777" w:rsidR="00891B0B" w:rsidRDefault="00891B0B" w:rsidP="002E4FD4"/>
        </w:tc>
      </w:tr>
    </w:tbl>
    <w:p w14:paraId="7BBB9A8E" w14:textId="77777777" w:rsidR="002E4FD4" w:rsidRDefault="002E4FD4" w:rsidP="003F107C"/>
    <w:p w14:paraId="1C562579" w14:textId="06952D1F" w:rsidR="00891B0B" w:rsidRDefault="00891B0B" w:rsidP="003F107C">
      <w:r>
        <w:t>What is a comment?</w:t>
      </w:r>
    </w:p>
    <w:tbl>
      <w:tblPr>
        <w:tblStyle w:val="TableGrid"/>
        <w:tblW w:w="0" w:type="auto"/>
        <w:tblLook w:val="04A0" w:firstRow="1" w:lastRow="0" w:firstColumn="1" w:lastColumn="0" w:noHBand="0" w:noVBand="1"/>
      </w:tblPr>
      <w:tblGrid>
        <w:gridCol w:w="8522"/>
      </w:tblGrid>
      <w:tr w:rsidR="002D0E91" w14:paraId="5CDE9EA8" w14:textId="77777777" w:rsidTr="002D0E91">
        <w:tc>
          <w:tcPr>
            <w:tcW w:w="8522" w:type="dxa"/>
          </w:tcPr>
          <w:p w14:paraId="456ECDEC" w14:textId="77777777" w:rsidR="002D0E91" w:rsidRDefault="002D0E91" w:rsidP="003F107C">
            <w:r w:rsidRPr="002D0E91">
              <w:t xml:space="preserve">A </w:t>
            </w:r>
            <w:r w:rsidRPr="002D0E91">
              <w:rPr>
                <w:b/>
                <w:bCs/>
              </w:rPr>
              <w:t>comment</w:t>
            </w:r>
            <w:r w:rsidRPr="002D0E91">
              <w:t xml:space="preserve"> in Java is a piece of text in the code that is ignored by the compiler and is used to provide explanations, notes, or documentation for better code readability. Java supports three types of comments:</w:t>
            </w:r>
          </w:p>
          <w:p w14:paraId="65BBE502" w14:textId="77777777" w:rsidR="002D0E91" w:rsidRDefault="002D0E91" w:rsidP="003F107C"/>
          <w:p w14:paraId="56AC2BA7" w14:textId="77777777" w:rsidR="002D0E91" w:rsidRPr="002D0E91" w:rsidRDefault="002D0E91" w:rsidP="002D0E91">
            <w:pPr>
              <w:rPr>
                <w:b/>
                <w:bCs/>
              </w:rPr>
            </w:pPr>
            <w:r w:rsidRPr="002D0E91">
              <w:rPr>
                <w:b/>
                <w:bCs/>
              </w:rPr>
              <w:t>1. Single-line Comment (//)</w:t>
            </w:r>
          </w:p>
          <w:p w14:paraId="261376AB" w14:textId="77777777" w:rsidR="002D0E91" w:rsidRPr="002D0E91" w:rsidRDefault="002D0E91" w:rsidP="002D0E91">
            <w:pPr>
              <w:numPr>
                <w:ilvl w:val="0"/>
                <w:numId w:val="58"/>
              </w:numPr>
            </w:pPr>
            <w:r w:rsidRPr="002D0E91">
              <w:t>Used for short, single-line explanations.</w:t>
            </w:r>
          </w:p>
          <w:p w14:paraId="66B86248" w14:textId="1563179B" w:rsidR="0050673E" w:rsidRDefault="002D0E91" w:rsidP="0050673E">
            <w:pPr>
              <w:numPr>
                <w:ilvl w:val="0"/>
                <w:numId w:val="58"/>
              </w:numPr>
            </w:pPr>
            <w:r w:rsidRPr="002D0E91">
              <w:t>Anything after // on the same line is ignored by the compiler.</w:t>
            </w:r>
          </w:p>
          <w:p w14:paraId="4946F3A3" w14:textId="77777777" w:rsidR="0050673E" w:rsidRDefault="0050673E" w:rsidP="0050673E"/>
          <w:p w14:paraId="630B2B14" w14:textId="77777777" w:rsidR="0050673E" w:rsidRPr="0050673E" w:rsidRDefault="0050673E" w:rsidP="0050673E">
            <w:pPr>
              <w:rPr>
                <w:b/>
                <w:bCs/>
              </w:rPr>
            </w:pPr>
            <w:r w:rsidRPr="0050673E">
              <w:rPr>
                <w:b/>
                <w:bCs/>
              </w:rPr>
              <w:t>2. Multi-line Comment (/* ... */)</w:t>
            </w:r>
          </w:p>
          <w:p w14:paraId="3E80988D" w14:textId="77777777" w:rsidR="0050673E" w:rsidRPr="0050673E" w:rsidRDefault="0050673E" w:rsidP="0050673E">
            <w:pPr>
              <w:numPr>
                <w:ilvl w:val="0"/>
                <w:numId w:val="59"/>
              </w:numPr>
            </w:pPr>
            <w:r w:rsidRPr="0050673E">
              <w:t>Used for longer explanations spanning multiple lines.</w:t>
            </w:r>
          </w:p>
          <w:p w14:paraId="35231912" w14:textId="77777777" w:rsidR="0050673E" w:rsidRDefault="0050673E" w:rsidP="0050673E"/>
          <w:p w14:paraId="65D78363" w14:textId="77777777" w:rsidR="00C22087" w:rsidRPr="00C22087" w:rsidRDefault="00C22087" w:rsidP="00C22087">
            <w:pPr>
              <w:rPr>
                <w:b/>
                <w:bCs/>
              </w:rPr>
            </w:pPr>
            <w:r w:rsidRPr="00C22087">
              <w:rPr>
                <w:b/>
                <w:bCs/>
              </w:rPr>
              <w:t>3. Javadoc Comment (/** ... */)</w:t>
            </w:r>
          </w:p>
          <w:p w14:paraId="17D85C29" w14:textId="77777777" w:rsidR="00C22087" w:rsidRPr="00C22087" w:rsidRDefault="00C22087" w:rsidP="00C22087">
            <w:pPr>
              <w:numPr>
                <w:ilvl w:val="0"/>
                <w:numId w:val="60"/>
              </w:numPr>
            </w:pPr>
            <w:r w:rsidRPr="00C22087">
              <w:t xml:space="preserve">Used for generating documentation using the </w:t>
            </w:r>
            <w:r w:rsidRPr="00C22087">
              <w:rPr>
                <w:b/>
                <w:bCs/>
              </w:rPr>
              <w:t>Javadoc</w:t>
            </w:r>
            <w:r w:rsidRPr="00C22087">
              <w:t xml:space="preserve"> tool.</w:t>
            </w:r>
          </w:p>
          <w:p w14:paraId="625459A6" w14:textId="77777777" w:rsidR="00C22087" w:rsidRPr="00C22087" w:rsidRDefault="00C22087" w:rsidP="00C22087">
            <w:pPr>
              <w:numPr>
                <w:ilvl w:val="0"/>
                <w:numId w:val="60"/>
              </w:numPr>
            </w:pPr>
            <w:r w:rsidRPr="00C22087">
              <w:t>Typically used for describing classes, methods, and parameters.</w:t>
            </w:r>
          </w:p>
          <w:p w14:paraId="203E3637" w14:textId="77777777" w:rsidR="00C22087" w:rsidRPr="002D0E91" w:rsidRDefault="00C22087" w:rsidP="0050673E"/>
          <w:p w14:paraId="5E32C5E4" w14:textId="36F98926" w:rsidR="002D0E91" w:rsidRDefault="002D0E91" w:rsidP="003F107C"/>
        </w:tc>
      </w:tr>
    </w:tbl>
    <w:p w14:paraId="1C43DF84" w14:textId="77777777" w:rsidR="002D0E91" w:rsidRDefault="002D0E91" w:rsidP="003F107C"/>
    <w:p w14:paraId="61D60344" w14:textId="08659A17" w:rsidR="00024442" w:rsidRDefault="00024442" w:rsidP="003F107C">
      <w:r>
        <w:t>Example on documentation comments</w:t>
      </w:r>
    </w:p>
    <w:p w14:paraId="572B0A9A" w14:textId="08714B7D" w:rsidR="00024442" w:rsidRDefault="001C75BB" w:rsidP="003F107C">
      <w:r>
        <w:t>Comments.java</w:t>
      </w:r>
    </w:p>
    <w:tbl>
      <w:tblPr>
        <w:tblStyle w:val="TableGrid"/>
        <w:tblW w:w="0" w:type="auto"/>
        <w:tblLook w:val="04A0" w:firstRow="1" w:lastRow="0" w:firstColumn="1" w:lastColumn="0" w:noHBand="0" w:noVBand="1"/>
      </w:tblPr>
      <w:tblGrid>
        <w:gridCol w:w="8522"/>
      </w:tblGrid>
      <w:tr w:rsidR="001C75BB" w14:paraId="3019CCA1" w14:textId="77777777" w:rsidTr="001C75BB">
        <w:tc>
          <w:tcPr>
            <w:tcW w:w="8522" w:type="dxa"/>
          </w:tcPr>
          <w:p w14:paraId="68A52663" w14:textId="77777777" w:rsidR="001C75BB" w:rsidRPr="001C75BB" w:rsidRDefault="001C75BB" w:rsidP="001C75BB">
            <w:r w:rsidRPr="001C75BB">
              <w:t xml:space="preserve">package pack1; //it is a package statement: by using it </w:t>
            </w:r>
            <w:proofErr w:type="spellStart"/>
            <w:r w:rsidRPr="001C75BB">
              <w:t>i</w:t>
            </w:r>
            <w:proofErr w:type="spellEnd"/>
            <w:r w:rsidRPr="001C75BB">
              <w:t xml:space="preserve"> am creating pack1 package </w:t>
            </w:r>
          </w:p>
          <w:p w14:paraId="22BE82AD" w14:textId="77777777" w:rsidR="001C75BB" w:rsidRPr="001C75BB" w:rsidRDefault="001C75BB" w:rsidP="001C75BB">
            <w:r w:rsidRPr="001C75BB">
              <w:t>/*</w:t>
            </w:r>
          </w:p>
          <w:p w14:paraId="01A7F11B" w14:textId="77777777" w:rsidR="001C75BB" w:rsidRPr="001C75BB" w:rsidRDefault="001C75BB" w:rsidP="001C75BB">
            <w:r w:rsidRPr="001C75BB">
              <w:t xml:space="preserve">importing all the static methods and fields of Integer class, </w:t>
            </w:r>
          </w:p>
          <w:p w14:paraId="22D94C83" w14:textId="77777777" w:rsidR="001C75BB" w:rsidRPr="001C75BB" w:rsidRDefault="001C75BB" w:rsidP="001C75BB">
            <w:r w:rsidRPr="001C75BB">
              <w:t xml:space="preserve">so that we can use them </w:t>
            </w:r>
            <w:proofErr w:type="spellStart"/>
            <w:r w:rsidRPr="001C75BB">
              <w:t>direclty</w:t>
            </w:r>
            <w:proofErr w:type="spellEnd"/>
            <w:r w:rsidRPr="001C75BB">
              <w:t xml:space="preserve"> without using class name.</w:t>
            </w:r>
          </w:p>
          <w:p w14:paraId="0558FDCF" w14:textId="77777777" w:rsidR="001C75BB" w:rsidRPr="001C75BB" w:rsidRDefault="001C75BB" w:rsidP="001C75BB">
            <w:r w:rsidRPr="001C75BB">
              <w:t> */</w:t>
            </w:r>
          </w:p>
          <w:p w14:paraId="420DA05D" w14:textId="77777777" w:rsidR="001C75BB" w:rsidRPr="001C75BB" w:rsidRDefault="001C75BB" w:rsidP="001C75BB">
            <w:r w:rsidRPr="001C75BB">
              <w:t xml:space="preserve">import static </w:t>
            </w:r>
            <w:proofErr w:type="spellStart"/>
            <w:proofErr w:type="gramStart"/>
            <w:r w:rsidRPr="001C75BB">
              <w:t>java.lang</w:t>
            </w:r>
            <w:proofErr w:type="gramEnd"/>
            <w:r w:rsidRPr="001C75BB">
              <w:t>.Integer</w:t>
            </w:r>
            <w:proofErr w:type="spellEnd"/>
            <w:r w:rsidRPr="001C75BB">
              <w:t>.*;  </w:t>
            </w:r>
          </w:p>
          <w:p w14:paraId="1FCDEDC9" w14:textId="77777777" w:rsidR="001C75BB" w:rsidRPr="001C75BB" w:rsidRDefault="001C75BB" w:rsidP="001C75BB">
            <w:r w:rsidRPr="001C75BB">
              <w:t>//this is a main method class</w:t>
            </w:r>
          </w:p>
          <w:p w14:paraId="3A27F9A8" w14:textId="77777777" w:rsidR="001C75BB" w:rsidRPr="001C75BB" w:rsidRDefault="001C75BB" w:rsidP="001C75BB">
            <w:r w:rsidRPr="001C75BB">
              <w:t>public class Comments {</w:t>
            </w:r>
          </w:p>
          <w:p w14:paraId="2AA1805E" w14:textId="77777777" w:rsidR="001C75BB" w:rsidRPr="001C75BB" w:rsidRDefault="001C75BB" w:rsidP="001C75BB">
            <w:r w:rsidRPr="001C75BB">
              <w:t>    /**</w:t>
            </w:r>
          </w:p>
          <w:p w14:paraId="10C663ED" w14:textId="77777777" w:rsidR="001C75BB" w:rsidRPr="001C75BB" w:rsidRDefault="001C75BB" w:rsidP="001C75BB">
            <w:r w:rsidRPr="001C75BB">
              <w:t>     </w:t>
            </w:r>
            <w:proofErr w:type="gramStart"/>
            <w:r w:rsidRPr="001C75BB">
              <w:t>main(</w:t>
            </w:r>
            <w:proofErr w:type="gramEnd"/>
            <w:r w:rsidRPr="001C75BB">
              <w:t>) method is the starting point of the program</w:t>
            </w:r>
          </w:p>
          <w:p w14:paraId="25F44368" w14:textId="77777777" w:rsidR="001C75BB" w:rsidRPr="001C75BB" w:rsidRDefault="001C75BB" w:rsidP="001C75BB">
            <w:r w:rsidRPr="001C75BB">
              <w:t>     */</w:t>
            </w:r>
          </w:p>
          <w:p w14:paraId="26CAAB20" w14:textId="77777777" w:rsidR="001C75BB" w:rsidRPr="001C75BB" w:rsidRDefault="001C75BB" w:rsidP="001C75BB">
            <w:r w:rsidRPr="001C75BB">
              <w:t xml:space="preserve">    public static void </w:t>
            </w:r>
            <w:proofErr w:type="gramStart"/>
            <w:r w:rsidRPr="001C75BB">
              <w:t>main(</w:t>
            </w:r>
            <w:proofErr w:type="gramEnd"/>
            <w:r w:rsidRPr="001C75BB">
              <w:t xml:space="preserve">String[] </w:t>
            </w:r>
            <w:proofErr w:type="spellStart"/>
            <w:r w:rsidRPr="001C75BB">
              <w:t>args</w:t>
            </w:r>
            <w:proofErr w:type="spellEnd"/>
            <w:r w:rsidRPr="001C75BB">
              <w:t>)</w:t>
            </w:r>
          </w:p>
          <w:p w14:paraId="4813A2E5" w14:textId="77777777" w:rsidR="001C75BB" w:rsidRPr="001C75BB" w:rsidRDefault="001C75BB" w:rsidP="001C75BB">
            <w:r w:rsidRPr="001C75BB">
              <w:t>    {</w:t>
            </w:r>
          </w:p>
          <w:p w14:paraId="345D14D7" w14:textId="77777777" w:rsidR="001C75BB" w:rsidRPr="001C75BB" w:rsidRDefault="001C75BB" w:rsidP="001C75BB">
            <w:r w:rsidRPr="001C75BB">
              <w:t xml:space="preserve">                </w:t>
            </w:r>
            <w:proofErr w:type="spellStart"/>
            <w:r w:rsidRPr="001C75BB">
              <w:t>System.out.println</w:t>
            </w:r>
            <w:proofErr w:type="spellEnd"/>
            <w:r w:rsidRPr="001C75BB">
              <w:t>("Comments example...");</w:t>
            </w:r>
          </w:p>
          <w:p w14:paraId="71F55A4A" w14:textId="77777777" w:rsidR="001C75BB" w:rsidRPr="001C75BB" w:rsidRDefault="001C75BB" w:rsidP="001C75BB">
            <w:r w:rsidRPr="001C75BB">
              <w:t>    }</w:t>
            </w:r>
          </w:p>
          <w:p w14:paraId="6C95AF15" w14:textId="77777777" w:rsidR="001C75BB" w:rsidRPr="001C75BB" w:rsidRDefault="001C75BB" w:rsidP="001C75BB">
            <w:r w:rsidRPr="001C75BB">
              <w:t>}</w:t>
            </w:r>
          </w:p>
          <w:p w14:paraId="456AAF8A" w14:textId="77777777" w:rsidR="001C75BB" w:rsidRPr="001C75BB" w:rsidRDefault="001C75BB" w:rsidP="001C75BB"/>
          <w:p w14:paraId="06276351" w14:textId="77777777" w:rsidR="001C75BB" w:rsidRDefault="001C75BB" w:rsidP="003F107C"/>
        </w:tc>
      </w:tr>
    </w:tbl>
    <w:p w14:paraId="5C9C53FA" w14:textId="77777777" w:rsidR="001C75BB" w:rsidRDefault="001C75BB" w:rsidP="003F107C"/>
    <w:p w14:paraId="64AB8826" w14:textId="77777777" w:rsidR="00891B0B" w:rsidRDefault="00891B0B" w:rsidP="003F107C"/>
    <w:p w14:paraId="6D798E0E" w14:textId="4753A164" w:rsidR="001C75BB" w:rsidRDefault="001C75BB" w:rsidP="003F107C">
      <w:r>
        <w:t>MyMath.java</w:t>
      </w:r>
    </w:p>
    <w:tbl>
      <w:tblPr>
        <w:tblStyle w:val="TableGrid"/>
        <w:tblW w:w="0" w:type="auto"/>
        <w:tblLook w:val="04A0" w:firstRow="1" w:lastRow="0" w:firstColumn="1" w:lastColumn="0" w:noHBand="0" w:noVBand="1"/>
      </w:tblPr>
      <w:tblGrid>
        <w:gridCol w:w="8522"/>
      </w:tblGrid>
      <w:tr w:rsidR="001C75BB" w14:paraId="2F35C674" w14:textId="77777777" w:rsidTr="001C75BB">
        <w:tc>
          <w:tcPr>
            <w:tcW w:w="8522" w:type="dxa"/>
          </w:tcPr>
          <w:p w14:paraId="7A73A346" w14:textId="77777777" w:rsidR="001C75BB" w:rsidRPr="001C75BB" w:rsidRDefault="001C75BB" w:rsidP="001C75BB">
            <w:r w:rsidRPr="001C75BB">
              <w:t>package pack1;</w:t>
            </w:r>
          </w:p>
          <w:p w14:paraId="414BB349" w14:textId="77777777" w:rsidR="001C75BB" w:rsidRPr="001C75BB" w:rsidRDefault="001C75BB" w:rsidP="001C75BB">
            <w:r w:rsidRPr="001C75BB">
              <w:t>/**</w:t>
            </w:r>
          </w:p>
          <w:p w14:paraId="1029BEEE" w14:textId="77777777" w:rsidR="001C75BB" w:rsidRPr="001C75BB" w:rsidRDefault="001C75BB" w:rsidP="001C75BB">
            <w:r w:rsidRPr="001C75BB">
              <w:lastRenderedPageBreak/>
              <w:t xml:space="preserve">it is a class which contains methods to perform </w:t>
            </w:r>
          </w:p>
          <w:p w14:paraId="2C8E67E9" w14:textId="77777777" w:rsidR="001C75BB" w:rsidRPr="001C75BB" w:rsidRDefault="001C75BB" w:rsidP="001C75BB">
            <w:r w:rsidRPr="001C75BB">
              <w:t>arithmetic operations. it is existed in pack1 package</w:t>
            </w:r>
          </w:p>
          <w:p w14:paraId="6E351901" w14:textId="77777777" w:rsidR="001C75BB" w:rsidRPr="001C75BB" w:rsidRDefault="001C75BB" w:rsidP="001C75BB">
            <w:r w:rsidRPr="001C75BB">
              <w:t> */</w:t>
            </w:r>
          </w:p>
          <w:p w14:paraId="060D2085" w14:textId="77777777" w:rsidR="001C75BB" w:rsidRPr="001C75BB" w:rsidRDefault="001C75BB" w:rsidP="001C75BB">
            <w:r w:rsidRPr="001C75BB">
              <w:t xml:space="preserve">public class </w:t>
            </w:r>
            <w:proofErr w:type="spellStart"/>
            <w:r w:rsidRPr="001C75BB">
              <w:t>MyMath</w:t>
            </w:r>
            <w:proofErr w:type="spellEnd"/>
            <w:r w:rsidRPr="001C75BB">
              <w:t xml:space="preserve"> {</w:t>
            </w:r>
          </w:p>
          <w:p w14:paraId="40A54A2F" w14:textId="77777777" w:rsidR="001C75BB" w:rsidRPr="001C75BB" w:rsidRDefault="001C75BB" w:rsidP="001C75BB">
            <w:r w:rsidRPr="001C75BB">
              <w:t xml:space="preserve">    public int </w:t>
            </w:r>
            <w:proofErr w:type="gramStart"/>
            <w:r w:rsidRPr="001C75BB">
              <w:t>add(</w:t>
            </w:r>
            <w:proofErr w:type="gramEnd"/>
            <w:r w:rsidRPr="001C75BB">
              <w:t xml:space="preserve">int </w:t>
            </w:r>
            <w:proofErr w:type="spellStart"/>
            <w:r w:rsidRPr="001C75BB">
              <w:t>a,int</w:t>
            </w:r>
            <w:proofErr w:type="spellEnd"/>
            <w:r w:rsidRPr="001C75BB">
              <w:t xml:space="preserve"> b){</w:t>
            </w:r>
          </w:p>
          <w:p w14:paraId="201BCBF0" w14:textId="77777777" w:rsidR="001C75BB" w:rsidRPr="001C75BB" w:rsidRDefault="001C75BB" w:rsidP="001C75BB">
            <w:r w:rsidRPr="001C75BB">
              <w:t xml:space="preserve">        return </w:t>
            </w:r>
            <w:proofErr w:type="spellStart"/>
            <w:r w:rsidRPr="001C75BB">
              <w:t>a+b</w:t>
            </w:r>
            <w:proofErr w:type="spellEnd"/>
            <w:r w:rsidRPr="001C75BB">
              <w:t>;</w:t>
            </w:r>
          </w:p>
          <w:p w14:paraId="656B6803" w14:textId="77777777" w:rsidR="001C75BB" w:rsidRPr="001C75BB" w:rsidRDefault="001C75BB" w:rsidP="001C75BB">
            <w:r w:rsidRPr="001C75BB">
              <w:t>    }</w:t>
            </w:r>
          </w:p>
          <w:p w14:paraId="64823346" w14:textId="77777777" w:rsidR="001C75BB" w:rsidRPr="001C75BB" w:rsidRDefault="001C75BB" w:rsidP="001C75BB">
            <w:r w:rsidRPr="001C75BB">
              <w:t xml:space="preserve">    public int </w:t>
            </w:r>
            <w:proofErr w:type="gramStart"/>
            <w:r w:rsidRPr="001C75BB">
              <w:t>sub(</w:t>
            </w:r>
            <w:proofErr w:type="gramEnd"/>
            <w:r w:rsidRPr="001C75BB">
              <w:t xml:space="preserve">int </w:t>
            </w:r>
            <w:proofErr w:type="spellStart"/>
            <w:r w:rsidRPr="001C75BB">
              <w:t>a,int</w:t>
            </w:r>
            <w:proofErr w:type="spellEnd"/>
            <w:r w:rsidRPr="001C75BB">
              <w:t xml:space="preserve"> b){</w:t>
            </w:r>
          </w:p>
          <w:p w14:paraId="71F5EBC1" w14:textId="77777777" w:rsidR="001C75BB" w:rsidRPr="001C75BB" w:rsidRDefault="001C75BB" w:rsidP="001C75BB">
            <w:r w:rsidRPr="001C75BB">
              <w:t>        return a-b;</w:t>
            </w:r>
          </w:p>
          <w:p w14:paraId="02623777" w14:textId="77777777" w:rsidR="001C75BB" w:rsidRPr="001C75BB" w:rsidRDefault="001C75BB" w:rsidP="001C75BB">
            <w:r w:rsidRPr="001C75BB">
              <w:t>    }</w:t>
            </w:r>
          </w:p>
          <w:p w14:paraId="0CF67686" w14:textId="77777777" w:rsidR="001C75BB" w:rsidRPr="001C75BB" w:rsidRDefault="001C75BB" w:rsidP="001C75BB">
            <w:r w:rsidRPr="001C75BB">
              <w:t xml:space="preserve">    public int </w:t>
            </w:r>
            <w:proofErr w:type="gramStart"/>
            <w:r w:rsidRPr="001C75BB">
              <w:t>multi(</w:t>
            </w:r>
            <w:proofErr w:type="gramEnd"/>
            <w:r w:rsidRPr="001C75BB">
              <w:t xml:space="preserve">int </w:t>
            </w:r>
            <w:proofErr w:type="spellStart"/>
            <w:r w:rsidRPr="001C75BB">
              <w:t>a,int</w:t>
            </w:r>
            <w:proofErr w:type="spellEnd"/>
            <w:r w:rsidRPr="001C75BB">
              <w:t xml:space="preserve"> b){</w:t>
            </w:r>
          </w:p>
          <w:p w14:paraId="662D9F30" w14:textId="77777777" w:rsidR="001C75BB" w:rsidRPr="001C75BB" w:rsidRDefault="001C75BB" w:rsidP="001C75BB">
            <w:r w:rsidRPr="001C75BB">
              <w:t>        return a*b;</w:t>
            </w:r>
          </w:p>
          <w:p w14:paraId="7F40E138" w14:textId="77777777" w:rsidR="001C75BB" w:rsidRPr="001C75BB" w:rsidRDefault="001C75BB" w:rsidP="001C75BB">
            <w:r w:rsidRPr="001C75BB">
              <w:t>    }</w:t>
            </w:r>
          </w:p>
          <w:p w14:paraId="770D2EBB" w14:textId="77777777" w:rsidR="001C75BB" w:rsidRPr="001C75BB" w:rsidRDefault="001C75BB" w:rsidP="001C75BB">
            <w:r w:rsidRPr="001C75BB">
              <w:t>}</w:t>
            </w:r>
          </w:p>
          <w:p w14:paraId="148E3938" w14:textId="77777777" w:rsidR="001C75BB" w:rsidRDefault="001C75BB" w:rsidP="003F107C"/>
        </w:tc>
      </w:tr>
    </w:tbl>
    <w:p w14:paraId="7682875F" w14:textId="77777777" w:rsidR="001C75BB" w:rsidRDefault="001C75BB" w:rsidP="003F107C"/>
    <w:p w14:paraId="77EA61AA" w14:textId="5F8ED163" w:rsidR="001C75BB" w:rsidRDefault="001C75BB" w:rsidP="003F107C">
      <w:r>
        <w:t xml:space="preserve">How to generate documentation for the above </w:t>
      </w:r>
      <w:proofErr w:type="gramStart"/>
      <w:r>
        <w:t>programs(</w:t>
      </w:r>
      <w:proofErr w:type="gramEnd"/>
      <w:r>
        <w:t>MyMath.java and Comments.java)</w:t>
      </w:r>
    </w:p>
    <w:tbl>
      <w:tblPr>
        <w:tblStyle w:val="TableGrid"/>
        <w:tblW w:w="0" w:type="auto"/>
        <w:tblLook w:val="04A0" w:firstRow="1" w:lastRow="0" w:firstColumn="1" w:lastColumn="0" w:noHBand="0" w:noVBand="1"/>
      </w:tblPr>
      <w:tblGrid>
        <w:gridCol w:w="8522"/>
      </w:tblGrid>
      <w:tr w:rsidR="001C75BB" w14:paraId="10E35887" w14:textId="77777777" w:rsidTr="001C75BB">
        <w:tc>
          <w:tcPr>
            <w:tcW w:w="8522" w:type="dxa"/>
          </w:tcPr>
          <w:p w14:paraId="45A56D0B" w14:textId="77777777" w:rsidR="001C75BB" w:rsidRDefault="001C75BB" w:rsidP="003F107C">
            <w:r>
              <w:t>We have to use Javadoc tool to generate documentation</w:t>
            </w:r>
          </w:p>
          <w:p w14:paraId="2F34F783" w14:textId="77777777" w:rsidR="001C75BB" w:rsidRDefault="001C75BB" w:rsidP="003F107C"/>
          <w:p w14:paraId="49A5244B" w14:textId="77777777" w:rsidR="00D11ED1" w:rsidRDefault="00D11ED1" w:rsidP="003F107C">
            <w:r w:rsidRPr="00D11ED1">
              <w:rPr>
                <w:noProof/>
              </w:rPr>
              <w:drawing>
                <wp:inline distT="0" distB="0" distL="0" distR="0" wp14:anchorId="605ADFA6" wp14:editId="32E3C259">
                  <wp:extent cx="4133883" cy="2513377"/>
                  <wp:effectExtent l="0" t="0" r="0" b="1270"/>
                  <wp:docPr id="58801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13034" name=""/>
                          <pic:cNvPicPr/>
                        </pic:nvPicPr>
                        <pic:blipFill>
                          <a:blip r:embed="rId13"/>
                          <a:stretch>
                            <a:fillRect/>
                          </a:stretch>
                        </pic:blipFill>
                        <pic:spPr>
                          <a:xfrm>
                            <a:off x="0" y="0"/>
                            <a:ext cx="4157482" cy="2527725"/>
                          </a:xfrm>
                          <a:prstGeom prst="rect">
                            <a:avLst/>
                          </a:prstGeom>
                        </pic:spPr>
                      </pic:pic>
                    </a:graphicData>
                  </a:graphic>
                </wp:inline>
              </w:drawing>
            </w:r>
          </w:p>
          <w:p w14:paraId="2143D37C" w14:textId="77777777" w:rsidR="00507BC4" w:rsidRDefault="00507BC4" w:rsidP="003F107C"/>
          <w:p w14:paraId="6616B9D0" w14:textId="569A0769" w:rsidR="00507BC4" w:rsidRDefault="00507BC4" w:rsidP="003F107C"/>
        </w:tc>
      </w:tr>
    </w:tbl>
    <w:p w14:paraId="77BD0FD5" w14:textId="77777777" w:rsidR="001C75BB" w:rsidRDefault="001C75BB" w:rsidP="003F107C"/>
    <w:p w14:paraId="25456D42" w14:textId="7DEFB4E7" w:rsidR="00507BC4" w:rsidRDefault="00507BC4" w:rsidP="003F107C">
      <w:r>
        <w:t>How to see the documentation generated Javadoc command?</w:t>
      </w:r>
    </w:p>
    <w:tbl>
      <w:tblPr>
        <w:tblStyle w:val="TableGrid"/>
        <w:tblW w:w="0" w:type="auto"/>
        <w:tblLook w:val="04A0" w:firstRow="1" w:lastRow="0" w:firstColumn="1" w:lastColumn="0" w:noHBand="0" w:noVBand="1"/>
      </w:tblPr>
      <w:tblGrid>
        <w:gridCol w:w="8522"/>
      </w:tblGrid>
      <w:tr w:rsidR="00507BC4" w14:paraId="70CF2CF9" w14:textId="77777777" w:rsidTr="00507BC4">
        <w:tc>
          <w:tcPr>
            <w:tcW w:w="8522" w:type="dxa"/>
          </w:tcPr>
          <w:p w14:paraId="3D9BAA66" w14:textId="77777777" w:rsidR="00507BC4" w:rsidRDefault="00507BC4" w:rsidP="003F107C">
            <w:r>
              <w:t>Click on index.html file to see the documentation</w:t>
            </w:r>
          </w:p>
          <w:p w14:paraId="44EB82D1" w14:textId="77777777" w:rsidR="001C4E7D" w:rsidRDefault="001C4E7D" w:rsidP="003F107C"/>
          <w:p w14:paraId="46CDA006" w14:textId="77777777" w:rsidR="001C4E7D" w:rsidRDefault="001C4E7D" w:rsidP="003F107C">
            <w:r>
              <w:t>If you run the index.html (just double click it to run) page then you can see the documentation like below</w:t>
            </w:r>
          </w:p>
          <w:p w14:paraId="76608B5C" w14:textId="0346D5BD" w:rsidR="001C4E7D" w:rsidRDefault="001C4E7D" w:rsidP="003F107C">
            <w:r w:rsidRPr="001C4E7D">
              <w:rPr>
                <w:noProof/>
              </w:rPr>
              <w:drawing>
                <wp:inline distT="0" distB="0" distL="0" distR="0" wp14:anchorId="4F826FD4" wp14:editId="55E138FA">
                  <wp:extent cx="3685112" cy="2059066"/>
                  <wp:effectExtent l="0" t="0" r="0" b="0"/>
                  <wp:docPr id="186301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12076" name=""/>
                          <pic:cNvPicPr/>
                        </pic:nvPicPr>
                        <pic:blipFill>
                          <a:blip r:embed="rId14"/>
                          <a:stretch>
                            <a:fillRect/>
                          </a:stretch>
                        </pic:blipFill>
                        <pic:spPr>
                          <a:xfrm>
                            <a:off x="0" y="0"/>
                            <a:ext cx="3693708" cy="2063869"/>
                          </a:xfrm>
                          <a:prstGeom prst="rect">
                            <a:avLst/>
                          </a:prstGeom>
                        </pic:spPr>
                      </pic:pic>
                    </a:graphicData>
                  </a:graphic>
                </wp:inline>
              </w:drawing>
            </w:r>
          </w:p>
        </w:tc>
      </w:tr>
    </w:tbl>
    <w:p w14:paraId="31A5341D" w14:textId="77777777" w:rsidR="00507BC4" w:rsidRDefault="00507BC4" w:rsidP="003F107C"/>
    <w:p w14:paraId="72E99363" w14:textId="77777777" w:rsidR="0047217F" w:rsidRDefault="0047217F" w:rsidP="003F107C"/>
    <w:p w14:paraId="5F22CDDB" w14:textId="77777777" w:rsidR="00891B0B" w:rsidRDefault="00891B0B" w:rsidP="003F107C"/>
    <w:p w14:paraId="672534B1" w14:textId="77777777" w:rsidR="002E4FD4" w:rsidRDefault="00EB0CBF" w:rsidP="003F107C">
      <w:r>
        <w:t xml:space="preserve">What is String in “String </w:t>
      </w:r>
      <w:proofErr w:type="spellStart"/>
      <w:proofErr w:type="gramStart"/>
      <w:r>
        <w:t>args</w:t>
      </w:r>
      <w:proofErr w:type="spellEnd"/>
      <w:r>
        <w:t>[</w:t>
      </w:r>
      <w:proofErr w:type="gramEnd"/>
      <w:r>
        <w:t>]”?</w:t>
      </w:r>
    </w:p>
    <w:tbl>
      <w:tblPr>
        <w:tblStyle w:val="TableGrid"/>
        <w:tblW w:w="0" w:type="auto"/>
        <w:tblLook w:val="04A0" w:firstRow="1" w:lastRow="0" w:firstColumn="1" w:lastColumn="0" w:noHBand="0" w:noVBand="1"/>
      </w:tblPr>
      <w:tblGrid>
        <w:gridCol w:w="8522"/>
      </w:tblGrid>
      <w:tr w:rsidR="00EB0CBF" w14:paraId="12BDCDC9" w14:textId="77777777" w:rsidTr="00EB0CBF">
        <w:tc>
          <w:tcPr>
            <w:tcW w:w="8522" w:type="dxa"/>
          </w:tcPr>
          <w:p w14:paraId="196354ED" w14:textId="77777777" w:rsidR="00EB0CBF" w:rsidRDefault="00EB0CBF" w:rsidP="003F107C">
            <w:r>
              <w:t xml:space="preserve">It is a pre-defined class existed in </w:t>
            </w:r>
            <w:proofErr w:type="spellStart"/>
            <w:proofErr w:type="gramStart"/>
            <w:r>
              <w:t>java.lang</w:t>
            </w:r>
            <w:proofErr w:type="spellEnd"/>
            <w:proofErr w:type="gramEnd"/>
            <w:r>
              <w:t xml:space="preserve"> package</w:t>
            </w:r>
          </w:p>
        </w:tc>
      </w:tr>
    </w:tbl>
    <w:p w14:paraId="168C48A7" w14:textId="77777777" w:rsidR="00EB0CBF" w:rsidRDefault="00EB0CBF" w:rsidP="003F107C"/>
    <w:p w14:paraId="1ECBDDBA" w14:textId="77777777" w:rsidR="00041666" w:rsidRDefault="00041666" w:rsidP="003F107C">
      <w:r>
        <w:t>What is a System in “</w:t>
      </w:r>
      <w:proofErr w:type="spellStart"/>
      <w:r>
        <w:t>System.out.println</w:t>
      </w:r>
      <w:proofErr w:type="spellEnd"/>
      <w:r>
        <w:t>()”?</w:t>
      </w:r>
    </w:p>
    <w:tbl>
      <w:tblPr>
        <w:tblStyle w:val="TableGrid"/>
        <w:tblW w:w="0" w:type="auto"/>
        <w:tblLook w:val="04A0" w:firstRow="1" w:lastRow="0" w:firstColumn="1" w:lastColumn="0" w:noHBand="0" w:noVBand="1"/>
      </w:tblPr>
      <w:tblGrid>
        <w:gridCol w:w="8522"/>
      </w:tblGrid>
      <w:tr w:rsidR="00041666" w14:paraId="123F0561" w14:textId="77777777" w:rsidTr="00041666">
        <w:tc>
          <w:tcPr>
            <w:tcW w:w="8522" w:type="dxa"/>
          </w:tcPr>
          <w:p w14:paraId="0E05DEBF" w14:textId="77777777" w:rsidR="00041666" w:rsidRDefault="00041666" w:rsidP="003F107C">
            <w:r>
              <w:t xml:space="preserve">It is a pre-defined class existed in </w:t>
            </w:r>
            <w:proofErr w:type="spellStart"/>
            <w:proofErr w:type="gramStart"/>
            <w:r>
              <w:t>java.lang</w:t>
            </w:r>
            <w:proofErr w:type="spellEnd"/>
            <w:proofErr w:type="gramEnd"/>
            <w:r>
              <w:t xml:space="preserve"> package</w:t>
            </w:r>
          </w:p>
        </w:tc>
      </w:tr>
    </w:tbl>
    <w:p w14:paraId="16BE125D" w14:textId="77777777" w:rsidR="00041666" w:rsidRDefault="00041666" w:rsidP="003F107C"/>
    <w:p w14:paraId="14D32F23" w14:textId="77777777" w:rsidR="00294D79" w:rsidRDefault="00294D79" w:rsidP="00294D79">
      <w:r>
        <w:t xml:space="preserve">What is a </w:t>
      </w:r>
      <w:proofErr w:type="spellStart"/>
      <w:proofErr w:type="gramStart"/>
      <w:r>
        <w:t>println</w:t>
      </w:r>
      <w:proofErr w:type="spellEnd"/>
      <w:r>
        <w:t>(</w:t>
      </w:r>
      <w:proofErr w:type="gramEnd"/>
      <w:r>
        <w:t>) in “</w:t>
      </w:r>
      <w:proofErr w:type="spellStart"/>
      <w:r>
        <w:t>System.out.println</w:t>
      </w:r>
      <w:proofErr w:type="spellEnd"/>
      <w:r>
        <w:t>()”?</w:t>
      </w:r>
    </w:p>
    <w:tbl>
      <w:tblPr>
        <w:tblStyle w:val="TableGrid"/>
        <w:tblW w:w="0" w:type="auto"/>
        <w:tblLook w:val="04A0" w:firstRow="1" w:lastRow="0" w:firstColumn="1" w:lastColumn="0" w:noHBand="0" w:noVBand="1"/>
      </w:tblPr>
      <w:tblGrid>
        <w:gridCol w:w="8522"/>
      </w:tblGrid>
      <w:tr w:rsidR="00294D79" w14:paraId="70EAE4BE" w14:textId="77777777" w:rsidTr="00294D79">
        <w:tc>
          <w:tcPr>
            <w:tcW w:w="8522" w:type="dxa"/>
          </w:tcPr>
          <w:p w14:paraId="04C411C8" w14:textId="77777777" w:rsidR="00294D79" w:rsidRDefault="00294D79" w:rsidP="00294D79">
            <w:r>
              <w:t>It is a pre-defined method</w:t>
            </w:r>
          </w:p>
        </w:tc>
      </w:tr>
    </w:tbl>
    <w:p w14:paraId="4F873FB2" w14:textId="77777777" w:rsidR="00294D79" w:rsidRDefault="00294D79" w:rsidP="00294D79"/>
    <w:p w14:paraId="1610834F" w14:textId="77777777" w:rsidR="00F4106B" w:rsidRDefault="00F4106B" w:rsidP="00294D79"/>
    <w:p w14:paraId="12A378A4" w14:textId="77777777" w:rsidR="00041666" w:rsidRDefault="002C2E09" w:rsidP="003F107C">
      <w:r>
        <w:t>What is a reference variable?</w:t>
      </w:r>
    </w:p>
    <w:tbl>
      <w:tblPr>
        <w:tblStyle w:val="TableGrid"/>
        <w:tblW w:w="0" w:type="auto"/>
        <w:tblLook w:val="04A0" w:firstRow="1" w:lastRow="0" w:firstColumn="1" w:lastColumn="0" w:noHBand="0" w:noVBand="1"/>
      </w:tblPr>
      <w:tblGrid>
        <w:gridCol w:w="8522"/>
      </w:tblGrid>
      <w:tr w:rsidR="002C2E09" w14:paraId="5CD52E12" w14:textId="77777777" w:rsidTr="002C2E09">
        <w:tc>
          <w:tcPr>
            <w:tcW w:w="8522" w:type="dxa"/>
          </w:tcPr>
          <w:p w14:paraId="2457F16A" w14:textId="77777777" w:rsidR="002C2E09" w:rsidRDefault="002C2E09" w:rsidP="003F107C">
            <w:r>
              <w:t>If we declare a variable by using class name as a data type. Then those variables are called as reference variables (like pointer variables in C/C++).</w:t>
            </w:r>
          </w:p>
        </w:tc>
      </w:tr>
    </w:tbl>
    <w:p w14:paraId="79555C13" w14:textId="77777777" w:rsidR="002C2E09" w:rsidRDefault="002C2E09" w:rsidP="003F107C"/>
    <w:p w14:paraId="5ABA488D" w14:textId="77777777" w:rsidR="002C2E09" w:rsidRDefault="00411D56" w:rsidP="003F107C">
      <w:r>
        <w:t>What is a reference data type?</w:t>
      </w:r>
    </w:p>
    <w:tbl>
      <w:tblPr>
        <w:tblStyle w:val="TableGrid"/>
        <w:tblW w:w="0" w:type="auto"/>
        <w:tblLook w:val="04A0" w:firstRow="1" w:lastRow="0" w:firstColumn="1" w:lastColumn="0" w:noHBand="0" w:noVBand="1"/>
      </w:tblPr>
      <w:tblGrid>
        <w:gridCol w:w="8522"/>
      </w:tblGrid>
      <w:tr w:rsidR="00411D56" w14:paraId="7DE8A4E9" w14:textId="77777777" w:rsidTr="00411D56">
        <w:tc>
          <w:tcPr>
            <w:tcW w:w="8522" w:type="dxa"/>
          </w:tcPr>
          <w:p w14:paraId="377E289B" w14:textId="77777777" w:rsidR="00411D56" w:rsidRDefault="00411D56" w:rsidP="003F107C">
            <w:r>
              <w:t>It is a data type which is used to declare reference variables.</w:t>
            </w:r>
          </w:p>
        </w:tc>
      </w:tr>
    </w:tbl>
    <w:p w14:paraId="610B8058" w14:textId="77777777" w:rsidR="00411D56" w:rsidRDefault="00411D56" w:rsidP="003F107C"/>
    <w:p w14:paraId="2330BBF5" w14:textId="77777777" w:rsidR="003D6D7C" w:rsidRDefault="003D6D7C" w:rsidP="003F107C"/>
    <w:p w14:paraId="627D1F39" w14:textId="49E5A32F" w:rsidR="003D6D7C" w:rsidRDefault="003D6D7C" w:rsidP="003F107C">
      <w:r>
        <w:t>C</w:t>
      </w:r>
      <w:r w:rsidRPr="003D6D7C">
        <w:t>onditional statements allow the program to make decisions based on certain conditions. The main conditional statements available in Java are:</w:t>
      </w:r>
    </w:p>
    <w:p w14:paraId="13DC8F8A" w14:textId="654AD5E6" w:rsidR="003D6D7C" w:rsidRDefault="0068107F" w:rsidP="003D6D7C">
      <w:pPr>
        <w:pStyle w:val="ListParagraph"/>
        <w:numPr>
          <w:ilvl w:val="2"/>
          <w:numId w:val="53"/>
        </w:numPr>
      </w:pPr>
      <w:r>
        <w:t>If statement</w:t>
      </w:r>
    </w:p>
    <w:p w14:paraId="36E9951C" w14:textId="3E2B3BB9" w:rsidR="0068107F" w:rsidRDefault="0068107F" w:rsidP="003D6D7C">
      <w:pPr>
        <w:pStyle w:val="ListParagraph"/>
        <w:numPr>
          <w:ilvl w:val="2"/>
          <w:numId w:val="53"/>
        </w:numPr>
      </w:pPr>
      <w:r>
        <w:t>If…else… statement</w:t>
      </w:r>
    </w:p>
    <w:p w14:paraId="3EFBAE13" w14:textId="7C8A8C71" w:rsidR="0068107F" w:rsidRDefault="0068107F" w:rsidP="003D6D7C">
      <w:pPr>
        <w:pStyle w:val="ListParagraph"/>
        <w:numPr>
          <w:ilvl w:val="2"/>
          <w:numId w:val="53"/>
        </w:numPr>
      </w:pPr>
      <w:r>
        <w:t>Else…if. Ladder (</w:t>
      </w:r>
      <w:proofErr w:type="spellStart"/>
      <w:proofErr w:type="gramStart"/>
      <w:r>
        <w:t>if..</w:t>
      </w:r>
      <w:proofErr w:type="gramEnd"/>
      <w:r>
        <w:t>else..if</w:t>
      </w:r>
      <w:proofErr w:type="spellEnd"/>
      <w:r>
        <w:t>) (</w:t>
      </w:r>
      <w:proofErr w:type="spellStart"/>
      <w:r>
        <w:t>if..else</w:t>
      </w:r>
      <w:proofErr w:type="spellEnd"/>
      <w:r>
        <w:t xml:space="preserve">  if…else) </w:t>
      </w:r>
    </w:p>
    <w:p w14:paraId="03DFC418" w14:textId="26BAD3DA" w:rsidR="0068107F" w:rsidRDefault="0068107F" w:rsidP="0068107F">
      <w:pPr>
        <w:pStyle w:val="ListParagraph"/>
        <w:numPr>
          <w:ilvl w:val="2"/>
          <w:numId w:val="53"/>
        </w:numPr>
      </w:pPr>
      <w:r>
        <w:t>Nested if statement</w:t>
      </w:r>
    </w:p>
    <w:p w14:paraId="6A657AC4" w14:textId="680CDA8E" w:rsidR="0068107F" w:rsidRDefault="0068107F" w:rsidP="0068107F">
      <w:pPr>
        <w:pStyle w:val="ListParagraph"/>
        <w:numPr>
          <w:ilvl w:val="2"/>
          <w:numId w:val="53"/>
        </w:numPr>
      </w:pPr>
      <w:r>
        <w:t>Switch statement</w:t>
      </w:r>
    </w:p>
    <w:p w14:paraId="6D63450C" w14:textId="7E7B6861" w:rsidR="0068107F" w:rsidRDefault="004C7F2B" w:rsidP="0068107F">
      <w:pPr>
        <w:pStyle w:val="ListParagraph"/>
        <w:numPr>
          <w:ilvl w:val="2"/>
          <w:numId w:val="53"/>
        </w:numPr>
      </w:pPr>
      <w:r>
        <w:t>Ternary operator</w:t>
      </w:r>
    </w:p>
    <w:p w14:paraId="0B806C04" w14:textId="4B5FF2B2" w:rsidR="004C7F2B" w:rsidRDefault="00EF2D87" w:rsidP="0068107F">
      <w:pPr>
        <w:pStyle w:val="ListParagraph"/>
        <w:numPr>
          <w:ilvl w:val="2"/>
          <w:numId w:val="53"/>
        </w:numPr>
      </w:pPr>
      <w:r>
        <w:t>While</w:t>
      </w:r>
    </w:p>
    <w:p w14:paraId="2CCD5FBF" w14:textId="479E7479" w:rsidR="00EF2D87" w:rsidRDefault="00EF2D87" w:rsidP="0068107F">
      <w:pPr>
        <w:pStyle w:val="ListParagraph"/>
        <w:numPr>
          <w:ilvl w:val="2"/>
          <w:numId w:val="53"/>
        </w:numPr>
      </w:pPr>
      <w:r>
        <w:t>for</w:t>
      </w:r>
    </w:p>
    <w:p w14:paraId="1D221EF9" w14:textId="592F8F1E" w:rsidR="00EF2D87" w:rsidRDefault="00EF2D87" w:rsidP="0068107F">
      <w:pPr>
        <w:pStyle w:val="ListParagraph"/>
        <w:numPr>
          <w:ilvl w:val="2"/>
          <w:numId w:val="53"/>
        </w:numPr>
      </w:pPr>
      <w:proofErr w:type="spellStart"/>
      <w:proofErr w:type="gramStart"/>
      <w:r>
        <w:t>Do..</w:t>
      </w:r>
      <w:proofErr w:type="gramEnd"/>
      <w:r>
        <w:t>while</w:t>
      </w:r>
      <w:proofErr w:type="spellEnd"/>
    </w:p>
    <w:p w14:paraId="32D579D5" w14:textId="55CE12DD" w:rsidR="004F4829" w:rsidRDefault="00EF2D87" w:rsidP="004F4829">
      <w:pPr>
        <w:pStyle w:val="ListParagraph"/>
        <w:numPr>
          <w:ilvl w:val="2"/>
          <w:numId w:val="53"/>
        </w:numPr>
      </w:pPr>
      <w:r>
        <w:t>Foreach</w:t>
      </w:r>
    </w:p>
    <w:p w14:paraId="3F90A171" w14:textId="77777777" w:rsidR="004F4829" w:rsidRDefault="004F4829" w:rsidP="004F4829"/>
    <w:p w14:paraId="48FBBA84" w14:textId="43B3ADBF" w:rsidR="004F4829" w:rsidRDefault="004F4829" w:rsidP="004F4829">
      <w:r w:rsidRPr="0031287C">
        <w:rPr>
          <w:highlight w:val="green"/>
        </w:rPr>
        <w:t>If statement?</w:t>
      </w:r>
    </w:p>
    <w:tbl>
      <w:tblPr>
        <w:tblStyle w:val="TableGrid"/>
        <w:tblW w:w="0" w:type="auto"/>
        <w:tblLook w:val="04A0" w:firstRow="1" w:lastRow="0" w:firstColumn="1" w:lastColumn="0" w:noHBand="0" w:noVBand="1"/>
      </w:tblPr>
      <w:tblGrid>
        <w:gridCol w:w="8522"/>
      </w:tblGrid>
      <w:tr w:rsidR="004F4829" w14:paraId="78534878" w14:textId="77777777" w:rsidTr="004F4829">
        <w:tc>
          <w:tcPr>
            <w:tcW w:w="8522" w:type="dxa"/>
          </w:tcPr>
          <w:p w14:paraId="64205EFC" w14:textId="77777777" w:rsidR="004F4829" w:rsidRDefault="004F4829" w:rsidP="004F4829">
            <w:r>
              <w:t>If you want to execute one or more statements whenever a condition is true then we write if statement.</w:t>
            </w:r>
          </w:p>
          <w:p w14:paraId="2928AA43" w14:textId="77777777" w:rsidR="00461C25" w:rsidRDefault="00461C25" w:rsidP="004F4829"/>
          <w:p w14:paraId="75CF4B5B" w14:textId="0FC8DCC9" w:rsidR="00461C25" w:rsidRDefault="00461C25" w:rsidP="004F4829">
            <w:r>
              <w:t>Syntax-1:  if (condition)</w:t>
            </w:r>
          </w:p>
          <w:p w14:paraId="04D57683" w14:textId="0C7BDD8A" w:rsidR="00461C25" w:rsidRDefault="00461C25" w:rsidP="004F4829">
            <w:r>
              <w:t xml:space="preserve">          Single-statement-1;</w:t>
            </w:r>
          </w:p>
          <w:p w14:paraId="2DBCC086" w14:textId="77777777" w:rsidR="00461C25" w:rsidRDefault="00461C25" w:rsidP="004F4829"/>
          <w:p w14:paraId="6DA4F250" w14:textId="1EA2D031" w:rsidR="00461C25" w:rsidRDefault="00461C25" w:rsidP="004F4829">
            <w:r>
              <w:t>Syntax-2:  if (condition</w:t>
            </w:r>
            <w:proofErr w:type="gramStart"/>
            <w:r>
              <w:t>){</w:t>
            </w:r>
            <w:proofErr w:type="gramEnd"/>
          </w:p>
          <w:p w14:paraId="64F40348" w14:textId="6B829ADC" w:rsidR="00461C25" w:rsidRDefault="00461C25" w:rsidP="004F4829">
            <w:r>
              <w:t xml:space="preserve">             Stmt-1;</w:t>
            </w:r>
          </w:p>
          <w:p w14:paraId="2A704D09" w14:textId="5D9CC850" w:rsidR="00461C25" w:rsidRDefault="00461C25" w:rsidP="004F4829">
            <w:r>
              <w:t xml:space="preserve">             Stmt-2;</w:t>
            </w:r>
          </w:p>
          <w:p w14:paraId="120B3D23" w14:textId="63D29ACB" w:rsidR="00461C25" w:rsidRDefault="00461C25" w:rsidP="004F4829">
            <w:r>
              <w:t xml:space="preserve">             …………</w:t>
            </w:r>
          </w:p>
          <w:p w14:paraId="0625871C" w14:textId="1E971491" w:rsidR="00461C25" w:rsidRDefault="00461C25" w:rsidP="004F4829">
            <w:r>
              <w:t xml:space="preserve">             </w:t>
            </w:r>
            <w:proofErr w:type="spellStart"/>
            <w:r>
              <w:t>Stmt</w:t>
            </w:r>
            <w:proofErr w:type="spellEnd"/>
            <w:r>
              <w:t>-n;</w:t>
            </w:r>
          </w:p>
          <w:p w14:paraId="5D91B703" w14:textId="71A7E421" w:rsidR="00461C25" w:rsidRDefault="00461C25" w:rsidP="004F4829">
            <w:r>
              <w:t xml:space="preserve">         }</w:t>
            </w:r>
          </w:p>
          <w:p w14:paraId="74BFACC0" w14:textId="510CF87F" w:rsidR="00461C25" w:rsidRDefault="00461C25" w:rsidP="004F4829"/>
        </w:tc>
      </w:tr>
    </w:tbl>
    <w:p w14:paraId="038C4647" w14:textId="77777777" w:rsidR="004F4829" w:rsidRDefault="004F4829" w:rsidP="004F4829"/>
    <w:p w14:paraId="3115FD1F" w14:textId="165C8942" w:rsidR="004F4829" w:rsidRDefault="002B4B39" w:rsidP="004F4829">
      <w:r>
        <w:t>Example on if statement(condition)</w:t>
      </w:r>
    </w:p>
    <w:tbl>
      <w:tblPr>
        <w:tblStyle w:val="TableGrid"/>
        <w:tblW w:w="0" w:type="auto"/>
        <w:tblLook w:val="04A0" w:firstRow="1" w:lastRow="0" w:firstColumn="1" w:lastColumn="0" w:noHBand="0" w:noVBand="1"/>
      </w:tblPr>
      <w:tblGrid>
        <w:gridCol w:w="8522"/>
      </w:tblGrid>
      <w:tr w:rsidR="002B4B39" w14:paraId="1CDE3BF3" w14:textId="77777777" w:rsidTr="002B4B39">
        <w:tc>
          <w:tcPr>
            <w:tcW w:w="8522" w:type="dxa"/>
          </w:tcPr>
          <w:p w14:paraId="7229CFC8" w14:textId="77777777" w:rsidR="002B4B39" w:rsidRPr="002B4B39" w:rsidRDefault="002B4B39" w:rsidP="002B4B39">
            <w:r w:rsidRPr="002B4B39">
              <w:t xml:space="preserve">import </w:t>
            </w:r>
            <w:proofErr w:type="spellStart"/>
            <w:proofErr w:type="gramStart"/>
            <w:r w:rsidRPr="002B4B39">
              <w:t>java.io.BufferedReader</w:t>
            </w:r>
            <w:proofErr w:type="spellEnd"/>
            <w:proofErr w:type="gramEnd"/>
            <w:r w:rsidRPr="002B4B39">
              <w:t>;</w:t>
            </w:r>
          </w:p>
          <w:p w14:paraId="49152424" w14:textId="77777777" w:rsidR="002B4B39" w:rsidRPr="002B4B39" w:rsidRDefault="002B4B39" w:rsidP="002B4B39">
            <w:r w:rsidRPr="002B4B39">
              <w:t xml:space="preserve">import </w:t>
            </w:r>
            <w:proofErr w:type="spellStart"/>
            <w:proofErr w:type="gramStart"/>
            <w:r w:rsidRPr="002B4B39">
              <w:t>java.io.IOException</w:t>
            </w:r>
            <w:proofErr w:type="spellEnd"/>
            <w:proofErr w:type="gramEnd"/>
            <w:r w:rsidRPr="002B4B39">
              <w:t>;</w:t>
            </w:r>
          </w:p>
          <w:p w14:paraId="4B1855EA" w14:textId="77777777" w:rsidR="002B4B39" w:rsidRPr="002B4B39" w:rsidRDefault="002B4B39" w:rsidP="002B4B39">
            <w:r w:rsidRPr="002B4B39">
              <w:t xml:space="preserve">import </w:t>
            </w:r>
            <w:proofErr w:type="spellStart"/>
            <w:proofErr w:type="gramStart"/>
            <w:r w:rsidRPr="002B4B39">
              <w:t>java.io.InputStreamReader</w:t>
            </w:r>
            <w:proofErr w:type="spellEnd"/>
            <w:proofErr w:type="gramEnd"/>
            <w:r w:rsidRPr="002B4B39">
              <w:t>;</w:t>
            </w:r>
          </w:p>
          <w:p w14:paraId="7FA4CDDE" w14:textId="77777777" w:rsidR="002B4B39" w:rsidRPr="002B4B39" w:rsidRDefault="002B4B39" w:rsidP="002B4B39"/>
          <w:p w14:paraId="707AB202" w14:textId="77777777" w:rsidR="002B4B39" w:rsidRPr="002B4B39" w:rsidRDefault="002B4B39" w:rsidP="002B4B39">
            <w:r w:rsidRPr="002B4B39">
              <w:t xml:space="preserve">public class </w:t>
            </w:r>
            <w:proofErr w:type="spellStart"/>
            <w:r w:rsidRPr="002B4B39">
              <w:t>SeventeenIfDemo</w:t>
            </w:r>
            <w:proofErr w:type="spellEnd"/>
            <w:r w:rsidRPr="002B4B39">
              <w:t xml:space="preserve"> {</w:t>
            </w:r>
          </w:p>
          <w:p w14:paraId="2E0BFA61" w14:textId="77777777" w:rsidR="002B4B39" w:rsidRPr="002B4B39" w:rsidRDefault="002B4B39" w:rsidP="002B4B39">
            <w:r w:rsidRPr="002B4B39">
              <w:t xml:space="preserve">    public static void </w:t>
            </w:r>
            <w:proofErr w:type="gramStart"/>
            <w:r w:rsidRPr="002B4B39">
              <w:t>main(</w:t>
            </w:r>
            <w:proofErr w:type="gramEnd"/>
            <w:r w:rsidRPr="002B4B39">
              <w:t xml:space="preserve">String[] </w:t>
            </w:r>
            <w:proofErr w:type="spellStart"/>
            <w:r w:rsidRPr="002B4B39">
              <w:t>args</w:t>
            </w:r>
            <w:proofErr w:type="spellEnd"/>
            <w:r w:rsidRPr="002B4B39">
              <w:t xml:space="preserve">) throws </w:t>
            </w:r>
            <w:proofErr w:type="spellStart"/>
            <w:r w:rsidRPr="002B4B39">
              <w:t>IOException</w:t>
            </w:r>
            <w:proofErr w:type="spellEnd"/>
            <w:r w:rsidRPr="002B4B39">
              <w:t xml:space="preserve"> {</w:t>
            </w:r>
          </w:p>
          <w:p w14:paraId="1C911443" w14:textId="77777777" w:rsidR="002B4B39" w:rsidRPr="002B4B39" w:rsidRDefault="002B4B39" w:rsidP="002B4B39">
            <w:r w:rsidRPr="002B4B39">
              <w:lastRenderedPageBreak/>
              <w:t xml:space="preserve">        </w:t>
            </w:r>
            <w:proofErr w:type="spellStart"/>
            <w:r w:rsidRPr="002B4B39">
              <w:t>InputStreamReader</w:t>
            </w:r>
            <w:proofErr w:type="spellEnd"/>
            <w:r w:rsidRPr="002B4B39">
              <w:t xml:space="preserve"> </w:t>
            </w:r>
            <w:proofErr w:type="spellStart"/>
            <w:r w:rsidRPr="002B4B39">
              <w:t>isr</w:t>
            </w:r>
            <w:proofErr w:type="spellEnd"/>
            <w:r w:rsidRPr="002B4B39">
              <w:t xml:space="preserve">=new </w:t>
            </w:r>
            <w:proofErr w:type="spellStart"/>
            <w:proofErr w:type="gramStart"/>
            <w:r w:rsidRPr="002B4B39">
              <w:t>InputStreamReader</w:t>
            </w:r>
            <w:proofErr w:type="spellEnd"/>
            <w:r w:rsidRPr="002B4B39">
              <w:t>(</w:t>
            </w:r>
            <w:proofErr w:type="gramEnd"/>
            <w:r w:rsidRPr="002B4B39">
              <w:t>System.in);</w:t>
            </w:r>
          </w:p>
          <w:p w14:paraId="04C30A96" w14:textId="77777777" w:rsidR="002B4B39" w:rsidRPr="002B4B39" w:rsidRDefault="002B4B39" w:rsidP="002B4B39">
            <w:r w:rsidRPr="002B4B39">
              <w:t xml:space="preserve">        </w:t>
            </w:r>
            <w:proofErr w:type="spellStart"/>
            <w:r w:rsidRPr="002B4B39">
              <w:t>BufferedReader</w:t>
            </w:r>
            <w:proofErr w:type="spellEnd"/>
            <w:r w:rsidRPr="002B4B39">
              <w:t xml:space="preserve"> </w:t>
            </w:r>
            <w:proofErr w:type="spellStart"/>
            <w:r w:rsidRPr="002B4B39">
              <w:t>br</w:t>
            </w:r>
            <w:proofErr w:type="spellEnd"/>
            <w:r w:rsidRPr="002B4B39">
              <w:t xml:space="preserve">= new </w:t>
            </w:r>
            <w:proofErr w:type="spellStart"/>
            <w:r w:rsidRPr="002B4B39">
              <w:t>BufferedReader</w:t>
            </w:r>
            <w:proofErr w:type="spellEnd"/>
            <w:r w:rsidRPr="002B4B39">
              <w:t>(</w:t>
            </w:r>
            <w:proofErr w:type="spellStart"/>
            <w:r w:rsidRPr="002B4B39">
              <w:t>isr</w:t>
            </w:r>
            <w:proofErr w:type="spellEnd"/>
            <w:r w:rsidRPr="002B4B39">
              <w:t>);</w:t>
            </w:r>
          </w:p>
          <w:p w14:paraId="4979D177" w14:textId="77777777" w:rsidR="002B4B39" w:rsidRPr="002B4B39" w:rsidRDefault="002B4B39" w:rsidP="002B4B39">
            <w:r w:rsidRPr="002B4B39">
              <w:t xml:space="preserve">        </w:t>
            </w:r>
            <w:proofErr w:type="spellStart"/>
            <w:r w:rsidRPr="002B4B39">
              <w:t>System.out.print</w:t>
            </w:r>
            <w:proofErr w:type="spellEnd"/>
            <w:r w:rsidRPr="002B4B39">
              <w:t>("Enter a value:\t");</w:t>
            </w:r>
          </w:p>
          <w:p w14:paraId="6165AC2D" w14:textId="77777777" w:rsidR="002B4B39" w:rsidRPr="002B4B39" w:rsidRDefault="002B4B39" w:rsidP="002B4B39">
            <w:r w:rsidRPr="002B4B39">
              <w:t>        String s1=</w:t>
            </w:r>
            <w:proofErr w:type="spellStart"/>
            <w:r w:rsidRPr="002B4B39">
              <w:t>br.readLine</w:t>
            </w:r>
            <w:proofErr w:type="spellEnd"/>
            <w:r w:rsidRPr="002B4B39">
              <w:t>();</w:t>
            </w:r>
          </w:p>
          <w:p w14:paraId="148B3469" w14:textId="77777777" w:rsidR="002B4B39" w:rsidRPr="002B4B39" w:rsidRDefault="002B4B39" w:rsidP="002B4B39">
            <w:r w:rsidRPr="002B4B39">
              <w:t>        int x=</w:t>
            </w:r>
            <w:proofErr w:type="spellStart"/>
            <w:r w:rsidRPr="002B4B39">
              <w:t>Integer.parseInt</w:t>
            </w:r>
            <w:proofErr w:type="spellEnd"/>
            <w:r w:rsidRPr="002B4B39">
              <w:t>(s1);</w:t>
            </w:r>
          </w:p>
          <w:p w14:paraId="3B664F80" w14:textId="77777777" w:rsidR="002B4B39" w:rsidRPr="002B4B39" w:rsidRDefault="002B4B39" w:rsidP="002B4B39">
            <w:r w:rsidRPr="002B4B39">
              <w:t xml:space="preserve">        </w:t>
            </w:r>
            <w:proofErr w:type="spellStart"/>
            <w:r w:rsidRPr="002B4B39">
              <w:t>System.out.print</w:t>
            </w:r>
            <w:proofErr w:type="spellEnd"/>
            <w:r w:rsidRPr="002B4B39">
              <w:t>("Enter another value:\t");</w:t>
            </w:r>
          </w:p>
          <w:p w14:paraId="5F04B38B" w14:textId="77777777" w:rsidR="002B4B39" w:rsidRPr="002B4B39" w:rsidRDefault="002B4B39" w:rsidP="002B4B39">
            <w:r w:rsidRPr="002B4B39">
              <w:t>        String s2=</w:t>
            </w:r>
            <w:proofErr w:type="spellStart"/>
            <w:r w:rsidRPr="002B4B39">
              <w:t>br.readLine</w:t>
            </w:r>
            <w:proofErr w:type="spellEnd"/>
            <w:r w:rsidRPr="002B4B39">
              <w:t>();</w:t>
            </w:r>
          </w:p>
          <w:p w14:paraId="5268D7BA" w14:textId="77777777" w:rsidR="002B4B39" w:rsidRPr="002B4B39" w:rsidRDefault="002B4B39" w:rsidP="002B4B39">
            <w:r w:rsidRPr="002B4B39">
              <w:t>        int y=</w:t>
            </w:r>
            <w:proofErr w:type="spellStart"/>
            <w:r w:rsidRPr="002B4B39">
              <w:t>Integer.parseInt</w:t>
            </w:r>
            <w:proofErr w:type="spellEnd"/>
            <w:r w:rsidRPr="002B4B39">
              <w:t>(s2);</w:t>
            </w:r>
          </w:p>
          <w:p w14:paraId="1B28DA8E" w14:textId="77777777" w:rsidR="002B4B39" w:rsidRPr="002B4B39" w:rsidRDefault="002B4B39" w:rsidP="002B4B39">
            <w:r w:rsidRPr="002B4B39">
              <w:t>        if (x&gt;</w:t>
            </w:r>
            <w:proofErr w:type="gramStart"/>
            <w:r w:rsidRPr="002B4B39">
              <w:t>y){</w:t>
            </w:r>
            <w:proofErr w:type="gramEnd"/>
          </w:p>
          <w:p w14:paraId="09554737" w14:textId="77777777" w:rsidR="002B4B39" w:rsidRPr="002B4B39" w:rsidRDefault="002B4B39" w:rsidP="002B4B39">
            <w:r w:rsidRPr="002B4B39">
              <w:t xml:space="preserve">            </w:t>
            </w:r>
            <w:proofErr w:type="spellStart"/>
            <w:r w:rsidRPr="002B4B39">
              <w:t>System.out.println</w:t>
            </w:r>
            <w:proofErr w:type="spellEnd"/>
            <w:r w:rsidRPr="002B4B39">
              <w:t>("true");</w:t>
            </w:r>
          </w:p>
          <w:p w14:paraId="2799C35A" w14:textId="77777777" w:rsidR="002B4B39" w:rsidRPr="002B4B39" w:rsidRDefault="002B4B39" w:rsidP="002B4B39">
            <w:r w:rsidRPr="002B4B39">
              <w:t>        }</w:t>
            </w:r>
          </w:p>
          <w:p w14:paraId="50E81A47" w14:textId="77777777" w:rsidR="002B4B39" w:rsidRPr="002B4B39" w:rsidRDefault="002B4B39" w:rsidP="002B4B39">
            <w:r w:rsidRPr="002B4B39">
              <w:t>    }</w:t>
            </w:r>
          </w:p>
          <w:p w14:paraId="3D8357BC" w14:textId="77777777" w:rsidR="002B4B39" w:rsidRDefault="002B4B39" w:rsidP="004F4829">
            <w:r w:rsidRPr="002B4B39">
              <w:t>}</w:t>
            </w:r>
          </w:p>
          <w:p w14:paraId="20094FFA" w14:textId="77777777" w:rsidR="002B4B39" w:rsidRDefault="002B4B39" w:rsidP="004F4829">
            <w:r w:rsidRPr="002B4B39">
              <w:rPr>
                <w:highlight w:val="yellow"/>
              </w:rPr>
              <w:t>Output:</w:t>
            </w:r>
          </w:p>
          <w:p w14:paraId="15774D54" w14:textId="54D41C8E" w:rsidR="002B4B39" w:rsidRDefault="002B4B39" w:rsidP="004F4829"/>
        </w:tc>
      </w:tr>
    </w:tbl>
    <w:p w14:paraId="64E85008" w14:textId="77777777" w:rsidR="002B4B39" w:rsidRDefault="002B4B39" w:rsidP="004F4829"/>
    <w:p w14:paraId="28F3AA8C" w14:textId="77777777" w:rsidR="00711A80" w:rsidRDefault="00711A80" w:rsidP="004F4829"/>
    <w:p w14:paraId="00394BA8" w14:textId="77777777" w:rsidR="004F4829" w:rsidRDefault="004F4829" w:rsidP="004F4829"/>
    <w:p w14:paraId="27446550" w14:textId="29F59DDE" w:rsidR="00DA0AB9" w:rsidRDefault="00DA0AB9" w:rsidP="00DA0AB9">
      <w:pPr>
        <w:contextualSpacing/>
        <w:rPr>
          <w:rFonts w:ascii="Times New Roman" w:hAnsi="Times New Roman" w:cs="Times New Roman"/>
        </w:rPr>
      </w:pPr>
      <w:r>
        <w:rPr>
          <w:rFonts w:ascii="Times New Roman" w:hAnsi="Times New Roman" w:cs="Times New Roman"/>
        </w:rPr>
        <w:t xml:space="preserve">What is Integer in </w:t>
      </w:r>
      <w:proofErr w:type="spellStart"/>
      <w:r>
        <w:rPr>
          <w:rFonts w:ascii="Times New Roman" w:hAnsi="Times New Roman" w:cs="Times New Roman"/>
        </w:rPr>
        <w:t>Integer.parseInt</w:t>
      </w:r>
      <w:proofErr w:type="spellEnd"/>
      <w:r>
        <w:rPr>
          <w:rFonts w:ascii="Times New Roman" w:hAnsi="Times New Roman" w:cs="Times New Roman"/>
        </w:rPr>
        <w:t>() statement?</w:t>
      </w:r>
    </w:p>
    <w:tbl>
      <w:tblPr>
        <w:tblStyle w:val="TableGrid"/>
        <w:tblW w:w="0" w:type="auto"/>
        <w:tblLook w:val="04A0" w:firstRow="1" w:lastRow="0" w:firstColumn="1" w:lastColumn="0" w:noHBand="0" w:noVBand="1"/>
      </w:tblPr>
      <w:tblGrid>
        <w:gridCol w:w="8522"/>
      </w:tblGrid>
      <w:tr w:rsidR="0090411F" w14:paraId="4ABFAD67" w14:textId="77777777" w:rsidTr="0090411F">
        <w:tc>
          <w:tcPr>
            <w:tcW w:w="8522" w:type="dxa"/>
          </w:tcPr>
          <w:p w14:paraId="1E94BA66" w14:textId="1FEF6987" w:rsidR="0090411F" w:rsidRDefault="0090411F" w:rsidP="00DA0AB9">
            <w:pPr>
              <w:contextualSpacing/>
              <w:rPr>
                <w:rFonts w:ascii="Times New Roman" w:hAnsi="Times New Roman" w:cs="Times New Roman"/>
              </w:rPr>
            </w:pPr>
            <w:r>
              <w:rPr>
                <w:rFonts w:ascii="Times New Roman" w:hAnsi="Times New Roman" w:cs="Times New Roman"/>
              </w:rPr>
              <w:t xml:space="preserve">It is a pre-defined class existed in </w:t>
            </w:r>
            <w:proofErr w:type="spellStart"/>
            <w:proofErr w:type="gramStart"/>
            <w:r>
              <w:rPr>
                <w:rFonts w:ascii="Times New Roman" w:hAnsi="Times New Roman" w:cs="Times New Roman"/>
              </w:rPr>
              <w:t>java.lang</w:t>
            </w:r>
            <w:proofErr w:type="spellEnd"/>
            <w:proofErr w:type="gramEnd"/>
            <w:r>
              <w:rPr>
                <w:rFonts w:ascii="Times New Roman" w:hAnsi="Times New Roman" w:cs="Times New Roman"/>
              </w:rPr>
              <w:t xml:space="preserve"> package</w:t>
            </w:r>
          </w:p>
        </w:tc>
      </w:tr>
    </w:tbl>
    <w:p w14:paraId="3BBCC79A" w14:textId="77777777" w:rsidR="0090411F" w:rsidRDefault="0090411F" w:rsidP="00DA0AB9">
      <w:pPr>
        <w:contextualSpacing/>
        <w:rPr>
          <w:rFonts w:ascii="Times New Roman" w:hAnsi="Times New Roman" w:cs="Times New Roman"/>
        </w:rPr>
      </w:pPr>
    </w:p>
    <w:p w14:paraId="70E05FBE" w14:textId="0FF83041" w:rsidR="0090411F" w:rsidRDefault="0090411F" w:rsidP="0090411F">
      <w:pPr>
        <w:contextualSpacing/>
        <w:rPr>
          <w:rFonts w:ascii="Times New Roman" w:hAnsi="Times New Roman" w:cs="Times New Roman"/>
        </w:rPr>
      </w:pPr>
      <w:r>
        <w:rPr>
          <w:rFonts w:ascii="Times New Roman" w:hAnsi="Times New Roman" w:cs="Times New Roman"/>
        </w:rPr>
        <w:t xml:space="preserve">What is </w:t>
      </w:r>
      <w:proofErr w:type="spellStart"/>
      <w:proofErr w:type="gramStart"/>
      <w:r>
        <w:rPr>
          <w:rFonts w:ascii="Times New Roman" w:hAnsi="Times New Roman" w:cs="Times New Roman"/>
        </w:rPr>
        <w:t>parseInt</w:t>
      </w:r>
      <w:proofErr w:type="spellEnd"/>
      <w:r>
        <w:rPr>
          <w:rFonts w:ascii="Times New Roman" w:hAnsi="Times New Roman" w:cs="Times New Roman"/>
        </w:rPr>
        <w:t>(</w:t>
      </w:r>
      <w:proofErr w:type="gramEnd"/>
      <w:r>
        <w:rPr>
          <w:rFonts w:ascii="Times New Roman" w:hAnsi="Times New Roman" w:cs="Times New Roman"/>
        </w:rPr>
        <w:t xml:space="preserve">) in </w:t>
      </w:r>
      <w:proofErr w:type="spellStart"/>
      <w:r>
        <w:rPr>
          <w:rFonts w:ascii="Times New Roman" w:hAnsi="Times New Roman" w:cs="Times New Roman"/>
        </w:rPr>
        <w:t>Integer.parseInt</w:t>
      </w:r>
      <w:proofErr w:type="spellEnd"/>
      <w:r>
        <w:rPr>
          <w:rFonts w:ascii="Times New Roman" w:hAnsi="Times New Roman" w:cs="Times New Roman"/>
        </w:rPr>
        <w:t>() statement?</w:t>
      </w:r>
    </w:p>
    <w:tbl>
      <w:tblPr>
        <w:tblStyle w:val="TableGrid"/>
        <w:tblW w:w="0" w:type="auto"/>
        <w:tblLook w:val="04A0" w:firstRow="1" w:lastRow="0" w:firstColumn="1" w:lastColumn="0" w:noHBand="0" w:noVBand="1"/>
      </w:tblPr>
      <w:tblGrid>
        <w:gridCol w:w="8522"/>
      </w:tblGrid>
      <w:tr w:rsidR="0090411F" w14:paraId="1539B042" w14:textId="77777777" w:rsidTr="0090411F">
        <w:tc>
          <w:tcPr>
            <w:tcW w:w="8522" w:type="dxa"/>
          </w:tcPr>
          <w:p w14:paraId="27D9F227" w14:textId="77777777" w:rsidR="0090411F" w:rsidRDefault="0090411F" w:rsidP="0090411F">
            <w:pPr>
              <w:pStyle w:val="ListParagraph"/>
              <w:numPr>
                <w:ilvl w:val="0"/>
                <w:numId w:val="53"/>
              </w:numPr>
              <w:rPr>
                <w:rFonts w:ascii="Times New Roman" w:hAnsi="Times New Roman" w:cs="Times New Roman"/>
              </w:rPr>
            </w:pPr>
            <w:r w:rsidRPr="0090411F">
              <w:rPr>
                <w:rFonts w:ascii="Times New Roman" w:hAnsi="Times New Roman" w:cs="Times New Roman"/>
              </w:rPr>
              <w:t>It is a pre-defined method existed in Integer class</w:t>
            </w:r>
          </w:p>
          <w:p w14:paraId="13433AF6" w14:textId="2F3154B2" w:rsidR="0090411F" w:rsidRPr="0090411F" w:rsidRDefault="0090411F" w:rsidP="0090411F">
            <w:pPr>
              <w:pStyle w:val="ListParagraph"/>
              <w:numPr>
                <w:ilvl w:val="0"/>
                <w:numId w:val="53"/>
              </w:numPr>
              <w:rPr>
                <w:rFonts w:ascii="Times New Roman" w:hAnsi="Times New Roman" w:cs="Times New Roman"/>
              </w:rPr>
            </w:pPr>
            <w:r>
              <w:rPr>
                <w:rFonts w:ascii="Times New Roman" w:hAnsi="Times New Roman" w:cs="Times New Roman"/>
              </w:rPr>
              <w:t xml:space="preserve">This method takes string as an argument and returns </w:t>
            </w:r>
            <w:proofErr w:type="gramStart"/>
            <w:r>
              <w:rPr>
                <w:rFonts w:ascii="Times New Roman" w:hAnsi="Times New Roman" w:cs="Times New Roman"/>
              </w:rPr>
              <w:t>int(</w:t>
            </w:r>
            <w:proofErr w:type="gramEnd"/>
            <w:r>
              <w:rPr>
                <w:rFonts w:ascii="Times New Roman" w:hAnsi="Times New Roman" w:cs="Times New Roman"/>
              </w:rPr>
              <w:t>primitive int) value.</w:t>
            </w:r>
          </w:p>
        </w:tc>
      </w:tr>
    </w:tbl>
    <w:p w14:paraId="5A6536E2" w14:textId="77777777" w:rsidR="0090411F" w:rsidRDefault="0090411F" w:rsidP="0090411F">
      <w:pPr>
        <w:contextualSpacing/>
        <w:rPr>
          <w:rFonts w:ascii="Times New Roman" w:hAnsi="Times New Roman" w:cs="Times New Roman"/>
        </w:rPr>
      </w:pPr>
    </w:p>
    <w:p w14:paraId="114799FF" w14:textId="33CC0B95" w:rsidR="00411D56" w:rsidRPr="009B737D" w:rsidRDefault="009B737D" w:rsidP="009B737D">
      <w:pPr>
        <w:contextualSpacing/>
        <w:jc w:val="center"/>
        <w:rPr>
          <w:rFonts w:ascii="Times New Roman" w:hAnsi="Times New Roman" w:cs="Times New Roman"/>
        </w:rPr>
      </w:pPr>
      <w:r>
        <w:rPr>
          <w:noProof/>
        </w:rPr>
        <w:drawing>
          <wp:inline distT="0" distB="0" distL="0" distR="0" wp14:anchorId="2A4C8FEB" wp14:editId="68F66065">
            <wp:extent cx="2138900" cy="1349396"/>
            <wp:effectExtent l="0" t="0" r="0" b="3175"/>
            <wp:docPr id="32881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216" t="1481" r="71787" b="82684"/>
                    <a:stretch/>
                  </pic:blipFill>
                  <pic:spPr bwMode="auto">
                    <a:xfrm>
                      <a:off x="0" y="0"/>
                      <a:ext cx="2164768" cy="1365715"/>
                    </a:xfrm>
                    <a:prstGeom prst="rect">
                      <a:avLst/>
                    </a:prstGeom>
                    <a:noFill/>
                    <a:ln>
                      <a:noFill/>
                    </a:ln>
                    <a:extLst>
                      <a:ext uri="{53640926-AAD7-44D8-BBD7-CCE9431645EC}">
                        <a14:shadowObscured xmlns:a14="http://schemas.microsoft.com/office/drawing/2010/main"/>
                      </a:ext>
                    </a:extLst>
                  </pic:spPr>
                </pic:pic>
              </a:graphicData>
            </a:graphic>
          </wp:inline>
        </w:drawing>
      </w:r>
    </w:p>
    <w:p w14:paraId="56B55578" w14:textId="77777777" w:rsidR="004B22FC" w:rsidRDefault="004B22FC" w:rsidP="00F73E87">
      <w:pPr>
        <w:contextualSpacing/>
        <w:rPr>
          <w:rFonts w:ascii="Times New Roman" w:hAnsi="Times New Roman" w:cs="Times New Roman"/>
        </w:rPr>
      </w:pPr>
    </w:p>
    <w:p w14:paraId="5C7F7380" w14:textId="7590FFE1" w:rsidR="00F73E87" w:rsidRDefault="00F73E87" w:rsidP="00F73E87">
      <w:pPr>
        <w:contextualSpacing/>
        <w:rPr>
          <w:rFonts w:ascii="Times New Roman" w:hAnsi="Times New Roman" w:cs="Times New Roman"/>
        </w:rPr>
      </w:pPr>
      <w:r>
        <w:rPr>
          <w:rFonts w:ascii="Times New Roman" w:hAnsi="Times New Roman" w:cs="Times New Roman"/>
        </w:rPr>
        <w:t>how we can call the static method?</w:t>
      </w:r>
    </w:p>
    <w:tbl>
      <w:tblPr>
        <w:tblStyle w:val="TableGrid"/>
        <w:tblW w:w="0" w:type="auto"/>
        <w:tblLook w:val="04A0" w:firstRow="1" w:lastRow="0" w:firstColumn="1" w:lastColumn="0" w:noHBand="0" w:noVBand="1"/>
      </w:tblPr>
      <w:tblGrid>
        <w:gridCol w:w="8522"/>
      </w:tblGrid>
      <w:tr w:rsidR="00F73E87" w14:paraId="5DEF66D5" w14:textId="77777777" w:rsidTr="00F73E87">
        <w:tc>
          <w:tcPr>
            <w:tcW w:w="8522" w:type="dxa"/>
          </w:tcPr>
          <w:p w14:paraId="20214D09" w14:textId="603AFEEB" w:rsidR="00F73E87" w:rsidRDefault="00F73E87" w:rsidP="003F107C">
            <w:r>
              <w:t>We can call the static method by using class name</w:t>
            </w:r>
            <w:r w:rsidR="004B22FC">
              <w:t xml:space="preserve"> or a reference variable </w:t>
            </w:r>
            <w:proofErr w:type="gramStart"/>
            <w:r w:rsidR="004B22FC">
              <w:t>name(</w:t>
            </w:r>
            <w:proofErr w:type="gramEnd"/>
            <w:r w:rsidR="004B22FC">
              <w:t>don’t bother whether it contains address of the object or null)</w:t>
            </w:r>
          </w:p>
          <w:p w14:paraId="5614257F" w14:textId="0F88B784" w:rsidR="00F73E87" w:rsidRDefault="00F73E87" w:rsidP="003F107C">
            <w:r>
              <w:t>Ex: int x=</w:t>
            </w:r>
            <w:proofErr w:type="spellStart"/>
            <w:r>
              <w:t>Integer.parseInt</w:t>
            </w:r>
            <w:proofErr w:type="spellEnd"/>
            <w:r>
              <w:t>(“100:);</w:t>
            </w:r>
          </w:p>
        </w:tc>
      </w:tr>
    </w:tbl>
    <w:p w14:paraId="2A676AF8" w14:textId="77777777" w:rsidR="00F73E87" w:rsidRDefault="00F73E87" w:rsidP="003F107C"/>
    <w:p w14:paraId="02EB7FF1" w14:textId="508571B1" w:rsidR="009A16AE" w:rsidRDefault="009A16AE" w:rsidP="003F107C">
      <w:r>
        <w:t>Why we write a class?</w:t>
      </w:r>
    </w:p>
    <w:tbl>
      <w:tblPr>
        <w:tblStyle w:val="TableGrid"/>
        <w:tblW w:w="0" w:type="auto"/>
        <w:tblLook w:val="04A0" w:firstRow="1" w:lastRow="0" w:firstColumn="1" w:lastColumn="0" w:noHBand="0" w:noVBand="1"/>
      </w:tblPr>
      <w:tblGrid>
        <w:gridCol w:w="8522"/>
      </w:tblGrid>
      <w:tr w:rsidR="009A16AE" w14:paraId="223D5072" w14:textId="77777777" w:rsidTr="009A16AE">
        <w:tc>
          <w:tcPr>
            <w:tcW w:w="8522" w:type="dxa"/>
          </w:tcPr>
          <w:p w14:paraId="1F97EBC9" w14:textId="77777777" w:rsidR="009A16AE" w:rsidRDefault="009A16AE" w:rsidP="009A16AE">
            <w:pPr>
              <w:pStyle w:val="ListParagraph"/>
              <w:numPr>
                <w:ilvl w:val="0"/>
                <w:numId w:val="43"/>
              </w:numPr>
            </w:pPr>
            <w:r>
              <w:t>We write a class to create objects</w:t>
            </w:r>
          </w:p>
        </w:tc>
      </w:tr>
    </w:tbl>
    <w:p w14:paraId="2543E867" w14:textId="77777777" w:rsidR="009A16AE" w:rsidRDefault="009A16AE" w:rsidP="003F107C"/>
    <w:p w14:paraId="0EAB597E" w14:textId="0BC6B566" w:rsidR="00714C6A" w:rsidRDefault="00714C6A" w:rsidP="003F107C">
      <w:r>
        <w:t xml:space="preserve">What is the job of </w:t>
      </w:r>
      <w:proofErr w:type="spellStart"/>
      <w:proofErr w:type="gramStart"/>
      <w:r>
        <w:t>readLine</w:t>
      </w:r>
      <w:proofErr w:type="spellEnd"/>
      <w:r>
        <w:t>(</w:t>
      </w:r>
      <w:proofErr w:type="gramEnd"/>
      <w:r>
        <w:t>) method?</w:t>
      </w:r>
    </w:p>
    <w:tbl>
      <w:tblPr>
        <w:tblStyle w:val="TableGrid"/>
        <w:tblW w:w="0" w:type="auto"/>
        <w:tblLook w:val="04A0" w:firstRow="1" w:lastRow="0" w:firstColumn="1" w:lastColumn="0" w:noHBand="0" w:noVBand="1"/>
      </w:tblPr>
      <w:tblGrid>
        <w:gridCol w:w="8522"/>
      </w:tblGrid>
      <w:tr w:rsidR="00714C6A" w14:paraId="5F260D65" w14:textId="77777777" w:rsidTr="00714C6A">
        <w:tc>
          <w:tcPr>
            <w:tcW w:w="8522" w:type="dxa"/>
          </w:tcPr>
          <w:p w14:paraId="7DE83749" w14:textId="7DD2C075" w:rsidR="00714C6A" w:rsidRDefault="00714C6A" w:rsidP="00714C6A">
            <w:pPr>
              <w:pStyle w:val="ListParagraph"/>
              <w:numPr>
                <w:ilvl w:val="1"/>
                <w:numId w:val="53"/>
              </w:numPr>
            </w:pPr>
            <w:r>
              <w:t>It waits in the terminal</w:t>
            </w:r>
            <w:r w:rsidR="00F93D97">
              <w:t xml:space="preserve"> </w:t>
            </w:r>
            <w:r>
              <w:t>(console monitor) to take the input from the keyboard</w:t>
            </w:r>
          </w:p>
          <w:p w14:paraId="0D646291" w14:textId="3C097CAE" w:rsidR="00F93D97" w:rsidRDefault="00F93D97" w:rsidP="00E96870">
            <w:pPr>
              <w:pStyle w:val="ListParagraph"/>
              <w:numPr>
                <w:ilvl w:val="1"/>
                <w:numId w:val="53"/>
              </w:numPr>
            </w:pPr>
            <w:r>
              <w:t xml:space="preserve">Whenever you press the enter after typing something then </w:t>
            </w:r>
            <w:proofErr w:type="spellStart"/>
            <w:proofErr w:type="gramStart"/>
            <w:r>
              <w:t>readLine</w:t>
            </w:r>
            <w:proofErr w:type="spellEnd"/>
            <w:r>
              <w:t>(</w:t>
            </w:r>
            <w:proofErr w:type="gramEnd"/>
            <w:r>
              <w:t>) method takes it and returns as a string</w:t>
            </w:r>
          </w:p>
        </w:tc>
      </w:tr>
    </w:tbl>
    <w:p w14:paraId="17171613" w14:textId="77777777" w:rsidR="00714C6A" w:rsidRDefault="00714C6A" w:rsidP="003F107C"/>
    <w:p w14:paraId="1FB99962" w14:textId="52350A5F" w:rsidR="00E96870" w:rsidRDefault="00E96870" w:rsidP="003F107C">
      <w:r>
        <w:rPr>
          <w:noProof/>
        </w:rPr>
        <w:lastRenderedPageBreak/>
        <w:drawing>
          <wp:inline distT="0" distB="0" distL="0" distR="0" wp14:anchorId="397A59A7" wp14:editId="34FA0225">
            <wp:extent cx="4516341" cy="2174674"/>
            <wp:effectExtent l="0" t="0" r="0" b="0"/>
            <wp:docPr id="541569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506" t="841" r="59895" b="75921"/>
                    <a:stretch/>
                  </pic:blipFill>
                  <pic:spPr bwMode="auto">
                    <a:xfrm>
                      <a:off x="0" y="0"/>
                      <a:ext cx="4566979" cy="2199057"/>
                    </a:xfrm>
                    <a:prstGeom prst="rect">
                      <a:avLst/>
                    </a:prstGeom>
                    <a:noFill/>
                    <a:ln>
                      <a:noFill/>
                    </a:ln>
                    <a:extLst>
                      <a:ext uri="{53640926-AAD7-44D8-BBD7-CCE9431645EC}">
                        <a14:shadowObscured xmlns:a14="http://schemas.microsoft.com/office/drawing/2010/main"/>
                      </a:ext>
                    </a:extLst>
                  </pic:spPr>
                </pic:pic>
              </a:graphicData>
            </a:graphic>
          </wp:inline>
        </w:drawing>
      </w:r>
    </w:p>
    <w:p w14:paraId="48358B8F" w14:textId="195A101E" w:rsidR="008C2CDD" w:rsidRDefault="008C2CDD" w:rsidP="003F107C">
      <w:r>
        <w:t>How to call instance method?</w:t>
      </w:r>
    </w:p>
    <w:tbl>
      <w:tblPr>
        <w:tblStyle w:val="TableGrid"/>
        <w:tblW w:w="0" w:type="auto"/>
        <w:tblLook w:val="04A0" w:firstRow="1" w:lastRow="0" w:firstColumn="1" w:lastColumn="0" w:noHBand="0" w:noVBand="1"/>
      </w:tblPr>
      <w:tblGrid>
        <w:gridCol w:w="8522"/>
      </w:tblGrid>
      <w:tr w:rsidR="00F01F17" w14:paraId="2666CEA8" w14:textId="77777777" w:rsidTr="00F01F17">
        <w:tc>
          <w:tcPr>
            <w:tcW w:w="8522" w:type="dxa"/>
          </w:tcPr>
          <w:p w14:paraId="16E4510C" w14:textId="77777777" w:rsidR="00F01F17" w:rsidRDefault="0058453E" w:rsidP="0058453E">
            <w:pPr>
              <w:pStyle w:val="ListParagraph"/>
              <w:numPr>
                <w:ilvl w:val="2"/>
                <w:numId w:val="53"/>
              </w:numPr>
            </w:pPr>
            <w:r>
              <w:t>We can call instance method by using object only</w:t>
            </w:r>
          </w:p>
          <w:p w14:paraId="5DE49CF8" w14:textId="3761AA98" w:rsidR="0058453E" w:rsidRDefault="0058453E" w:rsidP="0058453E">
            <w:pPr>
              <w:pStyle w:val="ListParagraph"/>
              <w:numPr>
                <w:ilvl w:val="2"/>
                <w:numId w:val="53"/>
              </w:numPr>
            </w:pPr>
            <w:r>
              <w:t>We can all instance method by using reference variable which must contain object address.</w:t>
            </w:r>
          </w:p>
        </w:tc>
      </w:tr>
    </w:tbl>
    <w:p w14:paraId="77FD484F" w14:textId="77777777" w:rsidR="00714C6A" w:rsidRDefault="00714C6A" w:rsidP="003F107C"/>
    <w:p w14:paraId="71E196B9" w14:textId="1829E80F" w:rsidR="005C44B1" w:rsidRDefault="005C44B1" w:rsidP="003F107C">
      <w:r>
        <w:t xml:space="preserve">Why </w:t>
      </w:r>
      <w:proofErr w:type="spellStart"/>
      <w:r>
        <w:t>NullPointerException</w:t>
      </w:r>
      <w:proofErr w:type="spellEnd"/>
      <w:r>
        <w:t xml:space="preserve"> will raise during program execution?</w:t>
      </w:r>
    </w:p>
    <w:tbl>
      <w:tblPr>
        <w:tblStyle w:val="TableGrid"/>
        <w:tblW w:w="0" w:type="auto"/>
        <w:tblLook w:val="04A0" w:firstRow="1" w:lastRow="0" w:firstColumn="1" w:lastColumn="0" w:noHBand="0" w:noVBand="1"/>
      </w:tblPr>
      <w:tblGrid>
        <w:gridCol w:w="8522"/>
      </w:tblGrid>
      <w:tr w:rsidR="005C44B1" w14:paraId="301D5AD4" w14:textId="77777777" w:rsidTr="005C44B1">
        <w:tc>
          <w:tcPr>
            <w:tcW w:w="8522" w:type="dxa"/>
          </w:tcPr>
          <w:p w14:paraId="195A167C" w14:textId="4C9222D5" w:rsidR="005C44B1" w:rsidRDefault="005C44B1" w:rsidP="003F107C">
            <w:r>
              <w:t>If you call instance method by using reference variable which contains null, then we will get this exception.</w:t>
            </w:r>
          </w:p>
        </w:tc>
      </w:tr>
    </w:tbl>
    <w:p w14:paraId="28C20762" w14:textId="77777777" w:rsidR="005C44B1" w:rsidRDefault="005C44B1" w:rsidP="003F107C"/>
    <w:p w14:paraId="5B01A220" w14:textId="52D15D62" w:rsidR="00711A80" w:rsidRDefault="00711A80" w:rsidP="003F107C">
      <w:r>
        <w:t>If…else…</w:t>
      </w:r>
    </w:p>
    <w:tbl>
      <w:tblPr>
        <w:tblStyle w:val="TableGrid"/>
        <w:tblW w:w="0" w:type="auto"/>
        <w:tblLook w:val="04A0" w:firstRow="1" w:lastRow="0" w:firstColumn="1" w:lastColumn="0" w:noHBand="0" w:noVBand="1"/>
      </w:tblPr>
      <w:tblGrid>
        <w:gridCol w:w="8522"/>
      </w:tblGrid>
      <w:tr w:rsidR="00711A80" w14:paraId="08255C7D" w14:textId="77777777" w:rsidTr="00711A80">
        <w:tc>
          <w:tcPr>
            <w:tcW w:w="8522" w:type="dxa"/>
          </w:tcPr>
          <w:p w14:paraId="6B5BD116" w14:textId="77777777" w:rsidR="00711A80" w:rsidRPr="00711A80" w:rsidRDefault="00711A80" w:rsidP="00711A80">
            <w:r w:rsidRPr="00711A80">
              <w:t xml:space="preserve">import </w:t>
            </w:r>
            <w:proofErr w:type="spellStart"/>
            <w:proofErr w:type="gramStart"/>
            <w:r w:rsidRPr="00711A80">
              <w:t>java.io.BufferedReader</w:t>
            </w:r>
            <w:proofErr w:type="spellEnd"/>
            <w:proofErr w:type="gramEnd"/>
            <w:r w:rsidRPr="00711A80">
              <w:t>;</w:t>
            </w:r>
          </w:p>
          <w:p w14:paraId="3C712A36" w14:textId="77777777" w:rsidR="00711A80" w:rsidRPr="00711A80" w:rsidRDefault="00711A80" w:rsidP="00711A80">
            <w:r w:rsidRPr="00711A80">
              <w:t xml:space="preserve">import </w:t>
            </w:r>
            <w:proofErr w:type="spellStart"/>
            <w:proofErr w:type="gramStart"/>
            <w:r w:rsidRPr="00711A80">
              <w:t>java.io.IOException</w:t>
            </w:r>
            <w:proofErr w:type="spellEnd"/>
            <w:proofErr w:type="gramEnd"/>
            <w:r w:rsidRPr="00711A80">
              <w:t>;</w:t>
            </w:r>
          </w:p>
          <w:p w14:paraId="5C6D1EC6" w14:textId="77777777" w:rsidR="00711A80" w:rsidRPr="00711A80" w:rsidRDefault="00711A80" w:rsidP="00711A80">
            <w:r w:rsidRPr="00711A80">
              <w:t xml:space="preserve">import </w:t>
            </w:r>
            <w:proofErr w:type="spellStart"/>
            <w:proofErr w:type="gramStart"/>
            <w:r w:rsidRPr="00711A80">
              <w:t>java.io.InputStreamReader</w:t>
            </w:r>
            <w:proofErr w:type="spellEnd"/>
            <w:proofErr w:type="gramEnd"/>
            <w:r w:rsidRPr="00711A80">
              <w:t>;</w:t>
            </w:r>
          </w:p>
          <w:p w14:paraId="614284DE" w14:textId="77777777" w:rsidR="00711A80" w:rsidRPr="00711A80" w:rsidRDefault="00711A80" w:rsidP="00711A80">
            <w:r w:rsidRPr="00711A80">
              <w:t>public class Eighteen {</w:t>
            </w:r>
          </w:p>
          <w:p w14:paraId="4FF02AEA" w14:textId="77777777" w:rsidR="00711A80" w:rsidRPr="00711A80" w:rsidRDefault="00711A80" w:rsidP="00711A80">
            <w:r w:rsidRPr="00711A80">
              <w:t xml:space="preserve">    public static void </w:t>
            </w:r>
            <w:proofErr w:type="gramStart"/>
            <w:r w:rsidRPr="00711A80">
              <w:t>main(</w:t>
            </w:r>
            <w:proofErr w:type="gramEnd"/>
            <w:r w:rsidRPr="00711A80">
              <w:t xml:space="preserve">String[] </w:t>
            </w:r>
            <w:proofErr w:type="spellStart"/>
            <w:r w:rsidRPr="00711A80">
              <w:t>args</w:t>
            </w:r>
            <w:proofErr w:type="spellEnd"/>
            <w:r w:rsidRPr="00711A80">
              <w:t xml:space="preserve">) throws </w:t>
            </w:r>
            <w:proofErr w:type="spellStart"/>
            <w:r w:rsidRPr="00711A80">
              <w:t>IOException</w:t>
            </w:r>
            <w:proofErr w:type="spellEnd"/>
          </w:p>
          <w:p w14:paraId="4BAB2CEC" w14:textId="77777777" w:rsidR="00711A80" w:rsidRPr="00711A80" w:rsidRDefault="00711A80" w:rsidP="00711A80">
            <w:r w:rsidRPr="00711A80">
              <w:t>    {</w:t>
            </w:r>
          </w:p>
          <w:p w14:paraId="00E73261" w14:textId="77777777" w:rsidR="00711A80" w:rsidRPr="00711A80" w:rsidRDefault="00711A80" w:rsidP="00711A80">
            <w:r w:rsidRPr="00711A80">
              <w:t xml:space="preserve">        </w:t>
            </w:r>
            <w:proofErr w:type="spellStart"/>
            <w:r w:rsidRPr="00711A80">
              <w:t>InputStreamReader</w:t>
            </w:r>
            <w:proofErr w:type="spellEnd"/>
            <w:r w:rsidRPr="00711A80">
              <w:t xml:space="preserve"> </w:t>
            </w:r>
            <w:proofErr w:type="spellStart"/>
            <w:r w:rsidRPr="00711A80">
              <w:t>isr</w:t>
            </w:r>
            <w:proofErr w:type="spellEnd"/>
            <w:r w:rsidRPr="00711A80">
              <w:t xml:space="preserve">=new </w:t>
            </w:r>
            <w:proofErr w:type="spellStart"/>
            <w:proofErr w:type="gramStart"/>
            <w:r w:rsidRPr="00711A80">
              <w:t>InputStreamReader</w:t>
            </w:r>
            <w:proofErr w:type="spellEnd"/>
            <w:r w:rsidRPr="00711A80">
              <w:t>(</w:t>
            </w:r>
            <w:proofErr w:type="gramEnd"/>
            <w:r w:rsidRPr="00711A80">
              <w:t>System.in);</w:t>
            </w:r>
          </w:p>
          <w:p w14:paraId="40846225" w14:textId="77777777" w:rsidR="00711A80" w:rsidRPr="00711A80" w:rsidRDefault="00711A80" w:rsidP="00711A80">
            <w:r w:rsidRPr="00711A80">
              <w:t xml:space="preserve">        </w:t>
            </w:r>
            <w:proofErr w:type="spellStart"/>
            <w:r w:rsidRPr="00711A80">
              <w:t>BufferedReader</w:t>
            </w:r>
            <w:proofErr w:type="spellEnd"/>
            <w:r w:rsidRPr="00711A80">
              <w:t xml:space="preserve"> </w:t>
            </w:r>
            <w:proofErr w:type="spellStart"/>
            <w:r w:rsidRPr="00711A80">
              <w:t>br</w:t>
            </w:r>
            <w:proofErr w:type="spellEnd"/>
            <w:r w:rsidRPr="00711A80">
              <w:t xml:space="preserve">=new </w:t>
            </w:r>
            <w:proofErr w:type="spellStart"/>
            <w:r w:rsidRPr="00711A80">
              <w:t>BufferedReader</w:t>
            </w:r>
            <w:proofErr w:type="spellEnd"/>
            <w:r w:rsidRPr="00711A80">
              <w:t>(</w:t>
            </w:r>
            <w:proofErr w:type="spellStart"/>
            <w:r w:rsidRPr="00711A80">
              <w:t>isr</w:t>
            </w:r>
            <w:proofErr w:type="spellEnd"/>
            <w:r w:rsidRPr="00711A80">
              <w:t>);</w:t>
            </w:r>
          </w:p>
          <w:p w14:paraId="31B5F40B" w14:textId="77777777" w:rsidR="00711A80" w:rsidRPr="00711A80" w:rsidRDefault="00711A80" w:rsidP="00711A80">
            <w:r w:rsidRPr="00711A80">
              <w:t xml:space="preserve">        </w:t>
            </w:r>
            <w:proofErr w:type="spellStart"/>
            <w:r w:rsidRPr="00711A80">
              <w:t>System.out.print</w:t>
            </w:r>
            <w:proofErr w:type="spellEnd"/>
            <w:r w:rsidRPr="00711A80">
              <w:t>("Enter a value:\t");</w:t>
            </w:r>
          </w:p>
          <w:p w14:paraId="2C601DB1" w14:textId="77777777" w:rsidR="00711A80" w:rsidRPr="00711A80" w:rsidRDefault="00711A80" w:rsidP="00711A80">
            <w:r w:rsidRPr="00711A80">
              <w:t>        float x=</w:t>
            </w:r>
            <w:proofErr w:type="spellStart"/>
            <w:r w:rsidRPr="00711A80">
              <w:t>Float.parseFloat</w:t>
            </w:r>
            <w:proofErr w:type="spellEnd"/>
            <w:r w:rsidRPr="00711A80">
              <w:t>(</w:t>
            </w:r>
            <w:proofErr w:type="spellStart"/>
            <w:proofErr w:type="gramStart"/>
            <w:r w:rsidRPr="00711A80">
              <w:t>br.readLine</w:t>
            </w:r>
            <w:proofErr w:type="spellEnd"/>
            <w:proofErr w:type="gramEnd"/>
            <w:r w:rsidRPr="00711A80">
              <w:t>());</w:t>
            </w:r>
          </w:p>
          <w:p w14:paraId="7E5FE504" w14:textId="77777777" w:rsidR="00711A80" w:rsidRPr="00711A80" w:rsidRDefault="00711A80" w:rsidP="00711A80">
            <w:r w:rsidRPr="00711A80">
              <w:t xml:space="preserve">        </w:t>
            </w:r>
            <w:proofErr w:type="spellStart"/>
            <w:r w:rsidRPr="00711A80">
              <w:t>System.out.print</w:t>
            </w:r>
            <w:proofErr w:type="spellEnd"/>
            <w:r w:rsidRPr="00711A80">
              <w:t xml:space="preserve">("Enter </w:t>
            </w:r>
            <w:proofErr w:type="spellStart"/>
            <w:r w:rsidRPr="00711A80">
              <w:t>anothor</w:t>
            </w:r>
            <w:proofErr w:type="spellEnd"/>
            <w:r w:rsidRPr="00711A80">
              <w:t xml:space="preserve"> value:\t");</w:t>
            </w:r>
          </w:p>
          <w:p w14:paraId="3FE1C2DD" w14:textId="77777777" w:rsidR="00711A80" w:rsidRPr="00711A80" w:rsidRDefault="00711A80" w:rsidP="00711A80">
            <w:r w:rsidRPr="00711A80">
              <w:t>        float y=</w:t>
            </w:r>
            <w:proofErr w:type="spellStart"/>
            <w:r w:rsidRPr="00711A80">
              <w:t>Float.parseFloat</w:t>
            </w:r>
            <w:proofErr w:type="spellEnd"/>
            <w:r w:rsidRPr="00711A80">
              <w:t>(</w:t>
            </w:r>
            <w:proofErr w:type="spellStart"/>
            <w:proofErr w:type="gramStart"/>
            <w:r w:rsidRPr="00711A80">
              <w:t>br.readLine</w:t>
            </w:r>
            <w:proofErr w:type="spellEnd"/>
            <w:proofErr w:type="gramEnd"/>
            <w:r w:rsidRPr="00711A80">
              <w:t>());</w:t>
            </w:r>
          </w:p>
          <w:p w14:paraId="52FD6E3A" w14:textId="77777777" w:rsidR="00711A80" w:rsidRPr="00711A80" w:rsidRDefault="00711A80" w:rsidP="00711A80">
            <w:r w:rsidRPr="00711A80">
              <w:t>        if (x &gt; y)</w:t>
            </w:r>
          </w:p>
          <w:p w14:paraId="5F7A8E05" w14:textId="77777777" w:rsidR="00711A80" w:rsidRPr="00711A80" w:rsidRDefault="00711A80" w:rsidP="00711A80">
            <w:r w:rsidRPr="00711A80">
              <w:t xml:space="preserve">            </w:t>
            </w:r>
            <w:proofErr w:type="spellStart"/>
            <w:r w:rsidRPr="00711A80">
              <w:t>System.out.printf</w:t>
            </w:r>
            <w:proofErr w:type="spellEnd"/>
            <w:r w:rsidRPr="00711A80">
              <w:t xml:space="preserve">("%.2f is Bigger </w:t>
            </w:r>
            <w:proofErr w:type="spellStart"/>
            <w:r w:rsidRPr="00711A80">
              <w:t>Number</w:t>
            </w:r>
            <w:proofErr w:type="gramStart"/>
            <w:r w:rsidRPr="00711A80">
              <w:t>",x</w:t>
            </w:r>
            <w:proofErr w:type="spellEnd"/>
            <w:proofErr w:type="gramEnd"/>
            <w:r w:rsidRPr="00711A80">
              <w:t>);</w:t>
            </w:r>
          </w:p>
          <w:p w14:paraId="7BA745AE" w14:textId="77777777" w:rsidR="00711A80" w:rsidRPr="00711A80" w:rsidRDefault="00711A80" w:rsidP="00711A80">
            <w:r w:rsidRPr="00711A80">
              <w:t>        else</w:t>
            </w:r>
          </w:p>
          <w:p w14:paraId="5B292BAE" w14:textId="77777777" w:rsidR="00711A80" w:rsidRPr="00711A80" w:rsidRDefault="00711A80" w:rsidP="00711A80">
            <w:r w:rsidRPr="00711A80">
              <w:t xml:space="preserve">            </w:t>
            </w:r>
            <w:proofErr w:type="spellStart"/>
            <w:r w:rsidRPr="00711A80">
              <w:t>System.out.printf</w:t>
            </w:r>
            <w:proofErr w:type="spellEnd"/>
            <w:r w:rsidRPr="00711A80">
              <w:t xml:space="preserve">("%.2f is Bigger </w:t>
            </w:r>
            <w:proofErr w:type="spellStart"/>
            <w:r w:rsidRPr="00711A80">
              <w:t>Number</w:t>
            </w:r>
            <w:proofErr w:type="gramStart"/>
            <w:r w:rsidRPr="00711A80">
              <w:t>",y</w:t>
            </w:r>
            <w:proofErr w:type="spellEnd"/>
            <w:proofErr w:type="gramEnd"/>
            <w:r w:rsidRPr="00711A80">
              <w:t>);</w:t>
            </w:r>
          </w:p>
          <w:p w14:paraId="557D9BA2" w14:textId="77777777" w:rsidR="00711A80" w:rsidRPr="00711A80" w:rsidRDefault="00711A80" w:rsidP="00711A80">
            <w:r w:rsidRPr="00711A80">
              <w:t>    }</w:t>
            </w:r>
          </w:p>
          <w:p w14:paraId="024741FF" w14:textId="77777777" w:rsidR="00711A80" w:rsidRDefault="00711A80" w:rsidP="003F107C">
            <w:r w:rsidRPr="00711A80">
              <w:t>}</w:t>
            </w:r>
          </w:p>
          <w:p w14:paraId="3FD0CEF9" w14:textId="77777777" w:rsidR="00711A80" w:rsidRPr="000619C8" w:rsidRDefault="00711A80" w:rsidP="003F107C">
            <w:pPr>
              <w:rPr>
                <w:b/>
                <w:bCs/>
                <w:u w:val="single"/>
              </w:rPr>
            </w:pPr>
            <w:r w:rsidRPr="000619C8">
              <w:rPr>
                <w:b/>
                <w:bCs/>
                <w:highlight w:val="yellow"/>
                <w:u w:val="single"/>
              </w:rPr>
              <w:t>Output:</w:t>
            </w:r>
          </w:p>
          <w:p w14:paraId="481AFD3E" w14:textId="77777777" w:rsidR="00515B0A" w:rsidRDefault="00515B0A" w:rsidP="00515B0A">
            <w:r>
              <w:t>Enter a value:  10.90</w:t>
            </w:r>
          </w:p>
          <w:p w14:paraId="4E72147B" w14:textId="77777777" w:rsidR="00515B0A" w:rsidRDefault="00515B0A" w:rsidP="00515B0A">
            <w:r>
              <w:t xml:space="preserve">Enter </w:t>
            </w:r>
            <w:proofErr w:type="spellStart"/>
            <w:r>
              <w:t>anothor</w:t>
            </w:r>
            <w:proofErr w:type="spellEnd"/>
            <w:r>
              <w:t xml:space="preserve"> value:    11.00</w:t>
            </w:r>
          </w:p>
          <w:p w14:paraId="78524B72" w14:textId="09888E2D" w:rsidR="00711A80" w:rsidRDefault="00515B0A" w:rsidP="00515B0A">
            <w:r>
              <w:t>11.00 is Bigger Number</w:t>
            </w:r>
          </w:p>
        </w:tc>
      </w:tr>
    </w:tbl>
    <w:p w14:paraId="085C89C0" w14:textId="77777777" w:rsidR="00711A80" w:rsidRDefault="00711A80" w:rsidP="003F107C"/>
    <w:p w14:paraId="166EE3D4" w14:textId="77777777" w:rsidR="00711A80" w:rsidRDefault="00711A80" w:rsidP="003F107C"/>
    <w:p w14:paraId="3BA6A2ED" w14:textId="4959E417" w:rsidR="00711A80" w:rsidRDefault="003077FF" w:rsidP="003077FF">
      <w:pPr>
        <w:jc w:val="center"/>
        <w:rPr>
          <w:sz w:val="26"/>
          <w:szCs w:val="26"/>
        </w:rPr>
      </w:pPr>
      <w:r w:rsidRPr="003077FF">
        <w:rPr>
          <w:sz w:val="26"/>
          <w:szCs w:val="26"/>
        </w:rPr>
        <w:t>Else…</w:t>
      </w:r>
      <w:proofErr w:type="gramStart"/>
      <w:r w:rsidRPr="003077FF">
        <w:rPr>
          <w:sz w:val="26"/>
          <w:szCs w:val="26"/>
        </w:rPr>
        <w:t>if..</w:t>
      </w:r>
      <w:proofErr w:type="gramEnd"/>
      <w:r w:rsidRPr="003077FF">
        <w:rPr>
          <w:sz w:val="26"/>
          <w:szCs w:val="26"/>
        </w:rPr>
        <w:t xml:space="preserve"> ladder and switch statement</w:t>
      </w:r>
    </w:p>
    <w:tbl>
      <w:tblPr>
        <w:tblStyle w:val="TableGrid"/>
        <w:tblW w:w="0" w:type="auto"/>
        <w:tblLook w:val="04A0" w:firstRow="1" w:lastRow="0" w:firstColumn="1" w:lastColumn="0" w:noHBand="0" w:noVBand="1"/>
      </w:tblPr>
      <w:tblGrid>
        <w:gridCol w:w="8522"/>
      </w:tblGrid>
      <w:tr w:rsidR="003077FF" w14:paraId="7ADCAF83" w14:textId="77777777" w:rsidTr="003077FF">
        <w:tc>
          <w:tcPr>
            <w:tcW w:w="8522" w:type="dxa"/>
          </w:tcPr>
          <w:p w14:paraId="63C4401E" w14:textId="55AE06E6" w:rsidR="003077FF" w:rsidRDefault="003077FF" w:rsidP="003077FF">
            <w:pPr>
              <w:jc w:val="both"/>
              <w:rPr>
                <w:sz w:val="26"/>
                <w:szCs w:val="26"/>
              </w:rPr>
            </w:pPr>
            <w:r w:rsidRPr="003077FF">
              <w:rPr>
                <w:sz w:val="24"/>
                <w:szCs w:val="24"/>
              </w:rPr>
              <w:t>If you want to execution one option among many then we can use either else…if ladder or switch statement.</w:t>
            </w:r>
          </w:p>
        </w:tc>
      </w:tr>
    </w:tbl>
    <w:p w14:paraId="69D44AFE" w14:textId="77777777" w:rsidR="003077FF" w:rsidRDefault="003077FF" w:rsidP="003077FF">
      <w:pPr>
        <w:rPr>
          <w:sz w:val="26"/>
          <w:szCs w:val="26"/>
        </w:rPr>
      </w:pPr>
    </w:p>
    <w:p w14:paraId="3952C0A6" w14:textId="3FE4F954" w:rsidR="00CC6742" w:rsidRDefault="00CC6742" w:rsidP="003077FF">
      <w:pPr>
        <w:rPr>
          <w:sz w:val="26"/>
          <w:szCs w:val="26"/>
        </w:rPr>
      </w:pPr>
      <w:r>
        <w:rPr>
          <w:sz w:val="26"/>
          <w:szCs w:val="26"/>
        </w:rPr>
        <w:t>What is static import?</w:t>
      </w:r>
    </w:p>
    <w:tbl>
      <w:tblPr>
        <w:tblStyle w:val="TableGrid"/>
        <w:tblW w:w="0" w:type="auto"/>
        <w:tblLook w:val="04A0" w:firstRow="1" w:lastRow="0" w:firstColumn="1" w:lastColumn="0" w:noHBand="0" w:noVBand="1"/>
      </w:tblPr>
      <w:tblGrid>
        <w:gridCol w:w="8522"/>
      </w:tblGrid>
      <w:tr w:rsidR="00CC6742" w14:paraId="2FD58BE5" w14:textId="77777777" w:rsidTr="00CC6742">
        <w:tc>
          <w:tcPr>
            <w:tcW w:w="8522" w:type="dxa"/>
          </w:tcPr>
          <w:p w14:paraId="24822516" w14:textId="1057BC33" w:rsidR="00CC6742" w:rsidRDefault="00CC6742" w:rsidP="003077FF">
            <w:pPr>
              <w:rPr>
                <w:sz w:val="26"/>
                <w:szCs w:val="26"/>
              </w:rPr>
            </w:pPr>
            <w:r>
              <w:rPr>
                <w:sz w:val="26"/>
                <w:szCs w:val="26"/>
              </w:rPr>
              <w:t xml:space="preserve">It is used to import static variables and static methods of a class into our </w:t>
            </w:r>
            <w:r>
              <w:rPr>
                <w:sz w:val="26"/>
                <w:szCs w:val="26"/>
              </w:rPr>
              <w:lastRenderedPageBreak/>
              <w:t>program. If we import them then we can use them directly without using class name.</w:t>
            </w:r>
          </w:p>
        </w:tc>
      </w:tr>
    </w:tbl>
    <w:p w14:paraId="368671E3" w14:textId="77777777" w:rsidR="00CC6742" w:rsidRDefault="00CC6742" w:rsidP="003077FF">
      <w:pPr>
        <w:rPr>
          <w:sz w:val="26"/>
          <w:szCs w:val="26"/>
        </w:rPr>
      </w:pPr>
    </w:p>
    <w:p w14:paraId="3CBFD85C" w14:textId="4EFE9A53" w:rsidR="002C0D82" w:rsidRDefault="002C0D82" w:rsidP="003077FF">
      <w:pPr>
        <w:rPr>
          <w:sz w:val="26"/>
          <w:szCs w:val="26"/>
        </w:rPr>
      </w:pPr>
      <w:r>
        <w:rPr>
          <w:sz w:val="26"/>
          <w:szCs w:val="26"/>
        </w:rPr>
        <w:t>What is the scope and life of local variable?</w:t>
      </w:r>
    </w:p>
    <w:tbl>
      <w:tblPr>
        <w:tblStyle w:val="TableGrid"/>
        <w:tblW w:w="0" w:type="auto"/>
        <w:tblLook w:val="04A0" w:firstRow="1" w:lastRow="0" w:firstColumn="1" w:lastColumn="0" w:noHBand="0" w:noVBand="1"/>
      </w:tblPr>
      <w:tblGrid>
        <w:gridCol w:w="8522"/>
      </w:tblGrid>
      <w:tr w:rsidR="002C0D82" w14:paraId="3C9A781B" w14:textId="77777777" w:rsidTr="002C0D82">
        <w:tc>
          <w:tcPr>
            <w:tcW w:w="8522" w:type="dxa"/>
          </w:tcPr>
          <w:p w14:paraId="3AD1660B" w14:textId="77777777" w:rsidR="001253C1" w:rsidRDefault="002C0D82" w:rsidP="001253C1">
            <w:pPr>
              <w:pStyle w:val="ListParagraph"/>
              <w:numPr>
                <w:ilvl w:val="3"/>
                <w:numId w:val="53"/>
              </w:numPr>
              <w:ind w:left="720"/>
              <w:rPr>
                <w:sz w:val="26"/>
                <w:szCs w:val="26"/>
              </w:rPr>
            </w:pPr>
            <w:r w:rsidRPr="001253C1">
              <w:rPr>
                <w:sz w:val="26"/>
                <w:szCs w:val="26"/>
              </w:rPr>
              <w:t>Life means: time between creation and destruction of a variable</w:t>
            </w:r>
          </w:p>
          <w:p w14:paraId="3D2B31A1" w14:textId="77777777" w:rsidR="001253C1" w:rsidRDefault="002C0D82" w:rsidP="001253C1">
            <w:pPr>
              <w:pStyle w:val="ListParagraph"/>
              <w:numPr>
                <w:ilvl w:val="3"/>
                <w:numId w:val="53"/>
              </w:numPr>
              <w:ind w:left="720"/>
              <w:rPr>
                <w:sz w:val="26"/>
                <w:szCs w:val="26"/>
              </w:rPr>
            </w:pPr>
            <w:r w:rsidRPr="001253C1">
              <w:rPr>
                <w:sz w:val="26"/>
                <w:szCs w:val="26"/>
              </w:rPr>
              <w:t>Local variables are created whenever the declaration statement is executed by JVM and destroyed from stack frame whenever the block where declared execution is completed.</w:t>
            </w:r>
          </w:p>
          <w:p w14:paraId="56759AFC" w14:textId="77777777" w:rsidR="001253C1" w:rsidRDefault="002C0D82" w:rsidP="001253C1">
            <w:pPr>
              <w:pStyle w:val="ListParagraph"/>
              <w:numPr>
                <w:ilvl w:val="3"/>
                <w:numId w:val="53"/>
              </w:numPr>
              <w:ind w:left="720"/>
              <w:rPr>
                <w:sz w:val="26"/>
                <w:szCs w:val="26"/>
              </w:rPr>
            </w:pPr>
            <w:r w:rsidRPr="001253C1">
              <w:rPr>
                <w:sz w:val="26"/>
                <w:szCs w:val="26"/>
              </w:rPr>
              <w:t>Scope: in which block or blocks it is accessible is called as the scope of a variable</w:t>
            </w:r>
            <w:r w:rsidR="001253C1" w:rsidRPr="001253C1">
              <w:rPr>
                <w:sz w:val="26"/>
                <w:szCs w:val="26"/>
              </w:rPr>
              <w:t>.</w:t>
            </w:r>
          </w:p>
          <w:p w14:paraId="05D44CFF" w14:textId="3132F755" w:rsidR="002C0D82" w:rsidRPr="001253C1" w:rsidRDefault="002C0D82" w:rsidP="001253C1">
            <w:pPr>
              <w:pStyle w:val="ListParagraph"/>
              <w:numPr>
                <w:ilvl w:val="3"/>
                <w:numId w:val="53"/>
              </w:numPr>
              <w:ind w:left="720"/>
              <w:rPr>
                <w:sz w:val="26"/>
                <w:szCs w:val="26"/>
              </w:rPr>
            </w:pPr>
            <w:r w:rsidRPr="001253C1">
              <w:rPr>
                <w:sz w:val="26"/>
                <w:szCs w:val="26"/>
              </w:rPr>
              <w:t>Local variables are accessible only within the block where these variables are declared.</w:t>
            </w:r>
          </w:p>
        </w:tc>
      </w:tr>
    </w:tbl>
    <w:p w14:paraId="184A0B84" w14:textId="77777777" w:rsidR="002C0D82" w:rsidRDefault="002C0D82" w:rsidP="003077FF">
      <w:pPr>
        <w:rPr>
          <w:sz w:val="26"/>
          <w:szCs w:val="26"/>
        </w:rPr>
      </w:pPr>
    </w:p>
    <w:p w14:paraId="1FB97366" w14:textId="77777777" w:rsidR="002C0D82" w:rsidRDefault="002C0D82" w:rsidP="003077FF">
      <w:pPr>
        <w:rPr>
          <w:sz w:val="26"/>
          <w:szCs w:val="26"/>
        </w:rPr>
      </w:pPr>
    </w:p>
    <w:p w14:paraId="76D1CB6D" w14:textId="2BF31C0B" w:rsidR="001424FF" w:rsidRDefault="001424FF" w:rsidP="003077FF">
      <w:pPr>
        <w:rPr>
          <w:sz w:val="26"/>
          <w:szCs w:val="26"/>
        </w:rPr>
      </w:pPr>
      <w:r>
        <w:rPr>
          <w:sz w:val="26"/>
          <w:szCs w:val="26"/>
        </w:rPr>
        <w:t>Example on</w:t>
      </w:r>
      <w:r w:rsidR="00E37C07">
        <w:rPr>
          <w:sz w:val="26"/>
          <w:szCs w:val="26"/>
        </w:rPr>
        <w:t xml:space="preserve"> </w:t>
      </w:r>
      <w:proofErr w:type="spellStart"/>
      <w:proofErr w:type="gramStart"/>
      <w:r w:rsidR="00E37C07">
        <w:rPr>
          <w:sz w:val="26"/>
          <w:szCs w:val="26"/>
        </w:rPr>
        <w:t>else..</w:t>
      </w:r>
      <w:proofErr w:type="gramEnd"/>
      <w:r w:rsidR="00E37C07">
        <w:rPr>
          <w:sz w:val="26"/>
          <w:szCs w:val="26"/>
        </w:rPr>
        <w:t>if</w:t>
      </w:r>
      <w:proofErr w:type="spellEnd"/>
      <w:r w:rsidR="00E37C07">
        <w:rPr>
          <w:sz w:val="26"/>
          <w:szCs w:val="26"/>
        </w:rPr>
        <w:t>... ladder usage to</w:t>
      </w:r>
      <w:r>
        <w:rPr>
          <w:sz w:val="26"/>
          <w:szCs w:val="26"/>
        </w:rPr>
        <w:t xml:space="preserve"> performing arithmetic operation based on the option you have given</w:t>
      </w:r>
    </w:p>
    <w:tbl>
      <w:tblPr>
        <w:tblStyle w:val="TableGrid"/>
        <w:tblW w:w="0" w:type="auto"/>
        <w:tblLook w:val="04A0" w:firstRow="1" w:lastRow="0" w:firstColumn="1" w:lastColumn="0" w:noHBand="0" w:noVBand="1"/>
      </w:tblPr>
      <w:tblGrid>
        <w:gridCol w:w="8522"/>
      </w:tblGrid>
      <w:tr w:rsidR="00C61689" w14:paraId="17F08DC0" w14:textId="77777777" w:rsidTr="00C61689">
        <w:tc>
          <w:tcPr>
            <w:tcW w:w="8522" w:type="dxa"/>
          </w:tcPr>
          <w:p w14:paraId="1949D2E5" w14:textId="77777777" w:rsidR="00C61689" w:rsidRPr="00C61689" w:rsidRDefault="00C61689" w:rsidP="00C61689">
            <w:pPr>
              <w:rPr>
                <w:sz w:val="26"/>
                <w:szCs w:val="26"/>
              </w:rPr>
            </w:pPr>
            <w:r w:rsidRPr="00C61689">
              <w:rPr>
                <w:sz w:val="26"/>
                <w:szCs w:val="26"/>
              </w:rPr>
              <w:t xml:space="preserve">import </w:t>
            </w:r>
            <w:proofErr w:type="spellStart"/>
            <w:proofErr w:type="gramStart"/>
            <w:r w:rsidRPr="00C61689">
              <w:rPr>
                <w:sz w:val="26"/>
                <w:szCs w:val="26"/>
              </w:rPr>
              <w:t>java.io.BufferedReader</w:t>
            </w:r>
            <w:proofErr w:type="spellEnd"/>
            <w:proofErr w:type="gramEnd"/>
            <w:r w:rsidRPr="00C61689">
              <w:rPr>
                <w:sz w:val="26"/>
                <w:szCs w:val="26"/>
              </w:rPr>
              <w:t>;</w:t>
            </w:r>
          </w:p>
          <w:p w14:paraId="402C6047" w14:textId="77777777" w:rsidR="00C61689" w:rsidRPr="00C61689" w:rsidRDefault="00C61689" w:rsidP="00C61689">
            <w:pPr>
              <w:rPr>
                <w:sz w:val="26"/>
                <w:szCs w:val="26"/>
              </w:rPr>
            </w:pPr>
            <w:r w:rsidRPr="00C61689">
              <w:rPr>
                <w:sz w:val="26"/>
                <w:szCs w:val="26"/>
              </w:rPr>
              <w:t xml:space="preserve">import </w:t>
            </w:r>
            <w:proofErr w:type="spellStart"/>
            <w:proofErr w:type="gramStart"/>
            <w:r w:rsidRPr="00C61689">
              <w:rPr>
                <w:sz w:val="26"/>
                <w:szCs w:val="26"/>
              </w:rPr>
              <w:t>java.io.InputStreamReader</w:t>
            </w:r>
            <w:proofErr w:type="spellEnd"/>
            <w:proofErr w:type="gramEnd"/>
            <w:r w:rsidRPr="00C61689">
              <w:rPr>
                <w:sz w:val="26"/>
                <w:szCs w:val="26"/>
              </w:rPr>
              <w:t>;</w:t>
            </w:r>
          </w:p>
          <w:p w14:paraId="01764968" w14:textId="77777777" w:rsidR="00C61689" w:rsidRPr="00C61689" w:rsidRDefault="00C61689" w:rsidP="00C61689">
            <w:pPr>
              <w:rPr>
                <w:sz w:val="26"/>
                <w:szCs w:val="26"/>
              </w:rPr>
            </w:pPr>
            <w:r w:rsidRPr="00C61689">
              <w:rPr>
                <w:sz w:val="26"/>
                <w:szCs w:val="26"/>
              </w:rPr>
              <w:t xml:space="preserve">import static </w:t>
            </w:r>
            <w:proofErr w:type="spellStart"/>
            <w:proofErr w:type="gramStart"/>
            <w:r w:rsidRPr="00C61689">
              <w:rPr>
                <w:sz w:val="26"/>
                <w:szCs w:val="26"/>
              </w:rPr>
              <w:t>java.lang</w:t>
            </w:r>
            <w:proofErr w:type="gramEnd"/>
            <w:r w:rsidRPr="00C61689">
              <w:rPr>
                <w:sz w:val="26"/>
                <w:szCs w:val="26"/>
              </w:rPr>
              <w:t>.Integer.parseInt</w:t>
            </w:r>
            <w:proofErr w:type="spellEnd"/>
            <w:r w:rsidRPr="00C61689">
              <w:rPr>
                <w:sz w:val="26"/>
                <w:szCs w:val="26"/>
              </w:rPr>
              <w:t>;</w:t>
            </w:r>
          </w:p>
          <w:p w14:paraId="31EAC471" w14:textId="77777777" w:rsidR="00C61689" w:rsidRPr="00C61689" w:rsidRDefault="00C61689" w:rsidP="00C61689">
            <w:pPr>
              <w:rPr>
                <w:sz w:val="26"/>
                <w:szCs w:val="26"/>
              </w:rPr>
            </w:pPr>
            <w:r w:rsidRPr="00C61689">
              <w:rPr>
                <w:sz w:val="26"/>
                <w:szCs w:val="26"/>
              </w:rPr>
              <w:t>public class Nineteen {</w:t>
            </w:r>
          </w:p>
          <w:p w14:paraId="167EFC98" w14:textId="77777777" w:rsidR="00C61689" w:rsidRPr="00C61689" w:rsidRDefault="00C61689" w:rsidP="00C61689">
            <w:pPr>
              <w:rPr>
                <w:sz w:val="26"/>
                <w:szCs w:val="26"/>
              </w:rPr>
            </w:pPr>
            <w:r w:rsidRPr="00C61689">
              <w:rPr>
                <w:sz w:val="26"/>
                <w:szCs w:val="26"/>
              </w:rPr>
              <w:t xml:space="preserve">    public static void </w:t>
            </w:r>
            <w:proofErr w:type="gramStart"/>
            <w:r w:rsidRPr="00C61689">
              <w:rPr>
                <w:sz w:val="26"/>
                <w:szCs w:val="26"/>
              </w:rPr>
              <w:t>main(</w:t>
            </w:r>
            <w:proofErr w:type="gramEnd"/>
            <w:r w:rsidRPr="00C61689">
              <w:rPr>
                <w:sz w:val="26"/>
                <w:szCs w:val="26"/>
              </w:rPr>
              <w:t xml:space="preserve">String[] </w:t>
            </w:r>
            <w:proofErr w:type="spellStart"/>
            <w:r w:rsidRPr="00C61689">
              <w:rPr>
                <w:sz w:val="26"/>
                <w:szCs w:val="26"/>
              </w:rPr>
              <w:t>args</w:t>
            </w:r>
            <w:proofErr w:type="spellEnd"/>
            <w:r w:rsidRPr="00C61689">
              <w:rPr>
                <w:sz w:val="26"/>
                <w:szCs w:val="26"/>
              </w:rPr>
              <w:t>) throws Exception</w:t>
            </w:r>
          </w:p>
          <w:p w14:paraId="20AD1485" w14:textId="77777777" w:rsidR="00C61689" w:rsidRPr="00C61689" w:rsidRDefault="00C61689" w:rsidP="00C61689">
            <w:pPr>
              <w:rPr>
                <w:sz w:val="26"/>
                <w:szCs w:val="26"/>
              </w:rPr>
            </w:pPr>
            <w:r w:rsidRPr="00C61689">
              <w:rPr>
                <w:sz w:val="26"/>
                <w:szCs w:val="26"/>
              </w:rPr>
              <w:t>    {        </w:t>
            </w:r>
          </w:p>
          <w:p w14:paraId="2AF9047A"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BufferedReader</w:t>
            </w:r>
            <w:proofErr w:type="spellEnd"/>
            <w:r w:rsidRPr="00C61689">
              <w:rPr>
                <w:sz w:val="26"/>
                <w:szCs w:val="26"/>
              </w:rPr>
              <w:t xml:space="preserve"> </w:t>
            </w:r>
            <w:proofErr w:type="spellStart"/>
            <w:r w:rsidRPr="00C61689">
              <w:rPr>
                <w:sz w:val="26"/>
                <w:szCs w:val="26"/>
              </w:rPr>
              <w:t>br</w:t>
            </w:r>
            <w:proofErr w:type="spellEnd"/>
            <w:r w:rsidRPr="00C61689">
              <w:rPr>
                <w:sz w:val="26"/>
                <w:szCs w:val="26"/>
              </w:rPr>
              <w:t xml:space="preserve">=new </w:t>
            </w:r>
            <w:proofErr w:type="spellStart"/>
            <w:proofErr w:type="gramStart"/>
            <w:r w:rsidRPr="00C61689">
              <w:rPr>
                <w:sz w:val="26"/>
                <w:szCs w:val="26"/>
              </w:rPr>
              <w:t>BufferedReader</w:t>
            </w:r>
            <w:proofErr w:type="spellEnd"/>
            <w:r w:rsidRPr="00C61689">
              <w:rPr>
                <w:sz w:val="26"/>
                <w:szCs w:val="26"/>
              </w:rPr>
              <w:t>(</w:t>
            </w:r>
            <w:proofErr w:type="gramEnd"/>
            <w:r w:rsidRPr="00C61689">
              <w:rPr>
                <w:sz w:val="26"/>
                <w:szCs w:val="26"/>
              </w:rPr>
              <w:t xml:space="preserve">new </w:t>
            </w:r>
            <w:proofErr w:type="spellStart"/>
            <w:r w:rsidRPr="00C61689">
              <w:rPr>
                <w:sz w:val="26"/>
                <w:szCs w:val="26"/>
              </w:rPr>
              <w:t>InputStreamReader</w:t>
            </w:r>
            <w:proofErr w:type="spellEnd"/>
            <w:r w:rsidRPr="00C61689">
              <w:rPr>
                <w:sz w:val="26"/>
                <w:szCs w:val="26"/>
              </w:rPr>
              <w:t>(System.in));</w:t>
            </w:r>
          </w:p>
          <w:p w14:paraId="2E2D8976"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("1.add");</w:t>
            </w:r>
          </w:p>
          <w:p w14:paraId="23FF3A7D"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("2.sub");</w:t>
            </w:r>
          </w:p>
          <w:p w14:paraId="11739B9A"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w:t>
            </w:r>
            <w:proofErr w:type="gramStart"/>
            <w:r w:rsidRPr="00C61689">
              <w:rPr>
                <w:sz w:val="26"/>
                <w:szCs w:val="26"/>
              </w:rPr>
              <w:t>3.multiply</w:t>
            </w:r>
            <w:proofErr w:type="gramEnd"/>
            <w:r w:rsidRPr="00C61689">
              <w:rPr>
                <w:sz w:val="26"/>
                <w:szCs w:val="26"/>
              </w:rPr>
              <w:t>");</w:t>
            </w:r>
          </w:p>
          <w:p w14:paraId="1B251809"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("4.div");</w:t>
            </w:r>
          </w:p>
          <w:p w14:paraId="7917CC1F"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w:t>
            </w:r>
            <w:proofErr w:type="gramStart"/>
            <w:r w:rsidRPr="00C61689">
              <w:rPr>
                <w:sz w:val="26"/>
                <w:szCs w:val="26"/>
              </w:rPr>
              <w:t>5.modulus</w:t>
            </w:r>
            <w:proofErr w:type="gramEnd"/>
            <w:r w:rsidRPr="00C61689">
              <w:rPr>
                <w:sz w:val="26"/>
                <w:szCs w:val="26"/>
              </w:rPr>
              <w:t>");</w:t>
            </w:r>
          </w:p>
          <w:p w14:paraId="20FEC852"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("Option Please:\t");</w:t>
            </w:r>
          </w:p>
          <w:p w14:paraId="6957C82E" w14:textId="77777777" w:rsidR="00C61689" w:rsidRPr="00C61689" w:rsidRDefault="00C61689" w:rsidP="00C61689">
            <w:pPr>
              <w:rPr>
                <w:sz w:val="26"/>
                <w:szCs w:val="26"/>
              </w:rPr>
            </w:pPr>
            <w:r w:rsidRPr="00C61689">
              <w:rPr>
                <w:sz w:val="26"/>
                <w:szCs w:val="26"/>
              </w:rPr>
              <w:t>        int opt=</w:t>
            </w:r>
            <w:proofErr w:type="spellStart"/>
            <w:r w:rsidRPr="00C61689">
              <w:rPr>
                <w:sz w:val="26"/>
                <w:szCs w:val="26"/>
              </w:rPr>
              <w:t>parseInt</w:t>
            </w:r>
            <w:proofErr w:type="spellEnd"/>
            <w:r w:rsidRPr="00C61689">
              <w:rPr>
                <w:sz w:val="26"/>
                <w:szCs w:val="26"/>
              </w:rPr>
              <w:t>(</w:t>
            </w:r>
            <w:proofErr w:type="spellStart"/>
            <w:proofErr w:type="gramStart"/>
            <w:r w:rsidRPr="00C61689">
              <w:rPr>
                <w:sz w:val="26"/>
                <w:szCs w:val="26"/>
              </w:rPr>
              <w:t>br.readLine</w:t>
            </w:r>
            <w:proofErr w:type="spellEnd"/>
            <w:proofErr w:type="gramEnd"/>
            <w:r w:rsidRPr="00C61689">
              <w:rPr>
                <w:sz w:val="26"/>
                <w:szCs w:val="26"/>
              </w:rPr>
              <w:t>());</w:t>
            </w:r>
          </w:p>
          <w:p w14:paraId="67A7771B" w14:textId="77777777" w:rsidR="00C61689" w:rsidRPr="00C61689" w:rsidRDefault="00C61689" w:rsidP="00C61689">
            <w:pPr>
              <w:rPr>
                <w:sz w:val="26"/>
                <w:szCs w:val="26"/>
              </w:rPr>
            </w:pPr>
            <w:r w:rsidRPr="00C61689">
              <w:rPr>
                <w:sz w:val="26"/>
                <w:szCs w:val="26"/>
              </w:rPr>
              <w:t>        if(opt&gt;=1 &amp;&amp; opt&lt;=5)</w:t>
            </w:r>
          </w:p>
          <w:p w14:paraId="1E914451" w14:textId="77777777" w:rsidR="00C61689" w:rsidRPr="00C61689" w:rsidRDefault="00C61689" w:rsidP="00C61689">
            <w:pPr>
              <w:rPr>
                <w:sz w:val="26"/>
                <w:szCs w:val="26"/>
              </w:rPr>
            </w:pPr>
            <w:r w:rsidRPr="00C61689">
              <w:rPr>
                <w:sz w:val="26"/>
                <w:szCs w:val="26"/>
              </w:rPr>
              <w:t>        {</w:t>
            </w:r>
          </w:p>
          <w:p w14:paraId="45F6946B"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w:t>
            </w:r>
            <w:proofErr w:type="spellEnd"/>
            <w:r w:rsidRPr="00C61689">
              <w:rPr>
                <w:sz w:val="26"/>
                <w:szCs w:val="26"/>
              </w:rPr>
              <w:t>("Enter first int:\t");</w:t>
            </w:r>
          </w:p>
          <w:p w14:paraId="1FA8A12B" w14:textId="77777777" w:rsidR="00C61689" w:rsidRPr="00C61689" w:rsidRDefault="00C61689" w:rsidP="00C61689">
            <w:pPr>
              <w:rPr>
                <w:sz w:val="26"/>
                <w:szCs w:val="26"/>
              </w:rPr>
            </w:pPr>
            <w:r w:rsidRPr="00C61689">
              <w:rPr>
                <w:sz w:val="26"/>
                <w:szCs w:val="26"/>
              </w:rPr>
              <w:t>            int a=</w:t>
            </w:r>
            <w:proofErr w:type="spellStart"/>
            <w:r w:rsidRPr="00C61689">
              <w:rPr>
                <w:sz w:val="26"/>
                <w:szCs w:val="26"/>
              </w:rPr>
              <w:t>parseInt</w:t>
            </w:r>
            <w:proofErr w:type="spellEnd"/>
            <w:r w:rsidRPr="00C61689">
              <w:rPr>
                <w:sz w:val="26"/>
                <w:szCs w:val="26"/>
              </w:rPr>
              <w:t>(</w:t>
            </w:r>
            <w:proofErr w:type="spellStart"/>
            <w:proofErr w:type="gramStart"/>
            <w:r w:rsidRPr="00C61689">
              <w:rPr>
                <w:sz w:val="26"/>
                <w:szCs w:val="26"/>
              </w:rPr>
              <w:t>br.readLine</w:t>
            </w:r>
            <w:proofErr w:type="spellEnd"/>
            <w:proofErr w:type="gramEnd"/>
            <w:r w:rsidRPr="00C61689">
              <w:rPr>
                <w:sz w:val="26"/>
                <w:szCs w:val="26"/>
              </w:rPr>
              <w:t>());</w:t>
            </w:r>
          </w:p>
          <w:p w14:paraId="233BAF5C"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w:t>
            </w:r>
            <w:proofErr w:type="spellEnd"/>
            <w:r w:rsidRPr="00C61689">
              <w:rPr>
                <w:sz w:val="26"/>
                <w:szCs w:val="26"/>
              </w:rPr>
              <w:t>("Enter second int:\t");</w:t>
            </w:r>
          </w:p>
          <w:p w14:paraId="43C333DD" w14:textId="77777777" w:rsidR="00C61689" w:rsidRPr="00C61689" w:rsidRDefault="00C61689" w:rsidP="00C61689">
            <w:pPr>
              <w:rPr>
                <w:sz w:val="26"/>
                <w:szCs w:val="26"/>
              </w:rPr>
            </w:pPr>
            <w:r w:rsidRPr="00C61689">
              <w:rPr>
                <w:sz w:val="26"/>
                <w:szCs w:val="26"/>
              </w:rPr>
              <w:t>            int b=</w:t>
            </w:r>
            <w:proofErr w:type="spellStart"/>
            <w:r w:rsidRPr="00C61689">
              <w:rPr>
                <w:sz w:val="26"/>
                <w:szCs w:val="26"/>
              </w:rPr>
              <w:t>parseInt</w:t>
            </w:r>
            <w:proofErr w:type="spellEnd"/>
            <w:r w:rsidRPr="00C61689">
              <w:rPr>
                <w:sz w:val="26"/>
                <w:szCs w:val="26"/>
              </w:rPr>
              <w:t>(</w:t>
            </w:r>
            <w:proofErr w:type="spellStart"/>
            <w:proofErr w:type="gramStart"/>
            <w:r w:rsidRPr="00C61689">
              <w:rPr>
                <w:sz w:val="26"/>
                <w:szCs w:val="26"/>
              </w:rPr>
              <w:t>br.readLine</w:t>
            </w:r>
            <w:proofErr w:type="spellEnd"/>
            <w:proofErr w:type="gramEnd"/>
            <w:r w:rsidRPr="00C61689">
              <w:rPr>
                <w:sz w:val="26"/>
                <w:szCs w:val="26"/>
              </w:rPr>
              <w:t>());</w:t>
            </w:r>
          </w:p>
          <w:p w14:paraId="32A97E27" w14:textId="77777777" w:rsidR="00C61689" w:rsidRPr="00C61689" w:rsidRDefault="00C61689" w:rsidP="00C61689">
            <w:pPr>
              <w:rPr>
                <w:sz w:val="26"/>
                <w:szCs w:val="26"/>
              </w:rPr>
            </w:pPr>
            <w:r w:rsidRPr="00C61689">
              <w:rPr>
                <w:sz w:val="26"/>
                <w:szCs w:val="26"/>
              </w:rPr>
              <w:t>            if(opt==1)</w:t>
            </w:r>
          </w:p>
          <w:p w14:paraId="2B5961FB"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System.err.printf</w:t>
            </w:r>
            <w:proofErr w:type="spellEnd"/>
            <w:r w:rsidRPr="00C61689">
              <w:rPr>
                <w:sz w:val="26"/>
                <w:szCs w:val="26"/>
              </w:rPr>
              <w:t>("%d + %d = %d</w:t>
            </w:r>
            <w:proofErr w:type="gramStart"/>
            <w:r w:rsidRPr="00C61689">
              <w:rPr>
                <w:sz w:val="26"/>
                <w:szCs w:val="26"/>
              </w:rPr>
              <w:t>",</w:t>
            </w:r>
            <w:proofErr w:type="spellStart"/>
            <w:r w:rsidRPr="00C61689">
              <w:rPr>
                <w:sz w:val="26"/>
                <w:szCs w:val="26"/>
              </w:rPr>
              <w:t>a</w:t>
            </w:r>
            <w:proofErr w:type="gramEnd"/>
            <w:r w:rsidRPr="00C61689">
              <w:rPr>
                <w:sz w:val="26"/>
                <w:szCs w:val="26"/>
              </w:rPr>
              <w:t>,b,a+b</w:t>
            </w:r>
            <w:proofErr w:type="spellEnd"/>
            <w:r w:rsidRPr="00C61689">
              <w:rPr>
                <w:sz w:val="26"/>
                <w:szCs w:val="26"/>
              </w:rPr>
              <w:t>);</w:t>
            </w:r>
          </w:p>
          <w:p w14:paraId="1F109C6C" w14:textId="77777777" w:rsidR="00C61689" w:rsidRPr="00C61689" w:rsidRDefault="00C61689" w:rsidP="00C61689">
            <w:pPr>
              <w:rPr>
                <w:sz w:val="26"/>
                <w:szCs w:val="26"/>
              </w:rPr>
            </w:pPr>
            <w:r w:rsidRPr="00C61689">
              <w:rPr>
                <w:sz w:val="26"/>
                <w:szCs w:val="26"/>
              </w:rPr>
              <w:t>            else if(opt==2)</w:t>
            </w:r>
          </w:p>
          <w:p w14:paraId="5B4DA496"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System.err.printf</w:t>
            </w:r>
            <w:proofErr w:type="spellEnd"/>
            <w:r w:rsidRPr="00C61689">
              <w:rPr>
                <w:sz w:val="26"/>
                <w:szCs w:val="26"/>
              </w:rPr>
              <w:t>("%d - %d = %d</w:t>
            </w:r>
            <w:proofErr w:type="gramStart"/>
            <w:r w:rsidRPr="00C61689">
              <w:rPr>
                <w:sz w:val="26"/>
                <w:szCs w:val="26"/>
              </w:rPr>
              <w:t>",</w:t>
            </w:r>
            <w:proofErr w:type="spellStart"/>
            <w:r w:rsidRPr="00C61689">
              <w:rPr>
                <w:sz w:val="26"/>
                <w:szCs w:val="26"/>
              </w:rPr>
              <w:t>a</w:t>
            </w:r>
            <w:proofErr w:type="gramEnd"/>
            <w:r w:rsidRPr="00C61689">
              <w:rPr>
                <w:sz w:val="26"/>
                <w:szCs w:val="26"/>
              </w:rPr>
              <w:t>,b,a</w:t>
            </w:r>
            <w:proofErr w:type="spellEnd"/>
            <w:r w:rsidRPr="00C61689">
              <w:rPr>
                <w:sz w:val="26"/>
                <w:szCs w:val="26"/>
              </w:rPr>
              <w:t>-b);</w:t>
            </w:r>
          </w:p>
          <w:p w14:paraId="4CB00807" w14:textId="77777777" w:rsidR="00C61689" w:rsidRPr="00C61689" w:rsidRDefault="00C61689" w:rsidP="00C61689">
            <w:pPr>
              <w:rPr>
                <w:sz w:val="26"/>
                <w:szCs w:val="26"/>
              </w:rPr>
            </w:pPr>
            <w:r w:rsidRPr="00C61689">
              <w:rPr>
                <w:sz w:val="26"/>
                <w:szCs w:val="26"/>
              </w:rPr>
              <w:t>            else if(opt==3)</w:t>
            </w:r>
          </w:p>
          <w:p w14:paraId="1830BFD9"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System.err.printf</w:t>
            </w:r>
            <w:proofErr w:type="spellEnd"/>
            <w:r w:rsidRPr="00C61689">
              <w:rPr>
                <w:sz w:val="26"/>
                <w:szCs w:val="26"/>
              </w:rPr>
              <w:t>("%d * %d = %d</w:t>
            </w:r>
            <w:proofErr w:type="gramStart"/>
            <w:r w:rsidRPr="00C61689">
              <w:rPr>
                <w:sz w:val="26"/>
                <w:szCs w:val="26"/>
              </w:rPr>
              <w:t>",</w:t>
            </w:r>
            <w:proofErr w:type="spellStart"/>
            <w:r w:rsidRPr="00C61689">
              <w:rPr>
                <w:sz w:val="26"/>
                <w:szCs w:val="26"/>
              </w:rPr>
              <w:t>a</w:t>
            </w:r>
            <w:proofErr w:type="gramEnd"/>
            <w:r w:rsidRPr="00C61689">
              <w:rPr>
                <w:sz w:val="26"/>
                <w:szCs w:val="26"/>
              </w:rPr>
              <w:t>,b,a</w:t>
            </w:r>
            <w:proofErr w:type="spellEnd"/>
            <w:r w:rsidRPr="00C61689">
              <w:rPr>
                <w:sz w:val="26"/>
                <w:szCs w:val="26"/>
              </w:rPr>
              <w:t>*b);</w:t>
            </w:r>
          </w:p>
          <w:p w14:paraId="213CB05D" w14:textId="77777777" w:rsidR="00C61689" w:rsidRPr="00C61689" w:rsidRDefault="00C61689" w:rsidP="00C61689">
            <w:pPr>
              <w:rPr>
                <w:sz w:val="26"/>
                <w:szCs w:val="26"/>
              </w:rPr>
            </w:pPr>
            <w:r w:rsidRPr="00C61689">
              <w:rPr>
                <w:sz w:val="26"/>
                <w:szCs w:val="26"/>
              </w:rPr>
              <w:lastRenderedPageBreak/>
              <w:t>            else if(opt==4)</w:t>
            </w:r>
          </w:p>
          <w:p w14:paraId="3046B308"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System.err.printf</w:t>
            </w:r>
            <w:proofErr w:type="spellEnd"/>
            <w:r w:rsidRPr="00C61689">
              <w:rPr>
                <w:sz w:val="26"/>
                <w:szCs w:val="26"/>
              </w:rPr>
              <w:t>("%d / %d = %d</w:t>
            </w:r>
            <w:proofErr w:type="gramStart"/>
            <w:r w:rsidRPr="00C61689">
              <w:rPr>
                <w:sz w:val="26"/>
                <w:szCs w:val="26"/>
              </w:rPr>
              <w:t>",</w:t>
            </w:r>
            <w:proofErr w:type="spellStart"/>
            <w:r w:rsidRPr="00C61689">
              <w:rPr>
                <w:sz w:val="26"/>
                <w:szCs w:val="26"/>
              </w:rPr>
              <w:t>a</w:t>
            </w:r>
            <w:proofErr w:type="gramEnd"/>
            <w:r w:rsidRPr="00C61689">
              <w:rPr>
                <w:sz w:val="26"/>
                <w:szCs w:val="26"/>
              </w:rPr>
              <w:t>,b,a</w:t>
            </w:r>
            <w:proofErr w:type="spellEnd"/>
            <w:r w:rsidRPr="00C61689">
              <w:rPr>
                <w:sz w:val="26"/>
                <w:szCs w:val="26"/>
              </w:rPr>
              <w:t>/b);</w:t>
            </w:r>
          </w:p>
          <w:p w14:paraId="234F0C2E" w14:textId="77777777" w:rsidR="00C61689" w:rsidRPr="00C61689" w:rsidRDefault="00C61689" w:rsidP="00C61689">
            <w:pPr>
              <w:rPr>
                <w:sz w:val="26"/>
                <w:szCs w:val="26"/>
              </w:rPr>
            </w:pPr>
            <w:r w:rsidRPr="00C61689">
              <w:rPr>
                <w:sz w:val="26"/>
                <w:szCs w:val="26"/>
              </w:rPr>
              <w:t>            else</w:t>
            </w:r>
          </w:p>
          <w:p w14:paraId="2A93051F"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System.err.printf</w:t>
            </w:r>
            <w:proofErr w:type="spellEnd"/>
            <w:r w:rsidRPr="00C61689">
              <w:rPr>
                <w:sz w:val="26"/>
                <w:szCs w:val="26"/>
              </w:rPr>
              <w:t>("%d %% %d = %d</w:t>
            </w:r>
            <w:proofErr w:type="gramStart"/>
            <w:r w:rsidRPr="00C61689">
              <w:rPr>
                <w:sz w:val="26"/>
                <w:szCs w:val="26"/>
              </w:rPr>
              <w:t>",</w:t>
            </w:r>
            <w:proofErr w:type="spellStart"/>
            <w:r w:rsidRPr="00C61689">
              <w:rPr>
                <w:sz w:val="26"/>
                <w:szCs w:val="26"/>
              </w:rPr>
              <w:t>a</w:t>
            </w:r>
            <w:proofErr w:type="gramEnd"/>
            <w:r w:rsidRPr="00C61689">
              <w:rPr>
                <w:sz w:val="26"/>
                <w:szCs w:val="26"/>
              </w:rPr>
              <w:t>,b,a%b</w:t>
            </w:r>
            <w:proofErr w:type="spellEnd"/>
            <w:r w:rsidRPr="00C61689">
              <w:rPr>
                <w:sz w:val="26"/>
                <w:szCs w:val="26"/>
              </w:rPr>
              <w:t>);</w:t>
            </w:r>
          </w:p>
          <w:p w14:paraId="653849E1" w14:textId="77777777" w:rsidR="00C61689" w:rsidRPr="00C61689" w:rsidRDefault="00C61689" w:rsidP="00C61689">
            <w:pPr>
              <w:rPr>
                <w:sz w:val="26"/>
                <w:szCs w:val="26"/>
              </w:rPr>
            </w:pPr>
            <w:r w:rsidRPr="00C61689">
              <w:rPr>
                <w:sz w:val="26"/>
                <w:szCs w:val="26"/>
              </w:rPr>
              <w:t xml:space="preserve">        </w:t>
            </w:r>
            <w:proofErr w:type="gramStart"/>
            <w:r w:rsidRPr="00C61689">
              <w:rPr>
                <w:sz w:val="26"/>
                <w:szCs w:val="26"/>
              </w:rPr>
              <w:t>}else</w:t>
            </w:r>
            <w:proofErr w:type="gramEnd"/>
            <w:r w:rsidRPr="00C61689">
              <w:rPr>
                <w:sz w:val="26"/>
                <w:szCs w:val="26"/>
              </w:rPr>
              <w:t>{</w:t>
            </w:r>
          </w:p>
          <w:p w14:paraId="3B7731DA" w14:textId="77777777" w:rsidR="00C61689" w:rsidRPr="00C61689" w:rsidRDefault="00C61689" w:rsidP="00C61689">
            <w:pPr>
              <w:rPr>
                <w:sz w:val="26"/>
                <w:szCs w:val="26"/>
              </w:rPr>
            </w:pPr>
            <w:r w:rsidRPr="00C61689">
              <w:rPr>
                <w:sz w:val="26"/>
                <w:szCs w:val="26"/>
              </w:rPr>
              <w:t xml:space="preserve">            </w:t>
            </w:r>
            <w:proofErr w:type="spellStart"/>
            <w:r w:rsidRPr="00C61689">
              <w:rPr>
                <w:sz w:val="26"/>
                <w:szCs w:val="26"/>
              </w:rPr>
              <w:t>System.out.println</w:t>
            </w:r>
            <w:proofErr w:type="spellEnd"/>
            <w:r w:rsidRPr="00C61689">
              <w:rPr>
                <w:sz w:val="26"/>
                <w:szCs w:val="26"/>
              </w:rPr>
              <w:t>("Given Option is Invalid");</w:t>
            </w:r>
          </w:p>
          <w:p w14:paraId="7A8B1B46" w14:textId="15E20019" w:rsidR="00C61689" w:rsidRPr="00C61689" w:rsidRDefault="00C61689" w:rsidP="00C61689">
            <w:pPr>
              <w:rPr>
                <w:sz w:val="26"/>
                <w:szCs w:val="26"/>
              </w:rPr>
            </w:pPr>
            <w:r w:rsidRPr="00C61689">
              <w:rPr>
                <w:sz w:val="26"/>
                <w:szCs w:val="26"/>
              </w:rPr>
              <w:t xml:space="preserve">        }        </w:t>
            </w:r>
          </w:p>
          <w:p w14:paraId="45A2564C" w14:textId="77777777" w:rsidR="00C61689" w:rsidRPr="00C61689" w:rsidRDefault="00C61689" w:rsidP="00C61689">
            <w:pPr>
              <w:rPr>
                <w:sz w:val="26"/>
                <w:szCs w:val="26"/>
              </w:rPr>
            </w:pPr>
            <w:r w:rsidRPr="00C61689">
              <w:rPr>
                <w:sz w:val="26"/>
                <w:szCs w:val="26"/>
              </w:rPr>
              <w:t>    }</w:t>
            </w:r>
          </w:p>
          <w:p w14:paraId="33E03D45" w14:textId="77777777" w:rsidR="00C61689" w:rsidRDefault="00C61689" w:rsidP="003077FF">
            <w:pPr>
              <w:rPr>
                <w:sz w:val="26"/>
                <w:szCs w:val="26"/>
              </w:rPr>
            </w:pPr>
            <w:r w:rsidRPr="00C61689">
              <w:rPr>
                <w:sz w:val="26"/>
                <w:szCs w:val="26"/>
              </w:rPr>
              <w:t>}</w:t>
            </w:r>
          </w:p>
          <w:p w14:paraId="245FC4B9" w14:textId="77777777" w:rsidR="00C61689" w:rsidRPr="00C61689" w:rsidRDefault="00C61689" w:rsidP="003077FF">
            <w:pPr>
              <w:rPr>
                <w:b/>
                <w:bCs/>
                <w:sz w:val="26"/>
                <w:szCs w:val="26"/>
                <w:u w:val="single"/>
              </w:rPr>
            </w:pPr>
            <w:r w:rsidRPr="00C61689">
              <w:rPr>
                <w:b/>
                <w:bCs/>
                <w:sz w:val="26"/>
                <w:szCs w:val="26"/>
                <w:highlight w:val="green"/>
                <w:u w:val="single"/>
              </w:rPr>
              <w:t>Output:</w:t>
            </w:r>
          </w:p>
          <w:p w14:paraId="53C5F71F" w14:textId="77777777" w:rsidR="00AB47D6" w:rsidRPr="00AB47D6" w:rsidRDefault="00AB47D6" w:rsidP="00AB47D6">
            <w:pPr>
              <w:rPr>
                <w:sz w:val="26"/>
                <w:szCs w:val="26"/>
              </w:rPr>
            </w:pPr>
            <w:r w:rsidRPr="00AB47D6">
              <w:rPr>
                <w:sz w:val="26"/>
                <w:szCs w:val="26"/>
              </w:rPr>
              <w:t>1.add</w:t>
            </w:r>
          </w:p>
          <w:p w14:paraId="6CA63707" w14:textId="77777777" w:rsidR="00AB47D6" w:rsidRPr="00AB47D6" w:rsidRDefault="00AB47D6" w:rsidP="00AB47D6">
            <w:pPr>
              <w:rPr>
                <w:sz w:val="26"/>
                <w:szCs w:val="26"/>
              </w:rPr>
            </w:pPr>
            <w:r w:rsidRPr="00AB47D6">
              <w:rPr>
                <w:sz w:val="26"/>
                <w:szCs w:val="26"/>
              </w:rPr>
              <w:t>2.sub</w:t>
            </w:r>
          </w:p>
          <w:p w14:paraId="3F9A056C" w14:textId="77777777" w:rsidR="00AB47D6" w:rsidRPr="00AB47D6" w:rsidRDefault="00AB47D6" w:rsidP="00AB47D6">
            <w:pPr>
              <w:rPr>
                <w:sz w:val="26"/>
                <w:szCs w:val="26"/>
              </w:rPr>
            </w:pPr>
            <w:r w:rsidRPr="00AB47D6">
              <w:rPr>
                <w:sz w:val="26"/>
                <w:szCs w:val="26"/>
              </w:rPr>
              <w:t>3.multiply</w:t>
            </w:r>
          </w:p>
          <w:p w14:paraId="12CEE012" w14:textId="77777777" w:rsidR="00AB47D6" w:rsidRPr="00AB47D6" w:rsidRDefault="00AB47D6" w:rsidP="00AB47D6">
            <w:pPr>
              <w:rPr>
                <w:sz w:val="26"/>
                <w:szCs w:val="26"/>
              </w:rPr>
            </w:pPr>
            <w:r w:rsidRPr="00AB47D6">
              <w:rPr>
                <w:sz w:val="26"/>
                <w:szCs w:val="26"/>
              </w:rPr>
              <w:t>4.div</w:t>
            </w:r>
          </w:p>
          <w:p w14:paraId="2576D23B" w14:textId="77777777" w:rsidR="00AB47D6" w:rsidRPr="00AB47D6" w:rsidRDefault="00AB47D6" w:rsidP="00AB47D6">
            <w:pPr>
              <w:rPr>
                <w:sz w:val="26"/>
                <w:szCs w:val="26"/>
              </w:rPr>
            </w:pPr>
            <w:r w:rsidRPr="00AB47D6">
              <w:rPr>
                <w:sz w:val="26"/>
                <w:szCs w:val="26"/>
              </w:rPr>
              <w:t>5.modulus</w:t>
            </w:r>
          </w:p>
          <w:p w14:paraId="5A6BE40B" w14:textId="77777777" w:rsidR="00AB47D6" w:rsidRPr="00AB47D6" w:rsidRDefault="00AB47D6" w:rsidP="00AB47D6">
            <w:pPr>
              <w:rPr>
                <w:sz w:val="26"/>
                <w:szCs w:val="26"/>
              </w:rPr>
            </w:pPr>
            <w:r w:rsidRPr="00AB47D6">
              <w:rPr>
                <w:sz w:val="26"/>
                <w:szCs w:val="26"/>
              </w:rPr>
              <w:t>Option Please:</w:t>
            </w:r>
          </w:p>
          <w:p w14:paraId="78186630" w14:textId="77777777" w:rsidR="00AB47D6" w:rsidRPr="00AB47D6" w:rsidRDefault="00AB47D6" w:rsidP="00AB47D6">
            <w:pPr>
              <w:rPr>
                <w:sz w:val="26"/>
                <w:szCs w:val="26"/>
              </w:rPr>
            </w:pPr>
            <w:r w:rsidRPr="00AB47D6">
              <w:rPr>
                <w:sz w:val="26"/>
                <w:szCs w:val="26"/>
              </w:rPr>
              <w:t>10</w:t>
            </w:r>
          </w:p>
          <w:p w14:paraId="3C54AFFF" w14:textId="5B154ABA" w:rsidR="00C61689" w:rsidRDefault="00AB47D6" w:rsidP="00AB47D6">
            <w:pPr>
              <w:rPr>
                <w:sz w:val="26"/>
                <w:szCs w:val="26"/>
              </w:rPr>
            </w:pPr>
            <w:r w:rsidRPr="00AB47D6">
              <w:rPr>
                <w:sz w:val="26"/>
                <w:szCs w:val="26"/>
              </w:rPr>
              <w:t>Given Option is Invalid</w:t>
            </w:r>
          </w:p>
        </w:tc>
      </w:tr>
    </w:tbl>
    <w:p w14:paraId="7604E76D" w14:textId="77777777" w:rsidR="00E37C07" w:rsidRDefault="00E37C07" w:rsidP="003077FF">
      <w:pPr>
        <w:rPr>
          <w:sz w:val="26"/>
          <w:szCs w:val="26"/>
        </w:rPr>
      </w:pPr>
    </w:p>
    <w:p w14:paraId="7993B053" w14:textId="01B8FE7E" w:rsidR="00AB47D6" w:rsidRDefault="00463EE5" w:rsidP="003077FF">
      <w:pPr>
        <w:rPr>
          <w:sz w:val="26"/>
          <w:szCs w:val="26"/>
        </w:rPr>
      </w:pPr>
      <w:r>
        <w:rPr>
          <w:sz w:val="26"/>
          <w:szCs w:val="26"/>
        </w:rPr>
        <w:t xml:space="preserve">Example on usage of switch </w:t>
      </w:r>
    </w:p>
    <w:tbl>
      <w:tblPr>
        <w:tblStyle w:val="TableGrid"/>
        <w:tblW w:w="0" w:type="auto"/>
        <w:tblLook w:val="04A0" w:firstRow="1" w:lastRow="0" w:firstColumn="1" w:lastColumn="0" w:noHBand="0" w:noVBand="1"/>
      </w:tblPr>
      <w:tblGrid>
        <w:gridCol w:w="8522"/>
      </w:tblGrid>
      <w:tr w:rsidR="005869BE" w14:paraId="257A5B4C" w14:textId="77777777" w:rsidTr="005869BE">
        <w:tc>
          <w:tcPr>
            <w:tcW w:w="8522" w:type="dxa"/>
          </w:tcPr>
          <w:p w14:paraId="5D422D43" w14:textId="77777777" w:rsidR="005869BE" w:rsidRPr="005869BE" w:rsidRDefault="005869BE" w:rsidP="005869BE">
            <w:pPr>
              <w:rPr>
                <w:sz w:val="26"/>
                <w:szCs w:val="26"/>
              </w:rPr>
            </w:pPr>
            <w:r w:rsidRPr="005869BE">
              <w:rPr>
                <w:sz w:val="26"/>
                <w:szCs w:val="26"/>
              </w:rPr>
              <w:t xml:space="preserve">import </w:t>
            </w:r>
            <w:proofErr w:type="spellStart"/>
            <w:proofErr w:type="gramStart"/>
            <w:r w:rsidRPr="005869BE">
              <w:rPr>
                <w:sz w:val="26"/>
                <w:szCs w:val="26"/>
              </w:rPr>
              <w:t>java.io.BufferedReader</w:t>
            </w:r>
            <w:proofErr w:type="spellEnd"/>
            <w:proofErr w:type="gramEnd"/>
            <w:r w:rsidRPr="005869BE">
              <w:rPr>
                <w:sz w:val="26"/>
                <w:szCs w:val="26"/>
              </w:rPr>
              <w:t>;</w:t>
            </w:r>
          </w:p>
          <w:p w14:paraId="4ECF3D1A" w14:textId="77777777" w:rsidR="005869BE" w:rsidRPr="005869BE" w:rsidRDefault="005869BE" w:rsidP="005869BE">
            <w:pPr>
              <w:rPr>
                <w:sz w:val="26"/>
                <w:szCs w:val="26"/>
              </w:rPr>
            </w:pPr>
            <w:r w:rsidRPr="005869BE">
              <w:rPr>
                <w:sz w:val="26"/>
                <w:szCs w:val="26"/>
              </w:rPr>
              <w:t xml:space="preserve">import </w:t>
            </w:r>
            <w:proofErr w:type="spellStart"/>
            <w:proofErr w:type="gramStart"/>
            <w:r w:rsidRPr="005869BE">
              <w:rPr>
                <w:sz w:val="26"/>
                <w:szCs w:val="26"/>
              </w:rPr>
              <w:t>java.io.InputStreamReader</w:t>
            </w:r>
            <w:proofErr w:type="spellEnd"/>
            <w:proofErr w:type="gramEnd"/>
            <w:r w:rsidRPr="005869BE">
              <w:rPr>
                <w:sz w:val="26"/>
                <w:szCs w:val="26"/>
              </w:rPr>
              <w:t>;</w:t>
            </w:r>
          </w:p>
          <w:p w14:paraId="7F67FF82" w14:textId="77777777" w:rsidR="005869BE" w:rsidRPr="005869BE" w:rsidRDefault="005869BE" w:rsidP="005869BE">
            <w:pPr>
              <w:rPr>
                <w:sz w:val="26"/>
                <w:szCs w:val="26"/>
              </w:rPr>
            </w:pPr>
            <w:r w:rsidRPr="005869BE">
              <w:rPr>
                <w:sz w:val="26"/>
                <w:szCs w:val="26"/>
              </w:rPr>
              <w:t xml:space="preserve">import static </w:t>
            </w:r>
            <w:proofErr w:type="spellStart"/>
            <w:proofErr w:type="gramStart"/>
            <w:r w:rsidRPr="005869BE">
              <w:rPr>
                <w:sz w:val="26"/>
                <w:szCs w:val="26"/>
              </w:rPr>
              <w:t>java.lang</w:t>
            </w:r>
            <w:proofErr w:type="gramEnd"/>
            <w:r w:rsidRPr="005869BE">
              <w:rPr>
                <w:sz w:val="26"/>
                <w:szCs w:val="26"/>
              </w:rPr>
              <w:t>.Integer.parseInt</w:t>
            </w:r>
            <w:proofErr w:type="spellEnd"/>
            <w:r w:rsidRPr="005869BE">
              <w:rPr>
                <w:sz w:val="26"/>
                <w:szCs w:val="26"/>
              </w:rPr>
              <w:t>;</w:t>
            </w:r>
          </w:p>
          <w:p w14:paraId="53C22219" w14:textId="77777777" w:rsidR="005869BE" w:rsidRPr="005869BE" w:rsidRDefault="005869BE" w:rsidP="005869BE">
            <w:pPr>
              <w:rPr>
                <w:sz w:val="26"/>
                <w:szCs w:val="26"/>
              </w:rPr>
            </w:pPr>
            <w:r w:rsidRPr="005869BE">
              <w:rPr>
                <w:sz w:val="26"/>
                <w:szCs w:val="26"/>
              </w:rPr>
              <w:t>public class Nineteen {</w:t>
            </w:r>
          </w:p>
          <w:p w14:paraId="59A30D4B" w14:textId="77777777" w:rsidR="005869BE" w:rsidRPr="005869BE" w:rsidRDefault="005869BE" w:rsidP="005869BE">
            <w:pPr>
              <w:rPr>
                <w:sz w:val="26"/>
                <w:szCs w:val="26"/>
              </w:rPr>
            </w:pPr>
            <w:r w:rsidRPr="005869BE">
              <w:rPr>
                <w:sz w:val="26"/>
                <w:szCs w:val="26"/>
              </w:rPr>
              <w:t xml:space="preserve">    public static void </w:t>
            </w:r>
            <w:proofErr w:type="gramStart"/>
            <w:r w:rsidRPr="005869BE">
              <w:rPr>
                <w:sz w:val="26"/>
                <w:szCs w:val="26"/>
              </w:rPr>
              <w:t>main(</w:t>
            </w:r>
            <w:proofErr w:type="gramEnd"/>
            <w:r w:rsidRPr="005869BE">
              <w:rPr>
                <w:sz w:val="26"/>
                <w:szCs w:val="26"/>
              </w:rPr>
              <w:t xml:space="preserve">String[] </w:t>
            </w:r>
            <w:proofErr w:type="spellStart"/>
            <w:r w:rsidRPr="005869BE">
              <w:rPr>
                <w:sz w:val="26"/>
                <w:szCs w:val="26"/>
              </w:rPr>
              <w:t>args</w:t>
            </w:r>
            <w:proofErr w:type="spellEnd"/>
            <w:r w:rsidRPr="005869BE">
              <w:rPr>
                <w:sz w:val="26"/>
                <w:szCs w:val="26"/>
              </w:rPr>
              <w:t>) throws Exception</w:t>
            </w:r>
          </w:p>
          <w:p w14:paraId="5F41EBE2" w14:textId="77777777" w:rsidR="005869BE" w:rsidRPr="005869BE" w:rsidRDefault="005869BE" w:rsidP="005869BE">
            <w:pPr>
              <w:rPr>
                <w:sz w:val="26"/>
                <w:szCs w:val="26"/>
              </w:rPr>
            </w:pPr>
            <w:r w:rsidRPr="005869BE">
              <w:rPr>
                <w:sz w:val="26"/>
                <w:szCs w:val="26"/>
              </w:rPr>
              <w:t>    {        </w:t>
            </w:r>
          </w:p>
          <w:p w14:paraId="7F031DAE"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BufferedReader</w:t>
            </w:r>
            <w:proofErr w:type="spellEnd"/>
            <w:r w:rsidRPr="005869BE">
              <w:rPr>
                <w:sz w:val="26"/>
                <w:szCs w:val="26"/>
              </w:rPr>
              <w:t xml:space="preserve"> </w:t>
            </w:r>
            <w:proofErr w:type="spellStart"/>
            <w:r w:rsidRPr="005869BE">
              <w:rPr>
                <w:sz w:val="26"/>
                <w:szCs w:val="26"/>
              </w:rPr>
              <w:t>br</w:t>
            </w:r>
            <w:proofErr w:type="spellEnd"/>
            <w:r w:rsidRPr="005869BE">
              <w:rPr>
                <w:sz w:val="26"/>
                <w:szCs w:val="26"/>
              </w:rPr>
              <w:t xml:space="preserve">=new </w:t>
            </w:r>
            <w:proofErr w:type="spellStart"/>
            <w:proofErr w:type="gramStart"/>
            <w:r w:rsidRPr="005869BE">
              <w:rPr>
                <w:sz w:val="26"/>
                <w:szCs w:val="26"/>
              </w:rPr>
              <w:t>BufferedReader</w:t>
            </w:r>
            <w:proofErr w:type="spellEnd"/>
            <w:r w:rsidRPr="005869BE">
              <w:rPr>
                <w:sz w:val="26"/>
                <w:szCs w:val="26"/>
              </w:rPr>
              <w:t>(</w:t>
            </w:r>
            <w:proofErr w:type="gramEnd"/>
            <w:r w:rsidRPr="005869BE">
              <w:rPr>
                <w:sz w:val="26"/>
                <w:szCs w:val="26"/>
              </w:rPr>
              <w:t xml:space="preserve">new </w:t>
            </w:r>
            <w:proofErr w:type="spellStart"/>
            <w:r w:rsidRPr="005869BE">
              <w:rPr>
                <w:sz w:val="26"/>
                <w:szCs w:val="26"/>
              </w:rPr>
              <w:t>InputStreamReader</w:t>
            </w:r>
            <w:proofErr w:type="spellEnd"/>
            <w:r w:rsidRPr="005869BE">
              <w:rPr>
                <w:sz w:val="26"/>
                <w:szCs w:val="26"/>
              </w:rPr>
              <w:t>(System.in));</w:t>
            </w:r>
          </w:p>
          <w:p w14:paraId="3596A196"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("1.add");</w:t>
            </w:r>
          </w:p>
          <w:p w14:paraId="6EC1B741"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("2.sub");</w:t>
            </w:r>
          </w:p>
          <w:p w14:paraId="18A0288F"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w:t>
            </w:r>
            <w:proofErr w:type="gramStart"/>
            <w:r w:rsidRPr="005869BE">
              <w:rPr>
                <w:sz w:val="26"/>
                <w:szCs w:val="26"/>
              </w:rPr>
              <w:t>3.multiply</w:t>
            </w:r>
            <w:proofErr w:type="gramEnd"/>
            <w:r w:rsidRPr="005869BE">
              <w:rPr>
                <w:sz w:val="26"/>
                <w:szCs w:val="26"/>
              </w:rPr>
              <w:t>");</w:t>
            </w:r>
          </w:p>
          <w:p w14:paraId="5340B7CF"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("4.div");</w:t>
            </w:r>
          </w:p>
          <w:p w14:paraId="74D87370"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w:t>
            </w:r>
            <w:proofErr w:type="gramStart"/>
            <w:r w:rsidRPr="005869BE">
              <w:rPr>
                <w:sz w:val="26"/>
                <w:szCs w:val="26"/>
              </w:rPr>
              <w:t>5.modulus</w:t>
            </w:r>
            <w:proofErr w:type="gramEnd"/>
            <w:r w:rsidRPr="005869BE">
              <w:rPr>
                <w:sz w:val="26"/>
                <w:szCs w:val="26"/>
              </w:rPr>
              <w:t>");</w:t>
            </w:r>
          </w:p>
          <w:p w14:paraId="2ED17777"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("Option Please:\t");</w:t>
            </w:r>
          </w:p>
          <w:p w14:paraId="34E0D9BC" w14:textId="77777777" w:rsidR="005869BE" w:rsidRPr="005869BE" w:rsidRDefault="005869BE" w:rsidP="005869BE">
            <w:pPr>
              <w:rPr>
                <w:sz w:val="26"/>
                <w:szCs w:val="26"/>
              </w:rPr>
            </w:pPr>
            <w:r w:rsidRPr="005869BE">
              <w:rPr>
                <w:sz w:val="26"/>
                <w:szCs w:val="26"/>
              </w:rPr>
              <w:t>        int opt=</w:t>
            </w:r>
            <w:proofErr w:type="spellStart"/>
            <w:r w:rsidRPr="005869BE">
              <w:rPr>
                <w:sz w:val="26"/>
                <w:szCs w:val="26"/>
              </w:rPr>
              <w:t>parseInt</w:t>
            </w:r>
            <w:proofErr w:type="spellEnd"/>
            <w:r w:rsidRPr="005869BE">
              <w:rPr>
                <w:sz w:val="26"/>
                <w:szCs w:val="26"/>
              </w:rPr>
              <w:t>(</w:t>
            </w:r>
            <w:proofErr w:type="spellStart"/>
            <w:proofErr w:type="gramStart"/>
            <w:r w:rsidRPr="005869BE">
              <w:rPr>
                <w:sz w:val="26"/>
                <w:szCs w:val="26"/>
              </w:rPr>
              <w:t>br.readLine</w:t>
            </w:r>
            <w:proofErr w:type="spellEnd"/>
            <w:proofErr w:type="gramEnd"/>
            <w:r w:rsidRPr="005869BE">
              <w:rPr>
                <w:sz w:val="26"/>
                <w:szCs w:val="26"/>
              </w:rPr>
              <w:t>());</w:t>
            </w:r>
          </w:p>
          <w:p w14:paraId="310DE268" w14:textId="77777777" w:rsidR="005869BE" w:rsidRPr="005869BE" w:rsidRDefault="005869BE" w:rsidP="005869BE">
            <w:pPr>
              <w:rPr>
                <w:sz w:val="26"/>
                <w:szCs w:val="26"/>
              </w:rPr>
            </w:pPr>
            <w:r w:rsidRPr="005869BE">
              <w:rPr>
                <w:sz w:val="26"/>
                <w:szCs w:val="26"/>
              </w:rPr>
              <w:t>        if(opt&gt;=1 &amp;&amp; opt&lt;=5)</w:t>
            </w:r>
          </w:p>
          <w:p w14:paraId="7CB372D7" w14:textId="77777777" w:rsidR="005869BE" w:rsidRPr="005869BE" w:rsidRDefault="005869BE" w:rsidP="005869BE">
            <w:pPr>
              <w:rPr>
                <w:sz w:val="26"/>
                <w:szCs w:val="26"/>
              </w:rPr>
            </w:pPr>
            <w:r w:rsidRPr="005869BE">
              <w:rPr>
                <w:sz w:val="26"/>
                <w:szCs w:val="26"/>
              </w:rPr>
              <w:t>        {</w:t>
            </w:r>
          </w:p>
          <w:p w14:paraId="0B4991C1"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w:t>
            </w:r>
            <w:proofErr w:type="spellEnd"/>
            <w:r w:rsidRPr="005869BE">
              <w:rPr>
                <w:sz w:val="26"/>
                <w:szCs w:val="26"/>
              </w:rPr>
              <w:t>("Enter first int:\t");</w:t>
            </w:r>
          </w:p>
          <w:p w14:paraId="20693F1B" w14:textId="77777777" w:rsidR="005869BE" w:rsidRPr="005869BE" w:rsidRDefault="005869BE" w:rsidP="005869BE">
            <w:pPr>
              <w:rPr>
                <w:sz w:val="26"/>
                <w:szCs w:val="26"/>
              </w:rPr>
            </w:pPr>
            <w:r w:rsidRPr="005869BE">
              <w:rPr>
                <w:sz w:val="26"/>
                <w:szCs w:val="26"/>
              </w:rPr>
              <w:t>            int a=</w:t>
            </w:r>
            <w:proofErr w:type="spellStart"/>
            <w:r w:rsidRPr="005869BE">
              <w:rPr>
                <w:sz w:val="26"/>
                <w:szCs w:val="26"/>
              </w:rPr>
              <w:t>parseInt</w:t>
            </w:r>
            <w:proofErr w:type="spellEnd"/>
            <w:r w:rsidRPr="005869BE">
              <w:rPr>
                <w:sz w:val="26"/>
                <w:szCs w:val="26"/>
              </w:rPr>
              <w:t>(</w:t>
            </w:r>
            <w:proofErr w:type="spellStart"/>
            <w:proofErr w:type="gramStart"/>
            <w:r w:rsidRPr="005869BE">
              <w:rPr>
                <w:sz w:val="26"/>
                <w:szCs w:val="26"/>
              </w:rPr>
              <w:t>br.readLine</w:t>
            </w:r>
            <w:proofErr w:type="spellEnd"/>
            <w:proofErr w:type="gramEnd"/>
            <w:r w:rsidRPr="005869BE">
              <w:rPr>
                <w:sz w:val="26"/>
                <w:szCs w:val="26"/>
              </w:rPr>
              <w:t>());</w:t>
            </w:r>
          </w:p>
          <w:p w14:paraId="00A6A5CF"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w:t>
            </w:r>
            <w:proofErr w:type="spellEnd"/>
            <w:r w:rsidRPr="005869BE">
              <w:rPr>
                <w:sz w:val="26"/>
                <w:szCs w:val="26"/>
              </w:rPr>
              <w:t>("Enter second int:\t");</w:t>
            </w:r>
          </w:p>
          <w:p w14:paraId="1433B61E" w14:textId="77777777" w:rsidR="005869BE" w:rsidRPr="005869BE" w:rsidRDefault="005869BE" w:rsidP="005869BE">
            <w:pPr>
              <w:rPr>
                <w:sz w:val="26"/>
                <w:szCs w:val="26"/>
              </w:rPr>
            </w:pPr>
            <w:r w:rsidRPr="005869BE">
              <w:rPr>
                <w:sz w:val="26"/>
                <w:szCs w:val="26"/>
              </w:rPr>
              <w:t>            int b=</w:t>
            </w:r>
            <w:proofErr w:type="spellStart"/>
            <w:r w:rsidRPr="005869BE">
              <w:rPr>
                <w:sz w:val="26"/>
                <w:szCs w:val="26"/>
              </w:rPr>
              <w:t>parseInt</w:t>
            </w:r>
            <w:proofErr w:type="spellEnd"/>
            <w:r w:rsidRPr="005869BE">
              <w:rPr>
                <w:sz w:val="26"/>
                <w:szCs w:val="26"/>
              </w:rPr>
              <w:t>(</w:t>
            </w:r>
            <w:proofErr w:type="spellStart"/>
            <w:proofErr w:type="gramStart"/>
            <w:r w:rsidRPr="005869BE">
              <w:rPr>
                <w:sz w:val="26"/>
                <w:szCs w:val="26"/>
              </w:rPr>
              <w:t>br.readLine</w:t>
            </w:r>
            <w:proofErr w:type="spellEnd"/>
            <w:proofErr w:type="gramEnd"/>
            <w:r w:rsidRPr="005869BE">
              <w:rPr>
                <w:sz w:val="26"/>
                <w:szCs w:val="26"/>
              </w:rPr>
              <w:t>());</w:t>
            </w:r>
          </w:p>
          <w:p w14:paraId="1EDE4E0E" w14:textId="77777777" w:rsidR="005869BE" w:rsidRPr="005869BE" w:rsidRDefault="005869BE" w:rsidP="005869BE">
            <w:pPr>
              <w:rPr>
                <w:sz w:val="26"/>
                <w:szCs w:val="26"/>
              </w:rPr>
            </w:pPr>
            <w:r w:rsidRPr="005869BE">
              <w:rPr>
                <w:sz w:val="26"/>
                <w:szCs w:val="26"/>
              </w:rPr>
              <w:t>            switch (opt) {</w:t>
            </w:r>
          </w:p>
          <w:p w14:paraId="5165340F" w14:textId="77777777" w:rsidR="005869BE" w:rsidRPr="005869BE" w:rsidRDefault="005869BE" w:rsidP="005869BE">
            <w:pPr>
              <w:rPr>
                <w:sz w:val="26"/>
                <w:szCs w:val="26"/>
              </w:rPr>
            </w:pPr>
            <w:r w:rsidRPr="005869BE">
              <w:rPr>
                <w:sz w:val="26"/>
                <w:szCs w:val="26"/>
              </w:rPr>
              <w:t>                case 1:</w:t>
            </w:r>
          </w:p>
          <w:p w14:paraId="328AF1CA" w14:textId="77777777" w:rsidR="005869BE" w:rsidRPr="005869BE" w:rsidRDefault="005869BE" w:rsidP="005869BE">
            <w:pPr>
              <w:rPr>
                <w:sz w:val="26"/>
                <w:szCs w:val="26"/>
              </w:rPr>
            </w:pPr>
            <w:r w:rsidRPr="005869BE">
              <w:rPr>
                <w:sz w:val="26"/>
                <w:szCs w:val="26"/>
              </w:rPr>
              <w:lastRenderedPageBreak/>
              <w:t xml:space="preserve">                    </w:t>
            </w:r>
            <w:proofErr w:type="spellStart"/>
            <w:r w:rsidRPr="005869BE">
              <w:rPr>
                <w:sz w:val="26"/>
                <w:szCs w:val="26"/>
              </w:rPr>
              <w:t>System.err.printf</w:t>
            </w:r>
            <w:proofErr w:type="spellEnd"/>
            <w:r w:rsidRPr="005869BE">
              <w:rPr>
                <w:sz w:val="26"/>
                <w:szCs w:val="26"/>
              </w:rPr>
              <w:t>("%d + %d = %d</w:t>
            </w:r>
            <w:proofErr w:type="gramStart"/>
            <w:r w:rsidRPr="005869BE">
              <w:rPr>
                <w:sz w:val="26"/>
                <w:szCs w:val="26"/>
              </w:rPr>
              <w:t>",</w:t>
            </w:r>
            <w:proofErr w:type="spellStart"/>
            <w:r w:rsidRPr="005869BE">
              <w:rPr>
                <w:sz w:val="26"/>
                <w:szCs w:val="26"/>
              </w:rPr>
              <w:t>a</w:t>
            </w:r>
            <w:proofErr w:type="gramEnd"/>
            <w:r w:rsidRPr="005869BE">
              <w:rPr>
                <w:sz w:val="26"/>
                <w:szCs w:val="26"/>
              </w:rPr>
              <w:t>,b,a+b</w:t>
            </w:r>
            <w:proofErr w:type="spellEnd"/>
            <w:r w:rsidRPr="005869BE">
              <w:rPr>
                <w:sz w:val="26"/>
                <w:szCs w:val="26"/>
              </w:rPr>
              <w:t>);</w:t>
            </w:r>
          </w:p>
          <w:p w14:paraId="176A955F" w14:textId="77777777" w:rsidR="005869BE" w:rsidRPr="005869BE" w:rsidRDefault="005869BE" w:rsidP="005869BE">
            <w:pPr>
              <w:rPr>
                <w:sz w:val="26"/>
                <w:szCs w:val="26"/>
              </w:rPr>
            </w:pPr>
            <w:r w:rsidRPr="005869BE">
              <w:rPr>
                <w:sz w:val="26"/>
                <w:szCs w:val="26"/>
              </w:rPr>
              <w:t>                    break;</w:t>
            </w:r>
          </w:p>
          <w:p w14:paraId="6EF11FD2" w14:textId="77777777" w:rsidR="005869BE" w:rsidRPr="005869BE" w:rsidRDefault="005869BE" w:rsidP="005869BE">
            <w:pPr>
              <w:rPr>
                <w:sz w:val="26"/>
                <w:szCs w:val="26"/>
              </w:rPr>
            </w:pPr>
            <w:r w:rsidRPr="005869BE">
              <w:rPr>
                <w:sz w:val="26"/>
                <w:szCs w:val="26"/>
              </w:rPr>
              <w:t>                case 2:</w:t>
            </w:r>
          </w:p>
          <w:p w14:paraId="335EB1FA"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System.err.printf</w:t>
            </w:r>
            <w:proofErr w:type="spellEnd"/>
            <w:r w:rsidRPr="005869BE">
              <w:rPr>
                <w:sz w:val="26"/>
                <w:szCs w:val="26"/>
              </w:rPr>
              <w:t>("%d - %d = %d</w:t>
            </w:r>
            <w:proofErr w:type="gramStart"/>
            <w:r w:rsidRPr="005869BE">
              <w:rPr>
                <w:sz w:val="26"/>
                <w:szCs w:val="26"/>
              </w:rPr>
              <w:t>",</w:t>
            </w:r>
            <w:proofErr w:type="spellStart"/>
            <w:r w:rsidRPr="005869BE">
              <w:rPr>
                <w:sz w:val="26"/>
                <w:szCs w:val="26"/>
              </w:rPr>
              <w:t>a</w:t>
            </w:r>
            <w:proofErr w:type="gramEnd"/>
            <w:r w:rsidRPr="005869BE">
              <w:rPr>
                <w:sz w:val="26"/>
                <w:szCs w:val="26"/>
              </w:rPr>
              <w:t>,b,a</w:t>
            </w:r>
            <w:proofErr w:type="spellEnd"/>
            <w:r w:rsidRPr="005869BE">
              <w:rPr>
                <w:sz w:val="26"/>
                <w:szCs w:val="26"/>
              </w:rPr>
              <w:t>-b);</w:t>
            </w:r>
          </w:p>
          <w:p w14:paraId="52DE92DE" w14:textId="77777777" w:rsidR="005869BE" w:rsidRPr="005869BE" w:rsidRDefault="005869BE" w:rsidP="005869BE">
            <w:pPr>
              <w:rPr>
                <w:sz w:val="26"/>
                <w:szCs w:val="26"/>
              </w:rPr>
            </w:pPr>
            <w:r w:rsidRPr="005869BE">
              <w:rPr>
                <w:sz w:val="26"/>
                <w:szCs w:val="26"/>
              </w:rPr>
              <w:t>                    break;</w:t>
            </w:r>
          </w:p>
          <w:p w14:paraId="3FB540B1" w14:textId="77777777" w:rsidR="005869BE" w:rsidRPr="005869BE" w:rsidRDefault="005869BE" w:rsidP="005869BE">
            <w:pPr>
              <w:rPr>
                <w:sz w:val="26"/>
                <w:szCs w:val="26"/>
              </w:rPr>
            </w:pPr>
            <w:r w:rsidRPr="005869BE">
              <w:rPr>
                <w:sz w:val="26"/>
                <w:szCs w:val="26"/>
              </w:rPr>
              <w:t>                case 3:</w:t>
            </w:r>
          </w:p>
          <w:p w14:paraId="277F8B50"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System.err.printf</w:t>
            </w:r>
            <w:proofErr w:type="spellEnd"/>
            <w:r w:rsidRPr="005869BE">
              <w:rPr>
                <w:sz w:val="26"/>
                <w:szCs w:val="26"/>
              </w:rPr>
              <w:t>("%d * %d = %d</w:t>
            </w:r>
            <w:proofErr w:type="gramStart"/>
            <w:r w:rsidRPr="005869BE">
              <w:rPr>
                <w:sz w:val="26"/>
                <w:szCs w:val="26"/>
              </w:rPr>
              <w:t>",</w:t>
            </w:r>
            <w:proofErr w:type="spellStart"/>
            <w:r w:rsidRPr="005869BE">
              <w:rPr>
                <w:sz w:val="26"/>
                <w:szCs w:val="26"/>
              </w:rPr>
              <w:t>a</w:t>
            </w:r>
            <w:proofErr w:type="gramEnd"/>
            <w:r w:rsidRPr="005869BE">
              <w:rPr>
                <w:sz w:val="26"/>
                <w:szCs w:val="26"/>
              </w:rPr>
              <w:t>,b,a</w:t>
            </w:r>
            <w:proofErr w:type="spellEnd"/>
            <w:r w:rsidRPr="005869BE">
              <w:rPr>
                <w:sz w:val="26"/>
                <w:szCs w:val="26"/>
              </w:rPr>
              <w:t>*b);</w:t>
            </w:r>
          </w:p>
          <w:p w14:paraId="63103AB3" w14:textId="77777777" w:rsidR="005869BE" w:rsidRPr="005869BE" w:rsidRDefault="005869BE" w:rsidP="005869BE">
            <w:pPr>
              <w:rPr>
                <w:sz w:val="26"/>
                <w:szCs w:val="26"/>
              </w:rPr>
            </w:pPr>
            <w:r w:rsidRPr="005869BE">
              <w:rPr>
                <w:sz w:val="26"/>
                <w:szCs w:val="26"/>
              </w:rPr>
              <w:t>                    break;</w:t>
            </w:r>
          </w:p>
          <w:p w14:paraId="00A8DF8A" w14:textId="77777777" w:rsidR="005869BE" w:rsidRPr="005869BE" w:rsidRDefault="005869BE" w:rsidP="005869BE">
            <w:pPr>
              <w:rPr>
                <w:sz w:val="26"/>
                <w:szCs w:val="26"/>
              </w:rPr>
            </w:pPr>
            <w:r w:rsidRPr="005869BE">
              <w:rPr>
                <w:sz w:val="26"/>
                <w:szCs w:val="26"/>
              </w:rPr>
              <w:t>                case 4:</w:t>
            </w:r>
          </w:p>
          <w:p w14:paraId="699463EF"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System.err.printf</w:t>
            </w:r>
            <w:proofErr w:type="spellEnd"/>
            <w:r w:rsidRPr="005869BE">
              <w:rPr>
                <w:sz w:val="26"/>
                <w:szCs w:val="26"/>
              </w:rPr>
              <w:t>("%d / %d = %d</w:t>
            </w:r>
            <w:proofErr w:type="gramStart"/>
            <w:r w:rsidRPr="005869BE">
              <w:rPr>
                <w:sz w:val="26"/>
                <w:szCs w:val="26"/>
              </w:rPr>
              <w:t>",</w:t>
            </w:r>
            <w:proofErr w:type="spellStart"/>
            <w:r w:rsidRPr="005869BE">
              <w:rPr>
                <w:sz w:val="26"/>
                <w:szCs w:val="26"/>
              </w:rPr>
              <w:t>a</w:t>
            </w:r>
            <w:proofErr w:type="gramEnd"/>
            <w:r w:rsidRPr="005869BE">
              <w:rPr>
                <w:sz w:val="26"/>
                <w:szCs w:val="26"/>
              </w:rPr>
              <w:t>,b,a</w:t>
            </w:r>
            <w:proofErr w:type="spellEnd"/>
            <w:r w:rsidRPr="005869BE">
              <w:rPr>
                <w:sz w:val="26"/>
                <w:szCs w:val="26"/>
              </w:rPr>
              <w:t>/b);</w:t>
            </w:r>
          </w:p>
          <w:p w14:paraId="7CCAA781" w14:textId="77777777" w:rsidR="005869BE" w:rsidRPr="005869BE" w:rsidRDefault="005869BE" w:rsidP="005869BE">
            <w:pPr>
              <w:rPr>
                <w:sz w:val="26"/>
                <w:szCs w:val="26"/>
              </w:rPr>
            </w:pPr>
            <w:r w:rsidRPr="005869BE">
              <w:rPr>
                <w:sz w:val="26"/>
                <w:szCs w:val="26"/>
              </w:rPr>
              <w:t>                    break;</w:t>
            </w:r>
          </w:p>
          <w:p w14:paraId="058909CF" w14:textId="77777777" w:rsidR="005869BE" w:rsidRPr="005869BE" w:rsidRDefault="005869BE" w:rsidP="005869BE">
            <w:pPr>
              <w:rPr>
                <w:sz w:val="26"/>
                <w:szCs w:val="26"/>
              </w:rPr>
            </w:pPr>
            <w:r w:rsidRPr="005869BE">
              <w:rPr>
                <w:sz w:val="26"/>
                <w:szCs w:val="26"/>
              </w:rPr>
              <w:t>                case 5:</w:t>
            </w:r>
          </w:p>
          <w:p w14:paraId="754A0D1B"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System.err.printf</w:t>
            </w:r>
            <w:proofErr w:type="spellEnd"/>
            <w:r w:rsidRPr="005869BE">
              <w:rPr>
                <w:sz w:val="26"/>
                <w:szCs w:val="26"/>
              </w:rPr>
              <w:t>("%d %% %d = %d</w:t>
            </w:r>
            <w:proofErr w:type="gramStart"/>
            <w:r w:rsidRPr="005869BE">
              <w:rPr>
                <w:sz w:val="26"/>
                <w:szCs w:val="26"/>
              </w:rPr>
              <w:t>",</w:t>
            </w:r>
            <w:proofErr w:type="spellStart"/>
            <w:r w:rsidRPr="005869BE">
              <w:rPr>
                <w:sz w:val="26"/>
                <w:szCs w:val="26"/>
              </w:rPr>
              <w:t>a</w:t>
            </w:r>
            <w:proofErr w:type="gramEnd"/>
            <w:r w:rsidRPr="005869BE">
              <w:rPr>
                <w:sz w:val="26"/>
                <w:szCs w:val="26"/>
              </w:rPr>
              <w:t>,b,a%b</w:t>
            </w:r>
            <w:proofErr w:type="spellEnd"/>
            <w:r w:rsidRPr="005869BE">
              <w:rPr>
                <w:sz w:val="26"/>
                <w:szCs w:val="26"/>
              </w:rPr>
              <w:t>);</w:t>
            </w:r>
          </w:p>
          <w:p w14:paraId="34E5CCE1" w14:textId="77777777" w:rsidR="005869BE" w:rsidRPr="005869BE" w:rsidRDefault="005869BE" w:rsidP="005869BE">
            <w:pPr>
              <w:rPr>
                <w:sz w:val="26"/>
                <w:szCs w:val="26"/>
              </w:rPr>
            </w:pPr>
            <w:r w:rsidRPr="005869BE">
              <w:rPr>
                <w:sz w:val="26"/>
                <w:szCs w:val="26"/>
              </w:rPr>
              <w:t>            }</w:t>
            </w:r>
          </w:p>
          <w:p w14:paraId="6EF1A82E" w14:textId="77777777" w:rsidR="005869BE" w:rsidRPr="005869BE" w:rsidRDefault="005869BE" w:rsidP="005869BE">
            <w:pPr>
              <w:rPr>
                <w:sz w:val="26"/>
                <w:szCs w:val="26"/>
              </w:rPr>
            </w:pPr>
            <w:r w:rsidRPr="005869BE">
              <w:rPr>
                <w:sz w:val="26"/>
                <w:szCs w:val="26"/>
              </w:rPr>
              <w:t xml:space="preserve">        </w:t>
            </w:r>
            <w:proofErr w:type="gramStart"/>
            <w:r w:rsidRPr="005869BE">
              <w:rPr>
                <w:sz w:val="26"/>
                <w:szCs w:val="26"/>
              </w:rPr>
              <w:t>}else</w:t>
            </w:r>
            <w:proofErr w:type="gramEnd"/>
            <w:r w:rsidRPr="005869BE">
              <w:rPr>
                <w:sz w:val="26"/>
                <w:szCs w:val="26"/>
              </w:rPr>
              <w:t>{</w:t>
            </w:r>
          </w:p>
          <w:p w14:paraId="47CDE1C0" w14:textId="77777777" w:rsidR="005869BE" w:rsidRPr="005869BE" w:rsidRDefault="005869BE" w:rsidP="005869BE">
            <w:pPr>
              <w:rPr>
                <w:sz w:val="26"/>
                <w:szCs w:val="26"/>
              </w:rPr>
            </w:pPr>
            <w:r w:rsidRPr="005869BE">
              <w:rPr>
                <w:sz w:val="26"/>
                <w:szCs w:val="26"/>
              </w:rPr>
              <w:t xml:space="preserve">            </w:t>
            </w:r>
            <w:proofErr w:type="spellStart"/>
            <w:r w:rsidRPr="005869BE">
              <w:rPr>
                <w:sz w:val="26"/>
                <w:szCs w:val="26"/>
              </w:rPr>
              <w:t>System.out.println</w:t>
            </w:r>
            <w:proofErr w:type="spellEnd"/>
            <w:r w:rsidRPr="005869BE">
              <w:rPr>
                <w:sz w:val="26"/>
                <w:szCs w:val="26"/>
              </w:rPr>
              <w:t>("Given Option is Invalid");</w:t>
            </w:r>
          </w:p>
          <w:p w14:paraId="405A5219" w14:textId="77777777" w:rsidR="005869BE" w:rsidRPr="005869BE" w:rsidRDefault="005869BE" w:rsidP="005869BE">
            <w:pPr>
              <w:rPr>
                <w:sz w:val="26"/>
                <w:szCs w:val="26"/>
              </w:rPr>
            </w:pPr>
            <w:r w:rsidRPr="005869BE">
              <w:rPr>
                <w:sz w:val="26"/>
                <w:szCs w:val="26"/>
              </w:rPr>
              <w:t>        }</w:t>
            </w:r>
          </w:p>
          <w:p w14:paraId="640C70A2" w14:textId="77777777" w:rsidR="005869BE" w:rsidRPr="005869BE" w:rsidRDefault="005869BE" w:rsidP="005869BE">
            <w:pPr>
              <w:rPr>
                <w:sz w:val="26"/>
                <w:szCs w:val="26"/>
              </w:rPr>
            </w:pPr>
          </w:p>
          <w:p w14:paraId="4C49D1BD" w14:textId="77777777" w:rsidR="005869BE" w:rsidRPr="005869BE" w:rsidRDefault="005869BE" w:rsidP="005869BE">
            <w:pPr>
              <w:rPr>
                <w:sz w:val="26"/>
                <w:szCs w:val="26"/>
              </w:rPr>
            </w:pPr>
            <w:r w:rsidRPr="005869BE">
              <w:rPr>
                <w:sz w:val="26"/>
                <w:szCs w:val="26"/>
              </w:rPr>
              <w:t>    }</w:t>
            </w:r>
          </w:p>
          <w:p w14:paraId="2E380474" w14:textId="77777777" w:rsidR="005869BE" w:rsidRDefault="005869BE" w:rsidP="003077FF">
            <w:pPr>
              <w:rPr>
                <w:sz w:val="26"/>
                <w:szCs w:val="26"/>
              </w:rPr>
            </w:pPr>
            <w:r w:rsidRPr="005869BE">
              <w:rPr>
                <w:sz w:val="26"/>
                <w:szCs w:val="26"/>
              </w:rPr>
              <w:t>}</w:t>
            </w:r>
          </w:p>
          <w:p w14:paraId="4E50366C" w14:textId="77777777" w:rsidR="005869BE" w:rsidRDefault="005869BE" w:rsidP="003077FF">
            <w:pPr>
              <w:rPr>
                <w:sz w:val="26"/>
                <w:szCs w:val="26"/>
              </w:rPr>
            </w:pPr>
            <w:r w:rsidRPr="005869BE">
              <w:rPr>
                <w:sz w:val="26"/>
                <w:szCs w:val="26"/>
                <w:highlight w:val="green"/>
              </w:rPr>
              <w:t>Output:</w:t>
            </w:r>
          </w:p>
          <w:p w14:paraId="54C5D4AC" w14:textId="77777777" w:rsidR="00984750" w:rsidRPr="00984750" w:rsidRDefault="00984750" w:rsidP="00984750">
            <w:pPr>
              <w:rPr>
                <w:sz w:val="26"/>
                <w:szCs w:val="26"/>
              </w:rPr>
            </w:pPr>
            <w:r w:rsidRPr="00984750">
              <w:rPr>
                <w:sz w:val="26"/>
                <w:szCs w:val="26"/>
              </w:rPr>
              <w:t>1.add</w:t>
            </w:r>
          </w:p>
          <w:p w14:paraId="447CBEB3" w14:textId="77777777" w:rsidR="00984750" w:rsidRPr="00984750" w:rsidRDefault="00984750" w:rsidP="00984750">
            <w:pPr>
              <w:rPr>
                <w:sz w:val="26"/>
                <w:szCs w:val="26"/>
              </w:rPr>
            </w:pPr>
            <w:r w:rsidRPr="00984750">
              <w:rPr>
                <w:sz w:val="26"/>
                <w:szCs w:val="26"/>
              </w:rPr>
              <w:t>2.sub</w:t>
            </w:r>
          </w:p>
          <w:p w14:paraId="00ACA84E" w14:textId="77777777" w:rsidR="00984750" w:rsidRPr="00984750" w:rsidRDefault="00984750" w:rsidP="00984750">
            <w:pPr>
              <w:rPr>
                <w:sz w:val="26"/>
                <w:szCs w:val="26"/>
              </w:rPr>
            </w:pPr>
            <w:r w:rsidRPr="00984750">
              <w:rPr>
                <w:sz w:val="26"/>
                <w:szCs w:val="26"/>
              </w:rPr>
              <w:t>3.multiply</w:t>
            </w:r>
          </w:p>
          <w:p w14:paraId="7AC1728D" w14:textId="77777777" w:rsidR="00984750" w:rsidRPr="00984750" w:rsidRDefault="00984750" w:rsidP="00984750">
            <w:pPr>
              <w:rPr>
                <w:sz w:val="26"/>
                <w:szCs w:val="26"/>
              </w:rPr>
            </w:pPr>
            <w:r w:rsidRPr="00984750">
              <w:rPr>
                <w:sz w:val="26"/>
                <w:szCs w:val="26"/>
              </w:rPr>
              <w:t>4.div</w:t>
            </w:r>
          </w:p>
          <w:p w14:paraId="6A549098" w14:textId="77777777" w:rsidR="00984750" w:rsidRPr="00984750" w:rsidRDefault="00984750" w:rsidP="00984750">
            <w:pPr>
              <w:rPr>
                <w:sz w:val="26"/>
                <w:szCs w:val="26"/>
              </w:rPr>
            </w:pPr>
            <w:r w:rsidRPr="00984750">
              <w:rPr>
                <w:sz w:val="26"/>
                <w:szCs w:val="26"/>
              </w:rPr>
              <w:t>5.modulus</w:t>
            </w:r>
          </w:p>
          <w:p w14:paraId="493C08E2" w14:textId="77777777" w:rsidR="00984750" w:rsidRPr="00984750" w:rsidRDefault="00984750" w:rsidP="00984750">
            <w:pPr>
              <w:rPr>
                <w:sz w:val="26"/>
                <w:szCs w:val="26"/>
              </w:rPr>
            </w:pPr>
            <w:r w:rsidRPr="00984750">
              <w:rPr>
                <w:sz w:val="26"/>
                <w:szCs w:val="26"/>
              </w:rPr>
              <w:t>Option Please:</w:t>
            </w:r>
          </w:p>
          <w:p w14:paraId="1F2DB4FF" w14:textId="77777777" w:rsidR="00984750" w:rsidRPr="00984750" w:rsidRDefault="00984750" w:rsidP="00984750">
            <w:pPr>
              <w:rPr>
                <w:sz w:val="26"/>
                <w:szCs w:val="26"/>
              </w:rPr>
            </w:pPr>
            <w:r w:rsidRPr="00984750">
              <w:rPr>
                <w:sz w:val="26"/>
                <w:szCs w:val="26"/>
              </w:rPr>
              <w:t>2</w:t>
            </w:r>
          </w:p>
          <w:p w14:paraId="37856DE2" w14:textId="77777777" w:rsidR="00984750" w:rsidRPr="00984750" w:rsidRDefault="00984750" w:rsidP="00984750">
            <w:pPr>
              <w:rPr>
                <w:sz w:val="26"/>
                <w:szCs w:val="26"/>
              </w:rPr>
            </w:pPr>
            <w:r w:rsidRPr="00984750">
              <w:rPr>
                <w:sz w:val="26"/>
                <w:szCs w:val="26"/>
              </w:rPr>
              <w:t>Enter first int:        10</w:t>
            </w:r>
          </w:p>
          <w:p w14:paraId="14D54960" w14:textId="77777777" w:rsidR="00984750" w:rsidRPr="00984750" w:rsidRDefault="00984750" w:rsidP="00984750">
            <w:pPr>
              <w:rPr>
                <w:sz w:val="26"/>
                <w:szCs w:val="26"/>
              </w:rPr>
            </w:pPr>
            <w:r w:rsidRPr="00984750">
              <w:rPr>
                <w:sz w:val="26"/>
                <w:szCs w:val="26"/>
              </w:rPr>
              <w:t>Enter second int:       2</w:t>
            </w:r>
          </w:p>
          <w:p w14:paraId="105B9BF2" w14:textId="556CAC49" w:rsidR="005869BE" w:rsidRDefault="00984750" w:rsidP="00984750">
            <w:pPr>
              <w:rPr>
                <w:sz w:val="26"/>
                <w:szCs w:val="26"/>
              </w:rPr>
            </w:pPr>
            <w:r w:rsidRPr="00984750">
              <w:rPr>
                <w:sz w:val="26"/>
                <w:szCs w:val="26"/>
              </w:rPr>
              <w:t>10 - 2 = 8</w:t>
            </w:r>
          </w:p>
        </w:tc>
      </w:tr>
    </w:tbl>
    <w:p w14:paraId="74493287" w14:textId="77777777" w:rsidR="005869BE" w:rsidRDefault="005869BE" w:rsidP="003077FF">
      <w:pPr>
        <w:rPr>
          <w:sz w:val="26"/>
          <w:szCs w:val="26"/>
        </w:rPr>
      </w:pPr>
    </w:p>
    <w:p w14:paraId="2E9FEA90" w14:textId="6C703C0C" w:rsidR="009F644E" w:rsidRDefault="009F644E" w:rsidP="003077FF">
      <w:pPr>
        <w:rPr>
          <w:sz w:val="26"/>
          <w:szCs w:val="26"/>
        </w:rPr>
      </w:pPr>
      <w:r>
        <w:rPr>
          <w:sz w:val="26"/>
          <w:szCs w:val="26"/>
        </w:rPr>
        <w:t>Switch Statement (with advanced features) without break statement but behaves like old switch statement</w:t>
      </w:r>
    </w:p>
    <w:tbl>
      <w:tblPr>
        <w:tblStyle w:val="TableGrid"/>
        <w:tblW w:w="0" w:type="auto"/>
        <w:tblLook w:val="04A0" w:firstRow="1" w:lastRow="0" w:firstColumn="1" w:lastColumn="0" w:noHBand="0" w:noVBand="1"/>
      </w:tblPr>
      <w:tblGrid>
        <w:gridCol w:w="8522"/>
      </w:tblGrid>
      <w:tr w:rsidR="00DF130F" w14:paraId="585CD28D" w14:textId="77777777" w:rsidTr="00DF130F">
        <w:tc>
          <w:tcPr>
            <w:tcW w:w="8522" w:type="dxa"/>
          </w:tcPr>
          <w:p w14:paraId="48ADA0CE" w14:textId="77777777" w:rsidR="00DF130F" w:rsidRPr="00DF130F" w:rsidRDefault="00DF130F" w:rsidP="00DF130F">
            <w:pPr>
              <w:rPr>
                <w:sz w:val="26"/>
                <w:szCs w:val="26"/>
              </w:rPr>
            </w:pPr>
            <w:r w:rsidRPr="00DF130F">
              <w:rPr>
                <w:sz w:val="26"/>
                <w:szCs w:val="26"/>
              </w:rPr>
              <w:t xml:space="preserve">import </w:t>
            </w:r>
            <w:proofErr w:type="spellStart"/>
            <w:proofErr w:type="gramStart"/>
            <w:r w:rsidRPr="00DF130F">
              <w:rPr>
                <w:sz w:val="26"/>
                <w:szCs w:val="26"/>
              </w:rPr>
              <w:t>java.io.BufferedReader</w:t>
            </w:r>
            <w:proofErr w:type="spellEnd"/>
            <w:proofErr w:type="gramEnd"/>
            <w:r w:rsidRPr="00DF130F">
              <w:rPr>
                <w:sz w:val="26"/>
                <w:szCs w:val="26"/>
              </w:rPr>
              <w:t>;</w:t>
            </w:r>
          </w:p>
          <w:p w14:paraId="47FEE437" w14:textId="77777777" w:rsidR="00DF130F" w:rsidRPr="00DF130F" w:rsidRDefault="00DF130F" w:rsidP="00DF130F">
            <w:pPr>
              <w:rPr>
                <w:sz w:val="26"/>
                <w:szCs w:val="26"/>
              </w:rPr>
            </w:pPr>
            <w:r w:rsidRPr="00DF130F">
              <w:rPr>
                <w:sz w:val="26"/>
                <w:szCs w:val="26"/>
              </w:rPr>
              <w:t xml:space="preserve">import </w:t>
            </w:r>
            <w:proofErr w:type="spellStart"/>
            <w:proofErr w:type="gramStart"/>
            <w:r w:rsidRPr="00DF130F">
              <w:rPr>
                <w:sz w:val="26"/>
                <w:szCs w:val="26"/>
              </w:rPr>
              <w:t>java.io.InputStreamReader</w:t>
            </w:r>
            <w:proofErr w:type="spellEnd"/>
            <w:proofErr w:type="gramEnd"/>
            <w:r w:rsidRPr="00DF130F">
              <w:rPr>
                <w:sz w:val="26"/>
                <w:szCs w:val="26"/>
              </w:rPr>
              <w:t>;</w:t>
            </w:r>
          </w:p>
          <w:p w14:paraId="1885E29B" w14:textId="77777777" w:rsidR="00DF130F" w:rsidRPr="00DF130F" w:rsidRDefault="00DF130F" w:rsidP="00DF130F">
            <w:pPr>
              <w:rPr>
                <w:sz w:val="26"/>
                <w:szCs w:val="26"/>
              </w:rPr>
            </w:pPr>
            <w:r w:rsidRPr="00DF130F">
              <w:rPr>
                <w:sz w:val="26"/>
                <w:szCs w:val="26"/>
              </w:rPr>
              <w:t xml:space="preserve">import static </w:t>
            </w:r>
            <w:proofErr w:type="spellStart"/>
            <w:proofErr w:type="gramStart"/>
            <w:r w:rsidRPr="00DF130F">
              <w:rPr>
                <w:sz w:val="26"/>
                <w:szCs w:val="26"/>
              </w:rPr>
              <w:t>java.lang</w:t>
            </w:r>
            <w:proofErr w:type="gramEnd"/>
            <w:r w:rsidRPr="00DF130F">
              <w:rPr>
                <w:sz w:val="26"/>
                <w:szCs w:val="26"/>
              </w:rPr>
              <w:t>.Integer.parseInt</w:t>
            </w:r>
            <w:proofErr w:type="spellEnd"/>
            <w:r w:rsidRPr="00DF130F">
              <w:rPr>
                <w:sz w:val="26"/>
                <w:szCs w:val="26"/>
              </w:rPr>
              <w:t>;</w:t>
            </w:r>
          </w:p>
          <w:p w14:paraId="635318DE" w14:textId="77777777" w:rsidR="00DF130F" w:rsidRPr="00DF130F" w:rsidRDefault="00DF130F" w:rsidP="00DF130F">
            <w:pPr>
              <w:rPr>
                <w:sz w:val="26"/>
                <w:szCs w:val="26"/>
              </w:rPr>
            </w:pPr>
            <w:r w:rsidRPr="00DF130F">
              <w:rPr>
                <w:sz w:val="26"/>
                <w:szCs w:val="26"/>
              </w:rPr>
              <w:t>public class Nineteen {</w:t>
            </w:r>
          </w:p>
          <w:p w14:paraId="05EDDE35" w14:textId="77777777" w:rsidR="00DF130F" w:rsidRPr="00DF130F" w:rsidRDefault="00DF130F" w:rsidP="00DF130F">
            <w:pPr>
              <w:rPr>
                <w:sz w:val="26"/>
                <w:szCs w:val="26"/>
              </w:rPr>
            </w:pPr>
            <w:r w:rsidRPr="00DF130F">
              <w:rPr>
                <w:sz w:val="26"/>
                <w:szCs w:val="26"/>
              </w:rPr>
              <w:t xml:space="preserve">    public static void </w:t>
            </w:r>
            <w:proofErr w:type="gramStart"/>
            <w:r w:rsidRPr="00DF130F">
              <w:rPr>
                <w:sz w:val="26"/>
                <w:szCs w:val="26"/>
              </w:rPr>
              <w:t>main(</w:t>
            </w:r>
            <w:proofErr w:type="gramEnd"/>
            <w:r w:rsidRPr="00DF130F">
              <w:rPr>
                <w:sz w:val="26"/>
                <w:szCs w:val="26"/>
              </w:rPr>
              <w:t xml:space="preserve">String[] </w:t>
            </w:r>
            <w:proofErr w:type="spellStart"/>
            <w:r w:rsidRPr="00DF130F">
              <w:rPr>
                <w:sz w:val="26"/>
                <w:szCs w:val="26"/>
              </w:rPr>
              <w:t>args</w:t>
            </w:r>
            <w:proofErr w:type="spellEnd"/>
            <w:r w:rsidRPr="00DF130F">
              <w:rPr>
                <w:sz w:val="26"/>
                <w:szCs w:val="26"/>
              </w:rPr>
              <w:t>) throws Exception</w:t>
            </w:r>
          </w:p>
          <w:p w14:paraId="11725DC4" w14:textId="77777777" w:rsidR="00DF130F" w:rsidRPr="00DF130F" w:rsidRDefault="00DF130F" w:rsidP="00DF130F">
            <w:pPr>
              <w:rPr>
                <w:sz w:val="26"/>
                <w:szCs w:val="26"/>
              </w:rPr>
            </w:pPr>
            <w:r w:rsidRPr="00DF130F">
              <w:rPr>
                <w:sz w:val="26"/>
                <w:szCs w:val="26"/>
              </w:rPr>
              <w:t>    {        </w:t>
            </w:r>
          </w:p>
          <w:p w14:paraId="6B83D8C1"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BufferedReader</w:t>
            </w:r>
            <w:proofErr w:type="spellEnd"/>
            <w:r w:rsidRPr="00DF130F">
              <w:rPr>
                <w:sz w:val="26"/>
                <w:szCs w:val="26"/>
              </w:rPr>
              <w:t xml:space="preserve"> </w:t>
            </w:r>
            <w:proofErr w:type="spellStart"/>
            <w:r w:rsidRPr="00DF130F">
              <w:rPr>
                <w:sz w:val="26"/>
                <w:szCs w:val="26"/>
              </w:rPr>
              <w:t>br</w:t>
            </w:r>
            <w:proofErr w:type="spellEnd"/>
            <w:r w:rsidRPr="00DF130F">
              <w:rPr>
                <w:sz w:val="26"/>
                <w:szCs w:val="26"/>
              </w:rPr>
              <w:t xml:space="preserve">=new </w:t>
            </w:r>
            <w:proofErr w:type="spellStart"/>
            <w:proofErr w:type="gramStart"/>
            <w:r w:rsidRPr="00DF130F">
              <w:rPr>
                <w:sz w:val="26"/>
                <w:szCs w:val="26"/>
              </w:rPr>
              <w:t>BufferedReader</w:t>
            </w:r>
            <w:proofErr w:type="spellEnd"/>
            <w:r w:rsidRPr="00DF130F">
              <w:rPr>
                <w:sz w:val="26"/>
                <w:szCs w:val="26"/>
              </w:rPr>
              <w:t>(</w:t>
            </w:r>
            <w:proofErr w:type="gramEnd"/>
            <w:r w:rsidRPr="00DF130F">
              <w:rPr>
                <w:sz w:val="26"/>
                <w:szCs w:val="26"/>
              </w:rPr>
              <w:t xml:space="preserve">new </w:t>
            </w:r>
            <w:proofErr w:type="spellStart"/>
            <w:r w:rsidRPr="00DF130F">
              <w:rPr>
                <w:sz w:val="26"/>
                <w:szCs w:val="26"/>
              </w:rPr>
              <w:t>InputStreamReader</w:t>
            </w:r>
            <w:proofErr w:type="spellEnd"/>
            <w:r w:rsidRPr="00DF130F">
              <w:rPr>
                <w:sz w:val="26"/>
                <w:szCs w:val="26"/>
              </w:rPr>
              <w:t>(System.in));</w:t>
            </w:r>
          </w:p>
          <w:p w14:paraId="3C1F58ED"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System.out.println</w:t>
            </w:r>
            <w:proofErr w:type="spellEnd"/>
            <w:r w:rsidRPr="00DF130F">
              <w:rPr>
                <w:sz w:val="26"/>
                <w:szCs w:val="26"/>
              </w:rPr>
              <w:t>("1.add");</w:t>
            </w:r>
          </w:p>
          <w:p w14:paraId="19A35CD5" w14:textId="77777777" w:rsidR="00DF130F" w:rsidRPr="00DF130F" w:rsidRDefault="00DF130F" w:rsidP="00DF130F">
            <w:pPr>
              <w:rPr>
                <w:sz w:val="26"/>
                <w:szCs w:val="26"/>
              </w:rPr>
            </w:pPr>
            <w:r w:rsidRPr="00DF130F">
              <w:rPr>
                <w:sz w:val="26"/>
                <w:szCs w:val="26"/>
              </w:rPr>
              <w:lastRenderedPageBreak/>
              <w:t xml:space="preserve">        </w:t>
            </w:r>
            <w:proofErr w:type="spellStart"/>
            <w:r w:rsidRPr="00DF130F">
              <w:rPr>
                <w:sz w:val="26"/>
                <w:szCs w:val="26"/>
              </w:rPr>
              <w:t>System.out.println</w:t>
            </w:r>
            <w:proofErr w:type="spellEnd"/>
            <w:r w:rsidRPr="00DF130F">
              <w:rPr>
                <w:sz w:val="26"/>
                <w:szCs w:val="26"/>
              </w:rPr>
              <w:t>("2.sub");</w:t>
            </w:r>
          </w:p>
          <w:p w14:paraId="2B2D1DF7"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System.out.println</w:t>
            </w:r>
            <w:proofErr w:type="spellEnd"/>
            <w:r w:rsidRPr="00DF130F">
              <w:rPr>
                <w:sz w:val="26"/>
                <w:szCs w:val="26"/>
              </w:rPr>
              <w:t>("</w:t>
            </w:r>
            <w:proofErr w:type="gramStart"/>
            <w:r w:rsidRPr="00DF130F">
              <w:rPr>
                <w:sz w:val="26"/>
                <w:szCs w:val="26"/>
              </w:rPr>
              <w:t>3.multiply</w:t>
            </w:r>
            <w:proofErr w:type="gramEnd"/>
            <w:r w:rsidRPr="00DF130F">
              <w:rPr>
                <w:sz w:val="26"/>
                <w:szCs w:val="26"/>
              </w:rPr>
              <w:t>");</w:t>
            </w:r>
          </w:p>
          <w:p w14:paraId="7CE34440"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System.out.println</w:t>
            </w:r>
            <w:proofErr w:type="spellEnd"/>
            <w:r w:rsidRPr="00DF130F">
              <w:rPr>
                <w:sz w:val="26"/>
                <w:szCs w:val="26"/>
              </w:rPr>
              <w:t>("4.div");</w:t>
            </w:r>
          </w:p>
          <w:p w14:paraId="35BE3BF1"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System.out.println</w:t>
            </w:r>
            <w:proofErr w:type="spellEnd"/>
            <w:r w:rsidRPr="00DF130F">
              <w:rPr>
                <w:sz w:val="26"/>
                <w:szCs w:val="26"/>
              </w:rPr>
              <w:t>("</w:t>
            </w:r>
            <w:proofErr w:type="gramStart"/>
            <w:r w:rsidRPr="00DF130F">
              <w:rPr>
                <w:sz w:val="26"/>
                <w:szCs w:val="26"/>
              </w:rPr>
              <w:t>5.modulus</w:t>
            </w:r>
            <w:proofErr w:type="gramEnd"/>
            <w:r w:rsidRPr="00DF130F">
              <w:rPr>
                <w:sz w:val="26"/>
                <w:szCs w:val="26"/>
              </w:rPr>
              <w:t>");</w:t>
            </w:r>
          </w:p>
          <w:p w14:paraId="5E0E6D95"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System.out.println</w:t>
            </w:r>
            <w:proofErr w:type="spellEnd"/>
            <w:r w:rsidRPr="00DF130F">
              <w:rPr>
                <w:sz w:val="26"/>
                <w:szCs w:val="26"/>
              </w:rPr>
              <w:t>("Option Please:\t");</w:t>
            </w:r>
          </w:p>
          <w:p w14:paraId="6A8ECF95" w14:textId="77777777" w:rsidR="00DF130F" w:rsidRPr="00DF130F" w:rsidRDefault="00DF130F" w:rsidP="00DF130F">
            <w:pPr>
              <w:rPr>
                <w:sz w:val="26"/>
                <w:szCs w:val="26"/>
              </w:rPr>
            </w:pPr>
            <w:r w:rsidRPr="00DF130F">
              <w:rPr>
                <w:sz w:val="26"/>
                <w:szCs w:val="26"/>
              </w:rPr>
              <w:t>        int opt=</w:t>
            </w:r>
            <w:proofErr w:type="spellStart"/>
            <w:r w:rsidRPr="00DF130F">
              <w:rPr>
                <w:sz w:val="26"/>
                <w:szCs w:val="26"/>
              </w:rPr>
              <w:t>parseInt</w:t>
            </w:r>
            <w:proofErr w:type="spellEnd"/>
            <w:r w:rsidRPr="00DF130F">
              <w:rPr>
                <w:sz w:val="26"/>
                <w:szCs w:val="26"/>
              </w:rPr>
              <w:t>(</w:t>
            </w:r>
            <w:proofErr w:type="spellStart"/>
            <w:proofErr w:type="gramStart"/>
            <w:r w:rsidRPr="00DF130F">
              <w:rPr>
                <w:sz w:val="26"/>
                <w:szCs w:val="26"/>
              </w:rPr>
              <w:t>br.readLine</w:t>
            </w:r>
            <w:proofErr w:type="spellEnd"/>
            <w:proofErr w:type="gramEnd"/>
            <w:r w:rsidRPr="00DF130F">
              <w:rPr>
                <w:sz w:val="26"/>
                <w:szCs w:val="26"/>
              </w:rPr>
              <w:t>());        </w:t>
            </w:r>
          </w:p>
          <w:p w14:paraId="03BE7AE6"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w:t>
            </w:r>
            <w:proofErr w:type="spellEnd"/>
            <w:r w:rsidRPr="00DF130F">
              <w:rPr>
                <w:sz w:val="26"/>
                <w:szCs w:val="26"/>
              </w:rPr>
              <w:t>("Enter first int:\t");</w:t>
            </w:r>
          </w:p>
          <w:p w14:paraId="3D7D6F05" w14:textId="77777777" w:rsidR="00DF130F" w:rsidRPr="00DF130F" w:rsidRDefault="00DF130F" w:rsidP="00DF130F">
            <w:pPr>
              <w:rPr>
                <w:sz w:val="26"/>
                <w:szCs w:val="26"/>
              </w:rPr>
            </w:pPr>
            <w:r w:rsidRPr="00DF130F">
              <w:rPr>
                <w:sz w:val="26"/>
                <w:szCs w:val="26"/>
              </w:rPr>
              <w:t>        int a=</w:t>
            </w:r>
            <w:proofErr w:type="spellStart"/>
            <w:r w:rsidRPr="00DF130F">
              <w:rPr>
                <w:sz w:val="26"/>
                <w:szCs w:val="26"/>
              </w:rPr>
              <w:t>parseInt</w:t>
            </w:r>
            <w:proofErr w:type="spellEnd"/>
            <w:r w:rsidRPr="00DF130F">
              <w:rPr>
                <w:sz w:val="26"/>
                <w:szCs w:val="26"/>
              </w:rPr>
              <w:t>(</w:t>
            </w:r>
            <w:proofErr w:type="spellStart"/>
            <w:proofErr w:type="gramStart"/>
            <w:r w:rsidRPr="00DF130F">
              <w:rPr>
                <w:sz w:val="26"/>
                <w:szCs w:val="26"/>
              </w:rPr>
              <w:t>br.readLine</w:t>
            </w:r>
            <w:proofErr w:type="spellEnd"/>
            <w:proofErr w:type="gramEnd"/>
            <w:r w:rsidRPr="00DF130F">
              <w:rPr>
                <w:sz w:val="26"/>
                <w:szCs w:val="26"/>
              </w:rPr>
              <w:t>());</w:t>
            </w:r>
          </w:p>
          <w:p w14:paraId="1018E5C4" w14:textId="77777777" w:rsidR="00DF130F" w:rsidRPr="00DF130F" w:rsidRDefault="00DF130F" w:rsidP="00DF130F">
            <w:pPr>
              <w:rPr>
                <w:sz w:val="26"/>
                <w:szCs w:val="26"/>
              </w:rPr>
            </w:pPr>
            <w:r w:rsidRPr="00DF130F">
              <w:rPr>
                <w:sz w:val="26"/>
                <w:szCs w:val="26"/>
              </w:rPr>
              <w:t xml:space="preserve">        </w:t>
            </w:r>
            <w:proofErr w:type="spellStart"/>
            <w:r w:rsidRPr="00DF130F">
              <w:rPr>
                <w:sz w:val="26"/>
                <w:szCs w:val="26"/>
              </w:rPr>
              <w:t>System.out.print</w:t>
            </w:r>
            <w:proofErr w:type="spellEnd"/>
            <w:r w:rsidRPr="00DF130F">
              <w:rPr>
                <w:sz w:val="26"/>
                <w:szCs w:val="26"/>
              </w:rPr>
              <w:t>("Enter second int:\t");</w:t>
            </w:r>
          </w:p>
          <w:p w14:paraId="2633469A" w14:textId="77777777" w:rsidR="00DF130F" w:rsidRPr="00DF130F" w:rsidRDefault="00DF130F" w:rsidP="00DF130F">
            <w:pPr>
              <w:rPr>
                <w:sz w:val="26"/>
                <w:szCs w:val="26"/>
              </w:rPr>
            </w:pPr>
            <w:r w:rsidRPr="00DF130F">
              <w:rPr>
                <w:sz w:val="26"/>
                <w:szCs w:val="26"/>
              </w:rPr>
              <w:t>        int b=</w:t>
            </w:r>
            <w:proofErr w:type="spellStart"/>
            <w:r w:rsidRPr="00DF130F">
              <w:rPr>
                <w:sz w:val="26"/>
                <w:szCs w:val="26"/>
              </w:rPr>
              <w:t>parseInt</w:t>
            </w:r>
            <w:proofErr w:type="spellEnd"/>
            <w:r w:rsidRPr="00DF130F">
              <w:rPr>
                <w:sz w:val="26"/>
                <w:szCs w:val="26"/>
              </w:rPr>
              <w:t>(</w:t>
            </w:r>
            <w:proofErr w:type="spellStart"/>
            <w:proofErr w:type="gramStart"/>
            <w:r w:rsidRPr="00DF130F">
              <w:rPr>
                <w:sz w:val="26"/>
                <w:szCs w:val="26"/>
              </w:rPr>
              <w:t>br.readLine</w:t>
            </w:r>
            <w:proofErr w:type="spellEnd"/>
            <w:proofErr w:type="gramEnd"/>
            <w:r w:rsidRPr="00DF130F">
              <w:rPr>
                <w:sz w:val="26"/>
                <w:szCs w:val="26"/>
              </w:rPr>
              <w:t>());</w:t>
            </w:r>
          </w:p>
          <w:p w14:paraId="182856D8" w14:textId="77777777" w:rsidR="00DF130F" w:rsidRPr="00DF130F" w:rsidRDefault="00DF130F" w:rsidP="00DF130F">
            <w:pPr>
              <w:rPr>
                <w:sz w:val="26"/>
                <w:szCs w:val="26"/>
              </w:rPr>
            </w:pPr>
            <w:r w:rsidRPr="00DF130F">
              <w:rPr>
                <w:sz w:val="26"/>
                <w:szCs w:val="26"/>
              </w:rPr>
              <w:t>        switch (opt) {</w:t>
            </w:r>
          </w:p>
          <w:p w14:paraId="5E98483A" w14:textId="77777777" w:rsidR="00DF130F" w:rsidRPr="00DF130F" w:rsidRDefault="00DF130F" w:rsidP="00DF130F">
            <w:pPr>
              <w:rPr>
                <w:sz w:val="26"/>
                <w:szCs w:val="26"/>
              </w:rPr>
            </w:pPr>
            <w:r w:rsidRPr="00DF130F">
              <w:rPr>
                <w:sz w:val="26"/>
                <w:szCs w:val="26"/>
              </w:rPr>
              <w:t>                case 1-&gt;</w:t>
            </w:r>
            <w:proofErr w:type="spellStart"/>
            <w:r w:rsidRPr="00DF130F">
              <w:rPr>
                <w:sz w:val="26"/>
                <w:szCs w:val="26"/>
              </w:rPr>
              <w:t>System.err.printf</w:t>
            </w:r>
            <w:proofErr w:type="spellEnd"/>
            <w:r w:rsidRPr="00DF130F">
              <w:rPr>
                <w:sz w:val="26"/>
                <w:szCs w:val="26"/>
              </w:rPr>
              <w:t>("%d + %d = %d</w:t>
            </w:r>
            <w:proofErr w:type="gramStart"/>
            <w:r w:rsidRPr="00DF130F">
              <w:rPr>
                <w:sz w:val="26"/>
                <w:szCs w:val="26"/>
              </w:rPr>
              <w:t>",</w:t>
            </w:r>
            <w:proofErr w:type="spellStart"/>
            <w:r w:rsidRPr="00DF130F">
              <w:rPr>
                <w:sz w:val="26"/>
                <w:szCs w:val="26"/>
              </w:rPr>
              <w:t>a</w:t>
            </w:r>
            <w:proofErr w:type="gramEnd"/>
            <w:r w:rsidRPr="00DF130F">
              <w:rPr>
                <w:sz w:val="26"/>
                <w:szCs w:val="26"/>
              </w:rPr>
              <w:t>,b,a+b</w:t>
            </w:r>
            <w:proofErr w:type="spellEnd"/>
            <w:r w:rsidRPr="00DF130F">
              <w:rPr>
                <w:sz w:val="26"/>
                <w:szCs w:val="26"/>
              </w:rPr>
              <w:t>);</w:t>
            </w:r>
          </w:p>
          <w:p w14:paraId="1317B5E9" w14:textId="77777777" w:rsidR="00DF130F" w:rsidRPr="00DF130F" w:rsidRDefault="00DF130F" w:rsidP="00DF130F">
            <w:pPr>
              <w:rPr>
                <w:sz w:val="26"/>
                <w:szCs w:val="26"/>
              </w:rPr>
            </w:pPr>
            <w:r w:rsidRPr="00DF130F">
              <w:rPr>
                <w:sz w:val="26"/>
                <w:szCs w:val="26"/>
              </w:rPr>
              <w:t>                case 2-&gt;</w:t>
            </w:r>
            <w:proofErr w:type="spellStart"/>
            <w:r w:rsidRPr="00DF130F">
              <w:rPr>
                <w:sz w:val="26"/>
                <w:szCs w:val="26"/>
              </w:rPr>
              <w:t>System.err.printf</w:t>
            </w:r>
            <w:proofErr w:type="spellEnd"/>
            <w:r w:rsidRPr="00DF130F">
              <w:rPr>
                <w:sz w:val="26"/>
                <w:szCs w:val="26"/>
              </w:rPr>
              <w:t>("%d - %d = %d</w:t>
            </w:r>
            <w:proofErr w:type="gramStart"/>
            <w:r w:rsidRPr="00DF130F">
              <w:rPr>
                <w:sz w:val="26"/>
                <w:szCs w:val="26"/>
              </w:rPr>
              <w:t>",</w:t>
            </w:r>
            <w:proofErr w:type="spellStart"/>
            <w:r w:rsidRPr="00DF130F">
              <w:rPr>
                <w:sz w:val="26"/>
                <w:szCs w:val="26"/>
              </w:rPr>
              <w:t>a</w:t>
            </w:r>
            <w:proofErr w:type="gramEnd"/>
            <w:r w:rsidRPr="00DF130F">
              <w:rPr>
                <w:sz w:val="26"/>
                <w:szCs w:val="26"/>
              </w:rPr>
              <w:t>,b,a</w:t>
            </w:r>
            <w:proofErr w:type="spellEnd"/>
            <w:r w:rsidRPr="00DF130F">
              <w:rPr>
                <w:sz w:val="26"/>
                <w:szCs w:val="26"/>
              </w:rPr>
              <w:t>-b);</w:t>
            </w:r>
          </w:p>
          <w:p w14:paraId="0FAA6126" w14:textId="77777777" w:rsidR="00DF130F" w:rsidRPr="00DF130F" w:rsidRDefault="00DF130F" w:rsidP="00DF130F">
            <w:pPr>
              <w:rPr>
                <w:sz w:val="26"/>
                <w:szCs w:val="26"/>
              </w:rPr>
            </w:pPr>
            <w:r w:rsidRPr="00DF130F">
              <w:rPr>
                <w:sz w:val="26"/>
                <w:szCs w:val="26"/>
              </w:rPr>
              <w:t>                case 3-&gt;</w:t>
            </w:r>
            <w:proofErr w:type="spellStart"/>
            <w:r w:rsidRPr="00DF130F">
              <w:rPr>
                <w:sz w:val="26"/>
                <w:szCs w:val="26"/>
              </w:rPr>
              <w:t>System.err.printf</w:t>
            </w:r>
            <w:proofErr w:type="spellEnd"/>
            <w:r w:rsidRPr="00DF130F">
              <w:rPr>
                <w:sz w:val="26"/>
                <w:szCs w:val="26"/>
              </w:rPr>
              <w:t>("%d * %d = %d</w:t>
            </w:r>
            <w:proofErr w:type="gramStart"/>
            <w:r w:rsidRPr="00DF130F">
              <w:rPr>
                <w:sz w:val="26"/>
                <w:szCs w:val="26"/>
              </w:rPr>
              <w:t>",</w:t>
            </w:r>
            <w:proofErr w:type="spellStart"/>
            <w:r w:rsidRPr="00DF130F">
              <w:rPr>
                <w:sz w:val="26"/>
                <w:szCs w:val="26"/>
              </w:rPr>
              <w:t>a</w:t>
            </w:r>
            <w:proofErr w:type="gramEnd"/>
            <w:r w:rsidRPr="00DF130F">
              <w:rPr>
                <w:sz w:val="26"/>
                <w:szCs w:val="26"/>
              </w:rPr>
              <w:t>,b,a</w:t>
            </w:r>
            <w:proofErr w:type="spellEnd"/>
            <w:r w:rsidRPr="00DF130F">
              <w:rPr>
                <w:sz w:val="26"/>
                <w:szCs w:val="26"/>
              </w:rPr>
              <w:t>*b);</w:t>
            </w:r>
          </w:p>
          <w:p w14:paraId="165D9672" w14:textId="77777777" w:rsidR="00DF130F" w:rsidRPr="00DF130F" w:rsidRDefault="00DF130F" w:rsidP="00DF130F">
            <w:pPr>
              <w:rPr>
                <w:sz w:val="26"/>
                <w:szCs w:val="26"/>
              </w:rPr>
            </w:pPr>
            <w:r w:rsidRPr="00DF130F">
              <w:rPr>
                <w:sz w:val="26"/>
                <w:szCs w:val="26"/>
              </w:rPr>
              <w:t>                case 4-&gt;</w:t>
            </w:r>
            <w:proofErr w:type="spellStart"/>
            <w:r w:rsidRPr="00DF130F">
              <w:rPr>
                <w:sz w:val="26"/>
                <w:szCs w:val="26"/>
              </w:rPr>
              <w:t>System.err.printf</w:t>
            </w:r>
            <w:proofErr w:type="spellEnd"/>
            <w:r w:rsidRPr="00DF130F">
              <w:rPr>
                <w:sz w:val="26"/>
                <w:szCs w:val="26"/>
              </w:rPr>
              <w:t>("%d / %d = %d</w:t>
            </w:r>
            <w:proofErr w:type="gramStart"/>
            <w:r w:rsidRPr="00DF130F">
              <w:rPr>
                <w:sz w:val="26"/>
                <w:szCs w:val="26"/>
              </w:rPr>
              <w:t>",</w:t>
            </w:r>
            <w:proofErr w:type="spellStart"/>
            <w:r w:rsidRPr="00DF130F">
              <w:rPr>
                <w:sz w:val="26"/>
                <w:szCs w:val="26"/>
              </w:rPr>
              <w:t>a</w:t>
            </w:r>
            <w:proofErr w:type="gramEnd"/>
            <w:r w:rsidRPr="00DF130F">
              <w:rPr>
                <w:sz w:val="26"/>
                <w:szCs w:val="26"/>
              </w:rPr>
              <w:t>,b,a</w:t>
            </w:r>
            <w:proofErr w:type="spellEnd"/>
            <w:r w:rsidRPr="00DF130F">
              <w:rPr>
                <w:sz w:val="26"/>
                <w:szCs w:val="26"/>
              </w:rPr>
              <w:t>/b);</w:t>
            </w:r>
          </w:p>
          <w:p w14:paraId="1F614A44" w14:textId="77777777" w:rsidR="00DF130F" w:rsidRPr="00DF130F" w:rsidRDefault="00DF130F" w:rsidP="00DF130F">
            <w:pPr>
              <w:rPr>
                <w:sz w:val="26"/>
                <w:szCs w:val="26"/>
              </w:rPr>
            </w:pPr>
            <w:r w:rsidRPr="00DF130F">
              <w:rPr>
                <w:sz w:val="26"/>
                <w:szCs w:val="26"/>
              </w:rPr>
              <w:t>                case 5-&gt;</w:t>
            </w:r>
            <w:proofErr w:type="spellStart"/>
            <w:r w:rsidRPr="00DF130F">
              <w:rPr>
                <w:sz w:val="26"/>
                <w:szCs w:val="26"/>
              </w:rPr>
              <w:t>System.err.printf</w:t>
            </w:r>
            <w:proofErr w:type="spellEnd"/>
            <w:r w:rsidRPr="00DF130F">
              <w:rPr>
                <w:sz w:val="26"/>
                <w:szCs w:val="26"/>
              </w:rPr>
              <w:t>("%d %% %d = %d</w:t>
            </w:r>
            <w:proofErr w:type="gramStart"/>
            <w:r w:rsidRPr="00DF130F">
              <w:rPr>
                <w:sz w:val="26"/>
                <w:szCs w:val="26"/>
              </w:rPr>
              <w:t>",</w:t>
            </w:r>
            <w:proofErr w:type="spellStart"/>
            <w:r w:rsidRPr="00DF130F">
              <w:rPr>
                <w:sz w:val="26"/>
                <w:szCs w:val="26"/>
              </w:rPr>
              <w:t>a</w:t>
            </w:r>
            <w:proofErr w:type="gramEnd"/>
            <w:r w:rsidRPr="00DF130F">
              <w:rPr>
                <w:sz w:val="26"/>
                <w:szCs w:val="26"/>
              </w:rPr>
              <w:t>,b,a%b</w:t>
            </w:r>
            <w:proofErr w:type="spellEnd"/>
            <w:r w:rsidRPr="00DF130F">
              <w:rPr>
                <w:sz w:val="26"/>
                <w:szCs w:val="26"/>
              </w:rPr>
              <w:t>);</w:t>
            </w:r>
          </w:p>
          <w:p w14:paraId="726AC4AD" w14:textId="77777777" w:rsidR="00DF130F" w:rsidRPr="00DF130F" w:rsidRDefault="00DF130F" w:rsidP="00DF130F">
            <w:pPr>
              <w:rPr>
                <w:sz w:val="26"/>
                <w:szCs w:val="26"/>
              </w:rPr>
            </w:pPr>
            <w:r w:rsidRPr="00DF130F">
              <w:rPr>
                <w:sz w:val="26"/>
                <w:szCs w:val="26"/>
              </w:rPr>
              <w:t>                default-&gt;</w:t>
            </w:r>
            <w:proofErr w:type="spellStart"/>
            <w:r w:rsidRPr="00DF130F">
              <w:rPr>
                <w:sz w:val="26"/>
                <w:szCs w:val="26"/>
              </w:rPr>
              <w:t>System.out.println</w:t>
            </w:r>
            <w:proofErr w:type="spellEnd"/>
            <w:r w:rsidRPr="00DF130F">
              <w:rPr>
                <w:sz w:val="26"/>
                <w:szCs w:val="26"/>
              </w:rPr>
              <w:t xml:space="preserve">("Invalid </w:t>
            </w:r>
            <w:proofErr w:type="gramStart"/>
            <w:r w:rsidRPr="00DF130F">
              <w:rPr>
                <w:sz w:val="26"/>
                <w:szCs w:val="26"/>
              </w:rPr>
              <w:t>Option..</w:t>
            </w:r>
            <w:proofErr w:type="gramEnd"/>
            <w:r w:rsidRPr="00DF130F">
              <w:rPr>
                <w:sz w:val="26"/>
                <w:szCs w:val="26"/>
              </w:rPr>
              <w:t>");</w:t>
            </w:r>
          </w:p>
          <w:p w14:paraId="050826F9" w14:textId="77777777" w:rsidR="00DF130F" w:rsidRPr="00DF130F" w:rsidRDefault="00DF130F" w:rsidP="00DF130F">
            <w:pPr>
              <w:rPr>
                <w:sz w:val="26"/>
                <w:szCs w:val="26"/>
              </w:rPr>
            </w:pPr>
            <w:r w:rsidRPr="00DF130F">
              <w:rPr>
                <w:sz w:val="26"/>
                <w:szCs w:val="26"/>
              </w:rPr>
              <w:t>            }</w:t>
            </w:r>
          </w:p>
          <w:p w14:paraId="24CBD754" w14:textId="77777777" w:rsidR="00DF130F" w:rsidRPr="00DF130F" w:rsidRDefault="00DF130F" w:rsidP="00DF130F">
            <w:pPr>
              <w:rPr>
                <w:sz w:val="26"/>
                <w:szCs w:val="26"/>
              </w:rPr>
            </w:pPr>
            <w:r w:rsidRPr="00DF130F">
              <w:rPr>
                <w:sz w:val="26"/>
                <w:szCs w:val="26"/>
              </w:rPr>
              <w:t>    }</w:t>
            </w:r>
          </w:p>
          <w:p w14:paraId="3B10862F" w14:textId="77777777" w:rsidR="00DF130F" w:rsidRPr="00DF130F" w:rsidRDefault="00DF130F" w:rsidP="00DF130F">
            <w:pPr>
              <w:rPr>
                <w:sz w:val="26"/>
                <w:szCs w:val="26"/>
              </w:rPr>
            </w:pPr>
            <w:r w:rsidRPr="00DF130F">
              <w:rPr>
                <w:sz w:val="26"/>
                <w:szCs w:val="26"/>
              </w:rPr>
              <w:t>}</w:t>
            </w:r>
          </w:p>
          <w:p w14:paraId="34D8423A" w14:textId="77777777" w:rsidR="00DF130F" w:rsidRDefault="00DF130F" w:rsidP="003077FF">
            <w:pPr>
              <w:rPr>
                <w:sz w:val="26"/>
                <w:szCs w:val="26"/>
              </w:rPr>
            </w:pPr>
            <w:r w:rsidRPr="00F60B6F">
              <w:rPr>
                <w:sz w:val="26"/>
                <w:szCs w:val="26"/>
                <w:highlight w:val="green"/>
              </w:rPr>
              <w:t>Output:</w:t>
            </w:r>
          </w:p>
          <w:p w14:paraId="2E25F8E0" w14:textId="77777777" w:rsidR="00F60B6F" w:rsidRPr="00F60B6F" w:rsidRDefault="00F60B6F" w:rsidP="00F60B6F">
            <w:pPr>
              <w:rPr>
                <w:sz w:val="26"/>
                <w:szCs w:val="26"/>
              </w:rPr>
            </w:pPr>
            <w:r w:rsidRPr="00F60B6F">
              <w:rPr>
                <w:sz w:val="26"/>
                <w:szCs w:val="26"/>
              </w:rPr>
              <w:t>1.add</w:t>
            </w:r>
          </w:p>
          <w:p w14:paraId="01C975A8" w14:textId="77777777" w:rsidR="00F60B6F" w:rsidRPr="00F60B6F" w:rsidRDefault="00F60B6F" w:rsidP="00F60B6F">
            <w:pPr>
              <w:rPr>
                <w:sz w:val="26"/>
                <w:szCs w:val="26"/>
              </w:rPr>
            </w:pPr>
            <w:r w:rsidRPr="00F60B6F">
              <w:rPr>
                <w:sz w:val="26"/>
                <w:szCs w:val="26"/>
              </w:rPr>
              <w:t>2.sub</w:t>
            </w:r>
          </w:p>
          <w:p w14:paraId="28B35E10" w14:textId="77777777" w:rsidR="00F60B6F" w:rsidRPr="00F60B6F" w:rsidRDefault="00F60B6F" w:rsidP="00F60B6F">
            <w:pPr>
              <w:rPr>
                <w:sz w:val="26"/>
                <w:szCs w:val="26"/>
              </w:rPr>
            </w:pPr>
            <w:r w:rsidRPr="00F60B6F">
              <w:rPr>
                <w:sz w:val="26"/>
                <w:szCs w:val="26"/>
              </w:rPr>
              <w:t>3.multiply</w:t>
            </w:r>
          </w:p>
          <w:p w14:paraId="042C4FDB" w14:textId="77777777" w:rsidR="00F60B6F" w:rsidRPr="00F60B6F" w:rsidRDefault="00F60B6F" w:rsidP="00F60B6F">
            <w:pPr>
              <w:rPr>
                <w:sz w:val="26"/>
                <w:szCs w:val="26"/>
              </w:rPr>
            </w:pPr>
            <w:r w:rsidRPr="00F60B6F">
              <w:rPr>
                <w:sz w:val="26"/>
                <w:szCs w:val="26"/>
              </w:rPr>
              <w:t>4.div</w:t>
            </w:r>
          </w:p>
          <w:p w14:paraId="330025FA" w14:textId="77777777" w:rsidR="00F60B6F" w:rsidRPr="00F60B6F" w:rsidRDefault="00F60B6F" w:rsidP="00F60B6F">
            <w:pPr>
              <w:rPr>
                <w:sz w:val="26"/>
                <w:szCs w:val="26"/>
              </w:rPr>
            </w:pPr>
            <w:r w:rsidRPr="00F60B6F">
              <w:rPr>
                <w:sz w:val="26"/>
                <w:szCs w:val="26"/>
              </w:rPr>
              <w:t>5.modulus</w:t>
            </w:r>
          </w:p>
          <w:p w14:paraId="27BDC21C" w14:textId="77777777" w:rsidR="00F60B6F" w:rsidRPr="00F60B6F" w:rsidRDefault="00F60B6F" w:rsidP="00F60B6F">
            <w:pPr>
              <w:rPr>
                <w:sz w:val="26"/>
                <w:szCs w:val="26"/>
              </w:rPr>
            </w:pPr>
            <w:r w:rsidRPr="00F60B6F">
              <w:rPr>
                <w:sz w:val="26"/>
                <w:szCs w:val="26"/>
              </w:rPr>
              <w:t>Option Please:</w:t>
            </w:r>
          </w:p>
          <w:p w14:paraId="35CC814B" w14:textId="77777777" w:rsidR="00F60B6F" w:rsidRPr="00F60B6F" w:rsidRDefault="00F60B6F" w:rsidP="00F60B6F">
            <w:pPr>
              <w:rPr>
                <w:sz w:val="26"/>
                <w:szCs w:val="26"/>
              </w:rPr>
            </w:pPr>
            <w:r w:rsidRPr="00F60B6F">
              <w:rPr>
                <w:sz w:val="26"/>
                <w:szCs w:val="26"/>
              </w:rPr>
              <w:t>1</w:t>
            </w:r>
          </w:p>
          <w:p w14:paraId="0188DAEA" w14:textId="77777777" w:rsidR="00F60B6F" w:rsidRPr="00F60B6F" w:rsidRDefault="00F60B6F" w:rsidP="00F60B6F">
            <w:pPr>
              <w:rPr>
                <w:sz w:val="26"/>
                <w:szCs w:val="26"/>
              </w:rPr>
            </w:pPr>
            <w:r w:rsidRPr="00F60B6F">
              <w:rPr>
                <w:sz w:val="26"/>
                <w:szCs w:val="26"/>
              </w:rPr>
              <w:t>Enter first int:        10</w:t>
            </w:r>
          </w:p>
          <w:p w14:paraId="7A42ED1D" w14:textId="77777777" w:rsidR="00F60B6F" w:rsidRPr="00F60B6F" w:rsidRDefault="00F60B6F" w:rsidP="00F60B6F">
            <w:pPr>
              <w:rPr>
                <w:sz w:val="26"/>
                <w:szCs w:val="26"/>
              </w:rPr>
            </w:pPr>
            <w:r w:rsidRPr="00F60B6F">
              <w:rPr>
                <w:sz w:val="26"/>
                <w:szCs w:val="26"/>
              </w:rPr>
              <w:t>Enter second int:       2</w:t>
            </w:r>
          </w:p>
          <w:p w14:paraId="431A05C9" w14:textId="748F74E2" w:rsidR="00DF130F" w:rsidRDefault="00F60B6F" w:rsidP="00F60B6F">
            <w:pPr>
              <w:rPr>
                <w:sz w:val="26"/>
                <w:szCs w:val="26"/>
              </w:rPr>
            </w:pPr>
            <w:r w:rsidRPr="00F60B6F">
              <w:rPr>
                <w:sz w:val="26"/>
                <w:szCs w:val="26"/>
              </w:rPr>
              <w:t>10 + 2 = 12</w:t>
            </w:r>
          </w:p>
        </w:tc>
      </w:tr>
    </w:tbl>
    <w:p w14:paraId="6521AA79" w14:textId="77777777" w:rsidR="009F644E" w:rsidRDefault="009F644E" w:rsidP="003077FF">
      <w:pPr>
        <w:rPr>
          <w:sz w:val="26"/>
          <w:szCs w:val="26"/>
        </w:rPr>
      </w:pPr>
    </w:p>
    <w:p w14:paraId="258214F8" w14:textId="32462661" w:rsidR="00D37EFD" w:rsidRDefault="00D37EFD" w:rsidP="003077FF">
      <w:pPr>
        <w:rPr>
          <w:sz w:val="26"/>
          <w:szCs w:val="26"/>
        </w:rPr>
      </w:pPr>
      <w:r>
        <w:rPr>
          <w:sz w:val="26"/>
          <w:szCs w:val="26"/>
        </w:rPr>
        <w:t>Switch expression</w:t>
      </w:r>
    </w:p>
    <w:tbl>
      <w:tblPr>
        <w:tblStyle w:val="TableGrid"/>
        <w:tblW w:w="0" w:type="auto"/>
        <w:tblLook w:val="04A0" w:firstRow="1" w:lastRow="0" w:firstColumn="1" w:lastColumn="0" w:noHBand="0" w:noVBand="1"/>
      </w:tblPr>
      <w:tblGrid>
        <w:gridCol w:w="8522"/>
      </w:tblGrid>
      <w:tr w:rsidR="00D37EFD" w14:paraId="288D1FC6" w14:textId="77777777" w:rsidTr="00D37EFD">
        <w:tc>
          <w:tcPr>
            <w:tcW w:w="8522" w:type="dxa"/>
          </w:tcPr>
          <w:p w14:paraId="055B3846" w14:textId="77777777" w:rsidR="00D37EFD" w:rsidRDefault="00D37EFD" w:rsidP="003077FF">
            <w:pPr>
              <w:rPr>
                <w:sz w:val="26"/>
                <w:szCs w:val="26"/>
              </w:rPr>
            </w:pPr>
            <w:r>
              <w:rPr>
                <w:sz w:val="26"/>
                <w:szCs w:val="26"/>
              </w:rPr>
              <w:t>A switch statement can return a value. These kind of switch statements are called as switch expressions</w:t>
            </w:r>
          </w:p>
          <w:p w14:paraId="2A2CF359" w14:textId="77777777" w:rsidR="00D37EFD" w:rsidRDefault="00D37EFD" w:rsidP="003077FF">
            <w:pPr>
              <w:rPr>
                <w:sz w:val="26"/>
                <w:szCs w:val="26"/>
              </w:rPr>
            </w:pPr>
          </w:p>
          <w:p w14:paraId="602F8548" w14:textId="1A5B03CC" w:rsidR="005475DF" w:rsidRDefault="005475DF" w:rsidP="003077FF">
            <w:pPr>
              <w:rPr>
                <w:sz w:val="26"/>
                <w:szCs w:val="26"/>
              </w:rPr>
            </w:pPr>
            <w:r>
              <w:rPr>
                <w:sz w:val="26"/>
                <w:szCs w:val="26"/>
              </w:rPr>
              <w:t xml:space="preserve">Note: every case must yield a value or </w:t>
            </w:r>
            <w:proofErr w:type="spellStart"/>
            <w:r>
              <w:rPr>
                <w:sz w:val="26"/>
                <w:szCs w:val="26"/>
              </w:rPr>
              <w:t>thow</w:t>
            </w:r>
            <w:proofErr w:type="spellEnd"/>
            <w:r>
              <w:rPr>
                <w:sz w:val="26"/>
                <w:szCs w:val="26"/>
              </w:rPr>
              <w:t xml:space="preserve"> an exception and it must contain default case</w:t>
            </w:r>
          </w:p>
          <w:p w14:paraId="684E8D3C" w14:textId="3A9BCFE1" w:rsidR="005475DF" w:rsidRDefault="005475DF" w:rsidP="003077FF">
            <w:pPr>
              <w:rPr>
                <w:sz w:val="26"/>
                <w:szCs w:val="26"/>
              </w:rPr>
            </w:pPr>
          </w:p>
        </w:tc>
      </w:tr>
    </w:tbl>
    <w:p w14:paraId="1D8C8F58" w14:textId="77777777" w:rsidR="00D37EFD" w:rsidRDefault="00D37EFD" w:rsidP="003077FF">
      <w:pPr>
        <w:rPr>
          <w:sz w:val="26"/>
          <w:szCs w:val="26"/>
        </w:rPr>
      </w:pPr>
    </w:p>
    <w:p w14:paraId="795A0045" w14:textId="78CF0818" w:rsidR="006D27EB" w:rsidRDefault="006D27EB" w:rsidP="003077FF">
      <w:pPr>
        <w:rPr>
          <w:sz w:val="26"/>
          <w:szCs w:val="26"/>
        </w:rPr>
      </w:pPr>
      <w:r>
        <w:rPr>
          <w:sz w:val="26"/>
          <w:szCs w:val="26"/>
        </w:rPr>
        <w:t>Example on switch expression</w:t>
      </w:r>
    </w:p>
    <w:tbl>
      <w:tblPr>
        <w:tblStyle w:val="TableGrid"/>
        <w:tblW w:w="0" w:type="auto"/>
        <w:tblLook w:val="04A0" w:firstRow="1" w:lastRow="0" w:firstColumn="1" w:lastColumn="0" w:noHBand="0" w:noVBand="1"/>
      </w:tblPr>
      <w:tblGrid>
        <w:gridCol w:w="8522"/>
      </w:tblGrid>
      <w:tr w:rsidR="00533C3C" w14:paraId="0AB3B7B8" w14:textId="77777777" w:rsidTr="00533C3C">
        <w:tc>
          <w:tcPr>
            <w:tcW w:w="8522" w:type="dxa"/>
          </w:tcPr>
          <w:p w14:paraId="3E9D2B30" w14:textId="77777777" w:rsidR="007D375B" w:rsidRPr="007D375B" w:rsidRDefault="007D375B" w:rsidP="007D375B">
            <w:pPr>
              <w:rPr>
                <w:sz w:val="26"/>
                <w:szCs w:val="26"/>
              </w:rPr>
            </w:pPr>
            <w:r w:rsidRPr="007D375B">
              <w:rPr>
                <w:sz w:val="26"/>
                <w:szCs w:val="26"/>
              </w:rPr>
              <w:t xml:space="preserve">import </w:t>
            </w:r>
            <w:proofErr w:type="spellStart"/>
            <w:proofErr w:type="gramStart"/>
            <w:r w:rsidRPr="007D375B">
              <w:rPr>
                <w:sz w:val="26"/>
                <w:szCs w:val="26"/>
              </w:rPr>
              <w:t>java.io.BufferedReader</w:t>
            </w:r>
            <w:proofErr w:type="spellEnd"/>
            <w:proofErr w:type="gramEnd"/>
            <w:r w:rsidRPr="007D375B">
              <w:rPr>
                <w:sz w:val="26"/>
                <w:szCs w:val="26"/>
              </w:rPr>
              <w:t>;</w:t>
            </w:r>
          </w:p>
          <w:p w14:paraId="2E8EB0A6" w14:textId="77777777" w:rsidR="007D375B" w:rsidRPr="007D375B" w:rsidRDefault="007D375B" w:rsidP="007D375B">
            <w:pPr>
              <w:rPr>
                <w:sz w:val="26"/>
                <w:szCs w:val="26"/>
              </w:rPr>
            </w:pPr>
            <w:r w:rsidRPr="007D375B">
              <w:rPr>
                <w:sz w:val="26"/>
                <w:szCs w:val="26"/>
              </w:rPr>
              <w:t xml:space="preserve">import </w:t>
            </w:r>
            <w:proofErr w:type="spellStart"/>
            <w:proofErr w:type="gramStart"/>
            <w:r w:rsidRPr="007D375B">
              <w:rPr>
                <w:sz w:val="26"/>
                <w:szCs w:val="26"/>
              </w:rPr>
              <w:t>java.io.InputStreamReader</w:t>
            </w:r>
            <w:proofErr w:type="spellEnd"/>
            <w:proofErr w:type="gramEnd"/>
            <w:r w:rsidRPr="007D375B">
              <w:rPr>
                <w:sz w:val="26"/>
                <w:szCs w:val="26"/>
              </w:rPr>
              <w:t>;</w:t>
            </w:r>
          </w:p>
          <w:p w14:paraId="331B8C79" w14:textId="77777777" w:rsidR="007D375B" w:rsidRPr="007D375B" w:rsidRDefault="007D375B" w:rsidP="007D375B">
            <w:pPr>
              <w:rPr>
                <w:sz w:val="26"/>
                <w:szCs w:val="26"/>
              </w:rPr>
            </w:pPr>
            <w:r w:rsidRPr="007D375B">
              <w:rPr>
                <w:sz w:val="26"/>
                <w:szCs w:val="26"/>
              </w:rPr>
              <w:lastRenderedPageBreak/>
              <w:t xml:space="preserve">import static </w:t>
            </w:r>
            <w:proofErr w:type="spellStart"/>
            <w:proofErr w:type="gramStart"/>
            <w:r w:rsidRPr="007D375B">
              <w:rPr>
                <w:sz w:val="26"/>
                <w:szCs w:val="26"/>
              </w:rPr>
              <w:t>java.lang</w:t>
            </w:r>
            <w:proofErr w:type="gramEnd"/>
            <w:r w:rsidRPr="007D375B">
              <w:rPr>
                <w:sz w:val="26"/>
                <w:szCs w:val="26"/>
              </w:rPr>
              <w:t>.Integer.parseInt</w:t>
            </w:r>
            <w:proofErr w:type="spellEnd"/>
            <w:r w:rsidRPr="007D375B">
              <w:rPr>
                <w:sz w:val="26"/>
                <w:szCs w:val="26"/>
              </w:rPr>
              <w:t>;</w:t>
            </w:r>
          </w:p>
          <w:p w14:paraId="42E8D254" w14:textId="77777777" w:rsidR="007D375B" w:rsidRPr="007D375B" w:rsidRDefault="007D375B" w:rsidP="007D375B">
            <w:pPr>
              <w:rPr>
                <w:sz w:val="26"/>
                <w:szCs w:val="26"/>
              </w:rPr>
            </w:pPr>
            <w:r w:rsidRPr="007D375B">
              <w:rPr>
                <w:sz w:val="26"/>
                <w:szCs w:val="26"/>
              </w:rPr>
              <w:t>public class Nineteen {</w:t>
            </w:r>
          </w:p>
          <w:p w14:paraId="78D9A838" w14:textId="77777777" w:rsidR="007D375B" w:rsidRPr="007D375B" w:rsidRDefault="007D375B" w:rsidP="007D375B">
            <w:pPr>
              <w:rPr>
                <w:sz w:val="26"/>
                <w:szCs w:val="26"/>
              </w:rPr>
            </w:pPr>
            <w:r w:rsidRPr="007D375B">
              <w:rPr>
                <w:sz w:val="26"/>
                <w:szCs w:val="26"/>
              </w:rPr>
              <w:t xml:space="preserve">    public static void </w:t>
            </w:r>
            <w:proofErr w:type="gramStart"/>
            <w:r w:rsidRPr="007D375B">
              <w:rPr>
                <w:sz w:val="26"/>
                <w:szCs w:val="26"/>
              </w:rPr>
              <w:t>main(</w:t>
            </w:r>
            <w:proofErr w:type="gramEnd"/>
            <w:r w:rsidRPr="007D375B">
              <w:rPr>
                <w:sz w:val="26"/>
                <w:szCs w:val="26"/>
              </w:rPr>
              <w:t xml:space="preserve">String[] </w:t>
            </w:r>
            <w:proofErr w:type="spellStart"/>
            <w:r w:rsidRPr="007D375B">
              <w:rPr>
                <w:sz w:val="26"/>
                <w:szCs w:val="26"/>
              </w:rPr>
              <w:t>args</w:t>
            </w:r>
            <w:proofErr w:type="spellEnd"/>
            <w:r w:rsidRPr="007D375B">
              <w:rPr>
                <w:sz w:val="26"/>
                <w:szCs w:val="26"/>
              </w:rPr>
              <w:t>) throws Exception</w:t>
            </w:r>
          </w:p>
          <w:p w14:paraId="51176607" w14:textId="77777777" w:rsidR="007D375B" w:rsidRPr="007D375B" w:rsidRDefault="007D375B" w:rsidP="007D375B">
            <w:pPr>
              <w:rPr>
                <w:sz w:val="26"/>
                <w:szCs w:val="26"/>
              </w:rPr>
            </w:pPr>
            <w:r w:rsidRPr="007D375B">
              <w:rPr>
                <w:sz w:val="26"/>
                <w:szCs w:val="26"/>
              </w:rPr>
              <w:t>    {        </w:t>
            </w:r>
          </w:p>
          <w:p w14:paraId="09B1F3C9"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BufferedReader</w:t>
            </w:r>
            <w:proofErr w:type="spellEnd"/>
            <w:r w:rsidRPr="007D375B">
              <w:rPr>
                <w:sz w:val="26"/>
                <w:szCs w:val="26"/>
              </w:rPr>
              <w:t xml:space="preserve"> </w:t>
            </w:r>
            <w:proofErr w:type="spellStart"/>
            <w:r w:rsidRPr="007D375B">
              <w:rPr>
                <w:sz w:val="26"/>
                <w:szCs w:val="26"/>
              </w:rPr>
              <w:t>br</w:t>
            </w:r>
            <w:proofErr w:type="spellEnd"/>
            <w:r w:rsidRPr="007D375B">
              <w:rPr>
                <w:sz w:val="26"/>
                <w:szCs w:val="26"/>
              </w:rPr>
              <w:t xml:space="preserve">=new </w:t>
            </w:r>
            <w:proofErr w:type="spellStart"/>
            <w:proofErr w:type="gramStart"/>
            <w:r w:rsidRPr="007D375B">
              <w:rPr>
                <w:sz w:val="26"/>
                <w:szCs w:val="26"/>
              </w:rPr>
              <w:t>BufferedReader</w:t>
            </w:r>
            <w:proofErr w:type="spellEnd"/>
            <w:r w:rsidRPr="007D375B">
              <w:rPr>
                <w:sz w:val="26"/>
                <w:szCs w:val="26"/>
              </w:rPr>
              <w:t>(</w:t>
            </w:r>
            <w:proofErr w:type="gramEnd"/>
            <w:r w:rsidRPr="007D375B">
              <w:rPr>
                <w:sz w:val="26"/>
                <w:szCs w:val="26"/>
              </w:rPr>
              <w:t xml:space="preserve">new </w:t>
            </w:r>
            <w:proofErr w:type="spellStart"/>
            <w:r w:rsidRPr="007D375B">
              <w:rPr>
                <w:sz w:val="26"/>
                <w:szCs w:val="26"/>
              </w:rPr>
              <w:t>InputStreamReader</w:t>
            </w:r>
            <w:proofErr w:type="spellEnd"/>
            <w:r w:rsidRPr="007D375B">
              <w:rPr>
                <w:sz w:val="26"/>
                <w:szCs w:val="26"/>
              </w:rPr>
              <w:t>(System.in));</w:t>
            </w:r>
          </w:p>
          <w:p w14:paraId="0AE22650"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("1.add");</w:t>
            </w:r>
          </w:p>
          <w:p w14:paraId="20E478B2"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("2.sub");</w:t>
            </w:r>
          </w:p>
          <w:p w14:paraId="77F70FE4"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w:t>
            </w:r>
            <w:proofErr w:type="gramStart"/>
            <w:r w:rsidRPr="007D375B">
              <w:rPr>
                <w:sz w:val="26"/>
                <w:szCs w:val="26"/>
              </w:rPr>
              <w:t>3.multiply</w:t>
            </w:r>
            <w:proofErr w:type="gramEnd"/>
            <w:r w:rsidRPr="007D375B">
              <w:rPr>
                <w:sz w:val="26"/>
                <w:szCs w:val="26"/>
              </w:rPr>
              <w:t>");</w:t>
            </w:r>
          </w:p>
          <w:p w14:paraId="5C2985C1"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("4.div");</w:t>
            </w:r>
          </w:p>
          <w:p w14:paraId="3FFD148E"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w:t>
            </w:r>
            <w:proofErr w:type="gramStart"/>
            <w:r w:rsidRPr="007D375B">
              <w:rPr>
                <w:sz w:val="26"/>
                <w:szCs w:val="26"/>
              </w:rPr>
              <w:t>5.modulus</w:t>
            </w:r>
            <w:proofErr w:type="gramEnd"/>
            <w:r w:rsidRPr="007D375B">
              <w:rPr>
                <w:sz w:val="26"/>
                <w:szCs w:val="26"/>
              </w:rPr>
              <w:t>");</w:t>
            </w:r>
          </w:p>
          <w:p w14:paraId="6B0A6473"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("Option Please:\t");</w:t>
            </w:r>
          </w:p>
          <w:p w14:paraId="08BC79F4" w14:textId="77777777" w:rsidR="007D375B" w:rsidRPr="007D375B" w:rsidRDefault="007D375B" w:rsidP="007D375B">
            <w:pPr>
              <w:rPr>
                <w:sz w:val="26"/>
                <w:szCs w:val="26"/>
              </w:rPr>
            </w:pPr>
            <w:r w:rsidRPr="007D375B">
              <w:rPr>
                <w:sz w:val="26"/>
                <w:szCs w:val="26"/>
              </w:rPr>
              <w:t>        int opt=</w:t>
            </w:r>
            <w:proofErr w:type="spellStart"/>
            <w:r w:rsidRPr="007D375B">
              <w:rPr>
                <w:sz w:val="26"/>
                <w:szCs w:val="26"/>
              </w:rPr>
              <w:t>parseInt</w:t>
            </w:r>
            <w:proofErr w:type="spellEnd"/>
            <w:r w:rsidRPr="007D375B">
              <w:rPr>
                <w:sz w:val="26"/>
                <w:szCs w:val="26"/>
              </w:rPr>
              <w:t>(</w:t>
            </w:r>
            <w:proofErr w:type="spellStart"/>
            <w:proofErr w:type="gramStart"/>
            <w:r w:rsidRPr="007D375B">
              <w:rPr>
                <w:sz w:val="26"/>
                <w:szCs w:val="26"/>
              </w:rPr>
              <w:t>br.readLine</w:t>
            </w:r>
            <w:proofErr w:type="spellEnd"/>
            <w:proofErr w:type="gramEnd"/>
            <w:r w:rsidRPr="007D375B">
              <w:rPr>
                <w:sz w:val="26"/>
                <w:szCs w:val="26"/>
              </w:rPr>
              <w:t>());        </w:t>
            </w:r>
          </w:p>
          <w:p w14:paraId="419F47F4"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w:t>
            </w:r>
            <w:proofErr w:type="spellEnd"/>
            <w:r w:rsidRPr="007D375B">
              <w:rPr>
                <w:sz w:val="26"/>
                <w:szCs w:val="26"/>
              </w:rPr>
              <w:t>("Enter first int:\t");</w:t>
            </w:r>
          </w:p>
          <w:p w14:paraId="16982BF7" w14:textId="77777777" w:rsidR="007D375B" w:rsidRPr="007D375B" w:rsidRDefault="007D375B" w:rsidP="007D375B">
            <w:pPr>
              <w:rPr>
                <w:sz w:val="26"/>
                <w:szCs w:val="26"/>
              </w:rPr>
            </w:pPr>
            <w:r w:rsidRPr="007D375B">
              <w:rPr>
                <w:sz w:val="26"/>
                <w:szCs w:val="26"/>
              </w:rPr>
              <w:t>        int a=</w:t>
            </w:r>
            <w:proofErr w:type="spellStart"/>
            <w:r w:rsidRPr="007D375B">
              <w:rPr>
                <w:sz w:val="26"/>
                <w:szCs w:val="26"/>
              </w:rPr>
              <w:t>parseInt</w:t>
            </w:r>
            <w:proofErr w:type="spellEnd"/>
            <w:r w:rsidRPr="007D375B">
              <w:rPr>
                <w:sz w:val="26"/>
                <w:szCs w:val="26"/>
              </w:rPr>
              <w:t>(</w:t>
            </w:r>
            <w:proofErr w:type="spellStart"/>
            <w:proofErr w:type="gramStart"/>
            <w:r w:rsidRPr="007D375B">
              <w:rPr>
                <w:sz w:val="26"/>
                <w:szCs w:val="26"/>
              </w:rPr>
              <w:t>br.readLine</w:t>
            </w:r>
            <w:proofErr w:type="spellEnd"/>
            <w:proofErr w:type="gramEnd"/>
            <w:r w:rsidRPr="007D375B">
              <w:rPr>
                <w:sz w:val="26"/>
                <w:szCs w:val="26"/>
              </w:rPr>
              <w:t>());</w:t>
            </w:r>
          </w:p>
          <w:p w14:paraId="66DB71C7"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w:t>
            </w:r>
            <w:proofErr w:type="spellEnd"/>
            <w:r w:rsidRPr="007D375B">
              <w:rPr>
                <w:sz w:val="26"/>
                <w:szCs w:val="26"/>
              </w:rPr>
              <w:t>("Enter second int:\t");</w:t>
            </w:r>
          </w:p>
          <w:p w14:paraId="0BA8D156" w14:textId="77777777" w:rsidR="007D375B" w:rsidRPr="007D375B" w:rsidRDefault="007D375B" w:rsidP="007D375B">
            <w:pPr>
              <w:rPr>
                <w:sz w:val="26"/>
                <w:szCs w:val="26"/>
              </w:rPr>
            </w:pPr>
            <w:r w:rsidRPr="007D375B">
              <w:rPr>
                <w:sz w:val="26"/>
                <w:szCs w:val="26"/>
              </w:rPr>
              <w:t>        int b=</w:t>
            </w:r>
            <w:proofErr w:type="spellStart"/>
            <w:r w:rsidRPr="007D375B">
              <w:rPr>
                <w:sz w:val="26"/>
                <w:szCs w:val="26"/>
              </w:rPr>
              <w:t>parseInt</w:t>
            </w:r>
            <w:proofErr w:type="spellEnd"/>
            <w:r w:rsidRPr="007D375B">
              <w:rPr>
                <w:sz w:val="26"/>
                <w:szCs w:val="26"/>
              </w:rPr>
              <w:t>(</w:t>
            </w:r>
            <w:proofErr w:type="spellStart"/>
            <w:proofErr w:type="gramStart"/>
            <w:r w:rsidRPr="007D375B">
              <w:rPr>
                <w:sz w:val="26"/>
                <w:szCs w:val="26"/>
              </w:rPr>
              <w:t>br.readLine</w:t>
            </w:r>
            <w:proofErr w:type="spellEnd"/>
            <w:proofErr w:type="gramEnd"/>
            <w:r w:rsidRPr="007D375B">
              <w:rPr>
                <w:sz w:val="26"/>
                <w:szCs w:val="26"/>
              </w:rPr>
              <w:t>());</w:t>
            </w:r>
          </w:p>
          <w:p w14:paraId="66739540" w14:textId="77777777" w:rsidR="007D375B" w:rsidRPr="007D375B" w:rsidRDefault="007D375B" w:rsidP="007D375B">
            <w:pPr>
              <w:rPr>
                <w:sz w:val="26"/>
                <w:szCs w:val="26"/>
              </w:rPr>
            </w:pPr>
            <w:r w:rsidRPr="007D375B">
              <w:rPr>
                <w:sz w:val="26"/>
                <w:szCs w:val="26"/>
              </w:rPr>
              <w:t>        int result=switch (opt) {</w:t>
            </w:r>
          </w:p>
          <w:p w14:paraId="7B319D40" w14:textId="77777777" w:rsidR="007D375B" w:rsidRPr="007D375B" w:rsidRDefault="007D375B" w:rsidP="007D375B">
            <w:pPr>
              <w:rPr>
                <w:sz w:val="26"/>
                <w:szCs w:val="26"/>
              </w:rPr>
            </w:pPr>
            <w:r w:rsidRPr="007D375B">
              <w:rPr>
                <w:sz w:val="26"/>
                <w:szCs w:val="26"/>
              </w:rPr>
              <w:t>                case 1-</w:t>
            </w:r>
            <w:proofErr w:type="gramStart"/>
            <w:r w:rsidRPr="007D375B">
              <w:rPr>
                <w:sz w:val="26"/>
                <w:szCs w:val="26"/>
              </w:rPr>
              <w:t>&gt;{</w:t>
            </w:r>
            <w:proofErr w:type="gramEnd"/>
          </w:p>
          <w:p w14:paraId="396A9AC2" w14:textId="77777777" w:rsidR="007D375B" w:rsidRPr="007D375B" w:rsidRDefault="007D375B" w:rsidP="007D375B">
            <w:pPr>
              <w:rPr>
                <w:sz w:val="26"/>
                <w:szCs w:val="26"/>
              </w:rPr>
            </w:pPr>
            <w:r w:rsidRPr="007D375B">
              <w:rPr>
                <w:sz w:val="26"/>
                <w:szCs w:val="26"/>
              </w:rPr>
              <w:t>                    int c=</w:t>
            </w:r>
            <w:proofErr w:type="spellStart"/>
            <w:r w:rsidRPr="007D375B">
              <w:rPr>
                <w:sz w:val="26"/>
                <w:szCs w:val="26"/>
              </w:rPr>
              <w:t>a+b</w:t>
            </w:r>
            <w:proofErr w:type="spellEnd"/>
            <w:r w:rsidRPr="007D375B">
              <w:rPr>
                <w:sz w:val="26"/>
                <w:szCs w:val="26"/>
              </w:rPr>
              <w:t>;</w:t>
            </w:r>
          </w:p>
          <w:p w14:paraId="49BFDDB7"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w:t>
            </w:r>
            <w:proofErr w:type="spellStart"/>
            <w:r w:rsidRPr="007D375B">
              <w:rPr>
                <w:sz w:val="26"/>
                <w:szCs w:val="26"/>
              </w:rPr>
              <w:t>chachinodaaa</w:t>
            </w:r>
            <w:proofErr w:type="spellEnd"/>
            <w:r w:rsidRPr="007D375B">
              <w:rPr>
                <w:sz w:val="26"/>
                <w:szCs w:val="26"/>
              </w:rPr>
              <w:t>...");</w:t>
            </w:r>
          </w:p>
          <w:p w14:paraId="60A99C21" w14:textId="77777777" w:rsidR="007D375B" w:rsidRPr="007D375B" w:rsidRDefault="007D375B" w:rsidP="007D375B">
            <w:pPr>
              <w:rPr>
                <w:sz w:val="26"/>
                <w:szCs w:val="26"/>
              </w:rPr>
            </w:pPr>
            <w:r w:rsidRPr="007D375B">
              <w:rPr>
                <w:sz w:val="26"/>
                <w:szCs w:val="26"/>
              </w:rPr>
              <w:t>                    yield c;}</w:t>
            </w:r>
          </w:p>
          <w:p w14:paraId="65D79858" w14:textId="77777777" w:rsidR="007D375B" w:rsidRPr="007D375B" w:rsidRDefault="007D375B" w:rsidP="007D375B">
            <w:pPr>
              <w:rPr>
                <w:sz w:val="26"/>
                <w:szCs w:val="26"/>
              </w:rPr>
            </w:pPr>
            <w:r w:rsidRPr="007D375B">
              <w:rPr>
                <w:sz w:val="26"/>
                <w:szCs w:val="26"/>
              </w:rPr>
              <w:t>                case 2-</w:t>
            </w:r>
            <w:proofErr w:type="gramStart"/>
            <w:r w:rsidRPr="007D375B">
              <w:rPr>
                <w:sz w:val="26"/>
                <w:szCs w:val="26"/>
              </w:rPr>
              <w:t>&gt;{</w:t>
            </w:r>
            <w:proofErr w:type="gramEnd"/>
            <w:r w:rsidRPr="007D375B">
              <w:rPr>
                <w:sz w:val="26"/>
                <w:szCs w:val="26"/>
              </w:rPr>
              <w:t>yield a-b;}</w:t>
            </w:r>
          </w:p>
          <w:p w14:paraId="1AFC5990" w14:textId="77777777" w:rsidR="007D375B" w:rsidRPr="007D375B" w:rsidRDefault="007D375B" w:rsidP="007D375B">
            <w:pPr>
              <w:rPr>
                <w:sz w:val="26"/>
                <w:szCs w:val="26"/>
              </w:rPr>
            </w:pPr>
            <w:r w:rsidRPr="007D375B">
              <w:rPr>
                <w:sz w:val="26"/>
                <w:szCs w:val="26"/>
              </w:rPr>
              <w:t>                case 3-</w:t>
            </w:r>
            <w:proofErr w:type="gramStart"/>
            <w:r w:rsidRPr="007D375B">
              <w:rPr>
                <w:sz w:val="26"/>
                <w:szCs w:val="26"/>
              </w:rPr>
              <w:t>&gt;{</w:t>
            </w:r>
            <w:proofErr w:type="gramEnd"/>
            <w:r w:rsidRPr="007D375B">
              <w:rPr>
                <w:sz w:val="26"/>
                <w:szCs w:val="26"/>
              </w:rPr>
              <w:t>yield a*b;}</w:t>
            </w:r>
          </w:p>
          <w:p w14:paraId="5E04AAE0" w14:textId="77777777" w:rsidR="007D375B" w:rsidRPr="007D375B" w:rsidRDefault="007D375B" w:rsidP="007D375B">
            <w:pPr>
              <w:rPr>
                <w:sz w:val="26"/>
                <w:szCs w:val="26"/>
              </w:rPr>
            </w:pPr>
            <w:r w:rsidRPr="007D375B">
              <w:rPr>
                <w:sz w:val="26"/>
                <w:szCs w:val="26"/>
              </w:rPr>
              <w:t>                case 4-</w:t>
            </w:r>
            <w:proofErr w:type="gramStart"/>
            <w:r w:rsidRPr="007D375B">
              <w:rPr>
                <w:sz w:val="26"/>
                <w:szCs w:val="26"/>
              </w:rPr>
              <w:t>&gt;{</w:t>
            </w:r>
            <w:proofErr w:type="gramEnd"/>
            <w:r w:rsidRPr="007D375B">
              <w:rPr>
                <w:sz w:val="26"/>
                <w:szCs w:val="26"/>
              </w:rPr>
              <w:t>yield a/b;}</w:t>
            </w:r>
          </w:p>
          <w:p w14:paraId="741C2ABD" w14:textId="77777777" w:rsidR="007D375B" w:rsidRPr="007D375B" w:rsidRDefault="007D375B" w:rsidP="007D375B">
            <w:pPr>
              <w:rPr>
                <w:sz w:val="26"/>
                <w:szCs w:val="26"/>
              </w:rPr>
            </w:pPr>
            <w:r w:rsidRPr="007D375B">
              <w:rPr>
                <w:sz w:val="26"/>
                <w:szCs w:val="26"/>
              </w:rPr>
              <w:t>                case 5-</w:t>
            </w:r>
            <w:proofErr w:type="gramStart"/>
            <w:r w:rsidRPr="007D375B">
              <w:rPr>
                <w:sz w:val="26"/>
                <w:szCs w:val="26"/>
              </w:rPr>
              <w:t>&gt;{</w:t>
            </w:r>
            <w:proofErr w:type="gramEnd"/>
            <w:r w:rsidRPr="007D375B">
              <w:rPr>
                <w:sz w:val="26"/>
                <w:szCs w:val="26"/>
              </w:rPr>
              <w:t>yield a*b;}</w:t>
            </w:r>
          </w:p>
          <w:p w14:paraId="77A08CEB" w14:textId="77777777" w:rsidR="007D375B" w:rsidRPr="007D375B" w:rsidRDefault="007D375B" w:rsidP="007D375B">
            <w:pPr>
              <w:rPr>
                <w:sz w:val="26"/>
                <w:szCs w:val="26"/>
              </w:rPr>
            </w:pPr>
            <w:r w:rsidRPr="007D375B">
              <w:rPr>
                <w:sz w:val="26"/>
                <w:szCs w:val="26"/>
              </w:rPr>
              <w:t>                default-</w:t>
            </w:r>
            <w:proofErr w:type="gramStart"/>
            <w:r w:rsidRPr="007D375B">
              <w:rPr>
                <w:sz w:val="26"/>
                <w:szCs w:val="26"/>
              </w:rPr>
              <w:t>&gt;{</w:t>
            </w:r>
            <w:proofErr w:type="gramEnd"/>
            <w:r w:rsidRPr="007D375B">
              <w:rPr>
                <w:sz w:val="26"/>
                <w:szCs w:val="26"/>
              </w:rPr>
              <w:t xml:space="preserve">throw new </w:t>
            </w:r>
            <w:proofErr w:type="spellStart"/>
            <w:r w:rsidRPr="007D375B">
              <w:rPr>
                <w:sz w:val="26"/>
                <w:szCs w:val="26"/>
              </w:rPr>
              <w:t>RuntimeException</w:t>
            </w:r>
            <w:proofErr w:type="spellEnd"/>
            <w:r w:rsidRPr="007D375B">
              <w:rPr>
                <w:sz w:val="26"/>
                <w:szCs w:val="26"/>
              </w:rPr>
              <w:t>("Invalid Option");}</w:t>
            </w:r>
          </w:p>
          <w:p w14:paraId="654B01BD" w14:textId="77777777" w:rsidR="007D375B" w:rsidRPr="007D375B" w:rsidRDefault="007D375B" w:rsidP="007D375B">
            <w:pPr>
              <w:rPr>
                <w:sz w:val="26"/>
                <w:szCs w:val="26"/>
              </w:rPr>
            </w:pPr>
            <w:r w:rsidRPr="007D375B">
              <w:rPr>
                <w:sz w:val="26"/>
                <w:szCs w:val="26"/>
              </w:rPr>
              <w:t>            };</w:t>
            </w:r>
          </w:p>
          <w:p w14:paraId="098E9EEF" w14:textId="77777777" w:rsidR="007D375B" w:rsidRPr="007D375B" w:rsidRDefault="007D375B" w:rsidP="007D375B">
            <w:pPr>
              <w:rPr>
                <w:sz w:val="26"/>
                <w:szCs w:val="26"/>
              </w:rPr>
            </w:pPr>
            <w:r w:rsidRPr="007D375B">
              <w:rPr>
                <w:sz w:val="26"/>
                <w:szCs w:val="26"/>
              </w:rPr>
              <w:t xml:space="preserve">            </w:t>
            </w:r>
            <w:proofErr w:type="spellStart"/>
            <w:r w:rsidRPr="007D375B">
              <w:rPr>
                <w:sz w:val="26"/>
                <w:szCs w:val="26"/>
              </w:rPr>
              <w:t>System.out.println</w:t>
            </w:r>
            <w:proofErr w:type="spellEnd"/>
            <w:r w:rsidRPr="007D375B">
              <w:rPr>
                <w:sz w:val="26"/>
                <w:szCs w:val="26"/>
              </w:rPr>
              <w:t>("Result:\</w:t>
            </w:r>
            <w:proofErr w:type="spellStart"/>
            <w:r w:rsidRPr="007D375B">
              <w:rPr>
                <w:sz w:val="26"/>
                <w:szCs w:val="26"/>
              </w:rPr>
              <w:t>t"+result</w:t>
            </w:r>
            <w:proofErr w:type="spellEnd"/>
            <w:r w:rsidRPr="007D375B">
              <w:rPr>
                <w:sz w:val="26"/>
                <w:szCs w:val="26"/>
              </w:rPr>
              <w:t>);</w:t>
            </w:r>
          </w:p>
          <w:p w14:paraId="3F73E02F" w14:textId="77777777" w:rsidR="007D375B" w:rsidRPr="007D375B" w:rsidRDefault="007D375B" w:rsidP="007D375B">
            <w:pPr>
              <w:rPr>
                <w:sz w:val="26"/>
                <w:szCs w:val="26"/>
              </w:rPr>
            </w:pPr>
            <w:r w:rsidRPr="007D375B">
              <w:rPr>
                <w:sz w:val="26"/>
                <w:szCs w:val="26"/>
              </w:rPr>
              <w:t>    }</w:t>
            </w:r>
          </w:p>
          <w:p w14:paraId="5B6C4F1A" w14:textId="77777777" w:rsidR="007D375B" w:rsidRPr="007D375B" w:rsidRDefault="007D375B" w:rsidP="007D375B">
            <w:pPr>
              <w:rPr>
                <w:sz w:val="26"/>
                <w:szCs w:val="26"/>
              </w:rPr>
            </w:pPr>
            <w:r w:rsidRPr="007D375B">
              <w:rPr>
                <w:sz w:val="26"/>
                <w:szCs w:val="26"/>
              </w:rPr>
              <w:t>}</w:t>
            </w:r>
          </w:p>
          <w:p w14:paraId="7972808F" w14:textId="17F0CB0A" w:rsidR="00533C3C" w:rsidRPr="00533C3C" w:rsidRDefault="00533C3C" w:rsidP="00533C3C">
            <w:pPr>
              <w:rPr>
                <w:sz w:val="26"/>
                <w:szCs w:val="26"/>
              </w:rPr>
            </w:pPr>
          </w:p>
          <w:p w14:paraId="2CE32303" w14:textId="77777777" w:rsidR="00533C3C" w:rsidRDefault="00533C3C" w:rsidP="003077FF">
            <w:pPr>
              <w:rPr>
                <w:sz w:val="26"/>
                <w:szCs w:val="26"/>
              </w:rPr>
            </w:pPr>
            <w:r w:rsidRPr="00533C3C">
              <w:rPr>
                <w:sz w:val="26"/>
                <w:szCs w:val="26"/>
                <w:highlight w:val="green"/>
              </w:rPr>
              <w:t>Output:</w:t>
            </w:r>
          </w:p>
          <w:p w14:paraId="48852413" w14:textId="77777777" w:rsidR="005F6FC6" w:rsidRPr="005F6FC6" w:rsidRDefault="005F6FC6" w:rsidP="005F6FC6">
            <w:pPr>
              <w:rPr>
                <w:sz w:val="26"/>
                <w:szCs w:val="26"/>
              </w:rPr>
            </w:pPr>
            <w:r w:rsidRPr="005F6FC6">
              <w:rPr>
                <w:sz w:val="26"/>
                <w:szCs w:val="26"/>
              </w:rPr>
              <w:t>1.add</w:t>
            </w:r>
          </w:p>
          <w:p w14:paraId="36C5CCBD" w14:textId="77777777" w:rsidR="005F6FC6" w:rsidRPr="005F6FC6" w:rsidRDefault="005F6FC6" w:rsidP="005F6FC6">
            <w:pPr>
              <w:rPr>
                <w:sz w:val="26"/>
                <w:szCs w:val="26"/>
              </w:rPr>
            </w:pPr>
            <w:r w:rsidRPr="005F6FC6">
              <w:rPr>
                <w:sz w:val="26"/>
                <w:szCs w:val="26"/>
              </w:rPr>
              <w:t>2.sub</w:t>
            </w:r>
          </w:p>
          <w:p w14:paraId="5D4C2E59" w14:textId="77777777" w:rsidR="005F6FC6" w:rsidRPr="005F6FC6" w:rsidRDefault="005F6FC6" w:rsidP="005F6FC6">
            <w:pPr>
              <w:rPr>
                <w:sz w:val="26"/>
                <w:szCs w:val="26"/>
              </w:rPr>
            </w:pPr>
            <w:r w:rsidRPr="005F6FC6">
              <w:rPr>
                <w:sz w:val="26"/>
                <w:szCs w:val="26"/>
              </w:rPr>
              <w:t>3.multiply</w:t>
            </w:r>
          </w:p>
          <w:p w14:paraId="4E9AF54E" w14:textId="77777777" w:rsidR="005F6FC6" w:rsidRPr="005F6FC6" w:rsidRDefault="005F6FC6" w:rsidP="005F6FC6">
            <w:pPr>
              <w:rPr>
                <w:sz w:val="26"/>
                <w:szCs w:val="26"/>
              </w:rPr>
            </w:pPr>
            <w:r w:rsidRPr="005F6FC6">
              <w:rPr>
                <w:sz w:val="26"/>
                <w:szCs w:val="26"/>
              </w:rPr>
              <w:t>4.div</w:t>
            </w:r>
          </w:p>
          <w:p w14:paraId="29C19D89" w14:textId="77777777" w:rsidR="005F6FC6" w:rsidRPr="005F6FC6" w:rsidRDefault="005F6FC6" w:rsidP="005F6FC6">
            <w:pPr>
              <w:rPr>
                <w:sz w:val="26"/>
                <w:szCs w:val="26"/>
              </w:rPr>
            </w:pPr>
            <w:r w:rsidRPr="005F6FC6">
              <w:rPr>
                <w:sz w:val="26"/>
                <w:szCs w:val="26"/>
              </w:rPr>
              <w:t>5.modulus</w:t>
            </w:r>
          </w:p>
          <w:p w14:paraId="03C54F57" w14:textId="77777777" w:rsidR="005F6FC6" w:rsidRPr="005F6FC6" w:rsidRDefault="005F6FC6" w:rsidP="005F6FC6">
            <w:pPr>
              <w:rPr>
                <w:sz w:val="26"/>
                <w:szCs w:val="26"/>
              </w:rPr>
            </w:pPr>
            <w:r w:rsidRPr="005F6FC6">
              <w:rPr>
                <w:sz w:val="26"/>
                <w:szCs w:val="26"/>
              </w:rPr>
              <w:t>Option Please:</w:t>
            </w:r>
          </w:p>
          <w:p w14:paraId="4381636B" w14:textId="77777777" w:rsidR="005F6FC6" w:rsidRPr="005F6FC6" w:rsidRDefault="005F6FC6" w:rsidP="005F6FC6">
            <w:pPr>
              <w:rPr>
                <w:sz w:val="26"/>
                <w:szCs w:val="26"/>
              </w:rPr>
            </w:pPr>
            <w:r w:rsidRPr="005F6FC6">
              <w:rPr>
                <w:sz w:val="26"/>
                <w:szCs w:val="26"/>
              </w:rPr>
              <w:t>1</w:t>
            </w:r>
          </w:p>
          <w:p w14:paraId="55CFDD28" w14:textId="77777777" w:rsidR="005F6FC6" w:rsidRPr="005F6FC6" w:rsidRDefault="005F6FC6" w:rsidP="005F6FC6">
            <w:pPr>
              <w:rPr>
                <w:sz w:val="26"/>
                <w:szCs w:val="26"/>
              </w:rPr>
            </w:pPr>
            <w:r w:rsidRPr="005F6FC6">
              <w:rPr>
                <w:sz w:val="26"/>
                <w:szCs w:val="26"/>
              </w:rPr>
              <w:t>Enter first int:        10</w:t>
            </w:r>
          </w:p>
          <w:p w14:paraId="226426D8" w14:textId="77777777" w:rsidR="005F6FC6" w:rsidRPr="005F6FC6" w:rsidRDefault="005F6FC6" w:rsidP="005F6FC6">
            <w:pPr>
              <w:rPr>
                <w:sz w:val="26"/>
                <w:szCs w:val="26"/>
              </w:rPr>
            </w:pPr>
            <w:r w:rsidRPr="005F6FC6">
              <w:rPr>
                <w:sz w:val="26"/>
                <w:szCs w:val="26"/>
              </w:rPr>
              <w:t>Enter second int:       2</w:t>
            </w:r>
          </w:p>
          <w:p w14:paraId="7732E1BD" w14:textId="77777777" w:rsidR="005F6FC6" w:rsidRPr="005F6FC6" w:rsidRDefault="005F6FC6" w:rsidP="005F6FC6">
            <w:pPr>
              <w:rPr>
                <w:sz w:val="26"/>
                <w:szCs w:val="26"/>
              </w:rPr>
            </w:pPr>
            <w:proofErr w:type="spellStart"/>
            <w:r w:rsidRPr="005F6FC6">
              <w:rPr>
                <w:sz w:val="26"/>
                <w:szCs w:val="26"/>
              </w:rPr>
              <w:t>chachinodaaa</w:t>
            </w:r>
            <w:proofErr w:type="spellEnd"/>
            <w:r w:rsidRPr="005F6FC6">
              <w:rPr>
                <w:sz w:val="26"/>
                <w:szCs w:val="26"/>
              </w:rPr>
              <w:t>...</w:t>
            </w:r>
          </w:p>
          <w:p w14:paraId="5A04F18E" w14:textId="760B157B" w:rsidR="00533C3C" w:rsidRDefault="005F6FC6" w:rsidP="005F6FC6">
            <w:pPr>
              <w:rPr>
                <w:sz w:val="26"/>
                <w:szCs w:val="26"/>
              </w:rPr>
            </w:pPr>
            <w:r w:rsidRPr="005F6FC6">
              <w:rPr>
                <w:sz w:val="26"/>
                <w:szCs w:val="26"/>
              </w:rPr>
              <w:lastRenderedPageBreak/>
              <w:t>Result: 12</w:t>
            </w:r>
          </w:p>
        </w:tc>
      </w:tr>
    </w:tbl>
    <w:p w14:paraId="0EF27574" w14:textId="77777777" w:rsidR="006D27EB" w:rsidRPr="00152080" w:rsidRDefault="006D27EB" w:rsidP="003077FF">
      <w:pPr>
        <w:rPr>
          <w:b/>
          <w:bCs/>
          <w:sz w:val="26"/>
          <w:szCs w:val="26"/>
        </w:rPr>
      </w:pPr>
    </w:p>
    <w:p w14:paraId="6AE22517" w14:textId="5DE5FC1C" w:rsidR="00F60B6F" w:rsidRDefault="00152080" w:rsidP="00152080">
      <w:pPr>
        <w:jc w:val="center"/>
        <w:rPr>
          <w:b/>
          <w:bCs/>
          <w:sz w:val="26"/>
          <w:szCs w:val="26"/>
        </w:rPr>
      </w:pPr>
      <w:r w:rsidRPr="00152080">
        <w:rPr>
          <w:b/>
          <w:bCs/>
          <w:sz w:val="26"/>
          <w:szCs w:val="26"/>
          <w:highlight w:val="green"/>
        </w:rPr>
        <w:t>Looping Statements (or) Iterative Statements</w:t>
      </w:r>
    </w:p>
    <w:p w14:paraId="53240591" w14:textId="77777777" w:rsidR="00767866" w:rsidRDefault="00767866" w:rsidP="00152080">
      <w:pPr>
        <w:jc w:val="center"/>
        <w:rPr>
          <w:b/>
          <w:bCs/>
          <w:sz w:val="26"/>
          <w:szCs w:val="26"/>
        </w:rPr>
      </w:pPr>
    </w:p>
    <w:tbl>
      <w:tblPr>
        <w:tblStyle w:val="TableGrid"/>
        <w:tblW w:w="0" w:type="auto"/>
        <w:tblLook w:val="04A0" w:firstRow="1" w:lastRow="0" w:firstColumn="1" w:lastColumn="0" w:noHBand="0" w:noVBand="1"/>
      </w:tblPr>
      <w:tblGrid>
        <w:gridCol w:w="8522"/>
      </w:tblGrid>
      <w:tr w:rsidR="00767866" w14:paraId="495C53A9" w14:textId="77777777" w:rsidTr="00767866">
        <w:tc>
          <w:tcPr>
            <w:tcW w:w="8522" w:type="dxa"/>
          </w:tcPr>
          <w:p w14:paraId="2B0254E7" w14:textId="77777777" w:rsidR="00767866" w:rsidRDefault="00EA7808" w:rsidP="00767866">
            <w:pPr>
              <w:rPr>
                <w:b/>
                <w:bCs/>
                <w:sz w:val="26"/>
                <w:szCs w:val="26"/>
              </w:rPr>
            </w:pPr>
            <w:r>
              <w:rPr>
                <w:b/>
                <w:bCs/>
                <w:sz w:val="26"/>
                <w:szCs w:val="26"/>
              </w:rPr>
              <w:t>If we want to execute one or more statements repeatedly until the given condition becomes false.</w:t>
            </w:r>
          </w:p>
          <w:p w14:paraId="2D18939C" w14:textId="77777777" w:rsidR="00687040" w:rsidRDefault="00687040" w:rsidP="00767866">
            <w:pPr>
              <w:rPr>
                <w:b/>
                <w:bCs/>
                <w:sz w:val="26"/>
                <w:szCs w:val="26"/>
              </w:rPr>
            </w:pPr>
          </w:p>
          <w:p w14:paraId="65C6CC44" w14:textId="77777777" w:rsidR="00687040" w:rsidRDefault="00687040" w:rsidP="00767866">
            <w:pPr>
              <w:rPr>
                <w:b/>
                <w:bCs/>
                <w:sz w:val="26"/>
                <w:szCs w:val="26"/>
              </w:rPr>
            </w:pPr>
            <w:r>
              <w:rPr>
                <w:b/>
                <w:bCs/>
                <w:sz w:val="26"/>
                <w:szCs w:val="26"/>
              </w:rPr>
              <w:t>Iterative statements are</w:t>
            </w:r>
          </w:p>
          <w:p w14:paraId="4C23E4DD" w14:textId="6CECA0F0" w:rsidR="00687040" w:rsidRDefault="00687040" w:rsidP="00687040">
            <w:pPr>
              <w:pStyle w:val="ListParagraph"/>
              <w:numPr>
                <w:ilvl w:val="0"/>
                <w:numId w:val="53"/>
              </w:numPr>
              <w:rPr>
                <w:b/>
                <w:bCs/>
                <w:sz w:val="26"/>
                <w:szCs w:val="26"/>
              </w:rPr>
            </w:pPr>
            <w:r>
              <w:rPr>
                <w:b/>
                <w:bCs/>
                <w:sz w:val="26"/>
                <w:szCs w:val="26"/>
              </w:rPr>
              <w:t>while</w:t>
            </w:r>
          </w:p>
          <w:p w14:paraId="4CD18ADE" w14:textId="36F5D6AB" w:rsidR="00687040" w:rsidRDefault="00687040" w:rsidP="00687040">
            <w:pPr>
              <w:pStyle w:val="ListParagraph"/>
              <w:numPr>
                <w:ilvl w:val="0"/>
                <w:numId w:val="53"/>
              </w:numPr>
              <w:rPr>
                <w:b/>
                <w:bCs/>
                <w:sz w:val="26"/>
                <w:szCs w:val="26"/>
              </w:rPr>
            </w:pPr>
            <w:r>
              <w:rPr>
                <w:b/>
                <w:bCs/>
                <w:sz w:val="26"/>
                <w:szCs w:val="26"/>
              </w:rPr>
              <w:t>do...while…</w:t>
            </w:r>
          </w:p>
          <w:p w14:paraId="543F4654" w14:textId="77777777" w:rsidR="00687040" w:rsidRDefault="00687040" w:rsidP="00687040">
            <w:pPr>
              <w:pStyle w:val="ListParagraph"/>
              <w:numPr>
                <w:ilvl w:val="0"/>
                <w:numId w:val="53"/>
              </w:numPr>
              <w:rPr>
                <w:b/>
                <w:bCs/>
                <w:sz w:val="26"/>
                <w:szCs w:val="26"/>
              </w:rPr>
            </w:pPr>
            <w:r>
              <w:rPr>
                <w:b/>
                <w:bCs/>
                <w:sz w:val="26"/>
                <w:szCs w:val="26"/>
              </w:rPr>
              <w:t>for</w:t>
            </w:r>
          </w:p>
          <w:p w14:paraId="7968ED16" w14:textId="1F8D58D7" w:rsidR="00687040" w:rsidRPr="00687040" w:rsidRDefault="00687040" w:rsidP="00687040">
            <w:pPr>
              <w:pStyle w:val="ListParagraph"/>
              <w:numPr>
                <w:ilvl w:val="0"/>
                <w:numId w:val="53"/>
              </w:numPr>
              <w:rPr>
                <w:b/>
                <w:bCs/>
                <w:sz w:val="26"/>
                <w:szCs w:val="26"/>
              </w:rPr>
            </w:pPr>
            <w:r>
              <w:rPr>
                <w:b/>
                <w:bCs/>
                <w:sz w:val="26"/>
                <w:szCs w:val="26"/>
              </w:rPr>
              <w:t>foreach</w:t>
            </w:r>
          </w:p>
        </w:tc>
      </w:tr>
    </w:tbl>
    <w:p w14:paraId="4218E29B" w14:textId="77777777" w:rsidR="00767866" w:rsidRDefault="00767866" w:rsidP="00767866">
      <w:pPr>
        <w:rPr>
          <w:b/>
          <w:bCs/>
          <w:sz w:val="26"/>
          <w:szCs w:val="26"/>
        </w:rPr>
      </w:pPr>
    </w:p>
    <w:p w14:paraId="552C0F19" w14:textId="03AC853A" w:rsidR="00687040" w:rsidRDefault="00687040" w:rsidP="00767866">
      <w:pPr>
        <w:rPr>
          <w:b/>
          <w:bCs/>
          <w:sz w:val="26"/>
          <w:szCs w:val="26"/>
        </w:rPr>
      </w:pPr>
      <w:r>
        <w:rPr>
          <w:b/>
          <w:bCs/>
          <w:sz w:val="26"/>
          <w:szCs w:val="26"/>
        </w:rPr>
        <w:t>While loop</w:t>
      </w:r>
    </w:p>
    <w:tbl>
      <w:tblPr>
        <w:tblStyle w:val="TableGrid"/>
        <w:tblW w:w="0" w:type="auto"/>
        <w:tblLook w:val="04A0" w:firstRow="1" w:lastRow="0" w:firstColumn="1" w:lastColumn="0" w:noHBand="0" w:noVBand="1"/>
      </w:tblPr>
      <w:tblGrid>
        <w:gridCol w:w="8522"/>
      </w:tblGrid>
      <w:tr w:rsidR="003A4160" w14:paraId="582D420D" w14:textId="77777777" w:rsidTr="003A4160">
        <w:tc>
          <w:tcPr>
            <w:tcW w:w="8522" w:type="dxa"/>
          </w:tcPr>
          <w:p w14:paraId="36AC2531" w14:textId="17DD021F" w:rsidR="003A4160" w:rsidRDefault="004D605A" w:rsidP="00767866">
            <w:pPr>
              <w:rPr>
                <w:b/>
                <w:bCs/>
                <w:sz w:val="26"/>
                <w:szCs w:val="26"/>
              </w:rPr>
            </w:pPr>
            <w:r>
              <w:rPr>
                <w:b/>
                <w:bCs/>
                <w:sz w:val="26"/>
                <w:szCs w:val="26"/>
              </w:rPr>
              <w:t>Syntax-1: while(condition)</w:t>
            </w:r>
          </w:p>
          <w:p w14:paraId="62569B06" w14:textId="77777777" w:rsidR="004D605A" w:rsidRDefault="004D605A" w:rsidP="00767866">
            <w:pPr>
              <w:rPr>
                <w:b/>
                <w:bCs/>
                <w:sz w:val="26"/>
                <w:szCs w:val="26"/>
              </w:rPr>
            </w:pPr>
            <w:r>
              <w:rPr>
                <w:b/>
                <w:bCs/>
                <w:sz w:val="26"/>
                <w:szCs w:val="26"/>
              </w:rPr>
              <w:t xml:space="preserve">            stmt-1</w:t>
            </w:r>
          </w:p>
          <w:p w14:paraId="46681410" w14:textId="77777777" w:rsidR="004D605A" w:rsidRDefault="004D605A" w:rsidP="00767866">
            <w:pPr>
              <w:rPr>
                <w:b/>
                <w:bCs/>
                <w:sz w:val="26"/>
                <w:szCs w:val="26"/>
              </w:rPr>
            </w:pPr>
          </w:p>
          <w:p w14:paraId="55E195D9" w14:textId="16C46C86" w:rsidR="004D605A" w:rsidRDefault="004D605A" w:rsidP="00767866">
            <w:pPr>
              <w:rPr>
                <w:b/>
                <w:bCs/>
                <w:sz w:val="26"/>
                <w:szCs w:val="26"/>
              </w:rPr>
            </w:pPr>
            <w:r>
              <w:rPr>
                <w:b/>
                <w:bCs/>
                <w:sz w:val="26"/>
                <w:szCs w:val="26"/>
              </w:rPr>
              <w:t>Syntax-2:  while(condition</w:t>
            </w:r>
            <w:proofErr w:type="gramStart"/>
            <w:r>
              <w:rPr>
                <w:b/>
                <w:bCs/>
                <w:sz w:val="26"/>
                <w:szCs w:val="26"/>
              </w:rPr>
              <w:t>){</w:t>
            </w:r>
            <w:proofErr w:type="gramEnd"/>
          </w:p>
          <w:p w14:paraId="1341EB81" w14:textId="347E98E8" w:rsidR="004D605A" w:rsidRDefault="004D605A" w:rsidP="00767866">
            <w:pPr>
              <w:rPr>
                <w:b/>
                <w:bCs/>
                <w:sz w:val="26"/>
                <w:szCs w:val="26"/>
              </w:rPr>
            </w:pPr>
            <w:r>
              <w:rPr>
                <w:b/>
                <w:bCs/>
                <w:sz w:val="26"/>
                <w:szCs w:val="26"/>
              </w:rPr>
              <w:t xml:space="preserve">              stmt-1;</w:t>
            </w:r>
          </w:p>
          <w:p w14:paraId="0E2EAA90" w14:textId="77BCD3C9" w:rsidR="004D605A" w:rsidRDefault="004D605A" w:rsidP="00767866">
            <w:pPr>
              <w:rPr>
                <w:b/>
                <w:bCs/>
                <w:sz w:val="26"/>
                <w:szCs w:val="26"/>
              </w:rPr>
            </w:pPr>
            <w:r>
              <w:rPr>
                <w:b/>
                <w:bCs/>
                <w:sz w:val="26"/>
                <w:szCs w:val="26"/>
              </w:rPr>
              <w:t xml:space="preserve">              stmt-2;</w:t>
            </w:r>
          </w:p>
          <w:p w14:paraId="7AD59F10" w14:textId="19349951" w:rsidR="004D605A" w:rsidRDefault="004D605A" w:rsidP="00767866">
            <w:pPr>
              <w:rPr>
                <w:b/>
                <w:bCs/>
                <w:sz w:val="26"/>
                <w:szCs w:val="26"/>
              </w:rPr>
            </w:pPr>
            <w:r>
              <w:rPr>
                <w:b/>
                <w:bCs/>
                <w:sz w:val="26"/>
                <w:szCs w:val="26"/>
              </w:rPr>
              <w:t xml:space="preserve">              …………</w:t>
            </w:r>
          </w:p>
          <w:p w14:paraId="6A33DCC6" w14:textId="2215BCF8" w:rsidR="004D605A" w:rsidRDefault="004D605A" w:rsidP="00767866">
            <w:pPr>
              <w:rPr>
                <w:b/>
                <w:bCs/>
                <w:sz w:val="26"/>
                <w:szCs w:val="26"/>
              </w:rPr>
            </w:pPr>
            <w:r>
              <w:rPr>
                <w:b/>
                <w:bCs/>
                <w:sz w:val="26"/>
                <w:szCs w:val="26"/>
              </w:rPr>
              <w:t xml:space="preserve">              </w:t>
            </w:r>
            <w:proofErr w:type="spellStart"/>
            <w:r>
              <w:rPr>
                <w:b/>
                <w:bCs/>
                <w:sz w:val="26"/>
                <w:szCs w:val="26"/>
              </w:rPr>
              <w:t>stmt</w:t>
            </w:r>
            <w:proofErr w:type="spellEnd"/>
            <w:r>
              <w:rPr>
                <w:b/>
                <w:bCs/>
                <w:sz w:val="26"/>
                <w:szCs w:val="26"/>
              </w:rPr>
              <w:t>-n;</w:t>
            </w:r>
          </w:p>
          <w:p w14:paraId="2E1AE0C2" w14:textId="6EE86397" w:rsidR="004D605A" w:rsidRDefault="004D605A" w:rsidP="00767866">
            <w:pPr>
              <w:rPr>
                <w:b/>
                <w:bCs/>
                <w:sz w:val="26"/>
                <w:szCs w:val="26"/>
              </w:rPr>
            </w:pPr>
            <w:r>
              <w:rPr>
                <w:b/>
                <w:bCs/>
                <w:sz w:val="26"/>
                <w:szCs w:val="26"/>
              </w:rPr>
              <w:t xml:space="preserve">         }</w:t>
            </w:r>
          </w:p>
        </w:tc>
      </w:tr>
    </w:tbl>
    <w:p w14:paraId="188A42DF" w14:textId="77777777" w:rsidR="00687040" w:rsidRDefault="00687040" w:rsidP="00767866">
      <w:pPr>
        <w:rPr>
          <w:b/>
          <w:bCs/>
          <w:sz w:val="26"/>
          <w:szCs w:val="26"/>
        </w:rPr>
      </w:pPr>
    </w:p>
    <w:p w14:paraId="1469BA67" w14:textId="2DF312B9" w:rsidR="00C460F2" w:rsidRDefault="00C6324C" w:rsidP="00767866">
      <w:pPr>
        <w:rPr>
          <w:b/>
          <w:bCs/>
          <w:sz w:val="26"/>
          <w:szCs w:val="26"/>
        </w:rPr>
      </w:pPr>
      <w:r>
        <w:rPr>
          <w:b/>
          <w:bCs/>
          <w:sz w:val="26"/>
          <w:szCs w:val="26"/>
        </w:rPr>
        <w:t>Basic example on while loop</w:t>
      </w:r>
    </w:p>
    <w:tbl>
      <w:tblPr>
        <w:tblStyle w:val="TableGrid"/>
        <w:tblW w:w="0" w:type="auto"/>
        <w:tblLook w:val="04A0" w:firstRow="1" w:lastRow="0" w:firstColumn="1" w:lastColumn="0" w:noHBand="0" w:noVBand="1"/>
      </w:tblPr>
      <w:tblGrid>
        <w:gridCol w:w="8522"/>
      </w:tblGrid>
      <w:tr w:rsidR="00C6324C" w14:paraId="289FAD2A" w14:textId="77777777" w:rsidTr="00C6324C">
        <w:tc>
          <w:tcPr>
            <w:tcW w:w="8522" w:type="dxa"/>
          </w:tcPr>
          <w:p w14:paraId="0CFA0715" w14:textId="77777777" w:rsidR="00C6324C" w:rsidRPr="00C6324C" w:rsidRDefault="00C6324C" w:rsidP="00C6324C">
            <w:pPr>
              <w:rPr>
                <w:b/>
                <w:bCs/>
                <w:sz w:val="26"/>
                <w:szCs w:val="26"/>
              </w:rPr>
            </w:pPr>
            <w:r w:rsidRPr="00C6324C">
              <w:rPr>
                <w:b/>
                <w:bCs/>
                <w:sz w:val="26"/>
                <w:szCs w:val="26"/>
              </w:rPr>
              <w:t>public class TwentyWhileDemo1 {</w:t>
            </w:r>
          </w:p>
          <w:p w14:paraId="6EEE76FC" w14:textId="77777777" w:rsidR="00C6324C" w:rsidRPr="00C6324C" w:rsidRDefault="00C6324C" w:rsidP="00C6324C">
            <w:pPr>
              <w:rPr>
                <w:b/>
                <w:bCs/>
                <w:sz w:val="26"/>
                <w:szCs w:val="26"/>
              </w:rPr>
            </w:pPr>
            <w:r w:rsidRPr="00C6324C">
              <w:rPr>
                <w:b/>
                <w:bCs/>
                <w:sz w:val="26"/>
                <w:szCs w:val="26"/>
              </w:rPr>
              <w:t xml:space="preserve">       public static void </w:t>
            </w:r>
            <w:proofErr w:type="gramStart"/>
            <w:r w:rsidRPr="00C6324C">
              <w:rPr>
                <w:b/>
                <w:bCs/>
                <w:sz w:val="26"/>
                <w:szCs w:val="26"/>
              </w:rPr>
              <w:t>main(</w:t>
            </w:r>
            <w:proofErr w:type="gramEnd"/>
            <w:r w:rsidRPr="00C6324C">
              <w:rPr>
                <w:b/>
                <w:bCs/>
                <w:sz w:val="26"/>
                <w:szCs w:val="26"/>
              </w:rPr>
              <w:t xml:space="preserve">String[] </w:t>
            </w:r>
            <w:proofErr w:type="spellStart"/>
            <w:r w:rsidRPr="00C6324C">
              <w:rPr>
                <w:b/>
                <w:bCs/>
                <w:sz w:val="26"/>
                <w:szCs w:val="26"/>
              </w:rPr>
              <w:t>args</w:t>
            </w:r>
            <w:proofErr w:type="spellEnd"/>
            <w:r w:rsidRPr="00C6324C">
              <w:rPr>
                <w:b/>
                <w:bCs/>
                <w:sz w:val="26"/>
                <w:szCs w:val="26"/>
              </w:rPr>
              <w:t>) {</w:t>
            </w:r>
          </w:p>
          <w:p w14:paraId="4D5790E4" w14:textId="77777777" w:rsidR="00C6324C" w:rsidRPr="00C6324C" w:rsidRDefault="00C6324C" w:rsidP="00C6324C">
            <w:pPr>
              <w:rPr>
                <w:b/>
                <w:bCs/>
                <w:sz w:val="26"/>
                <w:szCs w:val="26"/>
              </w:rPr>
            </w:pPr>
            <w:r w:rsidRPr="00C6324C">
              <w:rPr>
                <w:b/>
                <w:bCs/>
                <w:sz w:val="26"/>
                <w:szCs w:val="26"/>
              </w:rPr>
              <w:t>            /*</w:t>
            </w:r>
          </w:p>
          <w:p w14:paraId="335E51AC" w14:textId="77777777" w:rsidR="00C6324C" w:rsidRPr="00C6324C" w:rsidRDefault="00C6324C" w:rsidP="00C6324C">
            <w:pPr>
              <w:rPr>
                <w:b/>
                <w:bCs/>
                <w:sz w:val="26"/>
                <w:szCs w:val="26"/>
              </w:rPr>
            </w:pPr>
            <w:r w:rsidRPr="00C6324C">
              <w:rPr>
                <w:b/>
                <w:bCs/>
                <w:sz w:val="26"/>
                <w:szCs w:val="26"/>
              </w:rPr>
              <w:t xml:space="preserve">             1. declare a variable and </w:t>
            </w:r>
            <w:proofErr w:type="spellStart"/>
            <w:r w:rsidRPr="00C6324C">
              <w:rPr>
                <w:b/>
                <w:bCs/>
                <w:sz w:val="26"/>
                <w:szCs w:val="26"/>
              </w:rPr>
              <w:t>intialize</w:t>
            </w:r>
            <w:proofErr w:type="spellEnd"/>
            <w:r w:rsidRPr="00C6324C">
              <w:rPr>
                <w:b/>
                <w:bCs/>
                <w:sz w:val="26"/>
                <w:szCs w:val="26"/>
              </w:rPr>
              <w:t xml:space="preserve"> it with a starting value</w:t>
            </w:r>
          </w:p>
          <w:p w14:paraId="446FFAF7" w14:textId="77777777" w:rsidR="00C6324C" w:rsidRPr="00C6324C" w:rsidRDefault="00C6324C" w:rsidP="00C6324C">
            <w:pPr>
              <w:rPr>
                <w:b/>
                <w:bCs/>
                <w:sz w:val="26"/>
                <w:szCs w:val="26"/>
              </w:rPr>
            </w:pPr>
            <w:r w:rsidRPr="00C6324C">
              <w:rPr>
                <w:b/>
                <w:bCs/>
                <w:sz w:val="26"/>
                <w:szCs w:val="26"/>
              </w:rPr>
              <w:t>             Task: print welcome 10 times</w:t>
            </w:r>
          </w:p>
          <w:p w14:paraId="16FBBA83" w14:textId="77777777" w:rsidR="00C6324C" w:rsidRPr="00C6324C" w:rsidRDefault="00C6324C" w:rsidP="00C6324C">
            <w:pPr>
              <w:rPr>
                <w:b/>
                <w:bCs/>
                <w:sz w:val="26"/>
                <w:szCs w:val="26"/>
              </w:rPr>
            </w:pPr>
            <w:r w:rsidRPr="00C6324C">
              <w:rPr>
                <w:b/>
                <w:bCs/>
                <w:sz w:val="26"/>
                <w:szCs w:val="26"/>
              </w:rPr>
              <w:t>             1,2,3,4,5,6,7,8,9,10</w:t>
            </w:r>
          </w:p>
          <w:p w14:paraId="522EF2D4" w14:textId="77777777" w:rsidR="00C6324C" w:rsidRPr="00C6324C" w:rsidRDefault="00C6324C" w:rsidP="00C6324C">
            <w:pPr>
              <w:rPr>
                <w:b/>
                <w:bCs/>
                <w:sz w:val="26"/>
                <w:szCs w:val="26"/>
              </w:rPr>
            </w:pPr>
            <w:r w:rsidRPr="00C6324C">
              <w:rPr>
                <w:b/>
                <w:bCs/>
                <w:sz w:val="26"/>
                <w:szCs w:val="26"/>
              </w:rPr>
              <w:t>            2. use that variable in the condition</w:t>
            </w:r>
          </w:p>
          <w:p w14:paraId="6E26948A" w14:textId="77777777" w:rsidR="00C6324C" w:rsidRPr="00C6324C" w:rsidRDefault="00C6324C" w:rsidP="00C6324C">
            <w:pPr>
              <w:rPr>
                <w:b/>
                <w:bCs/>
                <w:sz w:val="26"/>
                <w:szCs w:val="26"/>
              </w:rPr>
            </w:pPr>
            <w:r w:rsidRPr="00C6324C">
              <w:rPr>
                <w:b/>
                <w:bCs/>
                <w:sz w:val="26"/>
                <w:szCs w:val="26"/>
              </w:rPr>
              <w:t>             */</w:t>
            </w:r>
          </w:p>
          <w:p w14:paraId="591D770E" w14:textId="77777777" w:rsidR="00C6324C" w:rsidRPr="00C6324C" w:rsidRDefault="00C6324C" w:rsidP="00C6324C">
            <w:pPr>
              <w:rPr>
                <w:b/>
                <w:bCs/>
                <w:sz w:val="26"/>
                <w:szCs w:val="26"/>
              </w:rPr>
            </w:pPr>
            <w:r w:rsidRPr="00C6324C">
              <w:rPr>
                <w:b/>
                <w:bCs/>
                <w:sz w:val="26"/>
                <w:szCs w:val="26"/>
              </w:rPr>
              <w:t xml:space="preserve">            int </w:t>
            </w:r>
            <w:proofErr w:type="spellStart"/>
            <w:r w:rsidRPr="00C6324C">
              <w:rPr>
                <w:b/>
                <w:bCs/>
                <w:sz w:val="26"/>
                <w:szCs w:val="26"/>
              </w:rPr>
              <w:t>i</w:t>
            </w:r>
            <w:proofErr w:type="spellEnd"/>
            <w:r w:rsidRPr="00C6324C">
              <w:rPr>
                <w:b/>
                <w:bCs/>
                <w:sz w:val="26"/>
                <w:szCs w:val="26"/>
              </w:rPr>
              <w:t>=1; //</w:t>
            </w:r>
            <w:proofErr w:type="spellStart"/>
            <w:r w:rsidRPr="00C6324C">
              <w:rPr>
                <w:b/>
                <w:bCs/>
                <w:sz w:val="26"/>
                <w:szCs w:val="26"/>
              </w:rPr>
              <w:t>i</w:t>
            </w:r>
            <w:proofErr w:type="spellEnd"/>
            <w:r w:rsidRPr="00C6324C">
              <w:rPr>
                <w:b/>
                <w:bCs/>
                <w:sz w:val="26"/>
                <w:szCs w:val="26"/>
              </w:rPr>
              <w:t>=1,2,3</w:t>
            </w:r>
          </w:p>
          <w:p w14:paraId="5A6D36EA" w14:textId="77777777" w:rsidR="00C6324C" w:rsidRPr="00C6324C" w:rsidRDefault="00C6324C" w:rsidP="00C6324C">
            <w:pPr>
              <w:rPr>
                <w:b/>
                <w:bCs/>
                <w:sz w:val="26"/>
                <w:szCs w:val="26"/>
              </w:rPr>
            </w:pPr>
            <w:r w:rsidRPr="00C6324C">
              <w:rPr>
                <w:b/>
                <w:bCs/>
                <w:sz w:val="26"/>
                <w:szCs w:val="26"/>
              </w:rPr>
              <w:t>            int n=10; //n=1</w:t>
            </w:r>
          </w:p>
          <w:p w14:paraId="2AE09F41" w14:textId="77777777" w:rsidR="00C6324C" w:rsidRPr="00C6324C" w:rsidRDefault="00C6324C" w:rsidP="00C6324C">
            <w:pPr>
              <w:rPr>
                <w:b/>
                <w:bCs/>
                <w:sz w:val="26"/>
                <w:szCs w:val="26"/>
              </w:rPr>
            </w:pPr>
            <w:r w:rsidRPr="00C6324C">
              <w:rPr>
                <w:b/>
                <w:bCs/>
                <w:sz w:val="26"/>
                <w:szCs w:val="26"/>
              </w:rPr>
              <w:t>            while(</w:t>
            </w:r>
            <w:proofErr w:type="spellStart"/>
            <w:r w:rsidRPr="00C6324C">
              <w:rPr>
                <w:b/>
                <w:bCs/>
                <w:sz w:val="26"/>
                <w:szCs w:val="26"/>
              </w:rPr>
              <w:t>i</w:t>
            </w:r>
            <w:proofErr w:type="spellEnd"/>
            <w:r w:rsidRPr="00C6324C">
              <w:rPr>
                <w:b/>
                <w:bCs/>
                <w:sz w:val="26"/>
                <w:szCs w:val="26"/>
              </w:rPr>
              <w:t>&lt;=</w:t>
            </w:r>
            <w:proofErr w:type="gramStart"/>
            <w:r w:rsidRPr="00C6324C">
              <w:rPr>
                <w:b/>
                <w:bCs/>
                <w:sz w:val="26"/>
                <w:szCs w:val="26"/>
              </w:rPr>
              <w:t>n){</w:t>
            </w:r>
            <w:proofErr w:type="gramEnd"/>
          </w:p>
          <w:p w14:paraId="064A37D7" w14:textId="77777777" w:rsidR="00C6324C" w:rsidRPr="00C6324C" w:rsidRDefault="00C6324C" w:rsidP="00C6324C">
            <w:pPr>
              <w:rPr>
                <w:b/>
                <w:bCs/>
                <w:sz w:val="26"/>
                <w:szCs w:val="26"/>
              </w:rPr>
            </w:pPr>
            <w:r w:rsidRPr="00C6324C">
              <w:rPr>
                <w:b/>
                <w:bCs/>
                <w:sz w:val="26"/>
                <w:szCs w:val="26"/>
              </w:rPr>
              <w:t xml:space="preserve">                </w:t>
            </w:r>
            <w:proofErr w:type="spellStart"/>
            <w:r w:rsidRPr="00C6324C">
              <w:rPr>
                <w:b/>
                <w:bCs/>
                <w:sz w:val="26"/>
                <w:szCs w:val="26"/>
              </w:rPr>
              <w:t>System.out.println</w:t>
            </w:r>
            <w:proofErr w:type="spellEnd"/>
            <w:r w:rsidRPr="00C6324C">
              <w:rPr>
                <w:b/>
                <w:bCs/>
                <w:sz w:val="26"/>
                <w:szCs w:val="26"/>
              </w:rPr>
              <w:t>("welcome");</w:t>
            </w:r>
          </w:p>
          <w:p w14:paraId="684CE18F" w14:textId="77777777" w:rsidR="00C6324C" w:rsidRPr="00C6324C" w:rsidRDefault="00C6324C" w:rsidP="00C6324C">
            <w:pPr>
              <w:rPr>
                <w:b/>
                <w:bCs/>
                <w:sz w:val="26"/>
                <w:szCs w:val="26"/>
              </w:rPr>
            </w:pPr>
            <w:r w:rsidRPr="00C6324C">
              <w:rPr>
                <w:b/>
                <w:bCs/>
                <w:sz w:val="26"/>
                <w:szCs w:val="26"/>
              </w:rPr>
              <w:t xml:space="preserve">                </w:t>
            </w:r>
            <w:proofErr w:type="spellStart"/>
            <w:r w:rsidRPr="00C6324C">
              <w:rPr>
                <w:b/>
                <w:bCs/>
                <w:sz w:val="26"/>
                <w:szCs w:val="26"/>
              </w:rPr>
              <w:t>i</w:t>
            </w:r>
            <w:proofErr w:type="spellEnd"/>
            <w:r w:rsidRPr="00C6324C">
              <w:rPr>
                <w:b/>
                <w:bCs/>
                <w:sz w:val="26"/>
                <w:szCs w:val="26"/>
              </w:rPr>
              <w:t>++</w:t>
            </w:r>
            <w:proofErr w:type="gramStart"/>
            <w:r w:rsidRPr="00C6324C">
              <w:rPr>
                <w:b/>
                <w:bCs/>
                <w:sz w:val="26"/>
                <w:szCs w:val="26"/>
              </w:rPr>
              <w:t>;  /</w:t>
            </w:r>
            <w:proofErr w:type="gramEnd"/>
            <w:r w:rsidRPr="00C6324C">
              <w:rPr>
                <w:b/>
                <w:bCs/>
                <w:sz w:val="26"/>
                <w:szCs w:val="26"/>
              </w:rPr>
              <w:t>/i=i+1</w:t>
            </w:r>
          </w:p>
          <w:p w14:paraId="68761C77" w14:textId="77777777" w:rsidR="00C6324C" w:rsidRPr="00C6324C" w:rsidRDefault="00C6324C" w:rsidP="00C6324C">
            <w:pPr>
              <w:rPr>
                <w:b/>
                <w:bCs/>
                <w:sz w:val="26"/>
                <w:szCs w:val="26"/>
              </w:rPr>
            </w:pPr>
            <w:r w:rsidRPr="00C6324C">
              <w:rPr>
                <w:b/>
                <w:bCs/>
                <w:sz w:val="26"/>
                <w:szCs w:val="26"/>
              </w:rPr>
              <w:t>            }</w:t>
            </w:r>
          </w:p>
          <w:p w14:paraId="162EE231" w14:textId="77777777" w:rsidR="00C6324C" w:rsidRPr="00C6324C" w:rsidRDefault="00C6324C" w:rsidP="00C6324C">
            <w:pPr>
              <w:rPr>
                <w:b/>
                <w:bCs/>
                <w:sz w:val="26"/>
                <w:szCs w:val="26"/>
              </w:rPr>
            </w:pPr>
            <w:r w:rsidRPr="00C6324C">
              <w:rPr>
                <w:b/>
                <w:bCs/>
                <w:sz w:val="26"/>
                <w:szCs w:val="26"/>
              </w:rPr>
              <w:t xml:space="preserve">            </w:t>
            </w:r>
            <w:proofErr w:type="spellStart"/>
            <w:r w:rsidRPr="00C6324C">
              <w:rPr>
                <w:b/>
                <w:bCs/>
                <w:sz w:val="26"/>
                <w:szCs w:val="26"/>
              </w:rPr>
              <w:t>System.out.println</w:t>
            </w:r>
            <w:proofErr w:type="spellEnd"/>
            <w:r w:rsidRPr="00C6324C">
              <w:rPr>
                <w:b/>
                <w:bCs/>
                <w:sz w:val="26"/>
                <w:szCs w:val="26"/>
              </w:rPr>
              <w:t>("</w:t>
            </w:r>
            <w:proofErr w:type="spellStart"/>
            <w:proofErr w:type="gramStart"/>
            <w:r w:rsidRPr="00C6324C">
              <w:rPr>
                <w:b/>
                <w:bCs/>
                <w:sz w:val="26"/>
                <w:szCs w:val="26"/>
              </w:rPr>
              <w:t>Iyyipayee</w:t>
            </w:r>
            <w:proofErr w:type="spellEnd"/>
            <w:r w:rsidRPr="00C6324C">
              <w:rPr>
                <w:b/>
                <w:bCs/>
                <w:sz w:val="26"/>
                <w:szCs w:val="26"/>
              </w:rPr>
              <w:t>..</w:t>
            </w:r>
            <w:proofErr w:type="gramEnd"/>
            <w:r w:rsidRPr="00C6324C">
              <w:rPr>
                <w:b/>
                <w:bCs/>
                <w:sz w:val="26"/>
                <w:szCs w:val="26"/>
              </w:rPr>
              <w:t>");</w:t>
            </w:r>
          </w:p>
          <w:p w14:paraId="1FA826ED" w14:textId="77777777" w:rsidR="00C6324C" w:rsidRPr="00C6324C" w:rsidRDefault="00C6324C" w:rsidP="00C6324C">
            <w:pPr>
              <w:rPr>
                <w:b/>
                <w:bCs/>
                <w:sz w:val="26"/>
                <w:szCs w:val="26"/>
              </w:rPr>
            </w:pPr>
          </w:p>
          <w:p w14:paraId="10EA239F" w14:textId="77777777" w:rsidR="00C6324C" w:rsidRPr="00C6324C" w:rsidRDefault="00C6324C" w:rsidP="00C6324C">
            <w:pPr>
              <w:rPr>
                <w:b/>
                <w:bCs/>
                <w:sz w:val="26"/>
                <w:szCs w:val="26"/>
              </w:rPr>
            </w:pPr>
            <w:r w:rsidRPr="00C6324C">
              <w:rPr>
                <w:b/>
                <w:bCs/>
                <w:sz w:val="26"/>
                <w:szCs w:val="26"/>
              </w:rPr>
              <w:t>       }</w:t>
            </w:r>
          </w:p>
          <w:p w14:paraId="153F6629" w14:textId="77777777" w:rsidR="00C6324C" w:rsidRDefault="00C6324C" w:rsidP="00767866">
            <w:pPr>
              <w:rPr>
                <w:b/>
                <w:bCs/>
                <w:sz w:val="26"/>
                <w:szCs w:val="26"/>
              </w:rPr>
            </w:pPr>
            <w:r w:rsidRPr="00C6324C">
              <w:rPr>
                <w:b/>
                <w:bCs/>
                <w:sz w:val="26"/>
                <w:szCs w:val="26"/>
              </w:rPr>
              <w:t>}</w:t>
            </w:r>
          </w:p>
          <w:p w14:paraId="5D5EA361" w14:textId="77777777" w:rsidR="00C6324C" w:rsidRDefault="00C6324C" w:rsidP="00767866">
            <w:pPr>
              <w:rPr>
                <w:b/>
                <w:bCs/>
                <w:sz w:val="26"/>
                <w:szCs w:val="26"/>
              </w:rPr>
            </w:pPr>
            <w:r w:rsidRPr="00C6324C">
              <w:rPr>
                <w:b/>
                <w:bCs/>
                <w:sz w:val="26"/>
                <w:szCs w:val="26"/>
                <w:highlight w:val="yellow"/>
              </w:rPr>
              <w:lastRenderedPageBreak/>
              <w:t>Output:</w:t>
            </w:r>
          </w:p>
          <w:p w14:paraId="6E08B518" w14:textId="77777777" w:rsidR="00EE25A1" w:rsidRPr="00EE25A1" w:rsidRDefault="00EE25A1" w:rsidP="00EE25A1">
            <w:pPr>
              <w:rPr>
                <w:b/>
                <w:bCs/>
                <w:sz w:val="26"/>
                <w:szCs w:val="26"/>
              </w:rPr>
            </w:pPr>
            <w:r w:rsidRPr="00EE25A1">
              <w:rPr>
                <w:b/>
                <w:bCs/>
                <w:sz w:val="26"/>
                <w:szCs w:val="26"/>
              </w:rPr>
              <w:t>welcome</w:t>
            </w:r>
          </w:p>
          <w:p w14:paraId="5F185EB7" w14:textId="77777777" w:rsidR="00EE25A1" w:rsidRPr="00EE25A1" w:rsidRDefault="00EE25A1" w:rsidP="00EE25A1">
            <w:pPr>
              <w:rPr>
                <w:b/>
                <w:bCs/>
                <w:sz w:val="26"/>
                <w:szCs w:val="26"/>
              </w:rPr>
            </w:pPr>
            <w:r w:rsidRPr="00EE25A1">
              <w:rPr>
                <w:b/>
                <w:bCs/>
                <w:sz w:val="26"/>
                <w:szCs w:val="26"/>
              </w:rPr>
              <w:t>welcome</w:t>
            </w:r>
          </w:p>
          <w:p w14:paraId="44F67C34" w14:textId="77777777" w:rsidR="00EE25A1" w:rsidRPr="00EE25A1" w:rsidRDefault="00EE25A1" w:rsidP="00EE25A1">
            <w:pPr>
              <w:rPr>
                <w:b/>
                <w:bCs/>
                <w:sz w:val="26"/>
                <w:szCs w:val="26"/>
              </w:rPr>
            </w:pPr>
            <w:r w:rsidRPr="00EE25A1">
              <w:rPr>
                <w:b/>
                <w:bCs/>
                <w:sz w:val="26"/>
                <w:szCs w:val="26"/>
              </w:rPr>
              <w:t>welcome</w:t>
            </w:r>
          </w:p>
          <w:p w14:paraId="3F07BC0B" w14:textId="77777777" w:rsidR="00EE25A1" w:rsidRPr="00EE25A1" w:rsidRDefault="00EE25A1" w:rsidP="00EE25A1">
            <w:pPr>
              <w:rPr>
                <w:b/>
                <w:bCs/>
                <w:sz w:val="26"/>
                <w:szCs w:val="26"/>
              </w:rPr>
            </w:pPr>
            <w:r w:rsidRPr="00EE25A1">
              <w:rPr>
                <w:b/>
                <w:bCs/>
                <w:sz w:val="26"/>
                <w:szCs w:val="26"/>
              </w:rPr>
              <w:t>welcome</w:t>
            </w:r>
          </w:p>
          <w:p w14:paraId="26C5D414" w14:textId="77777777" w:rsidR="00EE25A1" w:rsidRPr="00EE25A1" w:rsidRDefault="00EE25A1" w:rsidP="00EE25A1">
            <w:pPr>
              <w:rPr>
                <w:b/>
                <w:bCs/>
                <w:sz w:val="26"/>
                <w:szCs w:val="26"/>
              </w:rPr>
            </w:pPr>
            <w:r w:rsidRPr="00EE25A1">
              <w:rPr>
                <w:b/>
                <w:bCs/>
                <w:sz w:val="26"/>
                <w:szCs w:val="26"/>
              </w:rPr>
              <w:t>welcome</w:t>
            </w:r>
          </w:p>
          <w:p w14:paraId="0E65D431" w14:textId="77777777" w:rsidR="00EE25A1" w:rsidRPr="00EE25A1" w:rsidRDefault="00EE25A1" w:rsidP="00EE25A1">
            <w:pPr>
              <w:rPr>
                <w:b/>
                <w:bCs/>
                <w:sz w:val="26"/>
                <w:szCs w:val="26"/>
              </w:rPr>
            </w:pPr>
            <w:r w:rsidRPr="00EE25A1">
              <w:rPr>
                <w:b/>
                <w:bCs/>
                <w:sz w:val="26"/>
                <w:szCs w:val="26"/>
              </w:rPr>
              <w:t>welcome</w:t>
            </w:r>
          </w:p>
          <w:p w14:paraId="738A15DE" w14:textId="77777777" w:rsidR="00EE25A1" w:rsidRPr="00EE25A1" w:rsidRDefault="00EE25A1" w:rsidP="00EE25A1">
            <w:pPr>
              <w:rPr>
                <w:b/>
                <w:bCs/>
                <w:sz w:val="26"/>
                <w:szCs w:val="26"/>
              </w:rPr>
            </w:pPr>
            <w:r w:rsidRPr="00EE25A1">
              <w:rPr>
                <w:b/>
                <w:bCs/>
                <w:sz w:val="26"/>
                <w:szCs w:val="26"/>
              </w:rPr>
              <w:t>welcome</w:t>
            </w:r>
          </w:p>
          <w:p w14:paraId="1375DD16" w14:textId="77777777" w:rsidR="00EE25A1" w:rsidRPr="00EE25A1" w:rsidRDefault="00EE25A1" w:rsidP="00EE25A1">
            <w:pPr>
              <w:rPr>
                <w:b/>
                <w:bCs/>
                <w:sz w:val="26"/>
                <w:szCs w:val="26"/>
              </w:rPr>
            </w:pPr>
            <w:r w:rsidRPr="00EE25A1">
              <w:rPr>
                <w:b/>
                <w:bCs/>
                <w:sz w:val="26"/>
                <w:szCs w:val="26"/>
              </w:rPr>
              <w:t>welcome</w:t>
            </w:r>
          </w:p>
          <w:p w14:paraId="2BAF5D26" w14:textId="77777777" w:rsidR="00EE25A1" w:rsidRPr="00EE25A1" w:rsidRDefault="00EE25A1" w:rsidP="00EE25A1">
            <w:pPr>
              <w:rPr>
                <w:b/>
                <w:bCs/>
                <w:sz w:val="26"/>
                <w:szCs w:val="26"/>
              </w:rPr>
            </w:pPr>
            <w:r w:rsidRPr="00EE25A1">
              <w:rPr>
                <w:b/>
                <w:bCs/>
                <w:sz w:val="26"/>
                <w:szCs w:val="26"/>
              </w:rPr>
              <w:t>welcome</w:t>
            </w:r>
          </w:p>
          <w:p w14:paraId="5B312315" w14:textId="77777777" w:rsidR="00C6324C" w:rsidRDefault="00EE25A1" w:rsidP="00EE25A1">
            <w:pPr>
              <w:rPr>
                <w:b/>
                <w:bCs/>
                <w:sz w:val="26"/>
                <w:szCs w:val="26"/>
              </w:rPr>
            </w:pPr>
            <w:r w:rsidRPr="00EE25A1">
              <w:rPr>
                <w:b/>
                <w:bCs/>
                <w:sz w:val="26"/>
                <w:szCs w:val="26"/>
              </w:rPr>
              <w:t>welcome</w:t>
            </w:r>
          </w:p>
          <w:p w14:paraId="2EEBD6E4" w14:textId="1AA3BCD9" w:rsidR="00705188" w:rsidRDefault="00705188" w:rsidP="00EE25A1">
            <w:pPr>
              <w:rPr>
                <w:b/>
                <w:bCs/>
                <w:sz w:val="26"/>
                <w:szCs w:val="26"/>
              </w:rPr>
            </w:pPr>
            <w:proofErr w:type="spellStart"/>
            <w:proofErr w:type="gramStart"/>
            <w:r w:rsidRPr="00705188">
              <w:rPr>
                <w:b/>
                <w:bCs/>
                <w:sz w:val="26"/>
                <w:szCs w:val="26"/>
              </w:rPr>
              <w:t>Iyyipayee</w:t>
            </w:r>
            <w:proofErr w:type="spellEnd"/>
            <w:r w:rsidRPr="00705188">
              <w:rPr>
                <w:b/>
                <w:bCs/>
                <w:sz w:val="26"/>
                <w:szCs w:val="26"/>
              </w:rPr>
              <w:t>..</w:t>
            </w:r>
            <w:proofErr w:type="gramEnd"/>
          </w:p>
        </w:tc>
      </w:tr>
    </w:tbl>
    <w:p w14:paraId="7217E5AE" w14:textId="77777777" w:rsidR="00C6324C" w:rsidRDefault="00C6324C" w:rsidP="00767866">
      <w:pPr>
        <w:rPr>
          <w:b/>
          <w:bCs/>
          <w:sz w:val="26"/>
          <w:szCs w:val="26"/>
        </w:rPr>
      </w:pPr>
    </w:p>
    <w:p w14:paraId="45BCC7FE" w14:textId="183D44BC" w:rsidR="00705188" w:rsidRDefault="002F0139" w:rsidP="00767866">
      <w:pPr>
        <w:rPr>
          <w:b/>
          <w:bCs/>
          <w:sz w:val="26"/>
          <w:szCs w:val="26"/>
        </w:rPr>
      </w:pPr>
      <w:r>
        <w:rPr>
          <w:b/>
          <w:bCs/>
          <w:sz w:val="26"/>
          <w:szCs w:val="26"/>
        </w:rPr>
        <w:t>Example to print 1 to 10 natural numbers</w:t>
      </w:r>
    </w:p>
    <w:tbl>
      <w:tblPr>
        <w:tblStyle w:val="TableGrid"/>
        <w:tblW w:w="0" w:type="auto"/>
        <w:tblLook w:val="04A0" w:firstRow="1" w:lastRow="0" w:firstColumn="1" w:lastColumn="0" w:noHBand="0" w:noVBand="1"/>
      </w:tblPr>
      <w:tblGrid>
        <w:gridCol w:w="8522"/>
      </w:tblGrid>
      <w:tr w:rsidR="002F0139" w14:paraId="0310F964" w14:textId="77777777" w:rsidTr="002F0139">
        <w:tc>
          <w:tcPr>
            <w:tcW w:w="8522" w:type="dxa"/>
          </w:tcPr>
          <w:p w14:paraId="4340A014" w14:textId="77777777" w:rsidR="002F0139" w:rsidRPr="002F0139" w:rsidRDefault="002F0139" w:rsidP="002F0139">
            <w:pPr>
              <w:rPr>
                <w:b/>
                <w:bCs/>
                <w:sz w:val="26"/>
                <w:szCs w:val="26"/>
              </w:rPr>
            </w:pPr>
            <w:r w:rsidRPr="002F0139">
              <w:rPr>
                <w:b/>
                <w:bCs/>
                <w:sz w:val="26"/>
                <w:szCs w:val="26"/>
              </w:rPr>
              <w:t>public class TwentyWhileDemo1 {</w:t>
            </w:r>
          </w:p>
          <w:p w14:paraId="214A064B" w14:textId="77777777" w:rsidR="002F0139" w:rsidRPr="002F0139" w:rsidRDefault="002F0139" w:rsidP="002F0139">
            <w:pPr>
              <w:rPr>
                <w:b/>
                <w:bCs/>
                <w:sz w:val="26"/>
                <w:szCs w:val="26"/>
              </w:rPr>
            </w:pPr>
            <w:r w:rsidRPr="002F0139">
              <w:rPr>
                <w:b/>
                <w:bCs/>
                <w:sz w:val="26"/>
                <w:szCs w:val="26"/>
              </w:rPr>
              <w:t xml:space="preserve">       public static void </w:t>
            </w:r>
            <w:proofErr w:type="gramStart"/>
            <w:r w:rsidRPr="002F0139">
              <w:rPr>
                <w:b/>
                <w:bCs/>
                <w:sz w:val="26"/>
                <w:szCs w:val="26"/>
              </w:rPr>
              <w:t>main(</w:t>
            </w:r>
            <w:proofErr w:type="gramEnd"/>
            <w:r w:rsidRPr="002F0139">
              <w:rPr>
                <w:b/>
                <w:bCs/>
                <w:sz w:val="26"/>
                <w:szCs w:val="26"/>
              </w:rPr>
              <w:t xml:space="preserve">String[] </w:t>
            </w:r>
            <w:proofErr w:type="spellStart"/>
            <w:r w:rsidRPr="002F0139">
              <w:rPr>
                <w:b/>
                <w:bCs/>
                <w:sz w:val="26"/>
                <w:szCs w:val="26"/>
              </w:rPr>
              <w:t>args</w:t>
            </w:r>
            <w:proofErr w:type="spellEnd"/>
            <w:r w:rsidRPr="002F0139">
              <w:rPr>
                <w:b/>
                <w:bCs/>
                <w:sz w:val="26"/>
                <w:szCs w:val="26"/>
              </w:rPr>
              <w:t>) {</w:t>
            </w:r>
          </w:p>
          <w:p w14:paraId="2FE03BB8" w14:textId="77777777" w:rsidR="002F0139" w:rsidRPr="002F0139" w:rsidRDefault="002F0139" w:rsidP="002F0139">
            <w:pPr>
              <w:rPr>
                <w:b/>
                <w:bCs/>
                <w:sz w:val="26"/>
                <w:szCs w:val="26"/>
              </w:rPr>
            </w:pPr>
            <w:r w:rsidRPr="002F0139">
              <w:rPr>
                <w:b/>
                <w:bCs/>
                <w:sz w:val="26"/>
                <w:szCs w:val="26"/>
              </w:rPr>
              <w:t>            /*</w:t>
            </w:r>
          </w:p>
          <w:p w14:paraId="485FDED4" w14:textId="77777777" w:rsidR="002F0139" w:rsidRPr="002F0139" w:rsidRDefault="002F0139" w:rsidP="002F0139">
            <w:pPr>
              <w:rPr>
                <w:b/>
                <w:bCs/>
                <w:sz w:val="26"/>
                <w:szCs w:val="26"/>
              </w:rPr>
            </w:pPr>
            <w:r w:rsidRPr="002F0139">
              <w:rPr>
                <w:b/>
                <w:bCs/>
                <w:sz w:val="26"/>
                <w:szCs w:val="26"/>
              </w:rPr>
              <w:t xml:space="preserve">             1. declare a variable and </w:t>
            </w:r>
            <w:proofErr w:type="spellStart"/>
            <w:r w:rsidRPr="002F0139">
              <w:rPr>
                <w:b/>
                <w:bCs/>
                <w:sz w:val="26"/>
                <w:szCs w:val="26"/>
              </w:rPr>
              <w:t>intialize</w:t>
            </w:r>
            <w:proofErr w:type="spellEnd"/>
            <w:r w:rsidRPr="002F0139">
              <w:rPr>
                <w:b/>
                <w:bCs/>
                <w:sz w:val="26"/>
                <w:szCs w:val="26"/>
              </w:rPr>
              <w:t xml:space="preserve"> it with a starting value</w:t>
            </w:r>
          </w:p>
          <w:p w14:paraId="20F454D1" w14:textId="77777777" w:rsidR="002F0139" w:rsidRPr="002F0139" w:rsidRDefault="002F0139" w:rsidP="002F0139">
            <w:pPr>
              <w:rPr>
                <w:b/>
                <w:bCs/>
                <w:sz w:val="26"/>
                <w:szCs w:val="26"/>
              </w:rPr>
            </w:pPr>
            <w:r w:rsidRPr="002F0139">
              <w:rPr>
                <w:b/>
                <w:bCs/>
                <w:sz w:val="26"/>
                <w:szCs w:val="26"/>
              </w:rPr>
              <w:t>                Task: print welcome 10 times</w:t>
            </w:r>
          </w:p>
          <w:p w14:paraId="58669BAF" w14:textId="77777777" w:rsidR="002F0139" w:rsidRPr="002F0139" w:rsidRDefault="002F0139" w:rsidP="002F0139">
            <w:pPr>
              <w:rPr>
                <w:b/>
                <w:bCs/>
                <w:sz w:val="26"/>
                <w:szCs w:val="26"/>
              </w:rPr>
            </w:pPr>
            <w:r w:rsidRPr="002F0139">
              <w:rPr>
                <w:b/>
                <w:bCs/>
                <w:sz w:val="26"/>
                <w:szCs w:val="26"/>
              </w:rPr>
              <w:t>                1,2,3,4,5,6,7,8,9,10</w:t>
            </w:r>
          </w:p>
          <w:p w14:paraId="736F6688" w14:textId="77777777" w:rsidR="002F0139" w:rsidRPr="002F0139" w:rsidRDefault="002F0139" w:rsidP="002F0139">
            <w:pPr>
              <w:rPr>
                <w:b/>
                <w:bCs/>
                <w:sz w:val="26"/>
                <w:szCs w:val="26"/>
              </w:rPr>
            </w:pPr>
            <w:r w:rsidRPr="002F0139">
              <w:rPr>
                <w:b/>
                <w:bCs/>
                <w:sz w:val="26"/>
                <w:szCs w:val="26"/>
              </w:rPr>
              <w:t>             2. use that variable in the condition (Note: write the condition in such a way that it should become false once the goal is reached)</w:t>
            </w:r>
          </w:p>
          <w:p w14:paraId="13BD6712" w14:textId="77777777" w:rsidR="002F0139" w:rsidRPr="002F0139" w:rsidRDefault="002F0139" w:rsidP="002F0139">
            <w:pPr>
              <w:rPr>
                <w:b/>
                <w:bCs/>
                <w:sz w:val="26"/>
                <w:szCs w:val="26"/>
              </w:rPr>
            </w:pPr>
            <w:r w:rsidRPr="002F0139">
              <w:rPr>
                <w:b/>
                <w:bCs/>
                <w:sz w:val="26"/>
                <w:szCs w:val="26"/>
              </w:rPr>
              <w:t>             3.  update the value of variable</w:t>
            </w:r>
          </w:p>
          <w:p w14:paraId="6427D429" w14:textId="77777777" w:rsidR="002F0139" w:rsidRPr="002F0139" w:rsidRDefault="002F0139" w:rsidP="002F0139">
            <w:pPr>
              <w:rPr>
                <w:b/>
                <w:bCs/>
                <w:sz w:val="26"/>
                <w:szCs w:val="26"/>
              </w:rPr>
            </w:pPr>
            <w:r w:rsidRPr="002F0139">
              <w:rPr>
                <w:b/>
                <w:bCs/>
                <w:sz w:val="26"/>
                <w:szCs w:val="26"/>
              </w:rPr>
              <w:t>             */</w:t>
            </w:r>
          </w:p>
          <w:p w14:paraId="670312B1" w14:textId="77777777" w:rsidR="002F0139" w:rsidRPr="002F0139" w:rsidRDefault="002F0139" w:rsidP="002F0139">
            <w:pPr>
              <w:rPr>
                <w:b/>
                <w:bCs/>
                <w:sz w:val="26"/>
                <w:szCs w:val="26"/>
              </w:rPr>
            </w:pPr>
            <w:r w:rsidRPr="002F0139">
              <w:rPr>
                <w:b/>
                <w:bCs/>
                <w:sz w:val="26"/>
                <w:szCs w:val="26"/>
              </w:rPr>
              <w:t xml:space="preserve">            int </w:t>
            </w:r>
            <w:proofErr w:type="spellStart"/>
            <w:r w:rsidRPr="002F0139">
              <w:rPr>
                <w:b/>
                <w:bCs/>
                <w:sz w:val="26"/>
                <w:szCs w:val="26"/>
              </w:rPr>
              <w:t>i</w:t>
            </w:r>
            <w:proofErr w:type="spellEnd"/>
            <w:r w:rsidRPr="002F0139">
              <w:rPr>
                <w:b/>
                <w:bCs/>
                <w:sz w:val="26"/>
                <w:szCs w:val="26"/>
              </w:rPr>
              <w:t>=1; //</w:t>
            </w:r>
            <w:proofErr w:type="spellStart"/>
            <w:r w:rsidRPr="002F0139">
              <w:rPr>
                <w:b/>
                <w:bCs/>
                <w:sz w:val="26"/>
                <w:szCs w:val="26"/>
              </w:rPr>
              <w:t>i</w:t>
            </w:r>
            <w:proofErr w:type="spellEnd"/>
            <w:r w:rsidRPr="002F0139">
              <w:rPr>
                <w:b/>
                <w:bCs/>
                <w:sz w:val="26"/>
                <w:szCs w:val="26"/>
              </w:rPr>
              <w:t>=1,2,3</w:t>
            </w:r>
          </w:p>
          <w:p w14:paraId="7BF0FC6B" w14:textId="77777777" w:rsidR="002F0139" w:rsidRPr="002F0139" w:rsidRDefault="002F0139" w:rsidP="002F0139">
            <w:pPr>
              <w:rPr>
                <w:b/>
                <w:bCs/>
                <w:sz w:val="26"/>
                <w:szCs w:val="26"/>
              </w:rPr>
            </w:pPr>
            <w:r w:rsidRPr="002F0139">
              <w:rPr>
                <w:b/>
                <w:bCs/>
                <w:sz w:val="26"/>
                <w:szCs w:val="26"/>
              </w:rPr>
              <w:t>            int n=10; //n=1</w:t>
            </w:r>
          </w:p>
          <w:p w14:paraId="67109931" w14:textId="77777777" w:rsidR="002F0139" w:rsidRPr="002F0139" w:rsidRDefault="002F0139" w:rsidP="002F0139">
            <w:pPr>
              <w:rPr>
                <w:b/>
                <w:bCs/>
                <w:sz w:val="26"/>
                <w:szCs w:val="26"/>
              </w:rPr>
            </w:pPr>
            <w:r w:rsidRPr="002F0139">
              <w:rPr>
                <w:b/>
                <w:bCs/>
                <w:sz w:val="26"/>
                <w:szCs w:val="26"/>
              </w:rPr>
              <w:t>            while(</w:t>
            </w:r>
            <w:proofErr w:type="spellStart"/>
            <w:r w:rsidRPr="002F0139">
              <w:rPr>
                <w:b/>
                <w:bCs/>
                <w:sz w:val="26"/>
                <w:szCs w:val="26"/>
              </w:rPr>
              <w:t>i</w:t>
            </w:r>
            <w:proofErr w:type="spellEnd"/>
            <w:r w:rsidRPr="002F0139">
              <w:rPr>
                <w:b/>
                <w:bCs/>
                <w:sz w:val="26"/>
                <w:szCs w:val="26"/>
              </w:rPr>
              <w:t>&lt;=</w:t>
            </w:r>
            <w:proofErr w:type="gramStart"/>
            <w:r w:rsidRPr="002F0139">
              <w:rPr>
                <w:b/>
                <w:bCs/>
                <w:sz w:val="26"/>
                <w:szCs w:val="26"/>
              </w:rPr>
              <w:t>n){</w:t>
            </w:r>
            <w:proofErr w:type="gramEnd"/>
          </w:p>
          <w:p w14:paraId="02D1E49D" w14:textId="77777777" w:rsidR="002F0139" w:rsidRPr="002F0139" w:rsidRDefault="002F0139" w:rsidP="002F0139">
            <w:pPr>
              <w:rPr>
                <w:b/>
                <w:bCs/>
                <w:sz w:val="26"/>
                <w:szCs w:val="26"/>
              </w:rPr>
            </w:pPr>
            <w:r w:rsidRPr="002F0139">
              <w:rPr>
                <w:b/>
                <w:bCs/>
                <w:sz w:val="26"/>
                <w:szCs w:val="26"/>
              </w:rPr>
              <w:t xml:space="preserve">                </w:t>
            </w:r>
            <w:proofErr w:type="spellStart"/>
            <w:r w:rsidRPr="002F0139">
              <w:rPr>
                <w:b/>
                <w:bCs/>
                <w:sz w:val="26"/>
                <w:szCs w:val="26"/>
              </w:rPr>
              <w:t>System.out.println</w:t>
            </w:r>
            <w:proofErr w:type="spellEnd"/>
            <w:r w:rsidRPr="002F0139">
              <w:rPr>
                <w:b/>
                <w:bCs/>
                <w:sz w:val="26"/>
                <w:szCs w:val="26"/>
              </w:rPr>
              <w:t>(</w:t>
            </w:r>
            <w:proofErr w:type="spellStart"/>
            <w:r w:rsidRPr="002F0139">
              <w:rPr>
                <w:b/>
                <w:bCs/>
                <w:sz w:val="26"/>
                <w:szCs w:val="26"/>
              </w:rPr>
              <w:t>i</w:t>
            </w:r>
            <w:proofErr w:type="spellEnd"/>
            <w:r w:rsidRPr="002F0139">
              <w:rPr>
                <w:b/>
                <w:bCs/>
                <w:sz w:val="26"/>
                <w:szCs w:val="26"/>
              </w:rPr>
              <w:t>);</w:t>
            </w:r>
          </w:p>
          <w:p w14:paraId="493C1F85" w14:textId="77777777" w:rsidR="002F0139" w:rsidRPr="002F0139" w:rsidRDefault="002F0139" w:rsidP="002F0139">
            <w:pPr>
              <w:rPr>
                <w:b/>
                <w:bCs/>
                <w:sz w:val="26"/>
                <w:szCs w:val="26"/>
              </w:rPr>
            </w:pPr>
            <w:r w:rsidRPr="002F0139">
              <w:rPr>
                <w:b/>
                <w:bCs/>
                <w:sz w:val="26"/>
                <w:szCs w:val="26"/>
              </w:rPr>
              <w:t xml:space="preserve">                </w:t>
            </w:r>
            <w:proofErr w:type="spellStart"/>
            <w:r w:rsidRPr="002F0139">
              <w:rPr>
                <w:b/>
                <w:bCs/>
                <w:sz w:val="26"/>
                <w:szCs w:val="26"/>
              </w:rPr>
              <w:t>i</w:t>
            </w:r>
            <w:proofErr w:type="spellEnd"/>
            <w:r w:rsidRPr="002F0139">
              <w:rPr>
                <w:b/>
                <w:bCs/>
                <w:sz w:val="26"/>
                <w:szCs w:val="26"/>
              </w:rPr>
              <w:t>++</w:t>
            </w:r>
            <w:proofErr w:type="gramStart"/>
            <w:r w:rsidRPr="002F0139">
              <w:rPr>
                <w:b/>
                <w:bCs/>
                <w:sz w:val="26"/>
                <w:szCs w:val="26"/>
              </w:rPr>
              <w:t>;  /</w:t>
            </w:r>
            <w:proofErr w:type="gramEnd"/>
            <w:r w:rsidRPr="002F0139">
              <w:rPr>
                <w:b/>
                <w:bCs/>
                <w:sz w:val="26"/>
                <w:szCs w:val="26"/>
              </w:rPr>
              <w:t>/i=i+1</w:t>
            </w:r>
          </w:p>
          <w:p w14:paraId="22920BE9" w14:textId="77777777" w:rsidR="002F0139" w:rsidRPr="002F0139" w:rsidRDefault="002F0139" w:rsidP="002F0139">
            <w:pPr>
              <w:rPr>
                <w:b/>
                <w:bCs/>
                <w:sz w:val="26"/>
                <w:szCs w:val="26"/>
              </w:rPr>
            </w:pPr>
            <w:r w:rsidRPr="002F0139">
              <w:rPr>
                <w:b/>
                <w:bCs/>
                <w:sz w:val="26"/>
                <w:szCs w:val="26"/>
              </w:rPr>
              <w:t>            }</w:t>
            </w:r>
          </w:p>
          <w:p w14:paraId="57DFA4E9" w14:textId="77777777" w:rsidR="002F0139" w:rsidRPr="002F0139" w:rsidRDefault="002F0139" w:rsidP="002F0139">
            <w:pPr>
              <w:rPr>
                <w:b/>
                <w:bCs/>
                <w:sz w:val="26"/>
                <w:szCs w:val="26"/>
              </w:rPr>
            </w:pPr>
            <w:r w:rsidRPr="002F0139">
              <w:rPr>
                <w:b/>
                <w:bCs/>
                <w:sz w:val="26"/>
                <w:szCs w:val="26"/>
              </w:rPr>
              <w:t xml:space="preserve">            </w:t>
            </w:r>
            <w:proofErr w:type="spellStart"/>
            <w:r w:rsidRPr="002F0139">
              <w:rPr>
                <w:b/>
                <w:bCs/>
                <w:sz w:val="26"/>
                <w:szCs w:val="26"/>
              </w:rPr>
              <w:t>System.out.println</w:t>
            </w:r>
            <w:proofErr w:type="spellEnd"/>
            <w:r w:rsidRPr="002F0139">
              <w:rPr>
                <w:b/>
                <w:bCs/>
                <w:sz w:val="26"/>
                <w:szCs w:val="26"/>
              </w:rPr>
              <w:t>("</w:t>
            </w:r>
            <w:proofErr w:type="spellStart"/>
            <w:proofErr w:type="gramStart"/>
            <w:r w:rsidRPr="002F0139">
              <w:rPr>
                <w:b/>
                <w:bCs/>
                <w:sz w:val="26"/>
                <w:szCs w:val="26"/>
              </w:rPr>
              <w:t>Iyyipayee</w:t>
            </w:r>
            <w:proofErr w:type="spellEnd"/>
            <w:r w:rsidRPr="002F0139">
              <w:rPr>
                <w:b/>
                <w:bCs/>
                <w:sz w:val="26"/>
                <w:szCs w:val="26"/>
              </w:rPr>
              <w:t>..</w:t>
            </w:r>
            <w:proofErr w:type="gramEnd"/>
            <w:r w:rsidRPr="002F0139">
              <w:rPr>
                <w:b/>
                <w:bCs/>
                <w:sz w:val="26"/>
                <w:szCs w:val="26"/>
              </w:rPr>
              <w:t>");</w:t>
            </w:r>
          </w:p>
          <w:p w14:paraId="39C6727C" w14:textId="77777777" w:rsidR="002F0139" w:rsidRPr="002F0139" w:rsidRDefault="002F0139" w:rsidP="002F0139">
            <w:pPr>
              <w:rPr>
                <w:b/>
                <w:bCs/>
                <w:sz w:val="26"/>
                <w:szCs w:val="26"/>
              </w:rPr>
            </w:pPr>
          </w:p>
          <w:p w14:paraId="0D22D1D9" w14:textId="77777777" w:rsidR="002F0139" w:rsidRPr="002F0139" w:rsidRDefault="002F0139" w:rsidP="002F0139">
            <w:pPr>
              <w:rPr>
                <w:b/>
                <w:bCs/>
                <w:sz w:val="26"/>
                <w:szCs w:val="26"/>
              </w:rPr>
            </w:pPr>
            <w:r w:rsidRPr="002F0139">
              <w:rPr>
                <w:b/>
                <w:bCs/>
                <w:sz w:val="26"/>
                <w:szCs w:val="26"/>
              </w:rPr>
              <w:t>       }</w:t>
            </w:r>
          </w:p>
          <w:p w14:paraId="350B914D" w14:textId="77777777" w:rsidR="002F0139" w:rsidRDefault="002F0139" w:rsidP="00767866">
            <w:pPr>
              <w:rPr>
                <w:b/>
                <w:bCs/>
                <w:sz w:val="26"/>
                <w:szCs w:val="26"/>
              </w:rPr>
            </w:pPr>
            <w:r w:rsidRPr="002F0139">
              <w:rPr>
                <w:b/>
                <w:bCs/>
                <w:sz w:val="26"/>
                <w:szCs w:val="26"/>
              </w:rPr>
              <w:t>}</w:t>
            </w:r>
          </w:p>
          <w:p w14:paraId="28F50896" w14:textId="77777777" w:rsidR="002F0139" w:rsidRDefault="002F0139" w:rsidP="00767866">
            <w:pPr>
              <w:rPr>
                <w:b/>
                <w:bCs/>
                <w:sz w:val="26"/>
                <w:szCs w:val="26"/>
              </w:rPr>
            </w:pPr>
            <w:r>
              <w:rPr>
                <w:b/>
                <w:bCs/>
                <w:sz w:val="26"/>
                <w:szCs w:val="26"/>
              </w:rPr>
              <w:t>Output:</w:t>
            </w:r>
          </w:p>
          <w:p w14:paraId="0B89C2AD" w14:textId="77777777" w:rsidR="00185AA5" w:rsidRPr="00185AA5" w:rsidRDefault="00185AA5" w:rsidP="00185AA5">
            <w:pPr>
              <w:rPr>
                <w:b/>
                <w:bCs/>
                <w:sz w:val="26"/>
                <w:szCs w:val="26"/>
              </w:rPr>
            </w:pPr>
            <w:r w:rsidRPr="00185AA5">
              <w:rPr>
                <w:b/>
                <w:bCs/>
                <w:sz w:val="26"/>
                <w:szCs w:val="26"/>
              </w:rPr>
              <w:t>1</w:t>
            </w:r>
          </w:p>
          <w:p w14:paraId="3EFE24AA" w14:textId="77777777" w:rsidR="00185AA5" w:rsidRPr="00185AA5" w:rsidRDefault="00185AA5" w:rsidP="00185AA5">
            <w:pPr>
              <w:rPr>
                <w:b/>
                <w:bCs/>
                <w:sz w:val="26"/>
                <w:szCs w:val="26"/>
              </w:rPr>
            </w:pPr>
            <w:r w:rsidRPr="00185AA5">
              <w:rPr>
                <w:b/>
                <w:bCs/>
                <w:sz w:val="26"/>
                <w:szCs w:val="26"/>
              </w:rPr>
              <w:t>2</w:t>
            </w:r>
          </w:p>
          <w:p w14:paraId="36D161FA" w14:textId="77777777" w:rsidR="00185AA5" w:rsidRPr="00185AA5" w:rsidRDefault="00185AA5" w:rsidP="00185AA5">
            <w:pPr>
              <w:rPr>
                <w:b/>
                <w:bCs/>
                <w:sz w:val="26"/>
                <w:szCs w:val="26"/>
              </w:rPr>
            </w:pPr>
            <w:r w:rsidRPr="00185AA5">
              <w:rPr>
                <w:b/>
                <w:bCs/>
                <w:sz w:val="26"/>
                <w:szCs w:val="26"/>
              </w:rPr>
              <w:t>3</w:t>
            </w:r>
          </w:p>
          <w:p w14:paraId="19A893F5" w14:textId="77777777" w:rsidR="00185AA5" w:rsidRPr="00185AA5" w:rsidRDefault="00185AA5" w:rsidP="00185AA5">
            <w:pPr>
              <w:rPr>
                <w:b/>
                <w:bCs/>
                <w:sz w:val="26"/>
                <w:szCs w:val="26"/>
              </w:rPr>
            </w:pPr>
            <w:r w:rsidRPr="00185AA5">
              <w:rPr>
                <w:b/>
                <w:bCs/>
                <w:sz w:val="26"/>
                <w:szCs w:val="26"/>
              </w:rPr>
              <w:t>4</w:t>
            </w:r>
          </w:p>
          <w:p w14:paraId="7340D333" w14:textId="77777777" w:rsidR="00185AA5" w:rsidRPr="00185AA5" w:rsidRDefault="00185AA5" w:rsidP="00185AA5">
            <w:pPr>
              <w:rPr>
                <w:b/>
                <w:bCs/>
                <w:sz w:val="26"/>
                <w:szCs w:val="26"/>
              </w:rPr>
            </w:pPr>
            <w:r w:rsidRPr="00185AA5">
              <w:rPr>
                <w:b/>
                <w:bCs/>
                <w:sz w:val="26"/>
                <w:szCs w:val="26"/>
              </w:rPr>
              <w:t>5</w:t>
            </w:r>
          </w:p>
          <w:p w14:paraId="18F34A62" w14:textId="77777777" w:rsidR="00185AA5" w:rsidRPr="00185AA5" w:rsidRDefault="00185AA5" w:rsidP="00185AA5">
            <w:pPr>
              <w:rPr>
                <w:b/>
                <w:bCs/>
                <w:sz w:val="26"/>
                <w:szCs w:val="26"/>
              </w:rPr>
            </w:pPr>
            <w:r w:rsidRPr="00185AA5">
              <w:rPr>
                <w:b/>
                <w:bCs/>
                <w:sz w:val="26"/>
                <w:szCs w:val="26"/>
              </w:rPr>
              <w:t>6</w:t>
            </w:r>
          </w:p>
          <w:p w14:paraId="48795902" w14:textId="77777777" w:rsidR="00185AA5" w:rsidRPr="00185AA5" w:rsidRDefault="00185AA5" w:rsidP="00185AA5">
            <w:pPr>
              <w:rPr>
                <w:b/>
                <w:bCs/>
                <w:sz w:val="26"/>
                <w:szCs w:val="26"/>
              </w:rPr>
            </w:pPr>
            <w:r w:rsidRPr="00185AA5">
              <w:rPr>
                <w:b/>
                <w:bCs/>
                <w:sz w:val="26"/>
                <w:szCs w:val="26"/>
              </w:rPr>
              <w:t>7</w:t>
            </w:r>
          </w:p>
          <w:p w14:paraId="72587F89" w14:textId="77777777" w:rsidR="00185AA5" w:rsidRPr="00185AA5" w:rsidRDefault="00185AA5" w:rsidP="00185AA5">
            <w:pPr>
              <w:rPr>
                <w:b/>
                <w:bCs/>
                <w:sz w:val="26"/>
                <w:szCs w:val="26"/>
              </w:rPr>
            </w:pPr>
            <w:r w:rsidRPr="00185AA5">
              <w:rPr>
                <w:b/>
                <w:bCs/>
                <w:sz w:val="26"/>
                <w:szCs w:val="26"/>
              </w:rPr>
              <w:t>8</w:t>
            </w:r>
          </w:p>
          <w:p w14:paraId="4821947E" w14:textId="77777777" w:rsidR="00185AA5" w:rsidRPr="00185AA5" w:rsidRDefault="00185AA5" w:rsidP="00185AA5">
            <w:pPr>
              <w:rPr>
                <w:b/>
                <w:bCs/>
                <w:sz w:val="26"/>
                <w:szCs w:val="26"/>
              </w:rPr>
            </w:pPr>
            <w:r w:rsidRPr="00185AA5">
              <w:rPr>
                <w:b/>
                <w:bCs/>
                <w:sz w:val="26"/>
                <w:szCs w:val="26"/>
              </w:rPr>
              <w:lastRenderedPageBreak/>
              <w:t>9</w:t>
            </w:r>
          </w:p>
          <w:p w14:paraId="61FEB274" w14:textId="4B4A8B00" w:rsidR="002F0139" w:rsidRDefault="00185AA5" w:rsidP="00185AA5">
            <w:pPr>
              <w:rPr>
                <w:b/>
                <w:bCs/>
                <w:sz w:val="26"/>
                <w:szCs w:val="26"/>
              </w:rPr>
            </w:pPr>
            <w:r w:rsidRPr="00185AA5">
              <w:rPr>
                <w:b/>
                <w:bCs/>
                <w:sz w:val="26"/>
                <w:szCs w:val="26"/>
              </w:rPr>
              <w:t>10</w:t>
            </w:r>
          </w:p>
        </w:tc>
      </w:tr>
    </w:tbl>
    <w:p w14:paraId="08E7AA8E" w14:textId="77777777" w:rsidR="002F0139" w:rsidRDefault="002F0139" w:rsidP="00767866">
      <w:pPr>
        <w:rPr>
          <w:b/>
          <w:bCs/>
          <w:sz w:val="26"/>
          <w:szCs w:val="26"/>
        </w:rPr>
      </w:pPr>
    </w:p>
    <w:p w14:paraId="3CC5A68F" w14:textId="7A757A77" w:rsidR="00185AA5" w:rsidRDefault="00B53644" w:rsidP="00767866">
      <w:pPr>
        <w:rPr>
          <w:b/>
          <w:bCs/>
          <w:sz w:val="26"/>
          <w:szCs w:val="26"/>
        </w:rPr>
      </w:pPr>
      <w:r>
        <w:rPr>
          <w:b/>
          <w:bCs/>
          <w:sz w:val="26"/>
          <w:szCs w:val="26"/>
        </w:rPr>
        <w:t>Program to print 1 to 10 even numbers</w:t>
      </w:r>
    </w:p>
    <w:tbl>
      <w:tblPr>
        <w:tblStyle w:val="TableGrid"/>
        <w:tblW w:w="0" w:type="auto"/>
        <w:tblLook w:val="04A0" w:firstRow="1" w:lastRow="0" w:firstColumn="1" w:lastColumn="0" w:noHBand="0" w:noVBand="1"/>
      </w:tblPr>
      <w:tblGrid>
        <w:gridCol w:w="8522"/>
      </w:tblGrid>
      <w:tr w:rsidR="00593387" w14:paraId="21052314" w14:textId="77777777" w:rsidTr="00593387">
        <w:tc>
          <w:tcPr>
            <w:tcW w:w="8522" w:type="dxa"/>
          </w:tcPr>
          <w:p w14:paraId="39503239" w14:textId="77777777" w:rsidR="00593387" w:rsidRPr="00593387" w:rsidRDefault="00593387" w:rsidP="00593387">
            <w:pPr>
              <w:rPr>
                <w:b/>
                <w:bCs/>
                <w:sz w:val="26"/>
                <w:szCs w:val="26"/>
              </w:rPr>
            </w:pPr>
            <w:r w:rsidRPr="00593387">
              <w:rPr>
                <w:b/>
                <w:bCs/>
                <w:sz w:val="26"/>
                <w:szCs w:val="26"/>
              </w:rPr>
              <w:t>public class TwentyWhileDemo1 {</w:t>
            </w:r>
          </w:p>
          <w:p w14:paraId="54A39164" w14:textId="77777777" w:rsidR="00593387" w:rsidRPr="00593387" w:rsidRDefault="00593387" w:rsidP="00593387">
            <w:pPr>
              <w:rPr>
                <w:b/>
                <w:bCs/>
                <w:sz w:val="26"/>
                <w:szCs w:val="26"/>
              </w:rPr>
            </w:pPr>
            <w:r w:rsidRPr="00593387">
              <w:rPr>
                <w:b/>
                <w:bCs/>
                <w:sz w:val="26"/>
                <w:szCs w:val="26"/>
              </w:rPr>
              <w:t xml:space="preserve">       public static void </w:t>
            </w:r>
            <w:proofErr w:type="gramStart"/>
            <w:r w:rsidRPr="00593387">
              <w:rPr>
                <w:b/>
                <w:bCs/>
                <w:sz w:val="26"/>
                <w:szCs w:val="26"/>
              </w:rPr>
              <w:t>main(</w:t>
            </w:r>
            <w:proofErr w:type="gramEnd"/>
            <w:r w:rsidRPr="00593387">
              <w:rPr>
                <w:b/>
                <w:bCs/>
                <w:sz w:val="26"/>
                <w:szCs w:val="26"/>
              </w:rPr>
              <w:t xml:space="preserve">String[] </w:t>
            </w:r>
            <w:proofErr w:type="spellStart"/>
            <w:r w:rsidRPr="00593387">
              <w:rPr>
                <w:b/>
                <w:bCs/>
                <w:sz w:val="26"/>
                <w:szCs w:val="26"/>
              </w:rPr>
              <w:t>args</w:t>
            </w:r>
            <w:proofErr w:type="spellEnd"/>
            <w:r w:rsidRPr="00593387">
              <w:rPr>
                <w:b/>
                <w:bCs/>
                <w:sz w:val="26"/>
                <w:szCs w:val="26"/>
              </w:rPr>
              <w:t>) {</w:t>
            </w:r>
          </w:p>
          <w:p w14:paraId="220D9D9E" w14:textId="77777777" w:rsidR="00593387" w:rsidRPr="00593387" w:rsidRDefault="00593387" w:rsidP="00593387">
            <w:pPr>
              <w:rPr>
                <w:b/>
                <w:bCs/>
                <w:sz w:val="26"/>
                <w:szCs w:val="26"/>
              </w:rPr>
            </w:pPr>
            <w:r w:rsidRPr="00593387">
              <w:rPr>
                <w:b/>
                <w:bCs/>
                <w:sz w:val="26"/>
                <w:szCs w:val="26"/>
              </w:rPr>
              <w:t>            /*</w:t>
            </w:r>
          </w:p>
          <w:p w14:paraId="7F648CA3" w14:textId="77777777" w:rsidR="00593387" w:rsidRPr="00593387" w:rsidRDefault="00593387" w:rsidP="00593387">
            <w:pPr>
              <w:rPr>
                <w:b/>
                <w:bCs/>
                <w:sz w:val="26"/>
                <w:szCs w:val="26"/>
              </w:rPr>
            </w:pPr>
            <w:r w:rsidRPr="00593387">
              <w:rPr>
                <w:b/>
                <w:bCs/>
                <w:sz w:val="26"/>
                <w:szCs w:val="26"/>
              </w:rPr>
              <w:t xml:space="preserve">             1. declare a variable and </w:t>
            </w:r>
            <w:proofErr w:type="spellStart"/>
            <w:r w:rsidRPr="00593387">
              <w:rPr>
                <w:b/>
                <w:bCs/>
                <w:sz w:val="26"/>
                <w:szCs w:val="26"/>
              </w:rPr>
              <w:t>intialize</w:t>
            </w:r>
            <w:proofErr w:type="spellEnd"/>
            <w:r w:rsidRPr="00593387">
              <w:rPr>
                <w:b/>
                <w:bCs/>
                <w:sz w:val="26"/>
                <w:szCs w:val="26"/>
              </w:rPr>
              <w:t xml:space="preserve"> it with a starting value</w:t>
            </w:r>
          </w:p>
          <w:p w14:paraId="4F744C0A" w14:textId="77777777" w:rsidR="00593387" w:rsidRPr="00593387" w:rsidRDefault="00593387" w:rsidP="00593387">
            <w:pPr>
              <w:rPr>
                <w:b/>
                <w:bCs/>
                <w:sz w:val="26"/>
                <w:szCs w:val="26"/>
              </w:rPr>
            </w:pPr>
            <w:r w:rsidRPr="00593387">
              <w:rPr>
                <w:b/>
                <w:bCs/>
                <w:sz w:val="26"/>
                <w:szCs w:val="26"/>
              </w:rPr>
              <w:t>                Task: print welcome 10 times</w:t>
            </w:r>
          </w:p>
          <w:p w14:paraId="3B95FB2B" w14:textId="77777777" w:rsidR="00593387" w:rsidRPr="00593387" w:rsidRDefault="00593387" w:rsidP="00593387">
            <w:pPr>
              <w:rPr>
                <w:b/>
                <w:bCs/>
                <w:sz w:val="26"/>
                <w:szCs w:val="26"/>
              </w:rPr>
            </w:pPr>
            <w:r w:rsidRPr="00593387">
              <w:rPr>
                <w:b/>
                <w:bCs/>
                <w:sz w:val="26"/>
                <w:szCs w:val="26"/>
              </w:rPr>
              <w:t>                1,2,3,4,5,6,7,8,9,10</w:t>
            </w:r>
          </w:p>
          <w:p w14:paraId="03D16ACE" w14:textId="77777777" w:rsidR="00593387" w:rsidRPr="00593387" w:rsidRDefault="00593387" w:rsidP="00593387">
            <w:pPr>
              <w:rPr>
                <w:b/>
                <w:bCs/>
                <w:sz w:val="26"/>
                <w:szCs w:val="26"/>
              </w:rPr>
            </w:pPr>
            <w:r w:rsidRPr="00593387">
              <w:rPr>
                <w:b/>
                <w:bCs/>
                <w:sz w:val="26"/>
                <w:szCs w:val="26"/>
              </w:rPr>
              <w:t>             2. use that variable in the condition (Note: write the condition in such a way that it should become false once the goal is reached)</w:t>
            </w:r>
          </w:p>
          <w:p w14:paraId="13FB0D92" w14:textId="77777777" w:rsidR="00593387" w:rsidRPr="00593387" w:rsidRDefault="00593387" w:rsidP="00593387">
            <w:pPr>
              <w:rPr>
                <w:b/>
                <w:bCs/>
                <w:sz w:val="26"/>
                <w:szCs w:val="26"/>
              </w:rPr>
            </w:pPr>
            <w:r w:rsidRPr="00593387">
              <w:rPr>
                <w:b/>
                <w:bCs/>
                <w:sz w:val="26"/>
                <w:szCs w:val="26"/>
              </w:rPr>
              <w:t>             3.  update the value of variable</w:t>
            </w:r>
          </w:p>
          <w:p w14:paraId="21445E60" w14:textId="77777777" w:rsidR="00593387" w:rsidRPr="00593387" w:rsidRDefault="00593387" w:rsidP="00593387">
            <w:pPr>
              <w:rPr>
                <w:b/>
                <w:bCs/>
                <w:sz w:val="26"/>
                <w:szCs w:val="26"/>
              </w:rPr>
            </w:pPr>
            <w:r w:rsidRPr="00593387">
              <w:rPr>
                <w:b/>
                <w:bCs/>
                <w:sz w:val="26"/>
                <w:szCs w:val="26"/>
              </w:rPr>
              <w:t>             */</w:t>
            </w:r>
          </w:p>
          <w:p w14:paraId="56E55587" w14:textId="77777777" w:rsidR="00593387" w:rsidRPr="00593387" w:rsidRDefault="00593387" w:rsidP="00593387">
            <w:pPr>
              <w:rPr>
                <w:b/>
                <w:bCs/>
                <w:sz w:val="26"/>
                <w:szCs w:val="26"/>
              </w:rPr>
            </w:pPr>
            <w:r w:rsidRPr="00593387">
              <w:rPr>
                <w:b/>
                <w:bCs/>
                <w:sz w:val="26"/>
                <w:szCs w:val="26"/>
              </w:rPr>
              <w:t xml:space="preserve">            int </w:t>
            </w:r>
            <w:proofErr w:type="spellStart"/>
            <w:r w:rsidRPr="00593387">
              <w:rPr>
                <w:b/>
                <w:bCs/>
                <w:sz w:val="26"/>
                <w:szCs w:val="26"/>
              </w:rPr>
              <w:t>i</w:t>
            </w:r>
            <w:proofErr w:type="spellEnd"/>
            <w:r w:rsidRPr="00593387">
              <w:rPr>
                <w:b/>
                <w:bCs/>
                <w:sz w:val="26"/>
                <w:szCs w:val="26"/>
              </w:rPr>
              <w:t>=2; //i=2,4</w:t>
            </w:r>
          </w:p>
          <w:p w14:paraId="370EEEEA" w14:textId="77777777" w:rsidR="00593387" w:rsidRPr="00593387" w:rsidRDefault="00593387" w:rsidP="00593387">
            <w:pPr>
              <w:rPr>
                <w:b/>
                <w:bCs/>
                <w:sz w:val="26"/>
                <w:szCs w:val="26"/>
              </w:rPr>
            </w:pPr>
            <w:r w:rsidRPr="00593387">
              <w:rPr>
                <w:b/>
                <w:bCs/>
                <w:sz w:val="26"/>
                <w:szCs w:val="26"/>
              </w:rPr>
              <w:t>            int n=10; //n=1</w:t>
            </w:r>
          </w:p>
          <w:p w14:paraId="52F05CCD" w14:textId="77777777" w:rsidR="00593387" w:rsidRPr="00593387" w:rsidRDefault="00593387" w:rsidP="00593387">
            <w:pPr>
              <w:rPr>
                <w:b/>
                <w:bCs/>
                <w:sz w:val="26"/>
                <w:szCs w:val="26"/>
              </w:rPr>
            </w:pPr>
            <w:r w:rsidRPr="00593387">
              <w:rPr>
                <w:b/>
                <w:bCs/>
                <w:sz w:val="26"/>
                <w:szCs w:val="26"/>
              </w:rPr>
              <w:t>            while(</w:t>
            </w:r>
            <w:proofErr w:type="spellStart"/>
            <w:r w:rsidRPr="00593387">
              <w:rPr>
                <w:b/>
                <w:bCs/>
                <w:sz w:val="26"/>
                <w:szCs w:val="26"/>
              </w:rPr>
              <w:t>i</w:t>
            </w:r>
            <w:proofErr w:type="spellEnd"/>
            <w:r w:rsidRPr="00593387">
              <w:rPr>
                <w:b/>
                <w:bCs/>
                <w:sz w:val="26"/>
                <w:szCs w:val="26"/>
              </w:rPr>
              <w:t>&lt;=</w:t>
            </w:r>
            <w:proofErr w:type="gramStart"/>
            <w:r w:rsidRPr="00593387">
              <w:rPr>
                <w:b/>
                <w:bCs/>
                <w:sz w:val="26"/>
                <w:szCs w:val="26"/>
              </w:rPr>
              <w:t>n){</w:t>
            </w:r>
            <w:proofErr w:type="gramEnd"/>
          </w:p>
          <w:p w14:paraId="6A24FD7C" w14:textId="77777777" w:rsidR="00593387" w:rsidRPr="00593387" w:rsidRDefault="00593387" w:rsidP="00593387">
            <w:pPr>
              <w:rPr>
                <w:b/>
                <w:bCs/>
                <w:sz w:val="26"/>
                <w:szCs w:val="26"/>
              </w:rPr>
            </w:pPr>
            <w:r w:rsidRPr="00593387">
              <w:rPr>
                <w:b/>
                <w:bCs/>
                <w:sz w:val="26"/>
                <w:szCs w:val="26"/>
              </w:rPr>
              <w:t xml:space="preserve">                </w:t>
            </w:r>
            <w:proofErr w:type="spellStart"/>
            <w:r w:rsidRPr="00593387">
              <w:rPr>
                <w:b/>
                <w:bCs/>
                <w:sz w:val="26"/>
                <w:szCs w:val="26"/>
              </w:rPr>
              <w:t>System.out.println</w:t>
            </w:r>
            <w:proofErr w:type="spellEnd"/>
            <w:r w:rsidRPr="00593387">
              <w:rPr>
                <w:b/>
                <w:bCs/>
                <w:sz w:val="26"/>
                <w:szCs w:val="26"/>
              </w:rPr>
              <w:t>(</w:t>
            </w:r>
            <w:proofErr w:type="spellStart"/>
            <w:r w:rsidRPr="00593387">
              <w:rPr>
                <w:b/>
                <w:bCs/>
                <w:sz w:val="26"/>
                <w:szCs w:val="26"/>
              </w:rPr>
              <w:t>i</w:t>
            </w:r>
            <w:proofErr w:type="spellEnd"/>
            <w:r w:rsidRPr="00593387">
              <w:rPr>
                <w:b/>
                <w:bCs/>
                <w:sz w:val="26"/>
                <w:szCs w:val="26"/>
              </w:rPr>
              <w:t>);</w:t>
            </w:r>
          </w:p>
          <w:p w14:paraId="281D7629" w14:textId="77777777" w:rsidR="00593387" w:rsidRPr="00593387" w:rsidRDefault="00593387" w:rsidP="00593387">
            <w:pPr>
              <w:rPr>
                <w:b/>
                <w:bCs/>
                <w:sz w:val="26"/>
                <w:szCs w:val="26"/>
              </w:rPr>
            </w:pPr>
            <w:r w:rsidRPr="00593387">
              <w:rPr>
                <w:b/>
                <w:bCs/>
                <w:sz w:val="26"/>
                <w:szCs w:val="26"/>
              </w:rPr>
              <w:t xml:space="preserve">                </w:t>
            </w:r>
            <w:proofErr w:type="spellStart"/>
            <w:r w:rsidRPr="00593387">
              <w:rPr>
                <w:b/>
                <w:bCs/>
                <w:sz w:val="26"/>
                <w:szCs w:val="26"/>
              </w:rPr>
              <w:t>i</w:t>
            </w:r>
            <w:proofErr w:type="spellEnd"/>
            <w:r w:rsidRPr="00593387">
              <w:rPr>
                <w:b/>
                <w:bCs/>
                <w:sz w:val="26"/>
                <w:szCs w:val="26"/>
              </w:rPr>
              <w:t>=i+2;</w:t>
            </w:r>
          </w:p>
          <w:p w14:paraId="0D4ABCE4" w14:textId="77777777" w:rsidR="00593387" w:rsidRPr="00593387" w:rsidRDefault="00593387" w:rsidP="00593387">
            <w:pPr>
              <w:rPr>
                <w:b/>
                <w:bCs/>
                <w:sz w:val="26"/>
                <w:szCs w:val="26"/>
              </w:rPr>
            </w:pPr>
            <w:r w:rsidRPr="00593387">
              <w:rPr>
                <w:b/>
                <w:bCs/>
                <w:sz w:val="26"/>
                <w:szCs w:val="26"/>
              </w:rPr>
              <w:t>            }</w:t>
            </w:r>
          </w:p>
          <w:p w14:paraId="073D40F0" w14:textId="77777777" w:rsidR="00593387" w:rsidRPr="00593387" w:rsidRDefault="00593387" w:rsidP="00593387">
            <w:pPr>
              <w:rPr>
                <w:b/>
                <w:bCs/>
                <w:sz w:val="26"/>
                <w:szCs w:val="26"/>
              </w:rPr>
            </w:pPr>
            <w:r w:rsidRPr="00593387">
              <w:rPr>
                <w:b/>
                <w:bCs/>
                <w:sz w:val="26"/>
                <w:szCs w:val="26"/>
              </w:rPr>
              <w:t xml:space="preserve">            </w:t>
            </w:r>
            <w:proofErr w:type="spellStart"/>
            <w:r w:rsidRPr="00593387">
              <w:rPr>
                <w:b/>
                <w:bCs/>
                <w:sz w:val="26"/>
                <w:szCs w:val="26"/>
              </w:rPr>
              <w:t>System.out.println</w:t>
            </w:r>
            <w:proofErr w:type="spellEnd"/>
            <w:r w:rsidRPr="00593387">
              <w:rPr>
                <w:b/>
                <w:bCs/>
                <w:sz w:val="26"/>
                <w:szCs w:val="26"/>
              </w:rPr>
              <w:t>("</w:t>
            </w:r>
            <w:proofErr w:type="spellStart"/>
            <w:proofErr w:type="gramStart"/>
            <w:r w:rsidRPr="00593387">
              <w:rPr>
                <w:b/>
                <w:bCs/>
                <w:sz w:val="26"/>
                <w:szCs w:val="26"/>
              </w:rPr>
              <w:t>Iyyipayee</w:t>
            </w:r>
            <w:proofErr w:type="spellEnd"/>
            <w:r w:rsidRPr="00593387">
              <w:rPr>
                <w:b/>
                <w:bCs/>
                <w:sz w:val="26"/>
                <w:szCs w:val="26"/>
              </w:rPr>
              <w:t>..</w:t>
            </w:r>
            <w:proofErr w:type="gramEnd"/>
            <w:r w:rsidRPr="00593387">
              <w:rPr>
                <w:b/>
                <w:bCs/>
                <w:sz w:val="26"/>
                <w:szCs w:val="26"/>
              </w:rPr>
              <w:t>");</w:t>
            </w:r>
          </w:p>
          <w:p w14:paraId="53F0DCF3" w14:textId="77777777" w:rsidR="00593387" w:rsidRPr="00593387" w:rsidRDefault="00593387" w:rsidP="00593387">
            <w:pPr>
              <w:rPr>
                <w:b/>
                <w:bCs/>
                <w:sz w:val="26"/>
                <w:szCs w:val="26"/>
              </w:rPr>
            </w:pPr>
          </w:p>
          <w:p w14:paraId="5A594518" w14:textId="77777777" w:rsidR="00593387" w:rsidRPr="00593387" w:rsidRDefault="00593387" w:rsidP="00593387">
            <w:pPr>
              <w:rPr>
                <w:b/>
                <w:bCs/>
                <w:sz w:val="26"/>
                <w:szCs w:val="26"/>
              </w:rPr>
            </w:pPr>
            <w:r w:rsidRPr="00593387">
              <w:rPr>
                <w:b/>
                <w:bCs/>
                <w:sz w:val="26"/>
                <w:szCs w:val="26"/>
              </w:rPr>
              <w:t>       }</w:t>
            </w:r>
          </w:p>
          <w:p w14:paraId="2DBC9C5C" w14:textId="77777777" w:rsidR="00593387" w:rsidRPr="00593387" w:rsidRDefault="00593387" w:rsidP="00593387">
            <w:pPr>
              <w:rPr>
                <w:b/>
                <w:bCs/>
                <w:sz w:val="26"/>
                <w:szCs w:val="26"/>
              </w:rPr>
            </w:pPr>
            <w:r w:rsidRPr="00593387">
              <w:rPr>
                <w:b/>
                <w:bCs/>
                <w:sz w:val="26"/>
                <w:szCs w:val="26"/>
              </w:rPr>
              <w:t>}</w:t>
            </w:r>
          </w:p>
          <w:p w14:paraId="0AB45481" w14:textId="77777777" w:rsidR="00593387" w:rsidRDefault="00593387" w:rsidP="00767866">
            <w:pPr>
              <w:rPr>
                <w:b/>
                <w:bCs/>
                <w:sz w:val="26"/>
                <w:szCs w:val="26"/>
              </w:rPr>
            </w:pPr>
            <w:r>
              <w:rPr>
                <w:b/>
                <w:bCs/>
                <w:sz w:val="26"/>
                <w:szCs w:val="26"/>
              </w:rPr>
              <w:t>Output:</w:t>
            </w:r>
          </w:p>
          <w:p w14:paraId="51E39658" w14:textId="77777777" w:rsidR="00593387" w:rsidRPr="00593387" w:rsidRDefault="00593387" w:rsidP="00593387">
            <w:pPr>
              <w:rPr>
                <w:b/>
                <w:bCs/>
                <w:sz w:val="26"/>
                <w:szCs w:val="26"/>
              </w:rPr>
            </w:pPr>
            <w:r w:rsidRPr="00593387">
              <w:rPr>
                <w:b/>
                <w:bCs/>
                <w:sz w:val="26"/>
                <w:szCs w:val="26"/>
              </w:rPr>
              <w:t>2</w:t>
            </w:r>
          </w:p>
          <w:p w14:paraId="230B97B2" w14:textId="77777777" w:rsidR="00593387" w:rsidRPr="00593387" w:rsidRDefault="00593387" w:rsidP="00593387">
            <w:pPr>
              <w:rPr>
                <w:b/>
                <w:bCs/>
                <w:sz w:val="26"/>
                <w:szCs w:val="26"/>
              </w:rPr>
            </w:pPr>
            <w:r w:rsidRPr="00593387">
              <w:rPr>
                <w:b/>
                <w:bCs/>
                <w:sz w:val="26"/>
                <w:szCs w:val="26"/>
              </w:rPr>
              <w:t>4</w:t>
            </w:r>
          </w:p>
          <w:p w14:paraId="0EC74675" w14:textId="77777777" w:rsidR="00593387" w:rsidRPr="00593387" w:rsidRDefault="00593387" w:rsidP="00593387">
            <w:pPr>
              <w:rPr>
                <w:b/>
                <w:bCs/>
                <w:sz w:val="26"/>
                <w:szCs w:val="26"/>
              </w:rPr>
            </w:pPr>
            <w:r w:rsidRPr="00593387">
              <w:rPr>
                <w:b/>
                <w:bCs/>
                <w:sz w:val="26"/>
                <w:szCs w:val="26"/>
              </w:rPr>
              <w:t>6</w:t>
            </w:r>
          </w:p>
          <w:p w14:paraId="0DE6B23A" w14:textId="77777777" w:rsidR="00593387" w:rsidRPr="00593387" w:rsidRDefault="00593387" w:rsidP="00593387">
            <w:pPr>
              <w:rPr>
                <w:b/>
                <w:bCs/>
                <w:sz w:val="26"/>
                <w:szCs w:val="26"/>
              </w:rPr>
            </w:pPr>
            <w:r w:rsidRPr="00593387">
              <w:rPr>
                <w:b/>
                <w:bCs/>
                <w:sz w:val="26"/>
                <w:szCs w:val="26"/>
              </w:rPr>
              <w:t>8</w:t>
            </w:r>
          </w:p>
          <w:p w14:paraId="665005A1" w14:textId="77777777" w:rsidR="00593387" w:rsidRPr="00593387" w:rsidRDefault="00593387" w:rsidP="00593387">
            <w:pPr>
              <w:rPr>
                <w:b/>
                <w:bCs/>
                <w:sz w:val="26"/>
                <w:szCs w:val="26"/>
              </w:rPr>
            </w:pPr>
            <w:r w:rsidRPr="00593387">
              <w:rPr>
                <w:b/>
                <w:bCs/>
                <w:sz w:val="26"/>
                <w:szCs w:val="26"/>
              </w:rPr>
              <w:t>10</w:t>
            </w:r>
          </w:p>
          <w:p w14:paraId="0ED874CA" w14:textId="26F4D1EC" w:rsidR="00593387" w:rsidRDefault="00593387" w:rsidP="00593387">
            <w:pPr>
              <w:rPr>
                <w:b/>
                <w:bCs/>
                <w:sz w:val="26"/>
                <w:szCs w:val="26"/>
              </w:rPr>
            </w:pPr>
            <w:proofErr w:type="spellStart"/>
            <w:proofErr w:type="gramStart"/>
            <w:r w:rsidRPr="00593387">
              <w:rPr>
                <w:b/>
                <w:bCs/>
                <w:sz w:val="26"/>
                <w:szCs w:val="26"/>
              </w:rPr>
              <w:t>Iyyipayee</w:t>
            </w:r>
            <w:proofErr w:type="spellEnd"/>
            <w:r w:rsidRPr="00593387">
              <w:rPr>
                <w:b/>
                <w:bCs/>
                <w:sz w:val="26"/>
                <w:szCs w:val="26"/>
              </w:rPr>
              <w:t>..</w:t>
            </w:r>
            <w:proofErr w:type="gramEnd"/>
          </w:p>
        </w:tc>
      </w:tr>
    </w:tbl>
    <w:p w14:paraId="711AF509" w14:textId="77777777" w:rsidR="00B53644" w:rsidRDefault="00B53644" w:rsidP="00767866">
      <w:pPr>
        <w:rPr>
          <w:b/>
          <w:bCs/>
          <w:sz w:val="26"/>
          <w:szCs w:val="26"/>
        </w:rPr>
      </w:pPr>
    </w:p>
    <w:p w14:paraId="0A65DDEA" w14:textId="77777777" w:rsidR="00EE25A1" w:rsidRDefault="00EE25A1" w:rsidP="00767866">
      <w:pPr>
        <w:rPr>
          <w:b/>
          <w:bCs/>
          <w:sz w:val="26"/>
          <w:szCs w:val="26"/>
        </w:rPr>
      </w:pPr>
    </w:p>
    <w:p w14:paraId="353FACC3" w14:textId="185E459B" w:rsidR="00593387" w:rsidRDefault="00235B1A" w:rsidP="00767866">
      <w:pPr>
        <w:rPr>
          <w:b/>
          <w:bCs/>
          <w:sz w:val="26"/>
          <w:szCs w:val="26"/>
        </w:rPr>
      </w:pPr>
      <w:r>
        <w:rPr>
          <w:b/>
          <w:bCs/>
          <w:sz w:val="26"/>
          <w:szCs w:val="26"/>
        </w:rPr>
        <w:t>Example to print 1 to 10 odd numbers</w:t>
      </w:r>
    </w:p>
    <w:tbl>
      <w:tblPr>
        <w:tblStyle w:val="TableGrid"/>
        <w:tblW w:w="0" w:type="auto"/>
        <w:tblLook w:val="04A0" w:firstRow="1" w:lastRow="0" w:firstColumn="1" w:lastColumn="0" w:noHBand="0" w:noVBand="1"/>
      </w:tblPr>
      <w:tblGrid>
        <w:gridCol w:w="8522"/>
      </w:tblGrid>
      <w:tr w:rsidR="00235B1A" w14:paraId="483EFB81" w14:textId="77777777" w:rsidTr="00235B1A">
        <w:tc>
          <w:tcPr>
            <w:tcW w:w="8522" w:type="dxa"/>
          </w:tcPr>
          <w:p w14:paraId="2D4600C9" w14:textId="77777777" w:rsidR="00235B1A" w:rsidRPr="00235B1A" w:rsidRDefault="00235B1A" w:rsidP="00235B1A">
            <w:pPr>
              <w:rPr>
                <w:b/>
                <w:bCs/>
                <w:sz w:val="26"/>
                <w:szCs w:val="26"/>
              </w:rPr>
            </w:pPr>
            <w:r w:rsidRPr="00235B1A">
              <w:rPr>
                <w:b/>
                <w:bCs/>
                <w:sz w:val="26"/>
                <w:szCs w:val="26"/>
              </w:rPr>
              <w:t>public class TwentyWhileDemo1 {</w:t>
            </w:r>
          </w:p>
          <w:p w14:paraId="7198DAA9" w14:textId="77777777" w:rsidR="00235B1A" w:rsidRPr="00235B1A" w:rsidRDefault="00235B1A" w:rsidP="00235B1A">
            <w:pPr>
              <w:rPr>
                <w:b/>
                <w:bCs/>
                <w:sz w:val="26"/>
                <w:szCs w:val="26"/>
              </w:rPr>
            </w:pPr>
            <w:r w:rsidRPr="00235B1A">
              <w:rPr>
                <w:b/>
                <w:bCs/>
                <w:sz w:val="26"/>
                <w:szCs w:val="26"/>
              </w:rPr>
              <w:t xml:space="preserve">       public static void </w:t>
            </w:r>
            <w:proofErr w:type="gramStart"/>
            <w:r w:rsidRPr="00235B1A">
              <w:rPr>
                <w:b/>
                <w:bCs/>
                <w:sz w:val="26"/>
                <w:szCs w:val="26"/>
              </w:rPr>
              <w:t>main(</w:t>
            </w:r>
            <w:proofErr w:type="gramEnd"/>
            <w:r w:rsidRPr="00235B1A">
              <w:rPr>
                <w:b/>
                <w:bCs/>
                <w:sz w:val="26"/>
                <w:szCs w:val="26"/>
              </w:rPr>
              <w:t xml:space="preserve">String[] </w:t>
            </w:r>
            <w:proofErr w:type="spellStart"/>
            <w:r w:rsidRPr="00235B1A">
              <w:rPr>
                <w:b/>
                <w:bCs/>
                <w:sz w:val="26"/>
                <w:szCs w:val="26"/>
              </w:rPr>
              <w:t>args</w:t>
            </w:r>
            <w:proofErr w:type="spellEnd"/>
            <w:r w:rsidRPr="00235B1A">
              <w:rPr>
                <w:b/>
                <w:bCs/>
                <w:sz w:val="26"/>
                <w:szCs w:val="26"/>
              </w:rPr>
              <w:t>) {</w:t>
            </w:r>
          </w:p>
          <w:p w14:paraId="100975B7" w14:textId="77777777" w:rsidR="00235B1A" w:rsidRPr="00235B1A" w:rsidRDefault="00235B1A" w:rsidP="00235B1A">
            <w:pPr>
              <w:rPr>
                <w:b/>
                <w:bCs/>
                <w:sz w:val="26"/>
                <w:szCs w:val="26"/>
              </w:rPr>
            </w:pPr>
            <w:r w:rsidRPr="00235B1A">
              <w:rPr>
                <w:b/>
                <w:bCs/>
                <w:sz w:val="26"/>
                <w:szCs w:val="26"/>
              </w:rPr>
              <w:t>            /*</w:t>
            </w:r>
          </w:p>
          <w:p w14:paraId="55F5ABBF" w14:textId="77777777" w:rsidR="00235B1A" w:rsidRPr="00235B1A" w:rsidRDefault="00235B1A" w:rsidP="00235B1A">
            <w:pPr>
              <w:rPr>
                <w:b/>
                <w:bCs/>
                <w:sz w:val="26"/>
                <w:szCs w:val="26"/>
              </w:rPr>
            </w:pPr>
            <w:r w:rsidRPr="00235B1A">
              <w:rPr>
                <w:b/>
                <w:bCs/>
                <w:sz w:val="26"/>
                <w:szCs w:val="26"/>
              </w:rPr>
              <w:t xml:space="preserve">             1. declare a variable and </w:t>
            </w:r>
            <w:proofErr w:type="spellStart"/>
            <w:r w:rsidRPr="00235B1A">
              <w:rPr>
                <w:b/>
                <w:bCs/>
                <w:sz w:val="26"/>
                <w:szCs w:val="26"/>
              </w:rPr>
              <w:t>intialize</w:t>
            </w:r>
            <w:proofErr w:type="spellEnd"/>
            <w:r w:rsidRPr="00235B1A">
              <w:rPr>
                <w:b/>
                <w:bCs/>
                <w:sz w:val="26"/>
                <w:szCs w:val="26"/>
              </w:rPr>
              <w:t xml:space="preserve"> it with a starting value</w:t>
            </w:r>
          </w:p>
          <w:p w14:paraId="4CCA960D" w14:textId="77777777" w:rsidR="00235B1A" w:rsidRPr="00235B1A" w:rsidRDefault="00235B1A" w:rsidP="00235B1A">
            <w:pPr>
              <w:rPr>
                <w:b/>
                <w:bCs/>
                <w:sz w:val="26"/>
                <w:szCs w:val="26"/>
              </w:rPr>
            </w:pPr>
            <w:r w:rsidRPr="00235B1A">
              <w:rPr>
                <w:b/>
                <w:bCs/>
                <w:sz w:val="26"/>
                <w:szCs w:val="26"/>
              </w:rPr>
              <w:t>                Task: print welcome 10 times</w:t>
            </w:r>
          </w:p>
          <w:p w14:paraId="12EB5E7F" w14:textId="77777777" w:rsidR="00235B1A" w:rsidRPr="00235B1A" w:rsidRDefault="00235B1A" w:rsidP="00235B1A">
            <w:pPr>
              <w:rPr>
                <w:b/>
                <w:bCs/>
                <w:sz w:val="26"/>
                <w:szCs w:val="26"/>
              </w:rPr>
            </w:pPr>
            <w:r w:rsidRPr="00235B1A">
              <w:rPr>
                <w:b/>
                <w:bCs/>
                <w:sz w:val="26"/>
                <w:szCs w:val="26"/>
              </w:rPr>
              <w:t>                1,2,3,4,5,6,7,8,9,10</w:t>
            </w:r>
          </w:p>
          <w:p w14:paraId="6A94E595" w14:textId="77777777" w:rsidR="00235B1A" w:rsidRPr="00235B1A" w:rsidRDefault="00235B1A" w:rsidP="00235B1A">
            <w:pPr>
              <w:rPr>
                <w:b/>
                <w:bCs/>
                <w:sz w:val="26"/>
                <w:szCs w:val="26"/>
              </w:rPr>
            </w:pPr>
            <w:r w:rsidRPr="00235B1A">
              <w:rPr>
                <w:b/>
                <w:bCs/>
                <w:sz w:val="26"/>
                <w:szCs w:val="26"/>
              </w:rPr>
              <w:t>             2. use that variable in the condition (Note: write the condition in such a way that it should become false once the goal is reached)</w:t>
            </w:r>
          </w:p>
          <w:p w14:paraId="6D386EDA" w14:textId="77777777" w:rsidR="00235B1A" w:rsidRPr="00235B1A" w:rsidRDefault="00235B1A" w:rsidP="00235B1A">
            <w:pPr>
              <w:rPr>
                <w:b/>
                <w:bCs/>
                <w:sz w:val="26"/>
                <w:szCs w:val="26"/>
              </w:rPr>
            </w:pPr>
            <w:r w:rsidRPr="00235B1A">
              <w:rPr>
                <w:b/>
                <w:bCs/>
                <w:sz w:val="26"/>
                <w:szCs w:val="26"/>
              </w:rPr>
              <w:t>             3.  update the value of variable</w:t>
            </w:r>
          </w:p>
          <w:p w14:paraId="2901865A" w14:textId="77777777" w:rsidR="00235B1A" w:rsidRPr="00235B1A" w:rsidRDefault="00235B1A" w:rsidP="00235B1A">
            <w:pPr>
              <w:rPr>
                <w:b/>
                <w:bCs/>
                <w:sz w:val="26"/>
                <w:szCs w:val="26"/>
              </w:rPr>
            </w:pPr>
            <w:r w:rsidRPr="00235B1A">
              <w:rPr>
                <w:b/>
                <w:bCs/>
                <w:sz w:val="26"/>
                <w:szCs w:val="26"/>
              </w:rPr>
              <w:lastRenderedPageBreak/>
              <w:t>             */</w:t>
            </w:r>
          </w:p>
          <w:p w14:paraId="3A8BE690" w14:textId="77777777" w:rsidR="00235B1A" w:rsidRPr="00235B1A" w:rsidRDefault="00235B1A" w:rsidP="00235B1A">
            <w:pPr>
              <w:rPr>
                <w:b/>
                <w:bCs/>
                <w:sz w:val="26"/>
                <w:szCs w:val="26"/>
              </w:rPr>
            </w:pPr>
            <w:r w:rsidRPr="00235B1A">
              <w:rPr>
                <w:b/>
                <w:bCs/>
                <w:sz w:val="26"/>
                <w:szCs w:val="26"/>
              </w:rPr>
              <w:t xml:space="preserve">            int </w:t>
            </w:r>
            <w:proofErr w:type="spellStart"/>
            <w:r w:rsidRPr="00235B1A">
              <w:rPr>
                <w:b/>
                <w:bCs/>
                <w:sz w:val="26"/>
                <w:szCs w:val="26"/>
              </w:rPr>
              <w:t>i</w:t>
            </w:r>
            <w:proofErr w:type="spellEnd"/>
            <w:r w:rsidRPr="00235B1A">
              <w:rPr>
                <w:b/>
                <w:bCs/>
                <w:sz w:val="26"/>
                <w:szCs w:val="26"/>
              </w:rPr>
              <w:t>=1; //</w:t>
            </w:r>
            <w:proofErr w:type="spellStart"/>
            <w:r w:rsidRPr="00235B1A">
              <w:rPr>
                <w:b/>
                <w:bCs/>
                <w:sz w:val="26"/>
                <w:szCs w:val="26"/>
              </w:rPr>
              <w:t>i</w:t>
            </w:r>
            <w:proofErr w:type="spellEnd"/>
            <w:r w:rsidRPr="00235B1A">
              <w:rPr>
                <w:b/>
                <w:bCs/>
                <w:sz w:val="26"/>
                <w:szCs w:val="26"/>
              </w:rPr>
              <w:t>=1,3....</w:t>
            </w:r>
          </w:p>
          <w:p w14:paraId="2419012C" w14:textId="77777777" w:rsidR="00235B1A" w:rsidRPr="00235B1A" w:rsidRDefault="00235B1A" w:rsidP="00235B1A">
            <w:pPr>
              <w:rPr>
                <w:b/>
                <w:bCs/>
                <w:sz w:val="26"/>
                <w:szCs w:val="26"/>
              </w:rPr>
            </w:pPr>
            <w:r w:rsidRPr="00235B1A">
              <w:rPr>
                <w:b/>
                <w:bCs/>
                <w:sz w:val="26"/>
                <w:szCs w:val="26"/>
              </w:rPr>
              <w:t>            int n=10; //</w:t>
            </w:r>
          </w:p>
          <w:p w14:paraId="6E4ECD2C" w14:textId="77777777" w:rsidR="00235B1A" w:rsidRPr="00235B1A" w:rsidRDefault="00235B1A" w:rsidP="00235B1A">
            <w:pPr>
              <w:rPr>
                <w:b/>
                <w:bCs/>
                <w:sz w:val="26"/>
                <w:szCs w:val="26"/>
              </w:rPr>
            </w:pPr>
            <w:r w:rsidRPr="00235B1A">
              <w:rPr>
                <w:b/>
                <w:bCs/>
                <w:sz w:val="26"/>
                <w:szCs w:val="26"/>
              </w:rPr>
              <w:t>            while(</w:t>
            </w:r>
            <w:proofErr w:type="spellStart"/>
            <w:r w:rsidRPr="00235B1A">
              <w:rPr>
                <w:b/>
                <w:bCs/>
                <w:sz w:val="26"/>
                <w:szCs w:val="26"/>
              </w:rPr>
              <w:t>i</w:t>
            </w:r>
            <w:proofErr w:type="spellEnd"/>
            <w:r w:rsidRPr="00235B1A">
              <w:rPr>
                <w:b/>
                <w:bCs/>
                <w:sz w:val="26"/>
                <w:szCs w:val="26"/>
              </w:rPr>
              <w:t>&lt;=</w:t>
            </w:r>
            <w:proofErr w:type="gramStart"/>
            <w:r w:rsidRPr="00235B1A">
              <w:rPr>
                <w:b/>
                <w:bCs/>
                <w:sz w:val="26"/>
                <w:szCs w:val="26"/>
              </w:rPr>
              <w:t>n){</w:t>
            </w:r>
            <w:proofErr w:type="gramEnd"/>
          </w:p>
          <w:p w14:paraId="6022092B" w14:textId="77777777" w:rsidR="00235B1A" w:rsidRPr="00235B1A" w:rsidRDefault="00235B1A" w:rsidP="00235B1A">
            <w:pPr>
              <w:rPr>
                <w:b/>
                <w:bCs/>
                <w:sz w:val="26"/>
                <w:szCs w:val="26"/>
              </w:rPr>
            </w:pPr>
            <w:r w:rsidRPr="00235B1A">
              <w:rPr>
                <w:b/>
                <w:bCs/>
                <w:sz w:val="26"/>
                <w:szCs w:val="26"/>
              </w:rPr>
              <w:t xml:space="preserve">                </w:t>
            </w:r>
            <w:proofErr w:type="spellStart"/>
            <w:r w:rsidRPr="00235B1A">
              <w:rPr>
                <w:b/>
                <w:bCs/>
                <w:sz w:val="26"/>
                <w:szCs w:val="26"/>
              </w:rPr>
              <w:t>System.out.println</w:t>
            </w:r>
            <w:proofErr w:type="spellEnd"/>
            <w:r w:rsidRPr="00235B1A">
              <w:rPr>
                <w:b/>
                <w:bCs/>
                <w:sz w:val="26"/>
                <w:szCs w:val="26"/>
              </w:rPr>
              <w:t>(</w:t>
            </w:r>
            <w:proofErr w:type="spellStart"/>
            <w:r w:rsidRPr="00235B1A">
              <w:rPr>
                <w:b/>
                <w:bCs/>
                <w:sz w:val="26"/>
                <w:szCs w:val="26"/>
              </w:rPr>
              <w:t>i</w:t>
            </w:r>
            <w:proofErr w:type="spellEnd"/>
            <w:r w:rsidRPr="00235B1A">
              <w:rPr>
                <w:b/>
                <w:bCs/>
                <w:sz w:val="26"/>
                <w:szCs w:val="26"/>
              </w:rPr>
              <w:t>);</w:t>
            </w:r>
          </w:p>
          <w:p w14:paraId="14C69DF3" w14:textId="77777777" w:rsidR="00235B1A" w:rsidRPr="00235B1A" w:rsidRDefault="00235B1A" w:rsidP="00235B1A">
            <w:pPr>
              <w:rPr>
                <w:b/>
                <w:bCs/>
                <w:sz w:val="26"/>
                <w:szCs w:val="26"/>
              </w:rPr>
            </w:pPr>
            <w:r w:rsidRPr="00235B1A">
              <w:rPr>
                <w:b/>
                <w:bCs/>
                <w:sz w:val="26"/>
                <w:szCs w:val="26"/>
              </w:rPr>
              <w:t xml:space="preserve">                </w:t>
            </w:r>
            <w:proofErr w:type="spellStart"/>
            <w:r w:rsidRPr="00235B1A">
              <w:rPr>
                <w:b/>
                <w:bCs/>
                <w:sz w:val="26"/>
                <w:szCs w:val="26"/>
              </w:rPr>
              <w:t>i</w:t>
            </w:r>
            <w:proofErr w:type="spellEnd"/>
            <w:r w:rsidRPr="00235B1A">
              <w:rPr>
                <w:b/>
                <w:bCs/>
                <w:sz w:val="26"/>
                <w:szCs w:val="26"/>
              </w:rPr>
              <w:t>=i+2;</w:t>
            </w:r>
          </w:p>
          <w:p w14:paraId="22A63943" w14:textId="77777777" w:rsidR="00235B1A" w:rsidRPr="00235B1A" w:rsidRDefault="00235B1A" w:rsidP="00235B1A">
            <w:pPr>
              <w:rPr>
                <w:b/>
                <w:bCs/>
                <w:sz w:val="26"/>
                <w:szCs w:val="26"/>
              </w:rPr>
            </w:pPr>
            <w:r w:rsidRPr="00235B1A">
              <w:rPr>
                <w:b/>
                <w:bCs/>
                <w:sz w:val="26"/>
                <w:szCs w:val="26"/>
              </w:rPr>
              <w:t>            }</w:t>
            </w:r>
          </w:p>
          <w:p w14:paraId="5DEF8BD7" w14:textId="77777777" w:rsidR="00235B1A" w:rsidRPr="00235B1A" w:rsidRDefault="00235B1A" w:rsidP="00235B1A">
            <w:pPr>
              <w:rPr>
                <w:b/>
                <w:bCs/>
                <w:sz w:val="26"/>
                <w:szCs w:val="26"/>
              </w:rPr>
            </w:pPr>
            <w:r w:rsidRPr="00235B1A">
              <w:rPr>
                <w:b/>
                <w:bCs/>
                <w:sz w:val="26"/>
                <w:szCs w:val="26"/>
              </w:rPr>
              <w:t xml:space="preserve">            </w:t>
            </w:r>
            <w:proofErr w:type="spellStart"/>
            <w:r w:rsidRPr="00235B1A">
              <w:rPr>
                <w:b/>
                <w:bCs/>
                <w:sz w:val="26"/>
                <w:szCs w:val="26"/>
              </w:rPr>
              <w:t>System.out.println</w:t>
            </w:r>
            <w:proofErr w:type="spellEnd"/>
            <w:r w:rsidRPr="00235B1A">
              <w:rPr>
                <w:b/>
                <w:bCs/>
                <w:sz w:val="26"/>
                <w:szCs w:val="26"/>
              </w:rPr>
              <w:t>("</w:t>
            </w:r>
            <w:proofErr w:type="spellStart"/>
            <w:proofErr w:type="gramStart"/>
            <w:r w:rsidRPr="00235B1A">
              <w:rPr>
                <w:b/>
                <w:bCs/>
                <w:sz w:val="26"/>
                <w:szCs w:val="26"/>
              </w:rPr>
              <w:t>Iyyipayee</w:t>
            </w:r>
            <w:proofErr w:type="spellEnd"/>
            <w:r w:rsidRPr="00235B1A">
              <w:rPr>
                <w:b/>
                <w:bCs/>
                <w:sz w:val="26"/>
                <w:szCs w:val="26"/>
              </w:rPr>
              <w:t>..</w:t>
            </w:r>
            <w:proofErr w:type="gramEnd"/>
            <w:r w:rsidRPr="00235B1A">
              <w:rPr>
                <w:b/>
                <w:bCs/>
                <w:sz w:val="26"/>
                <w:szCs w:val="26"/>
              </w:rPr>
              <w:t>");</w:t>
            </w:r>
          </w:p>
          <w:p w14:paraId="49D4A267" w14:textId="77777777" w:rsidR="00235B1A" w:rsidRPr="00235B1A" w:rsidRDefault="00235B1A" w:rsidP="00235B1A">
            <w:pPr>
              <w:rPr>
                <w:b/>
                <w:bCs/>
                <w:sz w:val="26"/>
                <w:szCs w:val="26"/>
              </w:rPr>
            </w:pPr>
          </w:p>
          <w:p w14:paraId="7D672773" w14:textId="77777777" w:rsidR="00235B1A" w:rsidRPr="00235B1A" w:rsidRDefault="00235B1A" w:rsidP="00235B1A">
            <w:pPr>
              <w:rPr>
                <w:b/>
                <w:bCs/>
                <w:sz w:val="26"/>
                <w:szCs w:val="26"/>
              </w:rPr>
            </w:pPr>
            <w:r w:rsidRPr="00235B1A">
              <w:rPr>
                <w:b/>
                <w:bCs/>
                <w:sz w:val="26"/>
                <w:szCs w:val="26"/>
              </w:rPr>
              <w:t>       }</w:t>
            </w:r>
          </w:p>
          <w:p w14:paraId="16537244" w14:textId="77777777" w:rsidR="00235B1A" w:rsidRDefault="00235B1A" w:rsidP="00767866">
            <w:pPr>
              <w:rPr>
                <w:b/>
                <w:bCs/>
                <w:sz w:val="26"/>
                <w:szCs w:val="26"/>
              </w:rPr>
            </w:pPr>
            <w:r w:rsidRPr="00235B1A">
              <w:rPr>
                <w:b/>
                <w:bCs/>
                <w:sz w:val="26"/>
                <w:szCs w:val="26"/>
              </w:rPr>
              <w:t>}</w:t>
            </w:r>
          </w:p>
          <w:p w14:paraId="2EB31A6C" w14:textId="77777777" w:rsidR="00235B1A" w:rsidRDefault="00235B1A" w:rsidP="00767866">
            <w:pPr>
              <w:rPr>
                <w:b/>
                <w:bCs/>
                <w:sz w:val="26"/>
                <w:szCs w:val="26"/>
              </w:rPr>
            </w:pPr>
            <w:r w:rsidRPr="00235B1A">
              <w:rPr>
                <w:b/>
                <w:bCs/>
                <w:sz w:val="26"/>
                <w:szCs w:val="26"/>
                <w:highlight w:val="green"/>
              </w:rPr>
              <w:t>Output:</w:t>
            </w:r>
          </w:p>
          <w:p w14:paraId="3935633C" w14:textId="77777777" w:rsidR="00F25A8A" w:rsidRPr="00F25A8A" w:rsidRDefault="00F25A8A" w:rsidP="00F25A8A">
            <w:pPr>
              <w:rPr>
                <w:b/>
                <w:bCs/>
                <w:sz w:val="26"/>
                <w:szCs w:val="26"/>
              </w:rPr>
            </w:pPr>
            <w:r w:rsidRPr="00F25A8A">
              <w:rPr>
                <w:b/>
                <w:bCs/>
                <w:sz w:val="26"/>
                <w:szCs w:val="26"/>
              </w:rPr>
              <w:t>1</w:t>
            </w:r>
          </w:p>
          <w:p w14:paraId="502CD71A" w14:textId="77777777" w:rsidR="00F25A8A" w:rsidRPr="00F25A8A" w:rsidRDefault="00F25A8A" w:rsidP="00F25A8A">
            <w:pPr>
              <w:rPr>
                <w:b/>
                <w:bCs/>
                <w:sz w:val="26"/>
                <w:szCs w:val="26"/>
              </w:rPr>
            </w:pPr>
            <w:r w:rsidRPr="00F25A8A">
              <w:rPr>
                <w:b/>
                <w:bCs/>
                <w:sz w:val="26"/>
                <w:szCs w:val="26"/>
              </w:rPr>
              <w:t>3</w:t>
            </w:r>
          </w:p>
          <w:p w14:paraId="6344E645" w14:textId="77777777" w:rsidR="00F25A8A" w:rsidRPr="00F25A8A" w:rsidRDefault="00F25A8A" w:rsidP="00F25A8A">
            <w:pPr>
              <w:rPr>
                <w:b/>
                <w:bCs/>
                <w:sz w:val="26"/>
                <w:szCs w:val="26"/>
              </w:rPr>
            </w:pPr>
            <w:r w:rsidRPr="00F25A8A">
              <w:rPr>
                <w:b/>
                <w:bCs/>
                <w:sz w:val="26"/>
                <w:szCs w:val="26"/>
              </w:rPr>
              <w:t>5</w:t>
            </w:r>
          </w:p>
          <w:p w14:paraId="6542DF7F" w14:textId="77777777" w:rsidR="00F25A8A" w:rsidRPr="00F25A8A" w:rsidRDefault="00F25A8A" w:rsidP="00F25A8A">
            <w:pPr>
              <w:rPr>
                <w:b/>
                <w:bCs/>
                <w:sz w:val="26"/>
                <w:szCs w:val="26"/>
              </w:rPr>
            </w:pPr>
            <w:r w:rsidRPr="00F25A8A">
              <w:rPr>
                <w:b/>
                <w:bCs/>
                <w:sz w:val="26"/>
                <w:szCs w:val="26"/>
              </w:rPr>
              <w:t>7</w:t>
            </w:r>
          </w:p>
          <w:p w14:paraId="518503B2" w14:textId="77777777" w:rsidR="00F25A8A" w:rsidRPr="00F25A8A" w:rsidRDefault="00F25A8A" w:rsidP="00F25A8A">
            <w:pPr>
              <w:rPr>
                <w:b/>
                <w:bCs/>
                <w:sz w:val="26"/>
                <w:szCs w:val="26"/>
              </w:rPr>
            </w:pPr>
            <w:r w:rsidRPr="00F25A8A">
              <w:rPr>
                <w:b/>
                <w:bCs/>
                <w:sz w:val="26"/>
                <w:szCs w:val="26"/>
              </w:rPr>
              <w:t>9</w:t>
            </w:r>
          </w:p>
          <w:p w14:paraId="4E9F16EA" w14:textId="76EBA777" w:rsidR="00235B1A" w:rsidRDefault="00F25A8A" w:rsidP="00F25A8A">
            <w:pPr>
              <w:rPr>
                <w:b/>
                <w:bCs/>
                <w:sz w:val="26"/>
                <w:szCs w:val="26"/>
              </w:rPr>
            </w:pPr>
            <w:proofErr w:type="spellStart"/>
            <w:proofErr w:type="gramStart"/>
            <w:r w:rsidRPr="00F25A8A">
              <w:rPr>
                <w:b/>
                <w:bCs/>
                <w:sz w:val="26"/>
                <w:szCs w:val="26"/>
              </w:rPr>
              <w:t>Iyyipayee</w:t>
            </w:r>
            <w:proofErr w:type="spellEnd"/>
            <w:r w:rsidRPr="00F25A8A">
              <w:rPr>
                <w:b/>
                <w:bCs/>
                <w:sz w:val="26"/>
                <w:szCs w:val="26"/>
              </w:rPr>
              <w:t>..</w:t>
            </w:r>
            <w:proofErr w:type="gramEnd"/>
          </w:p>
        </w:tc>
      </w:tr>
    </w:tbl>
    <w:p w14:paraId="04A87C2F" w14:textId="77777777" w:rsidR="00235B1A" w:rsidRDefault="00235B1A" w:rsidP="00767866">
      <w:pPr>
        <w:rPr>
          <w:b/>
          <w:bCs/>
          <w:sz w:val="26"/>
          <w:szCs w:val="26"/>
        </w:rPr>
      </w:pPr>
    </w:p>
    <w:p w14:paraId="51621A7D" w14:textId="77777777" w:rsidR="00EE25A1" w:rsidRDefault="00EE25A1" w:rsidP="00767866">
      <w:pPr>
        <w:rPr>
          <w:b/>
          <w:bCs/>
          <w:sz w:val="26"/>
          <w:szCs w:val="26"/>
        </w:rPr>
      </w:pPr>
    </w:p>
    <w:p w14:paraId="7AEF77B0" w14:textId="1A46695E" w:rsidR="00F25A8A" w:rsidRDefault="008B2B93" w:rsidP="00767866">
      <w:pPr>
        <w:rPr>
          <w:b/>
          <w:bCs/>
          <w:sz w:val="26"/>
          <w:szCs w:val="26"/>
        </w:rPr>
      </w:pPr>
      <w:r>
        <w:rPr>
          <w:b/>
          <w:bCs/>
          <w:sz w:val="26"/>
          <w:szCs w:val="26"/>
        </w:rPr>
        <w:t>Program to print factors of a given number</w:t>
      </w:r>
    </w:p>
    <w:tbl>
      <w:tblPr>
        <w:tblStyle w:val="TableGrid"/>
        <w:tblW w:w="0" w:type="auto"/>
        <w:tblLook w:val="04A0" w:firstRow="1" w:lastRow="0" w:firstColumn="1" w:lastColumn="0" w:noHBand="0" w:noVBand="1"/>
      </w:tblPr>
      <w:tblGrid>
        <w:gridCol w:w="8522"/>
      </w:tblGrid>
      <w:tr w:rsidR="008B2B93" w14:paraId="2CDE3130" w14:textId="77777777" w:rsidTr="008B2B93">
        <w:tc>
          <w:tcPr>
            <w:tcW w:w="8522" w:type="dxa"/>
          </w:tcPr>
          <w:p w14:paraId="34891401" w14:textId="77777777" w:rsidR="008B2B93" w:rsidRPr="008B2B93" w:rsidRDefault="008B2B93" w:rsidP="008B2B93">
            <w:pPr>
              <w:rPr>
                <w:b/>
                <w:bCs/>
                <w:sz w:val="26"/>
                <w:szCs w:val="26"/>
              </w:rPr>
            </w:pPr>
            <w:r w:rsidRPr="008B2B93">
              <w:rPr>
                <w:b/>
                <w:bCs/>
                <w:sz w:val="26"/>
                <w:szCs w:val="26"/>
              </w:rPr>
              <w:t>public class TwentyWhileDemo1 {</w:t>
            </w:r>
          </w:p>
          <w:p w14:paraId="09D144E1" w14:textId="77777777" w:rsidR="008B2B93" w:rsidRPr="008B2B93" w:rsidRDefault="008B2B93" w:rsidP="008B2B93">
            <w:pPr>
              <w:rPr>
                <w:b/>
                <w:bCs/>
                <w:sz w:val="26"/>
                <w:szCs w:val="26"/>
              </w:rPr>
            </w:pPr>
            <w:r w:rsidRPr="008B2B93">
              <w:rPr>
                <w:b/>
                <w:bCs/>
                <w:sz w:val="26"/>
                <w:szCs w:val="26"/>
              </w:rPr>
              <w:t xml:space="preserve">       public static void </w:t>
            </w:r>
            <w:proofErr w:type="gramStart"/>
            <w:r w:rsidRPr="008B2B93">
              <w:rPr>
                <w:b/>
                <w:bCs/>
                <w:sz w:val="26"/>
                <w:szCs w:val="26"/>
              </w:rPr>
              <w:t>main(</w:t>
            </w:r>
            <w:proofErr w:type="gramEnd"/>
            <w:r w:rsidRPr="008B2B93">
              <w:rPr>
                <w:b/>
                <w:bCs/>
                <w:sz w:val="26"/>
                <w:szCs w:val="26"/>
              </w:rPr>
              <w:t xml:space="preserve">String[] </w:t>
            </w:r>
            <w:proofErr w:type="spellStart"/>
            <w:r w:rsidRPr="008B2B93">
              <w:rPr>
                <w:b/>
                <w:bCs/>
                <w:sz w:val="26"/>
                <w:szCs w:val="26"/>
              </w:rPr>
              <w:t>args</w:t>
            </w:r>
            <w:proofErr w:type="spellEnd"/>
            <w:r w:rsidRPr="008B2B93">
              <w:rPr>
                <w:b/>
                <w:bCs/>
                <w:sz w:val="26"/>
                <w:szCs w:val="26"/>
              </w:rPr>
              <w:t>) {</w:t>
            </w:r>
          </w:p>
          <w:p w14:paraId="3C4C2F66" w14:textId="77777777" w:rsidR="008B2B93" w:rsidRPr="008B2B93" w:rsidRDefault="008B2B93" w:rsidP="008B2B93">
            <w:pPr>
              <w:rPr>
                <w:b/>
                <w:bCs/>
                <w:sz w:val="26"/>
                <w:szCs w:val="26"/>
              </w:rPr>
            </w:pPr>
            <w:r w:rsidRPr="008B2B93">
              <w:rPr>
                <w:b/>
                <w:bCs/>
                <w:sz w:val="26"/>
                <w:szCs w:val="26"/>
              </w:rPr>
              <w:t xml:space="preserve">            int </w:t>
            </w:r>
            <w:proofErr w:type="spellStart"/>
            <w:r w:rsidRPr="008B2B93">
              <w:rPr>
                <w:b/>
                <w:bCs/>
                <w:sz w:val="26"/>
                <w:szCs w:val="26"/>
              </w:rPr>
              <w:t>i</w:t>
            </w:r>
            <w:proofErr w:type="spellEnd"/>
            <w:r w:rsidRPr="008B2B93">
              <w:rPr>
                <w:b/>
                <w:bCs/>
                <w:sz w:val="26"/>
                <w:szCs w:val="26"/>
              </w:rPr>
              <w:t>=1; //</w:t>
            </w:r>
            <w:proofErr w:type="spellStart"/>
            <w:r w:rsidRPr="008B2B93">
              <w:rPr>
                <w:b/>
                <w:bCs/>
                <w:sz w:val="26"/>
                <w:szCs w:val="26"/>
              </w:rPr>
              <w:t>i</w:t>
            </w:r>
            <w:proofErr w:type="spellEnd"/>
            <w:r w:rsidRPr="008B2B93">
              <w:rPr>
                <w:b/>
                <w:bCs/>
                <w:sz w:val="26"/>
                <w:szCs w:val="26"/>
              </w:rPr>
              <w:t>=1,2,3...</w:t>
            </w:r>
          </w:p>
          <w:p w14:paraId="51C336B8" w14:textId="77777777" w:rsidR="008B2B93" w:rsidRPr="008B2B93" w:rsidRDefault="008B2B93" w:rsidP="008B2B93">
            <w:pPr>
              <w:rPr>
                <w:b/>
                <w:bCs/>
                <w:sz w:val="26"/>
                <w:szCs w:val="26"/>
              </w:rPr>
            </w:pPr>
            <w:r w:rsidRPr="008B2B93">
              <w:rPr>
                <w:b/>
                <w:bCs/>
                <w:sz w:val="26"/>
                <w:szCs w:val="26"/>
              </w:rPr>
              <w:t xml:space="preserve">            int n=10; //</w:t>
            </w:r>
          </w:p>
          <w:p w14:paraId="49170271" w14:textId="77777777" w:rsidR="008B2B93" w:rsidRPr="008B2B93" w:rsidRDefault="008B2B93" w:rsidP="008B2B93">
            <w:pPr>
              <w:rPr>
                <w:b/>
                <w:bCs/>
                <w:sz w:val="26"/>
                <w:szCs w:val="26"/>
              </w:rPr>
            </w:pPr>
            <w:r w:rsidRPr="008B2B93">
              <w:rPr>
                <w:b/>
                <w:bCs/>
                <w:sz w:val="26"/>
                <w:szCs w:val="26"/>
              </w:rPr>
              <w:t xml:space="preserve">            while(</w:t>
            </w:r>
            <w:proofErr w:type="spellStart"/>
            <w:r w:rsidRPr="008B2B93">
              <w:rPr>
                <w:b/>
                <w:bCs/>
                <w:sz w:val="26"/>
                <w:szCs w:val="26"/>
              </w:rPr>
              <w:t>i</w:t>
            </w:r>
            <w:proofErr w:type="spellEnd"/>
            <w:r w:rsidRPr="008B2B93">
              <w:rPr>
                <w:b/>
                <w:bCs/>
                <w:sz w:val="26"/>
                <w:szCs w:val="26"/>
              </w:rPr>
              <w:t>&lt;=</w:t>
            </w:r>
            <w:proofErr w:type="gramStart"/>
            <w:r w:rsidRPr="008B2B93">
              <w:rPr>
                <w:b/>
                <w:bCs/>
                <w:sz w:val="26"/>
                <w:szCs w:val="26"/>
              </w:rPr>
              <w:t>n){</w:t>
            </w:r>
            <w:proofErr w:type="gramEnd"/>
          </w:p>
          <w:p w14:paraId="12C57B7A" w14:textId="77777777" w:rsidR="008B2B93" w:rsidRPr="008B2B93" w:rsidRDefault="008B2B93" w:rsidP="008B2B93">
            <w:pPr>
              <w:rPr>
                <w:b/>
                <w:bCs/>
                <w:sz w:val="26"/>
                <w:szCs w:val="26"/>
              </w:rPr>
            </w:pPr>
          </w:p>
          <w:p w14:paraId="3D1EA34E" w14:textId="77777777" w:rsidR="008B2B93" w:rsidRPr="008B2B93" w:rsidRDefault="008B2B93" w:rsidP="008B2B93">
            <w:pPr>
              <w:rPr>
                <w:b/>
                <w:bCs/>
                <w:sz w:val="26"/>
                <w:szCs w:val="26"/>
              </w:rPr>
            </w:pPr>
            <w:r w:rsidRPr="008B2B93">
              <w:rPr>
                <w:b/>
                <w:bCs/>
                <w:sz w:val="26"/>
                <w:szCs w:val="26"/>
              </w:rPr>
              <w:t xml:space="preserve">                </w:t>
            </w:r>
            <w:proofErr w:type="gramStart"/>
            <w:r w:rsidRPr="008B2B93">
              <w:rPr>
                <w:b/>
                <w:bCs/>
                <w:sz w:val="26"/>
                <w:szCs w:val="26"/>
              </w:rPr>
              <w:t>if(</w:t>
            </w:r>
            <w:proofErr w:type="spellStart"/>
            <w:proofErr w:type="gramEnd"/>
            <w:r w:rsidRPr="008B2B93">
              <w:rPr>
                <w:b/>
                <w:bCs/>
                <w:sz w:val="26"/>
                <w:szCs w:val="26"/>
              </w:rPr>
              <w:t>n%i</w:t>
            </w:r>
            <w:proofErr w:type="spellEnd"/>
            <w:r w:rsidRPr="008B2B93">
              <w:rPr>
                <w:b/>
                <w:bCs/>
                <w:sz w:val="26"/>
                <w:szCs w:val="26"/>
              </w:rPr>
              <w:t xml:space="preserve"> ==0)</w:t>
            </w:r>
          </w:p>
          <w:p w14:paraId="5B6BB2B6" w14:textId="77777777" w:rsidR="008B2B93" w:rsidRPr="008B2B93" w:rsidRDefault="008B2B93" w:rsidP="008B2B93">
            <w:pPr>
              <w:rPr>
                <w:b/>
                <w:bCs/>
                <w:sz w:val="26"/>
                <w:szCs w:val="26"/>
              </w:rPr>
            </w:pPr>
            <w:r w:rsidRPr="008B2B93">
              <w:rPr>
                <w:b/>
                <w:bCs/>
                <w:sz w:val="26"/>
                <w:szCs w:val="26"/>
              </w:rPr>
              <w:t xml:space="preserve">                    </w:t>
            </w:r>
            <w:proofErr w:type="spellStart"/>
            <w:r w:rsidRPr="008B2B93">
              <w:rPr>
                <w:b/>
                <w:bCs/>
                <w:sz w:val="26"/>
                <w:szCs w:val="26"/>
              </w:rPr>
              <w:t>System.out.println</w:t>
            </w:r>
            <w:proofErr w:type="spellEnd"/>
            <w:r w:rsidRPr="008B2B93">
              <w:rPr>
                <w:b/>
                <w:bCs/>
                <w:sz w:val="26"/>
                <w:szCs w:val="26"/>
              </w:rPr>
              <w:t>(</w:t>
            </w:r>
            <w:proofErr w:type="spellStart"/>
            <w:r w:rsidRPr="008B2B93">
              <w:rPr>
                <w:b/>
                <w:bCs/>
                <w:sz w:val="26"/>
                <w:szCs w:val="26"/>
              </w:rPr>
              <w:t>i</w:t>
            </w:r>
            <w:proofErr w:type="spellEnd"/>
            <w:r w:rsidRPr="008B2B93">
              <w:rPr>
                <w:b/>
                <w:bCs/>
                <w:sz w:val="26"/>
                <w:szCs w:val="26"/>
              </w:rPr>
              <w:t>);</w:t>
            </w:r>
          </w:p>
          <w:p w14:paraId="4DB3E5FB" w14:textId="77777777" w:rsidR="008B2B93" w:rsidRPr="008B2B93" w:rsidRDefault="008B2B93" w:rsidP="008B2B93">
            <w:pPr>
              <w:rPr>
                <w:b/>
                <w:bCs/>
                <w:sz w:val="26"/>
                <w:szCs w:val="26"/>
              </w:rPr>
            </w:pPr>
            <w:r w:rsidRPr="008B2B93">
              <w:rPr>
                <w:b/>
                <w:bCs/>
                <w:sz w:val="26"/>
                <w:szCs w:val="26"/>
              </w:rPr>
              <w:t xml:space="preserve">                </w:t>
            </w:r>
            <w:proofErr w:type="spellStart"/>
            <w:r w:rsidRPr="008B2B93">
              <w:rPr>
                <w:b/>
                <w:bCs/>
                <w:sz w:val="26"/>
                <w:szCs w:val="26"/>
              </w:rPr>
              <w:t>i</w:t>
            </w:r>
            <w:proofErr w:type="spellEnd"/>
            <w:r w:rsidRPr="008B2B93">
              <w:rPr>
                <w:b/>
                <w:bCs/>
                <w:sz w:val="26"/>
                <w:szCs w:val="26"/>
              </w:rPr>
              <w:t>++;</w:t>
            </w:r>
          </w:p>
          <w:p w14:paraId="098A9D50" w14:textId="77777777" w:rsidR="008B2B93" w:rsidRPr="008B2B93" w:rsidRDefault="008B2B93" w:rsidP="008B2B93">
            <w:pPr>
              <w:rPr>
                <w:b/>
                <w:bCs/>
                <w:sz w:val="26"/>
                <w:szCs w:val="26"/>
              </w:rPr>
            </w:pPr>
            <w:r w:rsidRPr="008B2B93">
              <w:rPr>
                <w:b/>
                <w:bCs/>
                <w:sz w:val="26"/>
                <w:szCs w:val="26"/>
              </w:rPr>
              <w:t xml:space="preserve">            }</w:t>
            </w:r>
          </w:p>
          <w:p w14:paraId="25C1B259" w14:textId="77777777" w:rsidR="008B2B93" w:rsidRPr="008B2B93" w:rsidRDefault="008B2B93" w:rsidP="008B2B93">
            <w:pPr>
              <w:rPr>
                <w:b/>
                <w:bCs/>
                <w:sz w:val="26"/>
                <w:szCs w:val="26"/>
              </w:rPr>
            </w:pPr>
            <w:r w:rsidRPr="008B2B93">
              <w:rPr>
                <w:b/>
                <w:bCs/>
                <w:sz w:val="26"/>
                <w:szCs w:val="26"/>
              </w:rPr>
              <w:t xml:space="preserve">            </w:t>
            </w:r>
            <w:proofErr w:type="spellStart"/>
            <w:r w:rsidRPr="008B2B93">
              <w:rPr>
                <w:b/>
                <w:bCs/>
                <w:sz w:val="26"/>
                <w:szCs w:val="26"/>
              </w:rPr>
              <w:t>System.out.println</w:t>
            </w:r>
            <w:proofErr w:type="spellEnd"/>
            <w:r w:rsidRPr="008B2B93">
              <w:rPr>
                <w:b/>
                <w:bCs/>
                <w:sz w:val="26"/>
                <w:szCs w:val="26"/>
              </w:rPr>
              <w:t>("</w:t>
            </w:r>
            <w:proofErr w:type="spellStart"/>
            <w:proofErr w:type="gramStart"/>
            <w:r w:rsidRPr="008B2B93">
              <w:rPr>
                <w:b/>
                <w:bCs/>
                <w:sz w:val="26"/>
                <w:szCs w:val="26"/>
              </w:rPr>
              <w:t>Iyyipayee</w:t>
            </w:r>
            <w:proofErr w:type="spellEnd"/>
            <w:r w:rsidRPr="008B2B93">
              <w:rPr>
                <w:b/>
                <w:bCs/>
                <w:sz w:val="26"/>
                <w:szCs w:val="26"/>
              </w:rPr>
              <w:t>..</w:t>
            </w:r>
            <w:proofErr w:type="gramEnd"/>
            <w:r w:rsidRPr="008B2B93">
              <w:rPr>
                <w:b/>
                <w:bCs/>
                <w:sz w:val="26"/>
                <w:szCs w:val="26"/>
              </w:rPr>
              <w:t>");</w:t>
            </w:r>
          </w:p>
          <w:p w14:paraId="12E3C139" w14:textId="77777777" w:rsidR="008B2B93" w:rsidRPr="008B2B93" w:rsidRDefault="008B2B93" w:rsidP="008B2B93">
            <w:pPr>
              <w:rPr>
                <w:b/>
                <w:bCs/>
                <w:sz w:val="26"/>
                <w:szCs w:val="26"/>
              </w:rPr>
            </w:pPr>
            <w:r w:rsidRPr="008B2B93">
              <w:rPr>
                <w:b/>
                <w:bCs/>
                <w:sz w:val="26"/>
                <w:szCs w:val="26"/>
              </w:rPr>
              <w:t xml:space="preserve">       }</w:t>
            </w:r>
          </w:p>
          <w:p w14:paraId="467866B9" w14:textId="77777777" w:rsidR="008B2B93" w:rsidRPr="008B2B93" w:rsidRDefault="008B2B93" w:rsidP="008B2B93">
            <w:pPr>
              <w:rPr>
                <w:b/>
                <w:bCs/>
                <w:sz w:val="26"/>
                <w:szCs w:val="26"/>
              </w:rPr>
            </w:pPr>
            <w:r w:rsidRPr="008B2B93">
              <w:rPr>
                <w:b/>
                <w:bCs/>
                <w:sz w:val="26"/>
                <w:szCs w:val="26"/>
              </w:rPr>
              <w:t>}</w:t>
            </w:r>
          </w:p>
          <w:p w14:paraId="0493DE93" w14:textId="77777777" w:rsidR="008B2B93" w:rsidRDefault="008B2B93" w:rsidP="00767866">
            <w:pPr>
              <w:rPr>
                <w:b/>
                <w:bCs/>
                <w:sz w:val="26"/>
                <w:szCs w:val="26"/>
              </w:rPr>
            </w:pPr>
            <w:r w:rsidRPr="008B2B93">
              <w:rPr>
                <w:b/>
                <w:bCs/>
                <w:sz w:val="26"/>
                <w:szCs w:val="26"/>
                <w:highlight w:val="green"/>
              </w:rPr>
              <w:t>Output:</w:t>
            </w:r>
          </w:p>
          <w:p w14:paraId="2AD4E9ED" w14:textId="77777777" w:rsidR="00A21DC2" w:rsidRPr="00A21DC2" w:rsidRDefault="00A21DC2" w:rsidP="00A21DC2">
            <w:pPr>
              <w:rPr>
                <w:sz w:val="26"/>
                <w:szCs w:val="26"/>
              </w:rPr>
            </w:pPr>
            <w:r w:rsidRPr="00A21DC2">
              <w:rPr>
                <w:sz w:val="26"/>
                <w:szCs w:val="26"/>
              </w:rPr>
              <w:t>1</w:t>
            </w:r>
          </w:p>
          <w:p w14:paraId="451EE44B" w14:textId="77777777" w:rsidR="00A21DC2" w:rsidRPr="00A21DC2" w:rsidRDefault="00A21DC2" w:rsidP="00A21DC2">
            <w:pPr>
              <w:rPr>
                <w:sz w:val="26"/>
                <w:szCs w:val="26"/>
              </w:rPr>
            </w:pPr>
            <w:r w:rsidRPr="00A21DC2">
              <w:rPr>
                <w:sz w:val="26"/>
                <w:szCs w:val="26"/>
              </w:rPr>
              <w:t>2</w:t>
            </w:r>
          </w:p>
          <w:p w14:paraId="4D28D7C1" w14:textId="77777777" w:rsidR="00A21DC2" w:rsidRPr="00A21DC2" w:rsidRDefault="00A21DC2" w:rsidP="00A21DC2">
            <w:pPr>
              <w:rPr>
                <w:sz w:val="26"/>
                <w:szCs w:val="26"/>
              </w:rPr>
            </w:pPr>
            <w:r w:rsidRPr="00A21DC2">
              <w:rPr>
                <w:sz w:val="26"/>
                <w:szCs w:val="26"/>
              </w:rPr>
              <w:t>5</w:t>
            </w:r>
          </w:p>
          <w:p w14:paraId="32E9DE08" w14:textId="77777777" w:rsidR="00A21DC2" w:rsidRPr="00A21DC2" w:rsidRDefault="00A21DC2" w:rsidP="00A21DC2">
            <w:pPr>
              <w:rPr>
                <w:sz w:val="26"/>
                <w:szCs w:val="26"/>
              </w:rPr>
            </w:pPr>
            <w:r w:rsidRPr="00A21DC2">
              <w:rPr>
                <w:sz w:val="26"/>
                <w:szCs w:val="26"/>
              </w:rPr>
              <w:t>10</w:t>
            </w:r>
          </w:p>
          <w:p w14:paraId="11BA2305" w14:textId="50F7A75B" w:rsidR="008B2B93" w:rsidRPr="00A21DC2" w:rsidRDefault="00A21DC2" w:rsidP="00A21DC2">
            <w:pPr>
              <w:rPr>
                <w:sz w:val="26"/>
                <w:szCs w:val="26"/>
              </w:rPr>
            </w:pPr>
            <w:proofErr w:type="spellStart"/>
            <w:proofErr w:type="gramStart"/>
            <w:r w:rsidRPr="00A21DC2">
              <w:rPr>
                <w:sz w:val="26"/>
                <w:szCs w:val="26"/>
              </w:rPr>
              <w:t>Iyyipayee</w:t>
            </w:r>
            <w:proofErr w:type="spellEnd"/>
            <w:r w:rsidRPr="00A21DC2">
              <w:rPr>
                <w:sz w:val="26"/>
                <w:szCs w:val="26"/>
              </w:rPr>
              <w:t>..</w:t>
            </w:r>
            <w:proofErr w:type="gramEnd"/>
          </w:p>
        </w:tc>
      </w:tr>
    </w:tbl>
    <w:p w14:paraId="629FD4FE" w14:textId="77777777" w:rsidR="008B2B93" w:rsidRDefault="008B2B93" w:rsidP="00767866">
      <w:pPr>
        <w:rPr>
          <w:b/>
          <w:bCs/>
          <w:sz w:val="26"/>
          <w:szCs w:val="26"/>
        </w:rPr>
      </w:pPr>
    </w:p>
    <w:p w14:paraId="506C794C" w14:textId="3BB65312" w:rsidR="00746F1C" w:rsidRDefault="00746F1C" w:rsidP="00746F1C">
      <w:pPr>
        <w:rPr>
          <w:b/>
          <w:bCs/>
          <w:sz w:val="26"/>
          <w:szCs w:val="26"/>
        </w:rPr>
      </w:pPr>
      <w:r>
        <w:rPr>
          <w:b/>
          <w:bCs/>
          <w:sz w:val="26"/>
          <w:szCs w:val="26"/>
        </w:rPr>
        <w:t>Another example on while loop</w:t>
      </w:r>
    </w:p>
    <w:tbl>
      <w:tblPr>
        <w:tblStyle w:val="TableGrid"/>
        <w:tblW w:w="0" w:type="auto"/>
        <w:tblLook w:val="04A0" w:firstRow="1" w:lastRow="0" w:firstColumn="1" w:lastColumn="0" w:noHBand="0" w:noVBand="1"/>
      </w:tblPr>
      <w:tblGrid>
        <w:gridCol w:w="8522"/>
      </w:tblGrid>
      <w:tr w:rsidR="00746F1C" w14:paraId="1C68DB7D" w14:textId="77777777" w:rsidTr="00746F1C">
        <w:tc>
          <w:tcPr>
            <w:tcW w:w="8522" w:type="dxa"/>
          </w:tcPr>
          <w:p w14:paraId="0DF2ACB1" w14:textId="77777777" w:rsidR="00746F1C" w:rsidRPr="00746F1C" w:rsidRDefault="00746F1C" w:rsidP="00746F1C">
            <w:pPr>
              <w:rPr>
                <w:b/>
                <w:bCs/>
                <w:sz w:val="26"/>
                <w:szCs w:val="26"/>
              </w:rPr>
            </w:pPr>
            <w:r w:rsidRPr="00746F1C">
              <w:rPr>
                <w:b/>
                <w:bCs/>
                <w:sz w:val="26"/>
                <w:szCs w:val="26"/>
              </w:rPr>
              <w:t xml:space="preserve">import </w:t>
            </w:r>
            <w:proofErr w:type="spellStart"/>
            <w:proofErr w:type="gramStart"/>
            <w:r w:rsidRPr="00746F1C">
              <w:rPr>
                <w:b/>
                <w:bCs/>
                <w:sz w:val="26"/>
                <w:szCs w:val="26"/>
              </w:rPr>
              <w:t>java.io.BufferedReader</w:t>
            </w:r>
            <w:proofErr w:type="spellEnd"/>
            <w:proofErr w:type="gramEnd"/>
            <w:r w:rsidRPr="00746F1C">
              <w:rPr>
                <w:b/>
                <w:bCs/>
                <w:sz w:val="26"/>
                <w:szCs w:val="26"/>
              </w:rPr>
              <w:t>;</w:t>
            </w:r>
          </w:p>
          <w:p w14:paraId="31D7AFEF" w14:textId="77777777" w:rsidR="00746F1C" w:rsidRPr="00746F1C" w:rsidRDefault="00746F1C" w:rsidP="00746F1C">
            <w:pPr>
              <w:rPr>
                <w:b/>
                <w:bCs/>
                <w:sz w:val="26"/>
                <w:szCs w:val="26"/>
              </w:rPr>
            </w:pPr>
            <w:r w:rsidRPr="00746F1C">
              <w:rPr>
                <w:b/>
                <w:bCs/>
                <w:sz w:val="26"/>
                <w:szCs w:val="26"/>
              </w:rPr>
              <w:lastRenderedPageBreak/>
              <w:t xml:space="preserve">import </w:t>
            </w:r>
            <w:proofErr w:type="spellStart"/>
            <w:proofErr w:type="gramStart"/>
            <w:r w:rsidRPr="00746F1C">
              <w:rPr>
                <w:b/>
                <w:bCs/>
                <w:sz w:val="26"/>
                <w:szCs w:val="26"/>
              </w:rPr>
              <w:t>java.io.InputStreamReader</w:t>
            </w:r>
            <w:proofErr w:type="spellEnd"/>
            <w:proofErr w:type="gramEnd"/>
            <w:r w:rsidRPr="00746F1C">
              <w:rPr>
                <w:b/>
                <w:bCs/>
                <w:sz w:val="26"/>
                <w:szCs w:val="26"/>
              </w:rPr>
              <w:t>;</w:t>
            </w:r>
          </w:p>
          <w:p w14:paraId="3A852F0E" w14:textId="77777777" w:rsidR="00746F1C" w:rsidRPr="00746F1C" w:rsidRDefault="00746F1C" w:rsidP="00746F1C">
            <w:pPr>
              <w:rPr>
                <w:b/>
                <w:bCs/>
                <w:sz w:val="26"/>
                <w:szCs w:val="26"/>
              </w:rPr>
            </w:pPr>
            <w:r w:rsidRPr="00746F1C">
              <w:rPr>
                <w:b/>
                <w:bCs/>
                <w:sz w:val="26"/>
                <w:szCs w:val="26"/>
              </w:rPr>
              <w:t xml:space="preserve">import static </w:t>
            </w:r>
            <w:proofErr w:type="spellStart"/>
            <w:proofErr w:type="gramStart"/>
            <w:r w:rsidRPr="00746F1C">
              <w:rPr>
                <w:b/>
                <w:bCs/>
                <w:sz w:val="26"/>
                <w:szCs w:val="26"/>
              </w:rPr>
              <w:t>java.lang</w:t>
            </w:r>
            <w:proofErr w:type="gramEnd"/>
            <w:r w:rsidRPr="00746F1C">
              <w:rPr>
                <w:b/>
                <w:bCs/>
                <w:sz w:val="26"/>
                <w:szCs w:val="26"/>
              </w:rPr>
              <w:t>.Integer.parseInt</w:t>
            </w:r>
            <w:proofErr w:type="spellEnd"/>
            <w:r w:rsidRPr="00746F1C">
              <w:rPr>
                <w:b/>
                <w:bCs/>
                <w:sz w:val="26"/>
                <w:szCs w:val="26"/>
              </w:rPr>
              <w:t>;;</w:t>
            </w:r>
          </w:p>
          <w:p w14:paraId="226AEDA6" w14:textId="77777777" w:rsidR="00746F1C" w:rsidRPr="00746F1C" w:rsidRDefault="00746F1C" w:rsidP="00746F1C">
            <w:pPr>
              <w:rPr>
                <w:b/>
                <w:bCs/>
                <w:sz w:val="26"/>
                <w:szCs w:val="26"/>
              </w:rPr>
            </w:pPr>
            <w:r w:rsidRPr="00746F1C">
              <w:rPr>
                <w:b/>
                <w:bCs/>
                <w:sz w:val="26"/>
                <w:szCs w:val="26"/>
              </w:rPr>
              <w:t xml:space="preserve">public class </w:t>
            </w:r>
            <w:proofErr w:type="spellStart"/>
            <w:r w:rsidRPr="00746F1C">
              <w:rPr>
                <w:b/>
                <w:bCs/>
                <w:sz w:val="26"/>
                <w:szCs w:val="26"/>
              </w:rPr>
              <w:t>TwentyTwoLoop</w:t>
            </w:r>
            <w:proofErr w:type="spellEnd"/>
            <w:r w:rsidRPr="00746F1C">
              <w:rPr>
                <w:b/>
                <w:bCs/>
                <w:sz w:val="26"/>
                <w:szCs w:val="26"/>
              </w:rPr>
              <w:t xml:space="preserve"> </w:t>
            </w:r>
          </w:p>
          <w:p w14:paraId="7B2BD0AB" w14:textId="77777777" w:rsidR="00746F1C" w:rsidRPr="00746F1C" w:rsidRDefault="00746F1C" w:rsidP="00746F1C">
            <w:pPr>
              <w:rPr>
                <w:b/>
                <w:bCs/>
                <w:sz w:val="26"/>
                <w:szCs w:val="26"/>
              </w:rPr>
            </w:pPr>
            <w:r w:rsidRPr="00746F1C">
              <w:rPr>
                <w:b/>
                <w:bCs/>
                <w:sz w:val="26"/>
                <w:szCs w:val="26"/>
              </w:rPr>
              <w:t>{</w:t>
            </w:r>
          </w:p>
          <w:p w14:paraId="5AF12861" w14:textId="77777777" w:rsidR="00746F1C" w:rsidRPr="00746F1C" w:rsidRDefault="00746F1C" w:rsidP="00746F1C">
            <w:pPr>
              <w:rPr>
                <w:b/>
                <w:bCs/>
                <w:sz w:val="26"/>
                <w:szCs w:val="26"/>
              </w:rPr>
            </w:pPr>
            <w:r w:rsidRPr="00746F1C">
              <w:rPr>
                <w:b/>
                <w:bCs/>
                <w:sz w:val="26"/>
                <w:szCs w:val="26"/>
              </w:rPr>
              <w:t xml:space="preserve">    static int </w:t>
            </w:r>
            <w:proofErr w:type="gramStart"/>
            <w:r w:rsidRPr="00746F1C">
              <w:rPr>
                <w:b/>
                <w:bCs/>
                <w:sz w:val="26"/>
                <w:szCs w:val="26"/>
              </w:rPr>
              <w:t>count(</w:t>
            </w:r>
            <w:proofErr w:type="gramEnd"/>
            <w:r w:rsidRPr="00746F1C">
              <w:rPr>
                <w:b/>
                <w:bCs/>
                <w:sz w:val="26"/>
                <w:szCs w:val="26"/>
              </w:rPr>
              <w:t>int n)</w:t>
            </w:r>
          </w:p>
          <w:p w14:paraId="70A6FF9B" w14:textId="77777777" w:rsidR="00746F1C" w:rsidRPr="00746F1C" w:rsidRDefault="00746F1C" w:rsidP="00746F1C">
            <w:pPr>
              <w:rPr>
                <w:b/>
                <w:bCs/>
                <w:sz w:val="26"/>
                <w:szCs w:val="26"/>
              </w:rPr>
            </w:pPr>
            <w:r w:rsidRPr="00746F1C">
              <w:rPr>
                <w:b/>
                <w:bCs/>
                <w:sz w:val="26"/>
                <w:szCs w:val="26"/>
              </w:rPr>
              <w:t>    {</w:t>
            </w:r>
          </w:p>
          <w:p w14:paraId="51A8CC80" w14:textId="77777777" w:rsidR="00746F1C" w:rsidRPr="00746F1C" w:rsidRDefault="00746F1C" w:rsidP="00746F1C">
            <w:pPr>
              <w:rPr>
                <w:b/>
                <w:bCs/>
                <w:sz w:val="26"/>
                <w:szCs w:val="26"/>
              </w:rPr>
            </w:pPr>
            <w:r w:rsidRPr="00746F1C">
              <w:rPr>
                <w:b/>
                <w:bCs/>
                <w:sz w:val="26"/>
                <w:szCs w:val="26"/>
              </w:rPr>
              <w:t>        //test-1: n=123,12,1</w:t>
            </w:r>
          </w:p>
          <w:p w14:paraId="53BA399E" w14:textId="77777777" w:rsidR="00746F1C" w:rsidRPr="00746F1C" w:rsidRDefault="00746F1C" w:rsidP="00746F1C">
            <w:pPr>
              <w:rPr>
                <w:b/>
                <w:bCs/>
                <w:sz w:val="26"/>
                <w:szCs w:val="26"/>
              </w:rPr>
            </w:pPr>
            <w:r w:rsidRPr="00746F1C">
              <w:rPr>
                <w:b/>
                <w:bCs/>
                <w:sz w:val="26"/>
                <w:szCs w:val="26"/>
              </w:rPr>
              <w:t>        int count=0; //count=0,1,2,3</w:t>
            </w:r>
          </w:p>
          <w:p w14:paraId="2A414A8D" w14:textId="77777777" w:rsidR="00746F1C" w:rsidRPr="00746F1C" w:rsidRDefault="00746F1C" w:rsidP="00746F1C">
            <w:pPr>
              <w:rPr>
                <w:b/>
                <w:bCs/>
                <w:sz w:val="26"/>
                <w:szCs w:val="26"/>
              </w:rPr>
            </w:pPr>
            <w:r w:rsidRPr="00746F1C">
              <w:rPr>
                <w:b/>
                <w:bCs/>
                <w:sz w:val="26"/>
                <w:szCs w:val="26"/>
              </w:rPr>
              <w:t xml:space="preserve">        while (n&gt;0) </w:t>
            </w:r>
          </w:p>
          <w:p w14:paraId="25D5C922" w14:textId="77777777" w:rsidR="00746F1C" w:rsidRPr="00746F1C" w:rsidRDefault="00746F1C" w:rsidP="00746F1C">
            <w:pPr>
              <w:rPr>
                <w:b/>
                <w:bCs/>
                <w:sz w:val="26"/>
                <w:szCs w:val="26"/>
              </w:rPr>
            </w:pPr>
            <w:r w:rsidRPr="00746F1C">
              <w:rPr>
                <w:b/>
                <w:bCs/>
                <w:sz w:val="26"/>
                <w:szCs w:val="26"/>
              </w:rPr>
              <w:t>        {</w:t>
            </w:r>
          </w:p>
          <w:p w14:paraId="1591E2E3" w14:textId="77777777" w:rsidR="00746F1C" w:rsidRPr="00746F1C" w:rsidRDefault="00746F1C" w:rsidP="00746F1C">
            <w:pPr>
              <w:rPr>
                <w:b/>
                <w:bCs/>
                <w:sz w:val="26"/>
                <w:szCs w:val="26"/>
              </w:rPr>
            </w:pPr>
            <w:r w:rsidRPr="00746F1C">
              <w:rPr>
                <w:b/>
                <w:bCs/>
                <w:sz w:val="26"/>
                <w:szCs w:val="26"/>
              </w:rPr>
              <w:t>            n=n/10;</w:t>
            </w:r>
          </w:p>
          <w:p w14:paraId="18B9E786" w14:textId="77777777" w:rsidR="00746F1C" w:rsidRPr="00746F1C" w:rsidRDefault="00746F1C" w:rsidP="00746F1C">
            <w:pPr>
              <w:rPr>
                <w:b/>
                <w:bCs/>
                <w:sz w:val="26"/>
                <w:szCs w:val="26"/>
              </w:rPr>
            </w:pPr>
            <w:r w:rsidRPr="00746F1C">
              <w:rPr>
                <w:b/>
                <w:bCs/>
                <w:sz w:val="26"/>
                <w:szCs w:val="26"/>
              </w:rPr>
              <w:t>            count++;</w:t>
            </w:r>
          </w:p>
          <w:p w14:paraId="2EF3B6FA" w14:textId="77777777" w:rsidR="00746F1C" w:rsidRPr="00746F1C" w:rsidRDefault="00746F1C" w:rsidP="00746F1C">
            <w:pPr>
              <w:rPr>
                <w:b/>
                <w:bCs/>
                <w:sz w:val="26"/>
                <w:szCs w:val="26"/>
              </w:rPr>
            </w:pPr>
            <w:r w:rsidRPr="00746F1C">
              <w:rPr>
                <w:b/>
                <w:bCs/>
                <w:sz w:val="26"/>
                <w:szCs w:val="26"/>
              </w:rPr>
              <w:t>        }</w:t>
            </w:r>
          </w:p>
          <w:p w14:paraId="56BF709B" w14:textId="77777777" w:rsidR="00746F1C" w:rsidRPr="00746F1C" w:rsidRDefault="00746F1C" w:rsidP="00746F1C">
            <w:pPr>
              <w:rPr>
                <w:b/>
                <w:bCs/>
                <w:sz w:val="26"/>
                <w:szCs w:val="26"/>
              </w:rPr>
            </w:pPr>
            <w:r w:rsidRPr="00746F1C">
              <w:rPr>
                <w:b/>
                <w:bCs/>
                <w:sz w:val="26"/>
                <w:szCs w:val="26"/>
              </w:rPr>
              <w:t>        return count;</w:t>
            </w:r>
          </w:p>
          <w:p w14:paraId="094FD7B5" w14:textId="77777777" w:rsidR="00746F1C" w:rsidRPr="00746F1C" w:rsidRDefault="00746F1C" w:rsidP="00746F1C">
            <w:pPr>
              <w:rPr>
                <w:b/>
                <w:bCs/>
                <w:sz w:val="26"/>
                <w:szCs w:val="26"/>
              </w:rPr>
            </w:pPr>
            <w:r w:rsidRPr="00746F1C">
              <w:rPr>
                <w:b/>
                <w:bCs/>
                <w:sz w:val="26"/>
                <w:szCs w:val="26"/>
              </w:rPr>
              <w:t>    }</w:t>
            </w:r>
          </w:p>
          <w:p w14:paraId="5712F5B9" w14:textId="77777777" w:rsidR="00746F1C" w:rsidRPr="00746F1C" w:rsidRDefault="00746F1C" w:rsidP="00746F1C">
            <w:pPr>
              <w:rPr>
                <w:b/>
                <w:bCs/>
                <w:sz w:val="26"/>
                <w:szCs w:val="26"/>
              </w:rPr>
            </w:pPr>
            <w:r w:rsidRPr="00746F1C">
              <w:rPr>
                <w:b/>
                <w:bCs/>
                <w:sz w:val="26"/>
                <w:szCs w:val="26"/>
              </w:rPr>
              <w:t xml:space="preserve">    public static void </w:t>
            </w:r>
            <w:proofErr w:type="gramStart"/>
            <w:r w:rsidRPr="00746F1C">
              <w:rPr>
                <w:b/>
                <w:bCs/>
                <w:sz w:val="26"/>
                <w:szCs w:val="26"/>
              </w:rPr>
              <w:t>main(</w:t>
            </w:r>
            <w:proofErr w:type="gramEnd"/>
            <w:r w:rsidRPr="00746F1C">
              <w:rPr>
                <w:b/>
                <w:bCs/>
                <w:sz w:val="26"/>
                <w:szCs w:val="26"/>
              </w:rPr>
              <w:t xml:space="preserve">String[] </w:t>
            </w:r>
            <w:proofErr w:type="spellStart"/>
            <w:r w:rsidRPr="00746F1C">
              <w:rPr>
                <w:b/>
                <w:bCs/>
                <w:sz w:val="26"/>
                <w:szCs w:val="26"/>
              </w:rPr>
              <w:t>args</w:t>
            </w:r>
            <w:proofErr w:type="spellEnd"/>
            <w:r w:rsidRPr="00746F1C">
              <w:rPr>
                <w:b/>
                <w:bCs/>
                <w:sz w:val="26"/>
                <w:szCs w:val="26"/>
              </w:rPr>
              <w:t>) throws Exception</w:t>
            </w:r>
          </w:p>
          <w:p w14:paraId="0D69922D" w14:textId="77777777" w:rsidR="00746F1C" w:rsidRPr="00746F1C" w:rsidRDefault="00746F1C" w:rsidP="00746F1C">
            <w:pPr>
              <w:rPr>
                <w:b/>
                <w:bCs/>
                <w:sz w:val="26"/>
                <w:szCs w:val="26"/>
              </w:rPr>
            </w:pPr>
            <w:r w:rsidRPr="00746F1C">
              <w:rPr>
                <w:b/>
                <w:bCs/>
                <w:sz w:val="26"/>
                <w:szCs w:val="26"/>
              </w:rPr>
              <w:t>    {</w:t>
            </w:r>
          </w:p>
          <w:p w14:paraId="26198544" w14:textId="77777777" w:rsidR="00746F1C" w:rsidRPr="00746F1C" w:rsidRDefault="00746F1C" w:rsidP="00746F1C">
            <w:pPr>
              <w:rPr>
                <w:b/>
                <w:bCs/>
                <w:sz w:val="26"/>
                <w:szCs w:val="26"/>
              </w:rPr>
            </w:pPr>
            <w:r w:rsidRPr="00746F1C">
              <w:rPr>
                <w:b/>
                <w:bCs/>
                <w:sz w:val="26"/>
                <w:szCs w:val="26"/>
              </w:rPr>
              <w:t xml:space="preserve">        </w:t>
            </w:r>
            <w:proofErr w:type="spellStart"/>
            <w:r w:rsidRPr="00746F1C">
              <w:rPr>
                <w:b/>
                <w:bCs/>
                <w:sz w:val="26"/>
                <w:szCs w:val="26"/>
              </w:rPr>
              <w:t>BufferedReader</w:t>
            </w:r>
            <w:proofErr w:type="spellEnd"/>
            <w:r w:rsidRPr="00746F1C">
              <w:rPr>
                <w:b/>
                <w:bCs/>
                <w:sz w:val="26"/>
                <w:szCs w:val="26"/>
              </w:rPr>
              <w:t xml:space="preserve"> </w:t>
            </w:r>
            <w:proofErr w:type="spellStart"/>
            <w:r w:rsidRPr="00746F1C">
              <w:rPr>
                <w:b/>
                <w:bCs/>
                <w:sz w:val="26"/>
                <w:szCs w:val="26"/>
              </w:rPr>
              <w:t>br</w:t>
            </w:r>
            <w:proofErr w:type="spellEnd"/>
            <w:r w:rsidRPr="00746F1C">
              <w:rPr>
                <w:b/>
                <w:bCs/>
                <w:sz w:val="26"/>
                <w:szCs w:val="26"/>
              </w:rPr>
              <w:t xml:space="preserve">=new </w:t>
            </w:r>
            <w:proofErr w:type="spellStart"/>
            <w:proofErr w:type="gramStart"/>
            <w:r w:rsidRPr="00746F1C">
              <w:rPr>
                <w:b/>
                <w:bCs/>
                <w:sz w:val="26"/>
                <w:szCs w:val="26"/>
              </w:rPr>
              <w:t>BufferedReader</w:t>
            </w:r>
            <w:proofErr w:type="spellEnd"/>
            <w:r w:rsidRPr="00746F1C">
              <w:rPr>
                <w:b/>
                <w:bCs/>
                <w:sz w:val="26"/>
                <w:szCs w:val="26"/>
              </w:rPr>
              <w:t>(</w:t>
            </w:r>
            <w:proofErr w:type="gramEnd"/>
            <w:r w:rsidRPr="00746F1C">
              <w:rPr>
                <w:b/>
                <w:bCs/>
                <w:sz w:val="26"/>
                <w:szCs w:val="26"/>
              </w:rPr>
              <w:t xml:space="preserve">new </w:t>
            </w:r>
            <w:proofErr w:type="spellStart"/>
            <w:r w:rsidRPr="00746F1C">
              <w:rPr>
                <w:b/>
                <w:bCs/>
                <w:sz w:val="26"/>
                <w:szCs w:val="26"/>
              </w:rPr>
              <w:t>InputStreamReader</w:t>
            </w:r>
            <w:proofErr w:type="spellEnd"/>
            <w:r w:rsidRPr="00746F1C">
              <w:rPr>
                <w:b/>
                <w:bCs/>
                <w:sz w:val="26"/>
                <w:szCs w:val="26"/>
              </w:rPr>
              <w:t>(System.in));</w:t>
            </w:r>
          </w:p>
          <w:p w14:paraId="3C1A4F08" w14:textId="77777777" w:rsidR="00746F1C" w:rsidRPr="00746F1C" w:rsidRDefault="00746F1C" w:rsidP="00746F1C">
            <w:pPr>
              <w:rPr>
                <w:b/>
                <w:bCs/>
                <w:sz w:val="26"/>
                <w:szCs w:val="26"/>
              </w:rPr>
            </w:pPr>
            <w:r w:rsidRPr="00746F1C">
              <w:rPr>
                <w:b/>
                <w:bCs/>
                <w:sz w:val="26"/>
                <w:szCs w:val="26"/>
              </w:rPr>
              <w:t xml:space="preserve">        </w:t>
            </w:r>
            <w:proofErr w:type="spellStart"/>
            <w:r w:rsidRPr="00746F1C">
              <w:rPr>
                <w:b/>
                <w:bCs/>
                <w:sz w:val="26"/>
                <w:szCs w:val="26"/>
              </w:rPr>
              <w:t>System.out.println</w:t>
            </w:r>
            <w:proofErr w:type="spellEnd"/>
            <w:r w:rsidRPr="00746F1C">
              <w:rPr>
                <w:b/>
                <w:bCs/>
                <w:sz w:val="26"/>
                <w:szCs w:val="26"/>
              </w:rPr>
              <w:t>("Enter n value:\t");</w:t>
            </w:r>
          </w:p>
          <w:p w14:paraId="5856AAC4" w14:textId="77777777" w:rsidR="00746F1C" w:rsidRPr="00746F1C" w:rsidRDefault="00746F1C" w:rsidP="00746F1C">
            <w:pPr>
              <w:rPr>
                <w:b/>
                <w:bCs/>
                <w:sz w:val="26"/>
                <w:szCs w:val="26"/>
              </w:rPr>
            </w:pPr>
            <w:r w:rsidRPr="00746F1C">
              <w:rPr>
                <w:b/>
                <w:bCs/>
                <w:sz w:val="26"/>
                <w:szCs w:val="26"/>
              </w:rPr>
              <w:t>        int n=</w:t>
            </w:r>
            <w:proofErr w:type="spellStart"/>
            <w:r w:rsidRPr="00746F1C">
              <w:rPr>
                <w:b/>
                <w:bCs/>
                <w:sz w:val="26"/>
                <w:szCs w:val="26"/>
              </w:rPr>
              <w:t>parseInt</w:t>
            </w:r>
            <w:proofErr w:type="spellEnd"/>
            <w:r w:rsidRPr="00746F1C">
              <w:rPr>
                <w:b/>
                <w:bCs/>
                <w:sz w:val="26"/>
                <w:szCs w:val="26"/>
              </w:rPr>
              <w:t>(</w:t>
            </w:r>
            <w:proofErr w:type="spellStart"/>
            <w:proofErr w:type="gramStart"/>
            <w:r w:rsidRPr="00746F1C">
              <w:rPr>
                <w:b/>
                <w:bCs/>
                <w:sz w:val="26"/>
                <w:szCs w:val="26"/>
              </w:rPr>
              <w:t>br.readLine</w:t>
            </w:r>
            <w:proofErr w:type="spellEnd"/>
            <w:proofErr w:type="gramEnd"/>
            <w:r w:rsidRPr="00746F1C">
              <w:rPr>
                <w:b/>
                <w:bCs/>
                <w:sz w:val="26"/>
                <w:szCs w:val="26"/>
              </w:rPr>
              <w:t>());</w:t>
            </w:r>
          </w:p>
          <w:p w14:paraId="0FE1F846" w14:textId="77777777" w:rsidR="00746F1C" w:rsidRPr="00746F1C" w:rsidRDefault="00746F1C" w:rsidP="00746F1C">
            <w:pPr>
              <w:rPr>
                <w:b/>
                <w:bCs/>
                <w:sz w:val="26"/>
                <w:szCs w:val="26"/>
              </w:rPr>
            </w:pPr>
            <w:r w:rsidRPr="00746F1C">
              <w:rPr>
                <w:b/>
                <w:bCs/>
                <w:sz w:val="26"/>
                <w:szCs w:val="26"/>
              </w:rPr>
              <w:t>        int c=count(n);</w:t>
            </w:r>
          </w:p>
          <w:p w14:paraId="6AFE4B73" w14:textId="77777777" w:rsidR="00746F1C" w:rsidRPr="00746F1C" w:rsidRDefault="00746F1C" w:rsidP="00746F1C">
            <w:pPr>
              <w:rPr>
                <w:b/>
                <w:bCs/>
                <w:sz w:val="26"/>
                <w:szCs w:val="26"/>
              </w:rPr>
            </w:pPr>
            <w:r w:rsidRPr="00746F1C">
              <w:rPr>
                <w:b/>
                <w:bCs/>
                <w:sz w:val="26"/>
                <w:szCs w:val="26"/>
              </w:rPr>
              <w:t xml:space="preserve">        </w:t>
            </w:r>
            <w:proofErr w:type="spellStart"/>
            <w:r w:rsidRPr="00746F1C">
              <w:rPr>
                <w:b/>
                <w:bCs/>
                <w:sz w:val="26"/>
                <w:szCs w:val="26"/>
              </w:rPr>
              <w:t>System.out.println</w:t>
            </w:r>
            <w:proofErr w:type="spellEnd"/>
            <w:r w:rsidRPr="00746F1C">
              <w:rPr>
                <w:b/>
                <w:bCs/>
                <w:sz w:val="26"/>
                <w:szCs w:val="26"/>
              </w:rPr>
              <w:t>("count:\</w:t>
            </w:r>
            <w:proofErr w:type="spellStart"/>
            <w:r w:rsidRPr="00746F1C">
              <w:rPr>
                <w:b/>
                <w:bCs/>
                <w:sz w:val="26"/>
                <w:szCs w:val="26"/>
              </w:rPr>
              <w:t>t"+c</w:t>
            </w:r>
            <w:proofErr w:type="spellEnd"/>
            <w:r w:rsidRPr="00746F1C">
              <w:rPr>
                <w:b/>
                <w:bCs/>
                <w:sz w:val="26"/>
                <w:szCs w:val="26"/>
              </w:rPr>
              <w:t>);</w:t>
            </w:r>
          </w:p>
          <w:p w14:paraId="38A1798F" w14:textId="77777777" w:rsidR="00746F1C" w:rsidRPr="00746F1C" w:rsidRDefault="00746F1C" w:rsidP="00746F1C">
            <w:pPr>
              <w:rPr>
                <w:b/>
                <w:bCs/>
                <w:sz w:val="26"/>
                <w:szCs w:val="26"/>
              </w:rPr>
            </w:pPr>
            <w:r w:rsidRPr="00746F1C">
              <w:rPr>
                <w:b/>
                <w:bCs/>
                <w:sz w:val="26"/>
                <w:szCs w:val="26"/>
              </w:rPr>
              <w:t>        int d=0;</w:t>
            </w:r>
          </w:p>
          <w:p w14:paraId="25C12351" w14:textId="77777777" w:rsidR="00746F1C" w:rsidRPr="00746F1C" w:rsidRDefault="00746F1C" w:rsidP="00746F1C">
            <w:pPr>
              <w:rPr>
                <w:b/>
                <w:bCs/>
                <w:sz w:val="26"/>
                <w:szCs w:val="26"/>
              </w:rPr>
            </w:pPr>
            <w:r w:rsidRPr="00746F1C">
              <w:rPr>
                <w:b/>
                <w:bCs/>
                <w:sz w:val="26"/>
                <w:szCs w:val="26"/>
              </w:rPr>
              <w:t>        int sum=0;</w:t>
            </w:r>
          </w:p>
          <w:p w14:paraId="7D748F06" w14:textId="77777777" w:rsidR="00746F1C" w:rsidRPr="00746F1C" w:rsidRDefault="00746F1C" w:rsidP="00746F1C">
            <w:pPr>
              <w:rPr>
                <w:b/>
                <w:bCs/>
                <w:sz w:val="26"/>
                <w:szCs w:val="26"/>
              </w:rPr>
            </w:pPr>
            <w:r w:rsidRPr="00746F1C">
              <w:rPr>
                <w:b/>
                <w:bCs/>
                <w:sz w:val="26"/>
                <w:szCs w:val="26"/>
              </w:rPr>
              <w:t>        while(n&gt;0)</w:t>
            </w:r>
          </w:p>
          <w:p w14:paraId="7B9FC6A6" w14:textId="77777777" w:rsidR="00746F1C" w:rsidRPr="00746F1C" w:rsidRDefault="00746F1C" w:rsidP="00746F1C">
            <w:pPr>
              <w:rPr>
                <w:b/>
                <w:bCs/>
                <w:sz w:val="26"/>
                <w:szCs w:val="26"/>
              </w:rPr>
            </w:pPr>
            <w:r w:rsidRPr="00746F1C">
              <w:rPr>
                <w:b/>
                <w:bCs/>
                <w:sz w:val="26"/>
                <w:szCs w:val="26"/>
              </w:rPr>
              <w:t>        {</w:t>
            </w:r>
          </w:p>
          <w:p w14:paraId="3B94B6AE" w14:textId="77777777" w:rsidR="00746F1C" w:rsidRPr="00746F1C" w:rsidRDefault="00746F1C" w:rsidP="00746F1C">
            <w:pPr>
              <w:rPr>
                <w:b/>
                <w:bCs/>
                <w:sz w:val="26"/>
                <w:szCs w:val="26"/>
              </w:rPr>
            </w:pPr>
            <w:r w:rsidRPr="00746F1C">
              <w:rPr>
                <w:b/>
                <w:bCs/>
                <w:sz w:val="26"/>
                <w:szCs w:val="26"/>
              </w:rPr>
              <w:t>            d=n%10;</w:t>
            </w:r>
          </w:p>
          <w:p w14:paraId="53310C19" w14:textId="77777777" w:rsidR="00746F1C" w:rsidRPr="00746F1C" w:rsidRDefault="00746F1C" w:rsidP="00746F1C">
            <w:pPr>
              <w:rPr>
                <w:b/>
                <w:bCs/>
                <w:sz w:val="26"/>
                <w:szCs w:val="26"/>
              </w:rPr>
            </w:pPr>
            <w:r w:rsidRPr="00746F1C">
              <w:rPr>
                <w:b/>
                <w:bCs/>
                <w:sz w:val="26"/>
                <w:szCs w:val="26"/>
              </w:rPr>
              <w:t>            n=n/10;</w:t>
            </w:r>
          </w:p>
          <w:p w14:paraId="1BAA0196" w14:textId="77777777" w:rsidR="00746F1C" w:rsidRPr="00746F1C" w:rsidRDefault="00746F1C" w:rsidP="00746F1C">
            <w:pPr>
              <w:rPr>
                <w:b/>
                <w:bCs/>
                <w:sz w:val="26"/>
                <w:szCs w:val="26"/>
              </w:rPr>
            </w:pPr>
            <w:r w:rsidRPr="00746F1C">
              <w:rPr>
                <w:b/>
                <w:bCs/>
                <w:sz w:val="26"/>
                <w:szCs w:val="26"/>
              </w:rPr>
              <w:t xml:space="preserve">            </w:t>
            </w:r>
            <w:proofErr w:type="spellStart"/>
            <w:r w:rsidRPr="00746F1C">
              <w:rPr>
                <w:b/>
                <w:bCs/>
                <w:sz w:val="26"/>
                <w:szCs w:val="26"/>
              </w:rPr>
              <w:t>System.out.println</w:t>
            </w:r>
            <w:proofErr w:type="spellEnd"/>
            <w:r w:rsidRPr="00746F1C">
              <w:rPr>
                <w:b/>
                <w:bCs/>
                <w:sz w:val="26"/>
                <w:szCs w:val="26"/>
              </w:rPr>
              <w:t>();</w:t>
            </w:r>
          </w:p>
          <w:p w14:paraId="640B9D8C" w14:textId="77777777" w:rsidR="00746F1C" w:rsidRPr="00746F1C" w:rsidRDefault="00746F1C" w:rsidP="00746F1C">
            <w:pPr>
              <w:rPr>
                <w:b/>
                <w:bCs/>
                <w:sz w:val="26"/>
                <w:szCs w:val="26"/>
              </w:rPr>
            </w:pPr>
            <w:r w:rsidRPr="00746F1C">
              <w:rPr>
                <w:b/>
                <w:bCs/>
                <w:sz w:val="26"/>
                <w:szCs w:val="26"/>
              </w:rPr>
              <w:t>            sum=sum+(int)</w:t>
            </w:r>
            <w:proofErr w:type="spellStart"/>
            <w:r w:rsidRPr="00746F1C">
              <w:rPr>
                <w:b/>
                <w:bCs/>
                <w:sz w:val="26"/>
                <w:szCs w:val="26"/>
              </w:rPr>
              <w:t>Math.pow</w:t>
            </w:r>
            <w:proofErr w:type="spellEnd"/>
            <w:r w:rsidRPr="00746F1C">
              <w:rPr>
                <w:b/>
                <w:bCs/>
                <w:sz w:val="26"/>
                <w:szCs w:val="26"/>
              </w:rPr>
              <w:t>(</w:t>
            </w:r>
            <w:proofErr w:type="spellStart"/>
            <w:proofErr w:type="gramStart"/>
            <w:r w:rsidRPr="00746F1C">
              <w:rPr>
                <w:b/>
                <w:bCs/>
                <w:sz w:val="26"/>
                <w:szCs w:val="26"/>
              </w:rPr>
              <w:t>d,c</w:t>
            </w:r>
            <w:proofErr w:type="spellEnd"/>
            <w:proofErr w:type="gramEnd"/>
            <w:r w:rsidRPr="00746F1C">
              <w:rPr>
                <w:b/>
                <w:bCs/>
                <w:sz w:val="26"/>
                <w:szCs w:val="26"/>
              </w:rPr>
              <w:t>);</w:t>
            </w:r>
          </w:p>
          <w:p w14:paraId="2CA7FDB2" w14:textId="77777777" w:rsidR="00746F1C" w:rsidRPr="00746F1C" w:rsidRDefault="00746F1C" w:rsidP="00746F1C">
            <w:pPr>
              <w:rPr>
                <w:b/>
                <w:bCs/>
                <w:sz w:val="26"/>
                <w:szCs w:val="26"/>
              </w:rPr>
            </w:pPr>
            <w:r w:rsidRPr="00746F1C">
              <w:rPr>
                <w:b/>
                <w:bCs/>
                <w:sz w:val="26"/>
                <w:szCs w:val="26"/>
              </w:rPr>
              <w:t>        }</w:t>
            </w:r>
          </w:p>
          <w:p w14:paraId="43BC567A" w14:textId="77777777" w:rsidR="00746F1C" w:rsidRPr="00746F1C" w:rsidRDefault="00746F1C" w:rsidP="00746F1C">
            <w:pPr>
              <w:rPr>
                <w:b/>
                <w:bCs/>
                <w:sz w:val="26"/>
                <w:szCs w:val="26"/>
              </w:rPr>
            </w:pPr>
            <w:r w:rsidRPr="00746F1C">
              <w:rPr>
                <w:b/>
                <w:bCs/>
                <w:sz w:val="26"/>
                <w:szCs w:val="26"/>
              </w:rPr>
              <w:t xml:space="preserve">        </w:t>
            </w:r>
            <w:proofErr w:type="spellStart"/>
            <w:r w:rsidRPr="00746F1C">
              <w:rPr>
                <w:b/>
                <w:bCs/>
                <w:sz w:val="26"/>
                <w:szCs w:val="26"/>
              </w:rPr>
              <w:t>System.out.println</w:t>
            </w:r>
            <w:proofErr w:type="spellEnd"/>
            <w:r w:rsidRPr="00746F1C">
              <w:rPr>
                <w:b/>
                <w:bCs/>
                <w:sz w:val="26"/>
                <w:szCs w:val="26"/>
              </w:rPr>
              <w:t>(sum);</w:t>
            </w:r>
          </w:p>
          <w:p w14:paraId="2B4E64BB" w14:textId="77777777" w:rsidR="00746F1C" w:rsidRPr="00746F1C" w:rsidRDefault="00746F1C" w:rsidP="00746F1C">
            <w:pPr>
              <w:rPr>
                <w:b/>
                <w:bCs/>
                <w:sz w:val="26"/>
                <w:szCs w:val="26"/>
              </w:rPr>
            </w:pPr>
            <w:r w:rsidRPr="00746F1C">
              <w:rPr>
                <w:b/>
                <w:bCs/>
                <w:sz w:val="26"/>
                <w:szCs w:val="26"/>
              </w:rPr>
              <w:t>    }</w:t>
            </w:r>
          </w:p>
          <w:p w14:paraId="658671A3" w14:textId="77777777" w:rsidR="00746F1C" w:rsidRDefault="00746F1C" w:rsidP="00746F1C">
            <w:pPr>
              <w:rPr>
                <w:b/>
                <w:bCs/>
                <w:sz w:val="26"/>
                <w:szCs w:val="26"/>
              </w:rPr>
            </w:pPr>
            <w:r w:rsidRPr="00746F1C">
              <w:rPr>
                <w:b/>
                <w:bCs/>
                <w:sz w:val="26"/>
                <w:szCs w:val="26"/>
              </w:rPr>
              <w:t>}</w:t>
            </w:r>
          </w:p>
          <w:p w14:paraId="6B68D46B" w14:textId="77777777" w:rsidR="00746F1C" w:rsidRDefault="00746F1C" w:rsidP="00746F1C">
            <w:pPr>
              <w:rPr>
                <w:b/>
                <w:bCs/>
                <w:sz w:val="26"/>
                <w:szCs w:val="26"/>
              </w:rPr>
            </w:pPr>
            <w:r w:rsidRPr="00746F1C">
              <w:rPr>
                <w:b/>
                <w:bCs/>
                <w:sz w:val="26"/>
                <w:szCs w:val="26"/>
                <w:highlight w:val="cyan"/>
              </w:rPr>
              <w:t>Output:</w:t>
            </w:r>
          </w:p>
          <w:p w14:paraId="3ED8CA70" w14:textId="77777777" w:rsidR="00086F88" w:rsidRPr="00086F88" w:rsidRDefault="00086F88" w:rsidP="00086F88">
            <w:pPr>
              <w:rPr>
                <w:b/>
                <w:bCs/>
                <w:sz w:val="26"/>
                <w:szCs w:val="26"/>
              </w:rPr>
            </w:pPr>
            <w:r w:rsidRPr="00086F88">
              <w:rPr>
                <w:b/>
                <w:bCs/>
                <w:sz w:val="26"/>
                <w:szCs w:val="26"/>
              </w:rPr>
              <w:t>Enter n value:</w:t>
            </w:r>
          </w:p>
          <w:p w14:paraId="1DDB0FFE" w14:textId="77777777" w:rsidR="00086F88" w:rsidRPr="00086F88" w:rsidRDefault="00086F88" w:rsidP="00086F88">
            <w:pPr>
              <w:rPr>
                <w:b/>
                <w:bCs/>
                <w:sz w:val="26"/>
                <w:szCs w:val="26"/>
              </w:rPr>
            </w:pPr>
            <w:r w:rsidRPr="00086F88">
              <w:rPr>
                <w:b/>
                <w:bCs/>
                <w:sz w:val="26"/>
                <w:szCs w:val="26"/>
              </w:rPr>
              <w:t>1634</w:t>
            </w:r>
          </w:p>
          <w:p w14:paraId="78014CED" w14:textId="77777777" w:rsidR="00086F88" w:rsidRPr="00086F88" w:rsidRDefault="00086F88" w:rsidP="00086F88">
            <w:pPr>
              <w:rPr>
                <w:b/>
                <w:bCs/>
                <w:sz w:val="26"/>
                <w:szCs w:val="26"/>
              </w:rPr>
            </w:pPr>
            <w:r w:rsidRPr="00086F88">
              <w:rPr>
                <w:b/>
                <w:bCs/>
                <w:sz w:val="26"/>
                <w:szCs w:val="26"/>
              </w:rPr>
              <w:t>count:  4</w:t>
            </w:r>
          </w:p>
          <w:p w14:paraId="25B49946" w14:textId="64F10F24" w:rsidR="00746F1C" w:rsidRDefault="00086F88" w:rsidP="00086F88">
            <w:pPr>
              <w:rPr>
                <w:b/>
                <w:bCs/>
                <w:sz w:val="26"/>
                <w:szCs w:val="26"/>
              </w:rPr>
            </w:pPr>
            <w:r w:rsidRPr="00086F88">
              <w:rPr>
                <w:b/>
                <w:bCs/>
                <w:sz w:val="26"/>
                <w:szCs w:val="26"/>
              </w:rPr>
              <w:t>1634</w:t>
            </w:r>
          </w:p>
        </w:tc>
      </w:tr>
    </w:tbl>
    <w:p w14:paraId="29D4B7F4" w14:textId="77777777" w:rsidR="00746F1C" w:rsidRDefault="00746F1C" w:rsidP="00746F1C">
      <w:pPr>
        <w:rPr>
          <w:b/>
          <w:bCs/>
          <w:sz w:val="26"/>
          <w:szCs w:val="26"/>
        </w:rPr>
      </w:pPr>
    </w:p>
    <w:p w14:paraId="43CC6543" w14:textId="55FFC66F" w:rsidR="004D605A" w:rsidRDefault="003B1F1E" w:rsidP="003B1F1E">
      <w:pPr>
        <w:jc w:val="center"/>
        <w:rPr>
          <w:b/>
          <w:bCs/>
          <w:sz w:val="26"/>
          <w:szCs w:val="26"/>
        </w:rPr>
      </w:pPr>
      <w:r>
        <w:rPr>
          <w:b/>
          <w:bCs/>
          <w:sz w:val="26"/>
          <w:szCs w:val="26"/>
        </w:rPr>
        <w:t>For loop</w:t>
      </w:r>
    </w:p>
    <w:tbl>
      <w:tblPr>
        <w:tblStyle w:val="TableGrid"/>
        <w:tblW w:w="0" w:type="auto"/>
        <w:tblLook w:val="04A0" w:firstRow="1" w:lastRow="0" w:firstColumn="1" w:lastColumn="0" w:noHBand="0" w:noVBand="1"/>
      </w:tblPr>
      <w:tblGrid>
        <w:gridCol w:w="8522"/>
      </w:tblGrid>
      <w:tr w:rsidR="003B1F1E" w14:paraId="032647C3" w14:textId="77777777" w:rsidTr="003B1F1E">
        <w:tc>
          <w:tcPr>
            <w:tcW w:w="8522" w:type="dxa"/>
          </w:tcPr>
          <w:p w14:paraId="06FBC351" w14:textId="77777777" w:rsidR="003B1F1E" w:rsidRDefault="003B1F1E" w:rsidP="003B1F1E">
            <w:pPr>
              <w:rPr>
                <w:b/>
                <w:bCs/>
                <w:sz w:val="26"/>
                <w:szCs w:val="26"/>
              </w:rPr>
            </w:pPr>
            <w:r>
              <w:rPr>
                <w:b/>
                <w:bCs/>
                <w:sz w:val="26"/>
                <w:szCs w:val="26"/>
              </w:rPr>
              <w:t xml:space="preserve">Syntax-1:   </w:t>
            </w:r>
            <w:r w:rsidR="00E42917">
              <w:rPr>
                <w:b/>
                <w:bCs/>
                <w:sz w:val="26"/>
                <w:szCs w:val="26"/>
              </w:rPr>
              <w:t>for(</w:t>
            </w:r>
            <w:proofErr w:type="spellStart"/>
            <w:proofErr w:type="gramStart"/>
            <w:r w:rsidR="00E42917">
              <w:rPr>
                <w:b/>
                <w:bCs/>
                <w:sz w:val="26"/>
                <w:szCs w:val="26"/>
              </w:rPr>
              <w:t>initialization;condition</w:t>
            </w:r>
            <w:proofErr w:type="gramEnd"/>
            <w:r w:rsidR="00E42917">
              <w:rPr>
                <w:b/>
                <w:bCs/>
                <w:sz w:val="26"/>
                <w:szCs w:val="26"/>
              </w:rPr>
              <w:t>;updation</w:t>
            </w:r>
            <w:proofErr w:type="spellEnd"/>
            <w:r w:rsidR="00E42917">
              <w:rPr>
                <w:b/>
                <w:bCs/>
                <w:sz w:val="26"/>
                <w:szCs w:val="26"/>
              </w:rPr>
              <w:t>)</w:t>
            </w:r>
          </w:p>
          <w:p w14:paraId="1AC93E5C" w14:textId="77777777" w:rsidR="00E42917" w:rsidRDefault="00E42917" w:rsidP="003B1F1E">
            <w:pPr>
              <w:rPr>
                <w:b/>
                <w:bCs/>
                <w:sz w:val="26"/>
                <w:szCs w:val="26"/>
              </w:rPr>
            </w:pPr>
            <w:r>
              <w:rPr>
                <w:b/>
                <w:bCs/>
                <w:sz w:val="26"/>
                <w:szCs w:val="26"/>
              </w:rPr>
              <w:lastRenderedPageBreak/>
              <w:t xml:space="preserve">                Stmt-1</w:t>
            </w:r>
          </w:p>
          <w:p w14:paraId="11E48380" w14:textId="736D5C5F" w:rsidR="00E42917" w:rsidRDefault="00E42917" w:rsidP="00E42917">
            <w:pPr>
              <w:rPr>
                <w:b/>
                <w:bCs/>
                <w:sz w:val="26"/>
                <w:szCs w:val="26"/>
              </w:rPr>
            </w:pPr>
            <w:r>
              <w:rPr>
                <w:b/>
                <w:bCs/>
                <w:sz w:val="26"/>
                <w:szCs w:val="26"/>
              </w:rPr>
              <w:t>Syntax-2:   for(</w:t>
            </w:r>
            <w:proofErr w:type="spellStart"/>
            <w:proofErr w:type="gramStart"/>
            <w:r>
              <w:rPr>
                <w:b/>
                <w:bCs/>
                <w:sz w:val="26"/>
                <w:szCs w:val="26"/>
              </w:rPr>
              <w:t>initialization;condition</w:t>
            </w:r>
            <w:proofErr w:type="gramEnd"/>
            <w:r>
              <w:rPr>
                <w:b/>
                <w:bCs/>
                <w:sz w:val="26"/>
                <w:szCs w:val="26"/>
              </w:rPr>
              <w:t>;updation</w:t>
            </w:r>
            <w:proofErr w:type="spellEnd"/>
            <w:r>
              <w:rPr>
                <w:b/>
                <w:bCs/>
                <w:sz w:val="26"/>
                <w:szCs w:val="26"/>
              </w:rPr>
              <w:t>){</w:t>
            </w:r>
          </w:p>
          <w:p w14:paraId="0695863E" w14:textId="77777777" w:rsidR="00E42917" w:rsidRDefault="00E42917" w:rsidP="00E42917">
            <w:pPr>
              <w:rPr>
                <w:b/>
                <w:bCs/>
                <w:sz w:val="26"/>
                <w:szCs w:val="26"/>
              </w:rPr>
            </w:pPr>
            <w:r>
              <w:rPr>
                <w:b/>
                <w:bCs/>
                <w:sz w:val="26"/>
                <w:szCs w:val="26"/>
              </w:rPr>
              <w:t xml:space="preserve">                Stmt-1</w:t>
            </w:r>
          </w:p>
          <w:p w14:paraId="30B35E79" w14:textId="5F235D3A" w:rsidR="00E42917" w:rsidRDefault="00E42917" w:rsidP="00E42917">
            <w:pPr>
              <w:rPr>
                <w:b/>
                <w:bCs/>
                <w:sz w:val="26"/>
                <w:szCs w:val="26"/>
              </w:rPr>
            </w:pPr>
            <w:r>
              <w:rPr>
                <w:b/>
                <w:bCs/>
                <w:sz w:val="26"/>
                <w:szCs w:val="26"/>
              </w:rPr>
              <w:t xml:space="preserve">                ……….</w:t>
            </w:r>
          </w:p>
          <w:p w14:paraId="6112C41E" w14:textId="565BE352" w:rsidR="00E42917" w:rsidRDefault="00E42917" w:rsidP="00E42917">
            <w:pPr>
              <w:rPr>
                <w:b/>
                <w:bCs/>
                <w:sz w:val="26"/>
                <w:szCs w:val="26"/>
              </w:rPr>
            </w:pPr>
            <w:r>
              <w:rPr>
                <w:b/>
                <w:bCs/>
                <w:sz w:val="26"/>
                <w:szCs w:val="26"/>
              </w:rPr>
              <w:t xml:space="preserve">                </w:t>
            </w:r>
            <w:proofErr w:type="spellStart"/>
            <w:r>
              <w:rPr>
                <w:b/>
                <w:bCs/>
                <w:sz w:val="26"/>
                <w:szCs w:val="26"/>
              </w:rPr>
              <w:t>Stmt</w:t>
            </w:r>
            <w:proofErr w:type="spellEnd"/>
            <w:r>
              <w:rPr>
                <w:b/>
                <w:bCs/>
                <w:sz w:val="26"/>
                <w:szCs w:val="26"/>
              </w:rPr>
              <w:t>-n</w:t>
            </w:r>
          </w:p>
          <w:p w14:paraId="16B61082" w14:textId="2DD8CFDF" w:rsidR="00E42917" w:rsidRDefault="00E42917" w:rsidP="00E42917">
            <w:pPr>
              <w:rPr>
                <w:b/>
                <w:bCs/>
                <w:sz w:val="26"/>
                <w:szCs w:val="26"/>
              </w:rPr>
            </w:pPr>
            <w:r>
              <w:rPr>
                <w:b/>
                <w:bCs/>
                <w:sz w:val="26"/>
                <w:szCs w:val="26"/>
              </w:rPr>
              <w:t xml:space="preserve">                 </w:t>
            </w:r>
          </w:p>
          <w:p w14:paraId="7E544D4C" w14:textId="34F4ECCB" w:rsidR="00E42917" w:rsidRDefault="00E42917" w:rsidP="003B1F1E">
            <w:pPr>
              <w:rPr>
                <w:b/>
                <w:bCs/>
                <w:sz w:val="26"/>
                <w:szCs w:val="26"/>
              </w:rPr>
            </w:pPr>
            <w:r>
              <w:rPr>
                <w:b/>
                <w:bCs/>
                <w:sz w:val="26"/>
                <w:szCs w:val="26"/>
              </w:rPr>
              <w:t xml:space="preserve">          }</w:t>
            </w:r>
          </w:p>
        </w:tc>
      </w:tr>
    </w:tbl>
    <w:p w14:paraId="281F0707" w14:textId="77777777" w:rsidR="003B1F1E" w:rsidRDefault="003B1F1E" w:rsidP="003B1F1E">
      <w:pPr>
        <w:rPr>
          <w:b/>
          <w:bCs/>
          <w:sz w:val="26"/>
          <w:szCs w:val="26"/>
        </w:rPr>
      </w:pPr>
    </w:p>
    <w:p w14:paraId="6A160736" w14:textId="0C3D1A82" w:rsidR="004532E6" w:rsidRDefault="004532E6" w:rsidP="003B1F1E">
      <w:pPr>
        <w:rPr>
          <w:b/>
          <w:bCs/>
          <w:sz w:val="26"/>
          <w:szCs w:val="26"/>
        </w:rPr>
      </w:pPr>
      <w:r>
        <w:rPr>
          <w:b/>
          <w:bCs/>
          <w:sz w:val="26"/>
          <w:szCs w:val="26"/>
        </w:rPr>
        <w:t>Example on for loop</w:t>
      </w:r>
    </w:p>
    <w:tbl>
      <w:tblPr>
        <w:tblStyle w:val="TableGrid"/>
        <w:tblW w:w="0" w:type="auto"/>
        <w:tblLook w:val="04A0" w:firstRow="1" w:lastRow="0" w:firstColumn="1" w:lastColumn="0" w:noHBand="0" w:noVBand="1"/>
      </w:tblPr>
      <w:tblGrid>
        <w:gridCol w:w="8522"/>
      </w:tblGrid>
      <w:tr w:rsidR="004532E6" w14:paraId="16237E4D" w14:textId="77777777" w:rsidTr="004532E6">
        <w:tc>
          <w:tcPr>
            <w:tcW w:w="8522" w:type="dxa"/>
          </w:tcPr>
          <w:p w14:paraId="14D7AFC3" w14:textId="77777777" w:rsidR="004532E6" w:rsidRPr="004532E6" w:rsidRDefault="004532E6" w:rsidP="004532E6">
            <w:pPr>
              <w:rPr>
                <w:b/>
                <w:bCs/>
                <w:sz w:val="26"/>
                <w:szCs w:val="26"/>
              </w:rPr>
            </w:pPr>
            <w:r w:rsidRPr="004532E6">
              <w:rPr>
                <w:b/>
                <w:bCs/>
                <w:sz w:val="26"/>
                <w:szCs w:val="26"/>
              </w:rPr>
              <w:t xml:space="preserve">public class </w:t>
            </w:r>
            <w:proofErr w:type="spellStart"/>
            <w:r w:rsidRPr="004532E6">
              <w:rPr>
                <w:b/>
                <w:bCs/>
                <w:sz w:val="26"/>
                <w:szCs w:val="26"/>
              </w:rPr>
              <w:t>ForDemo</w:t>
            </w:r>
            <w:proofErr w:type="spellEnd"/>
            <w:r w:rsidRPr="004532E6">
              <w:rPr>
                <w:b/>
                <w:bCs/>
                <w:sz w:val="26"/>
                <w:szCs w:val="26"/>
              </w:rPr>
              <w:t xml:space="preserve"> {</w:t>
            </w:r>
          </w:p>
          <w:p w14:paraId="317E85D6" w14:textId="77777777" w:rsidR="004532E6" w:rsidRPr="004532E6" w:rsidRDefault="004532E6" w:rsidP="004532E6">
            <w:pPr>
              <w:rPr>
                <w:b/>
                <w:bCs/>
                <w:sz w:val="26"/>
                <w:szCs w:val="26"/>
              </w:rPr>
            </w:pPr>
            <w:r w:rsidRPr="004532E6">
              <w:rPr>
                <w:b/>
                <w:bCs/>
                <w:sz w:val="26"/>
                <w:szCs w:val="26"/>
              </w:rPr>
              <w:t xml:space="preserve">    public static void </w:t>
            </w:r>
            <w:proofErr w:type="gramStart"/>
            <w:r w:rsidRPr="004532E6">
              <w:rPr>
                <w:b/>
                <w:bCs/>
                <w:sz w:val="26"/>
                <w:szCs w:val="26"/>
              </w:rPr>
              <w:t>main(</w:t>
            </w:r>
            <w:proofErr w:type="gramEnd"/>
            <w:r w:rsidRPr="004532E6">
              <w:rPr>
                <w:b/>
                <w:bCs/>
                <w:sz w:val="26"/>
                <w:szCs w:val="26"/>
              </w:rPr>
              <w:t xml:space="preserve">String[] </w:t>
            </w:r>
            <w:proofErr w:type="spellStart"/>
            <w:r w:rsidRPr="004532E6">
              <w:rPr>
                <w:b/>
                <w:bCs/>
                <w:sz w:val="26"/>
                <w:szCs w:val="26"/>
              </w:rPr>
              <w:t>args</w:t>
            </w:r>
            <w:proofErr w:type="spellEnd"/>
            <w:r w:rsidRPr="004532E6">
              <w:rPr>
                <w:b/>
                <w:bCs/>
                <w:sz w:val="26"/>
                <w:szCs w:val="26"/>
              </w:rPr>
              <w:t xml:space="preserve">) </w:t>
            </w:r>
          </w:p>
          <w:p w14:paraId="5DE12CD8" w14:textId="77777777" w:rsidR="004532E6" w:rsidRPr="004532E6" w:rsidRDefault="004532E6" w:rsidP="004532E6">
            <w:pPr>
              <w:rPr>
                <w:b/>
                <w:bCs/>
                <w:sz w:val="26"/>
                <w:szCs w:val="26"/>
              </w:rPr>
            </w:pPr>
            <w:r w:rsidRPr="004532E6">
              <w:rPr>
                <w:b/>
                <w:bCs/>
                <w:sz w:val="26"/>
                <w:szCs w:val="26"/>
              </w:rPr>
              <w:t>    {</w:t>
            </w:r>
          </w:p>
          <w:p w14:paraId="22824CF6" w14:textId="77777777" w:rsidR="004532E6" w:rsidRPr="004532E6" w:rsidRDefault="004532E6" w:rsidP="004532E6">
            <w:pPr>
              <w:rPr>
                <w:b/>
                <w:bCs/>
                <w:sz w:val="26"/>
                <w:szCs w:val="26"/>
              </w:rPr>
            </w:pPr>
            <w:r w:rsidRPr="004532E6">
              <w:rPr>
                <w:b/>
                <w:bCs/>
                <w:sz w:val="26"/>
                <w:szCs w:val="26"/>
              </w:rPr>
              <w:t>        int n=10;</w:t>
            </w:r>
          </w:p>
          <w:p w14:paraId="7BCF41D2" w14:textId="77777777" w:rsidR="004532E6" w:rsidRPr="004532E6" w:rsidRDefault="004532E6" w:rsidP="004532E6">
            <w:pPr>
              <w:rPr>
                <w:b/>
                <w:bCs/>
                <w:sz w:val="26"/>
                <w:szCs w:val="26"/>
              </w:rPr>
            </w:pPr>
            <w:r w:rsidRPr="004532E6">
              <w:rPr>
                <w:b/>
                <w:bCs/>
                <w:sz w:val="26"/>
                <w:szCs w:val="26"/>
              </w:rPr>
              <w:t>        //</w:t>
            </w:r>
            <w:proofErr w:type="spellStart"/>
            <w:r w:rsidRPr="004532E6">
              <w:rPr>
                <w:b/>
                <w:bCs/>
                <w:sz w:val="26"/>
                <w:szCs w:val="26"/>
              </w:rPr>
              <w:t>i</w:t>
            </w:r>
            <w:proofErr w:type="spellEnd"/>
            <w:r w:rsidRPr="004532E6">
              <w:rPr>
                <w:b/>
                <w:bCs/>
                <w:sz w:val="26"/>
                <w:szCs w:val="26"/>
              </w:rPr>
              <w:t>=1,2</w:t>
            </w:r>
          </w:p>
          <w:p w14:paraId="591D07EE" w14:textId="77777777" w:rsidR="004532E6" w:rsidRPr="004532E6" w:rsidRDefault="004532E6" w:rsidP="004532E6">
            <w:pPr>
              <w:rPr>
                <w:b/>
                <w:bCs/>
                <w:sz w:val="26"/>
                <w:szCs w:val="26"/>
              </w:rPr>
            </w:pPr>
            <w:r w:rsidRPr="004532E6">
              <w:rPr>
                <w:b/>
                <w:bCs/>
                <w:sz w:val="26"/>
                <w:szCs w:val="26"/>
              </w:rPr>
              <w:t xml:space="preserve">        </w:t>
            </w:r>
            <w:proofErr w:type="spellStart"/>
            <w:r w:rsidRPr="004532E6">
              <w:rPr>
                <w:b/>
                <w:bCs/>
                <w:sz w:val="26"/>
                <w:szCs w:val="26"/>
              </w:rPr>
              <w:t>System.out.println</w:t>
            </w:r>
            <w:proofErr w:type="spellEnd"/>
            <w:r w:rsidRPr="004532E6">
              <w:rPr>
                <w:b/>
                <w:bCs/>
                <w:sz w:val="26"/>
                <w:szCs w:val="26"/>
              </w:rPr>
              <w:t>("for loop");</w:t>
            </w:r>
          </w:p>
          <w:p w14:paraId="49C60C01" w14:textId="77777777" w:rsidR="004532E6" w:rsidRPr="004532E6" w:rsidRDefault="004532E6" w:rsidP="004532E6">
            <w:pPr>
              <w:rPr>
                <w:b/>
                <w:bCs/>
                <w:sz w:val="26"/>
                <w:szCs w:val="26"/>
              </w:rPr>
            </w:pPr>
            <w:r w:rsidRPr="004532E6">
              <w:rPr>
                <w:b/>
                <w:bCs/>
                <w:sz w:val="26"/>
                <w:szCs w:val="26"/>
              </w:rPr>
              <w:t xml:space="preserve">        </w:t>
            </w:r>
            <w:proofErr w:type="gramStart"/>
            <w:r w:rsidRPr="004532E6">
              <w:rPr>
                <w:b/>
                <w:bCs/>
                <w:sz w:val="26"/>
                <w:szCs w:val="26"/>
              </w:rPr>
              <w:t>for(</w:t>
            </w:r>
            <w:proofErr w:type="gramEnd"/>
            <w:r w:rsidRPr="004532E6">
              <w:rPr>
                <w:b/>
                <w:bCs/>
                <w:sz w:val="26"/>
                <w:szCs w:val="26"/>
              </w:rPr>
              <w:t xml:space="preserve">int </w:t>
            </w:r>
            <w:proofErr w:type="spellStart"/>
            <w:r w:rsidRPr="004532E6">
              <w:rPr>
                <w:b/>
                <w:bCs/>
                <w:sz w:val="26"/>
                <w:szCs w:val="26"/>
              </w:rPr>
              <w:t>i</w:t>
            </w:r>
            <w:proofErr w:type="spellEnd"/>
            <w:r w:rsidRPr="004532E6">
              <w:rPr>
                <w:b/>
                <w:bCs/>
                <w:sz w:val="26"/>
                <w:szCs w:val="26"/>
              </w:rPr>
              <w:t>=1;i&lt;=</w:t>
            </w:r>
            <w:proofErr w:type="spellStart"/>
            <w:r w:rsidRPr="004532E6">
              <w:rPr>
                <w:b/>
                <w:bCs/>
                <w:sz w:val="26"/>
                <w:szCs w:val="26"/>
              </w:rPr>
              <w:t>n;i</w:t>
            </w:r>
            <w:proofErr w:type="spellEnd"/>
            <w:r w:rsidRPr="004532E6">
              <w:rPr>
                <w:b/>
                <w:bCs/>
                <w:sz w:val="26"/>
                <w:szCs w:val="26"/>
              </w:rPr>
              <w:t>++)    </w:t>
            </w:r>
          </w:p>
          <w:p w14:paraId="4DC75456" w14:textId="77777777" w:rsidR="004532E6" w:rsidRPr="004532E6" w:rsidRDefault="004532E6" w:rsidP="004532E6">
            <w:pPr>
              <w:rPr>
                <w:b/>
                <w:bCs/>
                <w:sz w:val="26"/>
                <w:szCs w:val="26"/>
              </w:rPr>
            </w:pPr>
            <w:r w:rsidRPr="004532E6">
              <w:rPr>
                <w:b/>
                <w:bCs/>
                <w:sz w:val="26"/>
                <w:szCs w:val="26"/>
              </w:rPr>
              <w:t xml:space="preserve">        </w:t>
            </w:r>
            <w:proofErr w:type="gramStart"/>
            <w:r w:rsidRPr="004532E6">
              <w:rPr>
                <w:b/>
                <w:bCs/>
                <w:sz w:val="26"/>
                <w:szCs w:val="26"/>
              </w:rPr>
              <w:t>{  </w:t>
            </w:r>
            <w:proofErr w:type="gramEnd"/>
            <w:r w:rsidRPr="004532E6">
              <w:rPr>
                <w:b/>
                <w:bCs/>
                <w:sz w:val="26"/>
                <w:szCs w:val="26"/>
              </w:rPr>
              <w:t xml:space="preserve"> </w:t>
            </w:r>
            <w:proofErr w:type="spellStart"/>
            <w:r w:rsidRPr="004532E6">
              <w:rPr>
                <w:b/>
                <w:bCs/>
                <w:sz w:val="26"/>
                <w:szCs w:val="26"/>
              </w:rPr>
              <w:t>System.out.println</w:t>
            </w:r>
            <w:proofErr w:type="spellEnd"/>
            <w:r w:rsidRPr="004532E6">
              <w:rPr>
                <w:b/>
                <w:bCs/>
                <w:sz w:val="26"/>
                <w:szCs w:val="26"/>
              </w:rPr>
              <w:t>(</w:t>
            </w:r>
            <w:proofErr w:type="spellStart"/>
            <w:r w:rsidRPr="004532E6">
              <w:rPr>
                <w:b/>
                <w:bCs/>
                <w:sz w:val="26"/>
                <w:szCs w:val="26"/>
              </w:rPr>
              <w:t>i</w:t>
            </w:r>
            <w:proofErr w:type="spellEnd"/>
            <w:r w:rsidRPr="004532E6">
              <w:rPr>
                <w:b/>
                <w:bCs/>
                <w:sz w:val="26"/>
                <w:szCs w:val="26"/>
              </w:rPr>
              <w:t>);</w:t>
            </w:r>
          </w:p>
          <w:p w14:paraId="72FB3624" w14:textId="77777777" w:rsidR="004532E6" w:rsidRPr="004532E6" w:rsidRDefault="004532E6" w:rsidP="004532E6">
            <w:pPr>
              <w:rPr>
                <w:b/>
                <w:bCs/>
                <w:sz w:val="26"/>
                <w:szCs w:val="26"/>
              </w:rPr>
            </w:pPr>
            <w:r w:rsidRPr="004532E6">
              <w:rPr>
                <w:b/>
                <w:bCs/>
                <w:sz w:val="26"/>
                <w:szCs w:val="26"/>
              </w:rPr>
              <w:t>        }</w:t>
            </w:r>
          </w:p>
          <w:p w14:paraId="2A58E72F" w14:textId="77777777" w:rsidR="004532E6" w:rsidRPr="004532E6" w:rsidRDefault="004532E6" w:rsidP="004532E6">
            <w:pPr>
              <w:rPr>
                <w:b/>
                <w:bCs/>
                <w:sz w:val="26"/>
                <w:szCs w:val="26"/>
              </w:rPr>
            </w:pPr>
            <w:r w:rsidRPr="004532E6">
              <w:rPr>
                <w:b/>
                <w:bCs/>
                <w:sz w:val="26"/>
                <w:szCs w:val="26"/>
              </w:rPr>
              <w:t>    }</w:t>
            </w:r>
          </w:p>
          <w:p w14:paraId="58B72CF3" w14:textId="77777777" w:rsidR="004532E6" w:rsidRDefault="004532E6" w:rsidP="003B1F1E">
            <w:pPr>
              <w:rPr>
                <w:b/>
                <w:bCs/>
                <w:sz w:val="26"/>
                <w:szCs w:val="26"/>
              </w:rPr>
            </w:pPr>
            <w:r w:rsidRPr="004532E6">
              <w:rPr>
                <w:b/>
                <w:bCs/>
                <w:sz w:val="26"/>
                <w:szCs w:val="26"/>
              </w:rPr>
              <w:t>}</w:t>
            </w:r>
          </w:p>
          <w:p w14:paraId="46C17775" w14:textId="77777777" w:rsidR="004532E6" w:rsidRPr="00ED0BA1" w:rsidRDefault="004532E6" w:rsidP="003B1F1E">
            <w:pPr>
              <w:rPr>
                <w:b/>
                <w:bCs/>
                <w:sz w:val="30"/>
                <w:szCs w:val="30"/>
              </w:rPr>
            </w:pPr>
            <w:r w:rsidRPr="00ED0BA1">
              <w:rPr>
                <w:b/>
                <w:bCs/>
                <w:sz w:val="26"/>
                <w:szCs w:val="26"/>
                <w:highlight w:val="green"/>
              </w:rPr>
              <w:t>Output:</w:t>
            </w:r>
          </w:p>
          <w:p w14:paraId="56D5D54D" w14:textId="77777777" w:rsidR="004A1C3D" w:rsidRPr="004A1C3D" w:rsidRDefault="004A1C3D" w:rsidP="004A1C3D">
            <w:pPr>
              <w:rPr>
                <w:b/>
                <w:bCs/>
                <w:sz w:val="26"/>
                <w:szCs w:val="26"/>
              </w:rPr>
            </w:pPr>
            <w:r w:rsidRPr="004A1C3D">
              <w:rPr>
                <w:b/>
                <w:bCs/>
                <w:sz w:val="26"/>
                <w:szCs w:val="26"/>
              </w:rPr>
              <w:t>for loop</w:t>
            </w:r>
          </w:p>
          <w:p w14:paraId="6464BD64" w14:textId="77777777" w:rsidR="004A1C3D" w:rsidRPr="004A1C3D" w:rsidRDefault="004A1C3D" w:rsidP="004A1C3D">
            <w:pPr>
              <w:rPr>
                <w:b/>
                <w:bCs/>
                <w:sz w:val="26"/>
                <w:szCs w:val="26"/>
              </w:rPr>
            </w:pPr>
            <w:r w:rsidRPr="004A1C3D">
              <w:rPr>
                <w:b/>
                <w:bCs/>
                <w:sz w:val="26"/>
                <w:szCs w:val="26"/>
              </w:rPr>
              <w:t>1</w:t>
            </w:r>
          </w:p>
          <w:p w14:paraId="07C29E0B" w14:textId="77777777" w:rsidR="004A1C3D" w:rsidRPr="004A1C3D" w:rsidRDefault="004A1C3D" w:rsidP="004A1C3D">
            <w:pPr>
              <w:rPr>
                <w:b/>
                <w:bCs/>
                <w:sz w:val="26"/>
                <w:szCs w:val="26"/>
              </w:rPr>
            </w:pPr>
            <w:r w:rsidRPr="004A1C3D">
              <w:rPr>
                <w:b/>
                <w:bCs/>
                <w:sz w:val="26"/>
                <w:szCs w:val="26"/>
              </w:rPr>
              <w:t>2</w:t>
            </w:r>
          </w:p>
          <w:p w14:paraId="5035B103" w14:textId="77777777" w:rsidR="004A1C3D" w:rsidRPr="004A1C3D" w:rsidRDefault="004A1C3D" w:rsidP="004A1C3D">
            <w:pPr>
              <w:rPr>
                <w:b/>
                <w:bCs/>
                <w:sz w:val="26"/>
                <w:szCs w:val="26"/>
              </w:rPr>
            </w:pPr>
            <w:r w:rsidRPr="004A1C3D">
              <w:rPr>
                <w:b/>
                <w:bCs/>
                <w:sz w:val="26"/>
                <w:szCs w:val="26"/>
              </w:rPr>
              <w:t>3</w:t>
            </w:r>
          </w:p>
          <w:p w14:paraId="36D48F97" w14:textId="77777777" w:rsidR="004A1C3D" w:rsidRPr="004A1C3D" w:rsidRDefault="004A1C3D" w:rsidP="004A1C3D">
            <w:pPr>
              <w:rPr>
                <w:b/>
                <w:bCs/>
                <w:sz w:val="26"/>
                <w:szCs w:val="26"/>
              </w:rPr>
            </w:pPr>
            <w:r w:rsidRPr="004A1C3D">
              <w:rPr>
                <w:b/>
                <w:bCs/>
                <w:sz w:val="26"/>
                <w:szCs w:val="26"/>
              </w:rPr>
              <w:t>4</w:t>
            </w:r>
          </w:p>
          <w:p w14:paraId="139562FC" w14:textId="77777777" w:rsidR="004A1C3D" w:rsidRPr="004A1C3D" w:rsidRDefault="004A1C3D" w:rsidP="004A1C3D">
            <w:pPr>
              <w:rPr>
                <w:b/>
                <w:bCs/>
                <w:sz w:val="26"/>
                <w:szCs w:val="26"/>
              </w:rPr>
            </w:pPr>
            <w:r w:rsidRPr="004A1C3D">
              <w:rPr>
                <w:b/>
                <w:bCs/>
                <w:sz w:val="26"/>
                <w:szCs w:val="26"/>
              </w:rPr>
              <w:t>5</w:t>
            </w:r>
          </w:p>
          <w:p w14:paraId="650309D4" w14:textId="77777777" w:rsidR="004A1C3D" w:rsidRPr="004A1C3D" w:rsidRDefault="004A1C3D" w:rsidP="004A1C3D">
            <w:pPr>
              <w:rPr>
                <w:b/>
                <w:bCs/>
                <w:sz w:val="26"/>
                <w:szCs w:val="26"/>
              </w:rPr>
            </w:pPr>
            <w:r w:rsidRPr="004A1C3D">
              <w:rPr>
                <w:b/>
                <w:bCs/>
                <w:sz w:val="26"/>
                <w:szCs w:val="26"/>
              </w:rPr>
              <w:t>6</w:t>
            </w:r>
          </w:p>
          <w:p w14:paraId="409CF144" w14:textId="77777777" w:rsidR="004A1C3D" w:rsidRPr="004A1C3D" w:rsidRDefault="004A1C3D" w:rsidP="004A1C3D">
            <w:pPr>
              <w:rPr>
                <w:b/>
                <w:bCs/>
                <w:sz w:val="26"/>
                <w:szCs w:val="26"/>
              </w:rPr>
            </w:pPr>
            <w:r w:rsidRPr="004A1C3D">
              <w:rPr>
                <w:b/>
                <w:bCs/>
                <w:sz w:val="26"/>
                <w:szCs w:val="26"/>
              </w:rPr>
              <w:t>7</w:t>
            </w:r>
          </w:p>
          <w:p w14:paraId="5FE0A314" w14:textId="77777777" w:rsidR="004A1C3D" w:rsidRPr="004A1C3D" w:rsidRDefault="004A1C3D" w:rsidP="004A1C3D">
            <w:pPr>
              <w:rPr>
                <w:b/>
                <w:bCs/>
                <w:sz w:val="26"/>
                <w:szCs w:val="26"/>
              </w:rPr>
            </w:pPr>
            <w:r w:rsidRPr="004A1C3D">
              <w:rPr>
                <w:b/>
                <w:bCs/>
                <w:sz w:val="26"/>
                <w:szCs w:val="26"/>
              </w:rPr>
              <w:t>8</w:t>
            </w:r>
          </w:p>
          <w:p w14:paraId="47DD2D40" w14:textId="77777777" w:rsidR="004A1C3D" w:rsidRPr="004A1C3D" w:rsidRDefault="004A1C3D" w:rsidP="004A1C3D">
            <w:pPr>
              <w:rPr>
                <w:b/>
                <w:bCs/>
                <w:sz w:val="26"/>
                <w:szCs w:val="26"/>
              </w:rPr>
            </w:pPr>
            <w:r w:rsidRPr="004A1C3D">
              <w:rPr>
                <w:b/>
                <w:bCs/>
                <w:sz w:val="26"/>
                <w:szCs w:val="26"/>
              </w:rPr>
              <w:t>9</w:t>
            </w:r>
          </w:p>
          <w:p w14:paraId="54E9530A" w14:textId="0B1DDB2D" w:rsidR="004532E6" w:rsidRDefault="004A1C3D" w:rsidP="004A1C3D">
            <w:pPr>
              <w:rPr>
                <w:b/>
                <w:bCs/>
                <w:sz w:val="26"/>
                <w:szCs w:val="26"/>
              </w:rPr>
            </w:pPr>
            <w:r w:rsidRPr="004A1C3D">
              <w:rPr>
                <w:b/>
                <w:bCs/>
                <w:sz w:val="26"/>
                <w:szCs w:val="26"/>
              </w:rPr>
              <w:t>10</w:t>
            </w:r>
          </w:p>
        </w:tc>
      </w:tr>
    </w:tbl>
    <w:p w14:paraId="59D536B3" w14:textId="77777777" w:rsidR="004532E6" w:rsidRDefault="004532E6" w:rsidP="003B1F1E">
      <w:pPr>
        <w:rPr>
          <w:b/>
          <w:bCs/>
          <w:sz w:val="26"/>
          <w:szCs w:val="26"/>
        </w:rPr>
      </w:pPr>
    </w:p>
    <w:p w14:paraId="33D141C1" w14:textId="41348642" w:rsidR="00767866" w:rsidRDefault="00EE6E6E" w:rsidP="00767866">
      <w:pPr>
        <w:rPr>
          <w:b/>
          <w:bCs/>
          <w:sz w:val="26"/>
          <w:szCs w:val="26"/>
        </w:rPr>
      </w:pPr>
      <w:r>
        <w:rPr>
          <w:b/>
          <w:bCs/>
          <w:sz w:val="26"/>
          <w:szCs w:val="26"/>
        </w:rPr>
        <w:t>Another example on for loop</w:t>
      </w:r>
    </w:p>
    <w:tbl>
      <w:tblPr>
        <w:tblStyle w:val="TableGrid"/>
        <w:tblW w:w="0" w:type="auto"/>
        <w:tblLook w:val="04A0" w:firstRow="1" w:lastRow="0" w:firstColumn="1" w:lastColumn="0" w:noHBand="0" w:noVBand="1"/>
      </w:tblPr>
      <w:tblGrid>
        <w:gridCol w:w="8522"/>
      </w:tblGrid>
      <w:tr w:rsidR="007E304E" w14:paraId="7C3208C2" w14:textId="77777777" w:rsidTr="007E304E">
        <w:tc>
          <w:tcPr>
            <w:tcW w:w="8522" w:type="dxa"/>
          </w:tcPr>
          <w:p w14:paraId="52C458F7" w14:textId="77777777" w:rsidR="00993E7E" w:rsidRPr="00993E7E" w:rsidRDefault="00993E7E" w:rsidP="00993E7E">
            <w:pPr>
              <w:rPr>
                <w:b/>
                <w:bCs/>
                <w:sz w:val="26"/>
                <w:szCs w:val="26"/>
              </w:rPr>
            </w:pPr>
            <w:r w:rsidRPr="00993E7E">
              <w:rPr>
                <w:b/>
                <w:bCs/>
                <w:sz w:val="26"/>
                <w:szCs w:val="26"/>
              </w:rPr>
              <w:t xml:space="preserve">public class </w:t>
            </w:r>
            <w:proofErr w:type="spellStart"/>
            <w:r w:rsidRPr="00993E7E">
              <w:rPr>
                <w:b/>
                <w:bCs/>
                <w:sz w:val="26"/>
                <w:szCs w:val="26"/>
              </w:rPr>
              <w:t>ForDemo</w:t>
            </w:r>
            <w:proofErr w:type="spellEnd"/>
            <w:r w:rsidRPr="00993E7E">
              <w:rPr>
                <w:b/>
                <w:bCs/>
                <w:sz w:val="26"/>
                <w:szCs w:val="26"/>
              </w:rPr>
              <w:t xml:space="preserve"> {</w:t>
            </w:r>
          </w:p>
          <w:p w14:paraId="5195D545" w14:textId="77777777" w:rsidR="00993E7E" w:rsidRPr="00993E7E" w:rsidRDefault="00993E7E" w:rsidP="00993E7E">
            <w:pPr>
              <w:rPr>
                <w:b/>
                <w:bCs/>
                <w:sz w:val="26"/>
                <w:szCs w:val="26"/>
              </w:rPr>
            </w:pPr>
            <w:r w:rsidRPr="00993E7E">
              <w:rPr>
                <w:b/>
                <w:bCs/>
                <w:sz w:val="26"/>
                <w:szCs w:val="26"/>
              </w:rPr>
              <w:t xml:space="preserve">    public static void </w:t>
            </w:r>
            <w:proofErr w:type="gramStart"/>
            <w:r w:rsidRPr="00993E7E">
              <w:rPr>
                <w:b/>
                <w:bCs/>
                <w:sz w:val="26"/>
                <w:szCs w:val="26"/>
              </w:rPr>
              <w:t>main(</w:t>
            </w:r>
            <w:proofErr w:type="gramEnd"/>
            <w:r w:rsidRPr="00993E7E">
              <w:rPr>
                <w:b/>
                <w:bCs/>
                <w:sz w:val="26"/>
                <w:szCs w:val="26"/>
              </w:rPr>
              <w:t xml:space="preserve">String[] </w:t>
            </w:r>
            <w:proofErr w:type="spellStart"/>
            <w:r w:rsidRPr="00993E7E">
              <w:rPr>
                <w:b/>
                <w:bCs/>
                <w:sz w:val="26"/>
                <w:szCs w:val="26"/>
              </w:rPr>
              <w:t>args</w:t>
            </w:r>
            <w:proofErr w:type="spellEnd"/>
            <w:r w:rsidRPr="00993E7E">
              <w:rPr>
                <w:b/>
                <w:bCs/>
                <w:sz w:val="26"/>
                <w:szCs w:val="26"/>
              </w:rPr>
              <w:t xml:space="preserve">) </w:t>
            </w:r>
          </w:p>
          <w:p w14:paraId="7C23943A" w14:textId="77777777" w:rsidR="00993E7E" w:rsidRPr="00993E7E" w:rsidRDefault="00993E7E" w:rsidP="00993E7E">
            <w:pPr>
              <w:rPr>
                <w:b/>
                <w:bCs/>
                <w:sz w:val="26"/>
                <w:szCs w:val="26"/>
              </w:rPr>
            </w:pPr>
            <w:r w:rsidRPr="00993E7E">
              <w:rPr>
                <w:b/>
                <w:bCs/>
                <w:sz w:val="26"/>
                <w:szCs w:val="26"/>
              </w:rPr>
              <w:t>    {</w:t>
            </w:r>
          </w:p>
          <w:p w14:paraId="7BFA5EF1" w14:textId="77777777" w:rsidR="00993E7E" w:rsidRPr="00993E7E" w:rsidRDefault="00993E7E" w:rsidP="00993E7E">
            <w:pPr>
              <w:rPr>
                <w:b/>
                <w:bCs/>
                <w:sz w:val="26"/>
                <w:szCs w:val="26"/>
              </w:rPr>
            </w:pPr>
            <w:r w:rsidRPr="00993E7E">
              <w:rPr>
                <w:b/>
                <w:bCs/>
                <w:sz w:val="26"/>
                <w:szCs w:val="26"/>
              </w:rPr>
              <w:t>        int n=10;</w:t>
            </w:r>
          </w:p>
          <w:p w14:paraId="4F1936B7" w14:textId="77777777" w:rsidR="00993E7E" w:rsidRPr="00993E7E" w:rsidRDefault="00993E7E" w:rsidP="00993E7E">
            <w:pPr>
              <w:rPr>
                <w:b/>
                <w:bCs/>
                <w:sz w:val="26"/>
                <w:szCs w:val="26"/>
              </w:rPr>
            </w:pPr>
            <w:r w:rsidRPr="00993E7E">
              <w:rPr>
                <w:b/>
                <w:bCs/>
                <w:sz w:val="26"/>
                <w:szCs w:val="26"/>
              </w:rPr>
              <w:t xml:space="preserve">        int </w:t>
            </w:r>
            <w:proofErr w:type="spellStart"/>
            <w:r w:rsidRPr="00993E7E">
              <w:rPr>
                <w:b/>
                <w:bCs/>
                <w:sz w:val="26"/>
                <w:szCs w:val="26"/>
              </w:rPr>
              <w:t>i</w:t>
            </w:r>
            <w:proofErr w:type="spellEnd"/>
            <w:r w:rsidRPr="00993E7E">
              <w:rPr>
                <w:b/>
                <w:bCs/>
                <w:sz w:val="26"/>
                <w:szCs w:val="26"/>
              </w:rPr>
              <w:t>=1;</w:t>
            </w:r>
          </w:p>
          <w:p w14:paraId="1554EB5E" w14:textId="77777777" w:rsidR="00993E7E" w:rsidRPr="00993E7E" w:rsidRDefault="00993E7E" w:rsidP="00993E7E">
            <w:pPr>
              <w:rPr>
                <w:b/>
                <w:bCs/>
                <w:sz w:val="26"/>
                <w:szCs w:val="26"/>
              </w:rPr>
            </w:pPr>
            <w:r w:rsidRPr="00993E7E">
              <w:rPr>
                <w:b/>
                <w:bCs/>
                <w:sz w:val="26"/>
                <w:szCs w:val="26"/>
              </w:rPr>
              <w:t>        //</w:t>
            </w:r>
            <w:proofErr w:type="spellStart"/>
            <w:r w:rsidRPr="00993E7E">
              <w:rPr>
                <w:b/>
                <w:bCs/>
                <w:sz w:val="26"/>
                <w:szCs w:val="26"/>
              </w:rPr>
              <w:t>i</w:t>
            </w:r>
            <w:proofErr w:type="spellEnd"/>
            <w:r w:rsidRPr="00993E7E">
              <w:rPr>
                <w:b/>
                <w:bCs/>
                <w:sz w:val="26"/>
                <w:szCs w:val="26"/>
              </w:rPr>
              <w:t>=1,2</w:t>
            </w:r>
          </w:p>
          <w:p w14:paraId="75D6234D" w14:textId="77777777" w:rsidR="00993E7E" w:rsidRPr="00993E7E" w:rsidRDefault="00993E7E" w:rsidP="00993E7E">
            <w:pPr>
              <w:rPr>
                <w:b/>
                <w:bCs/>
                <w:sz w:val="26"/>
                <w:szCs w:val="26"/>
              </w:rPr>
            </w:pPr>
            <w:r w:rsidRPr="00993E7E">
              <w:rPr>
                <w:b/>
                <w:bCs/>
                <w:sz w:val="26"/>
                <w:szCs w:val="26"/>
              </w:rPr>
              <w:t xml:space="preserve">        </w:t>
            </w:r>
            <w:proofErr w:type="spellStart"/>
            <w:r w:rsidRPr="00993E7E">
              <w:rPr>
                <w:b/>
                <w:bCs/>
                <w:sz w:val="26"/>
                <w:szCs w:val="26"/>
              </w:rPr>
              <w:t>System.out.println</w:t>
            </w:r>
            <w:proofErr w:type="spellEnd"/>
            <w:r w:rsidRPr="00993E7E">
              <w:rPr>
                <w:b/>
                <w:bCs/>
                <w:sz w:val="26"/>
                <w:szCs w:val="26"/>
              </w:rPr>
              <w:t>("for loop");</w:t>
            </w:r>
          </w:p>
          <w:p w14:paraId="33153CFB" w14:textId="77777777" w:rsidR="00993E7E" w:rsidRPr="00993E7E" w:rsidRDefault="00993E7E" w:rsidP="00993E7E">
            <w:pPr>
              <w:rPr>
                <w:b/>
                <w:bCs/>
                <w:sz w:val="26"/>
                <w:szCs w:val="26"/>
              </w:rPr>
            </w:pPr>
            <w:r w:rsidRPr="00993E7E">
              <w:rPr>
                <w:b/>
                <w:bCs/>
                <w:sz w:val="26"/>
                <w:szCs w:val="26"/>
              </w:rPr>
              <w:t xml:space="preserve">        </w:t>
            </w:r>
            <w:proofErr w:type="gramStart"/>
            <w:r w:rsidRPr="00993E7E">
              <w:rPr>
                <w:b/>
                <w:bCs/>
                <w:sz w:val="26"/>
                <w:szCs w:val="26"/>
              </w:rPr>
              <w:t>for(</w:t>
            </w:r>
            <w:proofErr w:type="gramEnd"/>
            <w:r w:rsidRPr="00993E7E">
              <w:rPr>
                <w:b/>
                <w:bCs/>
                <w:sz w:val="26"/>
                <w:szCs w:val="26"/>
              </w:rPr>
              <w:t>;</w:t>
            </w:r>
            <w:proofErr w:type="spellStart"/>
            <w:r w:rsidRPr="00993E7E">
              <w:rPr>
                <w:b/>
                <w:bCs/>
                <w:sz w:val="26"/>
                <w:szCs w:val="26"/>
              </w:rPr>
              <w:t>i</w:t>
            </w:r>
            <w:proofErr w:type="spellEnd"/>
            <w:r w:rsidRPr="00993E7E">
              <w:rPr>
                <w:b/>
                <w:bCs/>
                <w:sz w:val="26"/>
                <w:szCs w:val="26"/>
              </w:rPr>
              <w:t>&lt;=n;)    </w:t>
            </w:r>
          </w:p>
          <w:p w14:paraId="50D13456" w14:textId="77777777" w:rsidR="00993E7E" w:rsidRPr="00993E7E" w:rsidRDefault="00993E7E" w:rsidP="00993E7E">
            <w:pPr>
              <w:rPr>
                <w:b/>
                <w:bCs/>
                <w:sz w:val="26"/>
                <w:szCs w:val="26"/>
              </w:rPr>
            </w:pPr>
            <w:r w:rsidRPr="00993E7E">
              <w:rPr>
                <w:b/>
                <w:bCs/>
                <w:sz w:val="26"/>
                <w:szCs w:val="26"/>
              </w:rPr>
              <w:t xml:space="preserve">        </w:t>
            </w:r>
            <w:proofErr w:type="gramStart"/>
            <w:r w:rsidRPr="00993E7E">
              <w:rPr>
                <w:b/>
                <w:bCs/>
                <w:sz w:val="26"/>
                <w:szCs w:val="26"/>
              </w:rPr>
              <w:t>{  </w:t>
            </w:r>
            <w:proofErr w:type="gramEnd"/>
            <w:r w:rsidRPr="00993E7E">
              <w:rPr>
                <w:b/>
                <w:bCs/>
                <w:sz w:val="26"/>
                <w:szCs w:val="26"/>
              </w:rPr>
              <w:t xml:space="preserve"> </w:t>
            </w:r>
            <w:proofErr w:type="spellStart"/>
            <w:r w:rsidRPr="00993E7E">
              <w:rPr>
                <w:b/>
                <w:bCs/>
                <w:sz w:val="26"/>
                <w:szCs w:val="26"/>
              </w:rPr>
              <w:t>System.out.println</w:t>
            </w:r>
            <w:proofErr w:type="spellEnd"/>
            <w:r w:rsidRPr="00993E7E">
              <w:rPr>
                <w:b/>
                <w:bCs/>
                <w:sz w:val="26"/>
                <w:szCs w:val="26"/>
              </w:rPr>
              <w:t>(</w:t>
            </w:r>
            <w:proofErr w:type="spellStart"/>
            <w:r w:rsidRPr="00993E7E">
              <w:rPr>
                <w:b/>
                <w:bCs/>
                <w:sz w:val="26"/>
                <w:szCs w:val="26"/>
              </w:rPr>
              <w:t>i</w:t>
            </w:r>
            <w:proofErr w:type="spellEnd"/>
            <w:r w:rsidRPr="00993E7E">
              <w:rPr>
                <w:b/>
                <w:bCs/>
                <w:sz w:val="26"/>
                <w:szCs w:val="26"/>
              </w:rPr>
              <w:t>);</w:t>
            </w:r>
          </w:p>
          <w:p w14:paraId="04D1A834" w14:textId="77777777" w:rsidR="00993E7E" w:rsidRPr="00993E7E" w:rsidRDefault="00993E7E" w:rsidP="00993E7E">
            <w:pPr>
              <w:rPr>
                <w:b/>
                <w:bCs/>
                <w:sz w:val="26"/>
                <w:szCs w:val="26"/>
              </w:rPr>
            </w:pPr>
            <w:r w:rsidRPr="00993E7E">
              <w:rPr>
                <w:b/>
                <w:bCs/>
                <w:sz w:val="26"/>
                <w:szCs w:val="26"/>
              </w:rPr>
              <w:lastRenderedPageBreak/>
              <w:t xml:space="preserve">            </w:t>
            </w:r>
            <w:proofErr w:type="spellStart"/>
            <w:r w:rsidRPr="00993E7E">
              <w:rPr>
                <w:b/>
                <w:bCs/>
                <w:sz w:val="26"/>
                <w:szCs w:val="26"/>
              </w:rPr>
              <w:t>i</w:t>
            </w:r>
            <w:proofErr w:type="spellEnd"/>
            <w:r w:rsidRPr="00993E7E">
              <w:rPr>
                <w:b/>
                <w:bCs/>
                <w:sz w:val="26"/>
                <w:szCs w:val="26"/>
              </w:rPr>
              <w:t>++;</w:t>
            </w:r>
          </w:p>
          <w:p w14:paraId="7A2E8803" w14:textId="77777777" w:rsidR="00993E7E" w:rsidRPr="00993E7E" w:rsidRDefault="00993E7E" w:rsidP="00993E7E">
            <w:pPr>
              <w:rPr>
                <w:b/>
                <w:bCs/>
                <w:sz w:val="26"/>
                <w:szCs w:val="26"/>
              </w:rPr>
            </w:pPr>
            <w:r w:rsidRPr="00993E7E">
              <w:rPr>
                <w:b/>
                <w:bCs/>
                <w:sz w:val="26"/>
                <w:szCs w:val="26"/>
              </w:rPr>
              <w:t>        }</w:t>
            </w:r>
          </w:p>
          <w:p w14:paraId="6624D2F9" w14:textId="77777777" w:rsidR="00993E7E" w:rsidRPr="00993E7E" w:rsidRDefault="00993E7E" w:rsidP="00993E7E">
            <w:pPr>
              <w:rPr>
                <w:b/>
                <w:bCs/>
                <w:sz w:val="26"/>
                <w:szCs w:val="26"/>
              </w:rPr>
            </w:pPr>
            <w:r w:rsidRPr="00993E7E">
              <w:rPr>
                <w:b/>
                <w:bCs/>
                <w:sz w:val="26"/>
                <w:szCs w:val="26"/>
              </w:rPr>
              <w:t>    }</w:t>
            </w:r>
          </w:p>
          <w:p w14:paraId="5AA03B52" w14:textId="77777777" w:rsidR="007E304E" w:rsidRDefault="00993E7E" w:rsidP="00767866">
            <w:pPr>
              <w:rPr>
                <w:b/>
                <w:bCs/>
                <w:sz w:val="26"/>
                <w:szCs w:val="26"/>
              </w:rPr>
            </w:pPr>
            <w:r w:rsidRPr="00993E7E">
              <w:rPr>
                <w:b/>
                <w:bCs/>
                <w:sz w:val="26"/>
                <w:szCs w:val="26"/>
              </w:rPr>
              <w:t>}</w:t>
            </w:r>
          </w:p>
          <w:p w14:paraId="22714B1D" w14:textId="77777777" w:rsidR="00993E7E" w:rsidRDefault="00993E7E" w:rsidP="00767866">
            <w:pPr>
              <w:rPr>
                <w:b/>
                <w:bCs/>
                <w:sz w:val="26"/>
                <w:szCs w:val="26"/>
              </w:rPr>
            </w:pPr>
            <w:r w:rsidRPr="004C6B89">
              <w:rPr>
                <w:b/>
                <w:bCs/>
                <w:sz w:val="26"/>
                <w:szCs w:val="26"/>
                <w:highlight w:val="cyan"/>
              </w:rPr>
              <w:t>Output:</w:t>
            </w:r>
          </w:p>
          <w:p w14:paraId="634E65AC" w14:textId="77777777" w:rsidR="004C6B89" w:rsidRPr="004C6B89" w:rsidRDefault="004C6B89" w:rsidP="004C6B89">
            <w:pPr>
              <w:rPr>
                <w:b/>
                <w:bCs/>
                <w:sz w:val="26"/>
                <w:szCs w:val="26"/>
              </w:rPr>
            </w:pPr>
            <w:r w:rsidRPr="004C6B89">
              <w:rPr>
                <w:b/>
                <w:bCs/>
                <w:sz w:val="26"/>
                <w:szCs w:val="26"/>
              </w:rPr>
              <w:t>for loop</w:t>
            </w:r>
          </w:p>
          <w:p w14:paraId="519F57EB" w14:textId="77777777" w:rsidR="004C6B89" w:rsidRPr="004C6B89" w:rsidRDefault="004C6B89" w:rsidP="004C6B89">
            <w:pPr>
              <w:rPr>
                <w:b/>
                <w:bCs/>
                <w:sz w:val="26"/>
                <w:szCs w:val="26"/>
              </w:rPr>
            </w:pPr>
            <w:r w:rsidRPr="004C6B89">
              <w:rPr>
                <w:b/>
                <w:bCs/>
                <w:sz w:val="26"/>
                <w:szCs w:val="26"/>
              </w:rPr>
              <w:t>1</w:t>
            </w:r>
          </w:p>
          <w:p w14:paraId="68FCA371" w14:textId="77777777" w:rsidR="004C6B89" w:rsidRPr="004C6B89" w:rsidRDefault="004C6B89" w:rsidP="004C6B89">
            <w:pPr>
              <w:rPr>
                <w:b/>
                <w:bCs/>
                <w:sz w:val="26"/>
                <w:szCs w:val="26"/>
              </w:rPr>
            </w:pPr>
            <w:r w:rsidRPr="004C6B89">
              <w:rPr>
                <w:b/>
                <w:bCs/>
                <w:sz w:val="26"/>
                <w:szCs w:val="26"/>
              </w:rPr>
              <w:t>2</w:t>
            </w:r>
          </w:p>
          <w:p w14:paraId="3F17146C" w14:textId="77777777" w:rsidR="004C6B89" w:rsidRPr="004C6B89" w:rsidRDefault="004C6B89" w:rsidP="004C6B89">
            <w:pPr>
              <w:rPr>
                <w:b/>
                <w:bCs/>
                <w:sz w:val="26"/>
                <w:szCs w:val="26"/>
              </w:rPr>
            </w:pPr>
            <w:r w:rsidRPr="004C6B89">
              <w:rPr>
                <w:b/>
                <w:bCs/>
                <w:sz w:val="26"/>
                <w:szCs w:val="26"/>
              </w:rPr>
              <w:t>3</w:t>
            </w:r>
          </w:p>
          <w:p w14:paraId="73773C10" w14:textId="77777777" w:rsidR="004C6B89" w:rsidRPr="004C6B89" w:rsidRDefault="004C6B89" w:rsidP="004C6B89">
            <w:pPr>
              <w:rPr>
                <w:b/>
                <w:bCs/>
                <w:sz w:val="26"/>
                <w:szCs w:val="26"/>
              </w:rPr>
            </w:pPr>
            <w:r w:rsidRPr="004C6B89">
              <w:rPr>
                <w:b/>
                <w:bCs/>
                <w:sz w:val="26"/>
                <w:szCs w:val="26"/>
              </w:rPr>
              <w:t>4</w:t>
            </w:r>
          </w:p>
          <w:p w14:paraId="404820EE" w14:textId="77777777" w:rsidR="004C6B89" w:rsidRPr="004C6B89" w:rsidRDefault="004C6B89" w:rsidP="004C6B89">
            <w:pPr>
              <w:rPr>
                <w:b/>
                <w:bCs/>
                <w:sz w:val="26"/>
                <w:szCs w:val="26"/>
              </w:rPr>
            </w:pPr>
            <w:r w:rsidRPr="004C6B89">
              <w:rPr>
                <w:b/>
                <w:bCs/>
                <w:sz w:val="26"/>
                <w:szCs w:val="26"/>
              </w:rPr>
              <w:t>5</w:t>
            </w:r>
          </w:p>
          <w:p w14:paraId="2A2432B0" w14:textId="77777777" w:rsidR="004C6B89" w:rsidRPr="004C6B89" w:rsidRDefault="004C6B89" w:rsidP="004C6B89">
            <w:pPr>
              <w:rPr>
                <w:b/>
                <w:bCs/>
                <w:sz w:val="26"/>
                <w:szCs w:val="26"/>
              </w:rPr>
            </w:pPr>
            <w:r w:rsidRPr="004C6B89">
              <w:rPr>
                <w:b/>
                <w:bCs/>
                <w:sz w:val="26"/>
                <w:szCs w:val="26"/>
              </w:rPr>
              <w:t>6</w:t>
            </w:r>
          </w:p>
          <w:p w14:paraId="49B956D0" w14:textId="77777777" w:rsidR="004C6B89" w:rsidRPr="004C6B89" w:rsidRDefault="004C6B89" w:rsidP="004C6B89">
            <w:pPr>
              <w:rPr>
                <w:b/>
                <w:bCs/>
                <w:sz w:val="26"/>
                <w:szCs w:val="26"/>
              </w:rPr>
            </w:pPr>
            <w:r w:rsidRPr="004C6B89">
              <w:rPr>
                <w:b/>
                <w:bCs/>
                <w:sz w:val="26"/>
                <w:szCs w:val="26"/>
              </w:rPr>
              <w:t>7</w:t>
            </w:r>
          </w:p>
          <w:p w14:paraId="66445156" w14:textId="77777777" w:rsidR="004C6B89" w:rsidRPr="004C6B89" w:rsidRDefault="004C6B89" w:rsidP="004C6B89">
            <w:pPr>
              <w:rPr>
                <w:b/>
                <w:bCs/>
                <w:sz w:val="26"/>
                <w:szCs w:val="26"/>
              </w:rPr>
            </w:pPr>
            <w:r w:rsidRPr="004C6B89">
              <w:rPr>
                <w:b/>
                <w:bCs/>
                <w:sz w:val="26"/>
                <w:szCs w:val="26"/>
              </w:rPr>
              <w:t>8</w:t>
            </w:r>
          </w:p>
          <w:p w14:paraId="65F14009" w14:textId="77777777" w:rsidR="004C6B89" w:rsidRPr="004C6B89" w:rsidRDefault="004C6B89" w:rsidP="004C6B89">
            <w:pPr>
              <w:rPr>
                <w:b/>
                <w:bCs/>
                <w:sz w:val="26"/>
                <w:szCs w:val="26"/>
              </w:rPr>
            </w:pPr>
            <w:r w:rsidRPr="004C6B89">
              <w:rPr>
                <w:b/>
                <w:bCs/>
                <w:sz w:val="26"/>
                <w:szCs w:val="26"/>
              </w:rPr>
              <w:t>9</w:t>
            </w:r>
          </w:p>
          <w:p w14:paraId="4112757D" w14:textId="73327368" w:rsidR="00993E7E" w:rsidRDefault="004C6B89" w:rsidP="004C6B89">
            <w:pPr>
              <w:rPr>
                <w:b/>
                <w:bCs/>
                <w:sz w:val="26"/>
                <w:szCs w:val="26"/>
              </w:rPr>
            </w:pPr>
            <w:r w:rsidRPr="004C6B89">
              <w:rPr>
                <w:b/>
                <w:bCs/>
                <w:sz w:val="26"/>
                <w:szCs w:val="26"/>
              </w:rPr>
              <w:t>10</w:t>
            </w:r>
          </w:p>
        </w:tc>
      </w:tr>
    </w:tbl>
    <w:p w14:paraId="0DB12F99" w14:textId="77777777" w:rsidR="004C6B89" w:rsidRDefault="004C6B89" w:rsidP="00767866">
      <w:pPr>
        <w:rPr>
          <w:b/>
          <w:bCs/>
          <w:sz w:val="26"/>
          <w:szCs w:val="26"/>
        </w:rPr>
      </w:pPr>
    </w:p>
    <w:p w14:paraId="3D6DC5F5" w14:textId="40BA6086" w:rsidR="002E322D" w:rsidRDefault="002E322D" w:rsidP="00767866">
      <w:pPr>
        <w:rPr>
          <w:b/>
          <w:bCs/>
          <w:sz w:val="26"/>
          <w:szCs w:val="26"/>
        </w:rPr>
      </w:pPr>
      <w:r>
        <w:rPr>
          <w:b/>
          <w:bCs/>
          <w:sz w:val="26"/>
          <w:szCs w:val="26"/>
        </w:rPr>
        <w:t>Do…while…</w:t>
      </w:r>
    </w:p>
    <w:tbl>
      <w:tblPr>
        <w:tblStyle w:val="TableGrid"/>
        <w:tblW w:w="0" w:type="auto"/>
        <w:tblLook w:val="04A0" w:firstRow="1" w:lastRow="0" w:firstColumn="1" w:lastColumn="0" w:noHBand="0" w:noVBand="1"/>
      </w:tblPr>
      <w:tblGrid>
        <w:gridCol w:w="8522"/>
      </w:tblGrid>
      <w:tr w:rsidR="002E322D" w14:paraId="62914060" w14:textId="77777777" w:rsidTr="002E322D">
        <w:tc>
          <w:tcPr>
            <w:tcW w:w="8522" w:type="dxa"/>
          </w:tcPr>
          <w:p w14:paraId="136B3D34" w14:textId="77777777" w:rsidR="002E322D" w:rsidRDefault="002E322D" w:rsidP="00767866">
            <w:pPr>
              <w:rPr>
                <w:sz w:val="26"/>
                <w:szCs w:val="26"/>
              </w:rPr>
            </w:pPr>
            <w:r w:rsidRPr="002E322D">
              <w:rPr>
                <w:sz w:val="26"/>
                <w:szCs w:val="26"/>
              </w:rPr>
              <w:t>In do…while… we will enter into the loop first, after that</w:t>
            </w:r>
            <w:r w:rsidR="00AE12A7">
              <w:rPr>
                <w:sz w:val="26"/>
                <w:szCs w:val="26"/>
              </w:rPr>
              <w:t xml:space="preserve"> condition checking will be done.</w:t>
            </w:r>
          </w:p>
          <w:p w14:paraId="1E8C70E6" w14:textId="77777777" w:rsidR="00E139A4" w:rsidRDefault="00E139A4" w:rsidP="00767866">
            <w:pPr>
              <w:rPr>
                <w:sz w:val="26"/>
                <w:szCs w:val="26"/>
              </w:rPr>
            </w:pPr>
            <w:r>
              <w:rPr>
                <w:sz w:val="26"/>
                <w:szCs w:val="26"/>
              </w:rPr>
              <w:t xml:space="preserve">Syntax-1:   </w:t>
            </w:r>
            <w:proofErr w:type="gramStart"/>
            <w:r>
              <w:rPr>
                <w:sz w:val="26"/>
                <w:szCs w:val="26"/>
              </w:rPr>
              <w:t>do{</w:t>
            </w:r>
            <w:proofErr w:type="gramEnd"/>
          </w:p>
          <w:p w14:paraId="298FF438" w14:textId="1040911E" w:rsidR="00E139A4" w:rsidRDefault="00E139A4" w:rsidP="00767866">
            <w:pPr>
              <w:rPr>
                <w:sz w:val="26"/>
                <w:szCs w:val="26"/>
              </w:rPr>
            </w:pPr>
            <w:r>
              <w:rPr>
                <w:sz w:val="26"/>
                <w:szCs w:val="26"/>
              </w:rPr>
              <w:t xml:space="preserve">            Stmt-1;</w:t>
            </w:r>
          </w:p>
          <w:p w14:paraId="7C2A2FBA" w14:textId="69F85174" w:rsidR="00E139A4" w:rsidRDefault="00E139A4" w:rsidP="00767866">
            <w:pPr>
              <w:rPr>
                <w:sz w:val="26"/>
                <w:szCs w:val="26"/>
              </w:rPr>
            </w:pPr>
            <w:r>
              <w:rPr>
                <w:sz w:val="26"/>
                <w:szCs w:val="26"/>
              </w:rPr>
              <w:t xml:space="preserve">            …………;</w:t>
            </w:r>
          </w:p>
          <w:p w14:paraId="6155C8A3" w14:textId="180BE632" w:rsidR="00E139A4" w:rsidRDefault="00E139A4" w:rsidP="00767866">
            <w:pPr>
              <w:rPr>
                <w:sz w:val="26"/>
                <w:szCs w:val="26"/>
              </w:rPr>
            </w:pPr>
            <w:r>
              <w:rPr>
                <w:sz w:val="26"/>
                <w:szCs w:val="26"/>
              </w:rPr>
              <w:t xml:space="preserve">            </w:t>
            </w:r>
            <w:proofErr w:type="spellStart"/>
            <w:r>
              <w:rPr>
                <w:sz w:val="26"/>
                <w:szCs w:val="26"/>
              </w:rPr>
              <w:t>Stmt</w:t>
            </w:r>
            <w:proofErr w:type="spellEnd"/>
            <w:r>
              <w:rPr>
                <w:sz w:val="26"/>
                <w:szCs w:val="26"/>
              </w:rPr>
              <w:t>-n;</w:t>
            </w:r>
          </w:p>
          <w:p w14:paraId="3A9E362D" w14:textId="511DE98F" w:rsidR="00E139A4" w:rsidRPr="002E322D" w:rsidRDefault="00E139A4" w:rsidP="00767866">
            <w:pPr>
              <w:rPr>
                <w:sz w:val="26"/>
                <w:szCs w:val="26"/>
              </w:rPr>
            </w:pPr>
            <w:r>
              <w:rPr>
                <w:sz w:val="26"/>
                <w:szCs w:val="26"/>
              </w:rPr>
              <w:t xml:space="preserve">          </w:t>
            </w:r>
            <w:proofErr w:type="gramStart"/>
            <w:r>
              <w:rPr>
                <w:sz w:val="26"/>
                <w:szCs w:val="26"/>
              </w:rPr>
              <w:t>}while</w:t>
            </w:r>
            <w:proofErr w:type="gramEnd"/>
            <w:r>
              <w:rPr>
                <w:sz w:val="26"/>
                <w:szCs w:val="26"/>
              </w:rPr>
              <w:t>(condition);</w:t>
            </w:r>
          </w:p>
        </w:tc>
      </w:tr>
    </w:tbl>
    <w:p w14:paraId="630E2818" w14:textId="77777777" w:rsidR="002E322D" w:rsidRDefault="002E322D" w:rsidP="00767866">
      <w:pPr>
        <w:rPr>
          <w:b/>
          <w:bCs/>
          <w:sz w:val="26"/>
          <w:szCs w:val="26"/>
        </w:rPr>
      </w:pPr>
    </w:p>
    <w:p w14:paraId="66A68FC4" w14:textId="5E8244E1" w:rsidR="00DB7A22" w:rsidRDefault="00DB7A22" w:rsidP="00767866">
      <w:pPr>
        <w:rPr>
          <w:b/>
          <w:bCs/>
          <w:sz w:val="26"/>
          <w:szCs w:val="26"/>
        </w:rPr>
      </w:pPr>
      <w:r>
        <w:rPr>
          <w:b/>
          <w:bCs/>
          <w:sz w:val="26"/>
          <w:szCs w:val="26"/>
        </w:rPr>
        <w:t>Example on do…while… and switch statements</w:t>
      </w:r>
    </w:p>
    <w:tbl>
      <w:tblPr>
        <w:tblStyle w:val="TableGrid"/>
        <w:tblW w:w="0" w:type="auto"/>
        <w:tblLook w:val="04A0" w:firstRow="1" w:lastRow="0" w:firstColumn="1" w:lastColumn="0" w:noHBand="0" w:noVBand="1"/>
      </w:tblPr>
      <w:tblGrid>
        <w:gridCol w:w="8522"/>
      </w:tblGrid>
      <w:tr w:rsidR="00DB7A22" w14:paraId="74E0812D" w14:textId="77777777" w:rsidTr="00DB7A22">
        <w:tc>
          <w:tcPr>
            <w:tcW w:w="8522" w:type="dxa"/>
          </w:tcPr>
          <w:p w14:paraId="7144738D" w14:textId="77777777" w:rsidR="00DB7A22" w:rsidRPr="00DB7A22" w:rsidRDefault="00DB7A22" w:rsidP="00DB7A22">
            <w:pPr>
              <w:rPr>
                <w:sz w:val="26"/>
                <w:szCs w:val="26"/>
              </w:rPr>
            </w:pPr>
            <w:r w:rsidRPr="00DB7A22">
              <w:rPr>
                <w:sz w:val="26"/>
                <w:szCs w:val="26"/>
              </w:rPr>
              <w:t xml:space="preserve">import </w:t>
            </w:r>
            <w:proofErr w:type="spellStart"/>
            <w:proofErr w:type="gramStart"/>
            <w:r w:rsidRPr="00DB7A22">
              <w:rPr>
                <w:sz w:val="26"/>
                <w:szCs w:val="26"/>
              </w:rPr>
              <w:t>java.io.BufferedReader</w:t>
            </w:r>
            <w:proofErr w:type="spellEnd"/>
            <w:proofErr w:type="gramEnd"/>
            <w:r w:rsidRPr="00DB7A22">
              <w:rPr>
                <w:sz w:val="26"/>
                <w:szCs w:val="26"/>
              </w:rPr>
              <w:t>;</w:t>
            </w:r>
          </w:p>
          <w:p w14:paraId="6A11E846" w14:textId="77777777" w:rsidR="00DB7A22" w:rsidRPr="00DB7A22" w:rsidRDefault="00DB7A22" w:rsidP="00DB7A22">
            <w:pPr>
              <w:rPr>
                <w:sz w:val="26"/>
                <w:szCs w:val="26"/>
              </w:rPr>
            </w:pPr>
            <w:r w:rsidRPr="00DB7A22">
              <w:rPr>
                <w:sz w:val="26"/>
                <w:szCs w:val="26"/>
              </w:rPr>
              <w:t xml:space="preserve">import </w:t>
            </w:r>
            <w:proofErr w:type="spellStart"/>
            <w:proofErr w:type="gramStart"/>
            <w:r w:rsidRPr="00DB7A22">
              <w:rPr>
                <w:sz w:val="26"/>
                <w:szCs w:val="26"/>
              </w:rPr>
              <w:t>java.io.InputStreamReader</w:t>
            </w:r>
            <w:proofErr w:type="spellEnd"/>
            <w:proofErr w:type="gramEnd"/>
            <w:r w:rsidRPr="00DB7A22">
              <w:rPr>
                <w:sz w:val="26"/>
                <w:szCs w:val="26"/>
              </w:rPr>
              <w:t>;</w:t>
            </w:r>
          </w:p>
          <w:p w14:paraId="4C08AF9A" w14:textId="77777777" w:rsidR="00DB7A22" w:rsidRPr="00DB7A22" w:rsidRDefault="00DB7A22" w:rsidP="00DB7A22">
            <w:pPr>
              <w:rPr>
                <w:sz w:val="26"/>
                <w:szCs w:val="26"/>
              </w:rPr>
            </w:pPr>
            <w:r w:rsidRPr="00DB7A22">
              <w:rPr>
                <w:sz w:val="26"/>
                <w:szCs w:val="26"/>
              </w:rPr>
              <w:t xml:space="preserve">import static </w:t>
            </w:r>
            <w:proofErr w:type="spellStart"/>
            <w:proofErr w:type="gramStart"/>
            <w:r w:rsidRPr="00DB7A22">
              <w:rPr>
                <w:sz w:val="26"/>
                <w:szCs w:val="26"/>
              </w:rPr>
              <w:t>java.lang</w:t>
            </w:r>
            <w:proofErr w:type="gramEnd"/>
            <w:r w:rsidRPr="00DB7A22">
              <w:rPr>
                <w:sz w:val="26"/>
                <w:szCs w:val="26"/>
              </w:rPr>
              <w:t>.Integer.parseInt</w:t>
            </w:r>
            <w:proofErr w:type="spellEnd"/>
            <w:r w:rsidRPr="00DB7A22">
              <w:rPr>
                <w:sz w:val="26"/>
                <w:szCs w:val="26"/>
              </w:rPr>
              <w:t>;</w:t>
            </w:r>
          </w:p>
          <w:p w14:paraId="04458F8D" w14:textId="77777777" w:rsidR="00DB7A22" w:rsidRPr="00DB7A22" w:rsidRDefault="00DB7A22" w:rsidP="00DB7A22">
            <w:pPr>
              <w:rPr>
                <w:sz w:val="26"/>
                <w:szCs w:val="26"/>
              </w:rPr>
            </w:pPr>
            <w:r w:rsidRPr="00DB7A22">
              <w:rPr>
                <w:sz w:val="26"/>
                <w:szCs w:val="26"/>
              </w:rPr>
              <w:t xml:space="preserve">public class </w:t>
            </w:r>
            <w:proofErr w:type="spellStart"/>
            <w:r w:rsidRPr="00DB7A22">
              <w:rPr>
                <w:sz w:val="26"/>
                <w:szCs w:val="26"/>
              </w:rPr>
              <w:t>ForDemo</w:t>
            </w:r>
            <w:proofErr w:type="spellEnd"/>
            <w:r w:rsidRPr="00DB7A22">
              <w:rPr>
                <w:sz w:val="26"/>
                <w:szCs w:val="26"/>
              </w:rPr>
              <w:t xml:space="preserve"> </w:t>
            </w:r>
          </w:p>
          <w:p w14:paraId="7BA0B736" w14:textId="77777777" w:rsidR="00DB7A22" w:rsidRPr="00DB7A22" w:rsidRDefault="00DB7A22" w:rsidP="00DB7A22">
            <w:pPr>
              <w:rPr>
                <w:sz w:val="26"/>
                <w:szCs w:val="26"/>
              </w:rPr>
            </w:pPr>
            <w:r w:rsidRPr="00DB7A22">
              <w:rPr>
                <w:sz w:val="26"/>
                <w:szCs w:val="26"/>
              </w:rPr>
              <w:t>{</w:t>
            </w:r>
          </w:p>
          <w:p w14:paraId="5FA18C26" w14:textId="77777777" w:rsidR="00DB7A22" w:rsidRPr="00DB7A22" w:rsidRDefault="00DB7A22" w:rsidP="00DB7A22">
            <w:pPr>
              <w:rPr>
                <w:sz w:val="26"/>
                <w:szCs w:val="26"/>
              </w:rPr>
            </w:pPr>
            <w:r w:rsidRPr="00DB7A22">
              <w:rPr>
                <w:sz w:val="26"/>
                <w:szCs w:val="26"/>
              </w:rPr>
              <w:t xml:space="preserve">    public static void </w:t>
            </w:r>
            <w:proofErr w:type="gramStart"/>
            <w:r w:rsidRPr="00DB7A22">
              <w:rPr>
                <w:sz w:val="26"/>
                <w:szCs w:val="26"/>
              </w:rPr>
              <w:t>main(</w:t>
            </w:r>
            <w:proofErr w:type="gramEnd"/>
            <w:r w:rsidRPr="00DB7A22">
              <w:rPr>
                <w:sz w:val="26"/>
                <w:szCs w:val="26"/>
              </w:rPr>
              <w:t xml:space="preserve">String[] </w:t>
            </w:r>
            <w:proofErr w:type="spellStart"/>
            <w:r w:rsidRPr="00DB7A22">
              <w:rPr>
                <w:sz w:val="26"/>
                <w:szCs w:val="26"/>
              </w:rPr>
              <w:t>args</w:t>
            </w:r>
            <w:proofErr w:type="spellEnd"/>
            <w:r w:rsidRPr="00DB7A22">
              <w:rPr>
                <w:sz w:val="26"/>
                <w:szCs w:val="26"/>
              </w:rPr>
              <w:t>) throws Exception</w:t>
            </w:r>
          </w:p>
          <w:p w14:paraId="538A7F9F" w14:textId="77777777" w:rsidR="00DB7A22" w:rsidRPr="00DB7A22" w:rsidRDefault="00DB7A22" w:rsidP="00DB7A22">
            <w:pPr>
              <w:rPr>
                <w:sz w:val="26"/>
                <w:szCs w:val="26"/>
              </w:rPr>
            </w:pPr>
            <w:r w:rsidRPr="00DB7A22">
              <w:rPr>
                <w:sz w:val="26"/>
                <w:szCs w:val="26"/>
              </w:rPr>
              <w:t xml:space="preserve">    {   </w:t>
            </w:r>
          </w:p>
          <w:p w14:paraId="034ECD3C" w14:textId="77777777" w:rsidR="00DB7A22" w:rsidRPr="00DB7A22" w:rsidRDefault="00DB7A22" w:rsidP="00DB7A22">
            <w:pPr>
              <w:rPr>
                <w:sz w:val="26"/>
                <w:szCs w:val="26"/>
              </w:rPr>
            </w:pPr>
            <w:r w:rsidRPr="00DB7A22">
              <w:rPr>
                <w:sz w:val="26"/>
                <w:szCs w:val="26"/>
              </w:rPr>
              <w:t>        String opt3="";</w:t>
            </w:r>
          </w:p>
          <w:p w14:paraId="01241B71"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w:t>
            </w:r>
            <w:proofErr w:type="spellStart"/>
            <w:r w:rsidRPr="00DB7A22">
              <w:rPr>
                <w:sz w:val="26"/>
                <w:szCs w:val="26"/>
              </w:rPr>
              <w:t>BackBenchers</w:t>
            </w:r>
            <w:proofErr w:type="spellEnd"/>
            <w:r w:rsidRPr="00DB7A22">
              <w:rPr>
                <w:sz w:val="26"/>
                <w:szCs w:val="26"/>
              </w:rPr>
              <w:t>...");</w:t>
            </w:r>
          </w:p>
          <w:p w14:paraId="613D6AB5"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BufferedReader</w:t>
            </w:r>
            <w:proofErr w:type="spellEnd"/>
            <w:r w:rsidRPr="00DB7A22">
              <w:rPr>
                <w:sz w:val="26"/>
                <w:szCs w:val="26"/>
              </w:rPr>
              <w:t xml:space="preserve"> br=new </w:t>
            </w:r>
            <w:proofErr w:type="spellStart"/>
            <w:proofErr w:type="gramStart"/>
            <w:r w:rsidRPr="00DB7A22">
              <w:rPr>
                <w:sz w:val="26"/>
                <w:szCs w:val="26"/>
              </w:rPr>
              <w:t>BufferedReader</w:t>
            </w:r>
            <w:proofErr w:type="spellEnd"/>
            <w:r w:rsidRPr="00DB7A22">
              <w:rPr>
                <w:sz w:val="26"/>
                <w:szCs w:val="26"/>
              </w:rPr>
              <w:t>(</w:t>
            </w:r>
            <w:proofErr w:type="gramEnd"/>
            <w:r w:rsidRPr="00DB7A22">
              <w:rPr>
                <w:sz w:val="26"/>
                <w:szCs w:val="26"/>
              </w:rPr>
              <w:t xml:space="preserve">new </w:t>
            </w:r>
            <w:proofErr w:type="spellStart"/>
            <w:r w:rsidRPr="00DB7A22">
              <w:rPr>
                <w:sz w:val="26"/>
                <w:szCs w:val="26"/>
              </w:rPr>
              <w:t>InputStreamReader</w:t>
            </w:r>
            <w:proofErr w:type="spellEnd"/>
            <w:r w:rsidRPr="00DB7A22">
              <w:rPr>
                <w:sz w:val="26"/>
                <w:szCs w:val="26"/>
              </w:rPr>
              <w:t>(System.in));</w:t>
            </w:r>
          </w:p>
          <w:p w14:paraId="0C339C7C" w14:textId="77777777" w:rsidR="00DB7A22" w:rsidRPr="00DB7A22" w:rsidRDefault="00DB7A22" w:rsidP="00DB7A22">
            <w:pPr>
              <w:rPr>
                <w:sz w:val="26"/>
                <w:szCs w:val="26"/>
              </w:rPr>
            </w:pPr>
            <w:r w:rsidRPr="00DB7A22">
              <w:rPr>
                <w:sz w:val="26"/>
                <w:szCs w:val="26"/>
              </w:rPr>
              <w:t xml:space="preserve">        </w:t>
            </w:r>
            <w:proofErr w:type="gramStart"/>
            <w:r w:rsidRPr="00DB7A22">
              <w:rPr>
                <w:sz w:val="26"/>
                <w:szCs w:val="26"/>
              </w:rPr>
              <w:t>do{</w:t>
            </w:r>
            <w:proofErr w:type="gramEnd"/>
          </w:p>
          <w:p w14:paraId="3306F5A6"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("1. Veg");</w:t>
            </w:r>
          </w:p>
          <w:p w14:paraId="2D0AA86A"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("2. Non-veg");</w:t>
            </w:r>
          </w:p>
          <w:p w14:paraId="0CEBAC73"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("Sir! </w:t>
            </w:r>
            <w:proofErr w:type="gramStart"/>
            <w:r w:rsidRPr="00DB7A22">
              <w:rPr>
                <w:sz w:val="26"/>
                <w:szCs w:val="26"/>
              </w:rPr>
              <w:t>Veg(</w:t>
            </w:r>
            <w:proofErr w:type="gramEnd"/>
            <w:r w:rsidRPr="00DB7A22">
              <w:rPr>
                <w:sz w:val="26"/>
                <w:szCs w:val="26"/>
              </w:rPr>
              <w:t>1) or Non-veg(2)?:\t");</w:t>
            </w:r>
          </w:p>
          <w:p w14:paraId="48436542" w14:textId="77777777" w:rsidR="00DB7A22" w:rsidRPr="00DB7A22" w:rsidRDefault="00DB7A22" w:rsidP="00DB7A22">
            <w:pPr>
              <w:rPr>
                <w:sz w:val="26"/>
                <w:szCs w:val="26"/>
              </w:rPr>
            </w:pPr>
            <w:r w:rsidRPr="00DB7A22">
              <w:rPr>
                <w:sz w:val="26"/>
                <w:szCs w:val="26"/>
              </w:rPr>
              <w:t>            int opt1=</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5C9078A1" w14:textId="77777777" w:rsidR="00DB7A22" w:rsidRPr="00DB7A22" w:rsidRDefault="00DB7A22" w:rsidP="00DB7A22">
            <w:pPr>
              <w:rPr>
                <w:sz w:val="26"/>
                <w:szCs w:val="26"/>
              </w:rPr>
            </w:pPr>
            <w:r w:rsidRPr="00DB7A22">
              <w:rPr>
                <w:sz w:val="26"/>
                <w:szCs w:val="26"/>
              </w:rPr>
              <w:lastRenderedPageBreak/>
              <w:t>            switch (opt1) {</w:t>
            </w:r>
          </w:p>
          <w:p w14:paraId="2D70A8A8" w14:textId="77777777" w:rsidR="00DB7A22" w:rsidRPr="00DB7A22" w:rsidRDefault="00DB7A22" w:rsidP="00DB7A22">
            <w:pPr>
              <w:rPr>
                <w:sz w:val="26"/>
                <w:szCs w:val="26"/>
              </w:rPr>
            </w:pPr>
            <w:r w:rsidRPr="00DB7A22">
              <w:rPr>
                <w:sz w:val="26"/>
                <w:szCs w:val="26"/>
              </w:rPr>
              <w:t>                case 1-</w:t>
            </w:r>
            <w:proofErr w:type="gramStart"/>
            <w:r w:rsidRPr="00DB7A22">
              <w:rPr>
                <w:sz w:val="26"/>
                <w:szCs w:val="26"/>
              </w:rPr>
              <w:t>&gt;{</w:t>
            </w:r>
            <w:proofErr w:type="gramEnd"/>
          </w:p>
          <w:p w14:paraId="56030BA6"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plate_meal</w:t>
            </w:r>
            <w:proofErr w:type="spellEnd"/>
            <w:r w:rsidRPr="00DB7A22">
              <w:rPr>
                <w:sz w:val="26"/>
                <w:szCs w:val="26"/>
              </w:rPr>
              <w:t>=150;</w:t>
            </w:r>
          </w:p>
          <w:p w14:paraId="4DE2B83E"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panner_biryani</w:t>
            </w:r>
            <w:proofErr w:type="spellEnd"/>
            <w:r w:rsidRPr="00DB7A22">
              <w:rPr>
                <w:sz w:val="26"/>
                <w:szCs w:val="26"/>
              </w:rPr>
              <w:t>=350;</w:t>
            </w:r>
          </w:p>
          <w:p w14:paraId="0DC313AB"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vegFriedRice</w:t>
            </w:r>
            <w:proofErr w:type="spellEnd"/>
            <w:r w:rsidRPr="00DB7A22">
              <w:rPr>
                <w:sz w:val="26"/>
                <w:szCs w:val="26"/>
              </w:rPr>
              <w:t>=200;</w:t>
            </w:r>
          </w:p>
          <w:p w14:paraId="0FD6453D"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("Veg-Menu");</w:t>
            </w:r>
          </w:p>
          <w:p w14:paraId="2A2AFEE4"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("1. Meals - %.2f %n</w:t>
            </w:r>
            <w:proofErr w:type="gramStart"/>
            <w:r w:rsidRPr="00DB7A22">
              <w:rPr>
                <w:sz w:val="26"/>
                <w:szCs w:val="26"/>
              </w:rPr>
              <w:t>",</w:t>
            </w:r>
            <w:proofErr w:type="spellStart"/>
            <w:r w:rsidRPr="00DB7A22">
              <w:rPr>
                <w:sz w:val="26"/>
                <w:szCs w:val="26"/>
              </w:rPr>
              <w:t>plate</w:t>
            </w:r>
            <w:proofErr w:type="gramEnd"/>
            <w:r w:rsidRPr="00DB7A22">
              <w:rPr>
                <w:sz w:val="26"/>
                <w:szCs w:val="26"/>
              </w:rPr>
              <w:t>_meal</w:t>
            </w:r>
            <w:proofErr w:type="spellEnd"/>
            <w:r w:rsidRPr="00DB7A22">
              <w:rPr>
                <w:sz w:val="26"/>
                <w:szCs w:val="26"/>
              </w:rPr>
              <w:t>);</w:t>
            </w:r>
          </w:p>
          <w:p w14:paraId="4E81407A"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 xml:space="preserve">("2. Panner Biryani - </w:t>
            </w:r>
            <w:proofErr w:type="gramStart"/>
            <w:r w:rsidRPr="00DB7A22">
              <w:rPr>
                <w:sz w:val="26"/>
                <w:szCs w:val="26"/>
              </w:rPr>
              <w:t>( %</w:t>
            </w:r>
            <w:proofErr w:type="gramEnd"/>
            <w:r w:rsidRPr="00DB7A22">
              <w:rPr>
                <w:sz w:val="26"/>
                <w:szCs w:val="26"/>
              </w:rPr>
              <w:t>.2f ) %n",</w:t>
            </w:r>
            <w:proofErr w:type="spellStart"/>
            <w:r w:rsidRPr="00DB7A22">
              <w:rPr>
                <w:sz w:val="26"/>
                <w:szCs w:val="26"/>
              </w:rPr>
              <w:t>panner_biryani</w:t>
            </w:r>
            <w:proofErr w:type="spellEnd"/>
            <w:r w:rsidRPr="00DB7A22">
              <w:rPr>
                <w:sz w:val="26"/>
                <w:szCs w:val="26"/>
              </w:rPr>
              <w:t>);</w:t>
            </w:r>
          </w:p>
          <w:p w14:paraId="4F936561"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 xml:space="preserve">("3. Veg-fried rice - </w:t>
            </w:r>
            <w:proofErr w:type="gramStart"/>
            <w:r w:rsidRPr="00DB7A22">
              <w:rPr>
                <w:sz w:val="26"/>
                <w:szCs w:val="26"/>
              </w:rPr>
              <w:t>( %</w:t>
            </w:r>
            <w:proofErr w:type="gramEnd"/>
            <w:r w:rsidRPr="00DB7A22">
              <w:rPr>
                <w:sz w:val="26"/>
                <w:szCs w:val="26"/>
              </w:rPr>
              <w:t>.2f ) %n",</w:t>
            </w:r>
            <w:proofErr w:type="spellStart"/>
            <w:r w:rsidRPr="00DB7A22">
              <w:rPr>
                <w:sz w:val="26"/>
                <w:szCs w:val="26"/>
              </w:rPr>
              <w:t>vegFriedRice</w:t>
            </w:r>
            <w:proofErr w:type="spellEnd"/>
            <w:r w:rsidRPr="00DB7A22">
              <w:rPr>
                <w:sz w:val="26"/>
                <w:szCs w:val="26"/>
              </w:rPr>
              <w:t>);</w:t>
            </w:r>
          </w:p>
          <w:p w14:paraId="64A52B01"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("Order please!");</w:t>
            </w:r>
          </w:p>
          <w:p w14:paraId="2F6FAD5D" w14:textId="77777777" w:rsidR="00DB7A22" w:rsidRPr="00DB7A22" w:rsidRDefault="00DB7A22" w:rsidP="00DB7A22">
            <w:pPr>
              <w:rPr>
                <w:sz w:val="26"/>
                <w:szCs w:val="26"/>
              </w:rPr>
            </w:pPr>
            <w:r w:rsidRPr="00DB7A22">
              <w:rPr>
                <w:sz w:val="26"/>
                <w:szCs w:val="26"/>
              </w:rPr>
              <w:t>                    int opt2=</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6A5AA71E" w14:textId="77777777" w:rsidR="00DB7A22" w:rsidRPr="00DB7A22" w:rsidRDefault="00DB7A22" w:rsidP="00DB7A22">
            <w:pPr>
              <w:rPr>
                <w:sz w:val="26"/>
                <w:szCs w:val="26"/>
              </w:rPr>
            </w:pPr>
            <w:r w:rsidRPr="00DB7A22">
              <w:rPr>
                <w:sz w:val="26"/>
                <w:szCs w:val="26"/>
              </w:rPr>
              <w:t xml:space="preserve">                    int </w:t>
            </w:r>
            <w:proofErr w:type="spellStart"/>
            <w:r w:rsidRPr="00DB7A22">
              <w:rPr>
                <w:sz w:val="26"/>
                <w:szCs w:val="26"/>
              </w:rPr>
              <w:t>plate_count</w:t>
            </w:r>
            <w:proofErr w:type="spellEnd"/>
            <w:r w:rsidRPr="00DB7A22">
              <w:rPr>
                <w:sz w:val="26"/>
                <w:szCs w:val="26"/>
              </w:rPr>
              <w:t>=0;</w:t>
            </w:r>
          </w:p>
          <w:p w14:paraId="32CA1E0A" w14:textId="77777777" w:rsidR="00DB7A22" w:rsidRPr="00DB7A22" w:rsidRDefault="00DB7A22" w:rsidP="00DB7A22">
            <w:pPr>
              <w:rPr>
                <w:sz w:val="26"/>
                <w:szCs w:val="26"/>
              </w:rPr>
            </w:pPr>
            <w:r w:rsidRPr="00DB7A22">
              <w:rPr>
                <w:sz w:val="26"/>
                <w:szCs w:val="26"/>
              </w:rPr>
              <w:t>                    switch (opt2) {</w:t>
            </w:r>
          </w:p>
          <w:p w14:paraId="0EEF2DF1" w14:textId="77777777" w:rsidR="00DB7A22" w:rsidRPr="00DB7A22" w:rsidRDefault="00DB7A22" w:rsidP="00DB7A22">
            <w:pPr>
              <w:rPr>
                <w:sz w:val="26"/>
                <w:szCs w:val="26"/>
              </w:rPr>
            </w:pPr>
            <w:r w:rsidRPr="00DB7A22">
              <w:rPr>
                <w:sz w:val="26"/>
                <w:szCs w:val="26"/>
              </w:rPr>
              <w:t>                        case 1-</w:t>
            </w:r>
            <w:proofErr w:type="gramStart"/>
            <w:r w:rsidRPr="00DB7A22">
              <w:rPr>
                <w:sz w:val="26"/>
                <w:szCs w:val="26"/>
              </w:rPr>
              <w:t>&gt;{</w:t>
            </w:r>
            <w:proofErr w:type="gramEnd"/>
          </w:p>
          <w:p w14:paraId="08C234E5"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1D73ED77"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0369B185"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plate_meal</w:t>
            </w:r>
            <w:proofErr w:type="spellEnd"/>
            <w:r w:rsidRPr="00DB7A22">
              <w:rPr>
                <w:sz w:val="26"/>
                <w:szCs w:val="26"/>
              </w:rPr>
              <w:t>));</w:t>
            </w:r>
          </w:p>
          <w:p w14:paraId="08CBF324" w14:textId="77777777" w:rsidR="00DB7A22" w:rsidRPr="00DB7A22" w:rsidRDefault="00DB7A22" w:rsidP="00DB7A22">
            <w:pPr>
              <w:rPr>
                <w:sz w:val="26"/>
                <w:szCs w:val="26"/>
              </w:rPr>
            </w:pPr>
            <w:r w:rsidRPr="00DB7A22">
              <w:rPr>
                <w:sz w:val="26"/>
                <w:szCs w:val="26"/>
              </w:rPr>
              <w:t>                        }</w:t>
            </w:r>
          </w:p>
          <w:p w14:paraId="133B6BEC" w14:textId="77777777" w:rsidR="00DB7A22" w:rsidRPr="00DB7A22" w:rsidRDefault="00DB7A22" w:rsidP="00DB7A22">
            <w:pPr>
              <w:rPr>
                <w:sz w:val="26"/>
                <w:szCs w:val="26"/>
              </w:rPr>
            </w:pPr>
            <w:r w:rsidRPr="00DB7A22">
              <w:rPr>
                <w:sz w:val="26"/>
                <w:szCs w:val="26"/>
              </w:rPr>
              <w:t>                        case 2-</w:t>
            </w:r>
            <w:proofErr w:type="gramStart"/>
            <w:r w:rsidRPr="00DB7A22">
              <w:rPr>
                <w:sz w:val="26"/>
                <w:szCs w:val="26"/>
              </w:rPr>
              <w:t>&gt;{</w:t>
            </w:r>
            <w:proofErr w:type="gramEnd"/>
          </w:p>
          <w:p w14:paraId="69A7E6EB"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6952A953"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2336BAD5"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panner_biryani</w:t>
            </w:r>
            <w:proofErr w:type="spellEnd"/>
            <w:r w:rsidRPr="00DB7A22">
              <w:rPr>
                <w:sz w:val="26"/>
                <w:szCs w:val="26"/>
              </w:rPr>
              <w:t>));</w:t>
            </w:r>
          </w:p>
          <w:p w14:paraId="05AA4384" w14:textId="77777777" w:rsidR="00DB7A22" w:rsidRPr="00DB7A22" w:rsidRDefault="00DB7A22" w:rsidP="00DB7A22">
            <w:pPr>
              <w:rPr>
                <w:sz w:val="26"/>
                <w:szCs w:val="26"/>
              </w:rPr>
            </w:pPr>
            <w:r w:rsidRPr="00DB7A22">
              <w:rPr>
                <w:sz w:val="26"/>
                <w:szCs w:val="26"/>
              </w:rPr>
              <w:t>                        }</w:t>
            </w:r>
          </w:p>
          <w:p w14:paraId="6FECD307" w14:textId="77777777" w:rsidR="00DB7A22" w:rsidRPr="00DB7A22" w:rsidRDefault="00DB7A22" w:rsidP="00DB7A22">
            <w:pPr>
              <w:rPr>
                <w:sz w:val="26"/>
                <w:szCs w:val="26"/>
              </w:rPr>
            </w:pPr>
            <w:r w:rsidRPr="00DB7A22">
              <w:rPr>
                <w:sz w:val="26"/>
                <w:szCs w:val="26"/>
              </w:rPr>
              <w:t>                        case 3-</w:t>
            </w:r>
            <w:proofErr w:type="gramStart"/>
            <w:r w:rsidRPr="00DB7A22">
              <w:rPr>
                <w:sz w:val="26"/>
                <w:szCs w:val="26"/>
              </w:rPr>
              <w:t>&gt;{</w:t>
            </w:r>
            <w:proofErr w:type="gramEnd"/>
          </w:p>
          <w:p w14:paraId="6B689699"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26664A85"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3D458930"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vegFriedRice</w:t>
            </w:r>
            <w:proofErr w:type="spellEnd"/>
            <w:r w:rsidRPr="00DB7A22">
              <w:rPr>
                <w:sz w:val="26"/>
                <w:szCs w:val="26"/>
              </w:rPr>
              <w:t>));</w:t>
            </w:r>
          </w:p>
          <w:p w14:paraId="2FACCB1C" w14:textId="77777777" w:rsidR="00DB7A22" w:rsidRPr="00DB7A22" w:rsidRDefault="00DB7A22" w:rsidP="00DB7A22">
            <w:pPr>
              <w:rPr>
                <w:sz w:val="26"/>
                <w:szCs w:val="26"/>
              </w:rPr>
            </w:pPr>
            <w:r w:rsidRPr="00DB7A22">
              <w:rPr>
                <w:sz w:val="26"/>
                <w:szCs w:val="26"/>
              </w:rPr>
              <w:t>                        }</w:t>
            </w:r>
          </w:p>
          <w:p w14:paraId="12F8AE64" w14:textId="77777777" w:rsidR="00DB7A22" w:rsidRPr="00DB7A22" w:rsidRDefault="00DB7A22" w:rsidP="00DB7A22">
            <w:pPr>
              <w:rPr>
                <w:sz w:val="26"/>
                <w:szCs w:val="26"/>
              </w:rPr>
            </w:pPr>
            <w:r w:rsidRPr="00DB7A22">
              <w:rPr>
                <w:sz w:val="26"/>
                <w:szCs w:val="26"/>
              </w:rPr>
              <w:t>                        default-</w:t>
            </w:r>
            <w:proofErr w:type="gramStart"/>
            <w:r w:rsidRPr="00DB7A22">
              <w:rPr>
                <w:sz w:val="26"/>
                <w:szCs w:val="26"/>
              </w:rPr>
              <w:t>&gt;{</w:t>
            </w:r>
            <w:proofErr w:type="gramEnd"/>
          </w:p>
          <w:p w14:paraId="6946F529"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("Not Available Sir!");</w:t>
            </w:r>
          </w:p>
          <w:p w14:paraId="623826FF" w14:textId="77777777" w:rsidR="00DB7A22" w:rsidRPr="00DB7A22" w:rsidRDefault="00DB7A22" w:rsidP="00DB7A22">
            <w:pPr>
              <w:rPr>
                <w:sz w:val="26"/>
                <w:szCs w:val="26"/>
              </w:rPr>
            </w:pPr>
            <w:r w:rsidRPr="00DB7A22">
              <w:rPr>
                <w:sz w:val="26"/>
                <w:szCs w:val="26"/>
              </w:rPr>
              <w:t>                        }</w:t>
            </w:r>
          </w:p>
          <w:p w14:paraId="1F3CDD34" w14:textId="77777777" w:rsidR="00DB7A22" w:rsidRPr="00DB7A22" w:rsidRDefault="00DB7A22" w:rsidP="00DB7A22">
            <w:pPr>
              <w:rPr>
                <w:sz w:val="26"/>
                <w:szCs w:val="26"/>
              </w:rPr>
            </w:pPr>
            <w:r w:rsidRPr="00DB7A22">
              <w:rPr>
                <w:sz w:val="26"/>
                <w:szCs w:val="26"/>
              </w:rPr>
              <w:t>                    }</w:t>
            </w:r>
          </w:p>
          <w:p w14:paraId="7CFEE230" w14:textId="77777777" w:rsidR="00DB7A22" w:rsidRPr="00DB7A22" w:rsidRDefault="00DB7A22" w:rsidP="00DB7A22">
            <w:pPr>
              <w:rPr>
                <w:sz w:val="26"/>
                <w:szCs w:val="26"/>
              </w:rPr>
            </w:pPr>
            <w:r w:rsidRPr="00DB7A22">
              <w:rPr>
                <w:sz w:val="26"/>
                <w:szCs w:val="26"/>
              </w:rPr>
              <w:t>                }</w:t>
            </w:r>
          </w:p>
          <w:p w14:paraId="59384485" w14:textId="77777777" w:rsidR="00DB7A22" w:rsidRPr="00DB7A22" w:rsidRDefault="00DB7A22" w:rsidP="00DB7A22">
            <w:pPr>
              <w:rPr>
                <w:sz w:val="26"/>
                <w:szCs w:val="26"/>
              </w:rPr>
            </w:pPr>
            <w:r w:rsidRPr="00DB7A22">
              <w:rPr>
                <w:sz w:val="26"/>
                <w:szCs w:val="26"/>
              </w:rPr>
              <w:t>                case 2-</w:t>
            </w:r>
            <w:proofErr w:type="gramStart"/>
            <w:r w:rsidRPr="00DB7A22">
              <w:rPr>
                <w:sz w:val="26"/>
                <w:szCs w:val="26"/>
              </w:rPr>
              <w:t>&gt;{</w:t>
            </w:r>
            <w:proofErr w:type="gramEnd"/>
          </w:p>
          <w:p w14:paraId="5EA99089"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plate_nonVegMeal</w:t>
            </w:r>
            <w:proofErr w:type="spellEnd"/>
            <w:r w:rsidRPr="00DB7A22">
              <w:rPr>
                <w:sz w:val="26"/>
                <w:szCs w:val="26"/>
              </w:rPr>
              <w:t>=250;</w:t>
            </w:r>
          </w:p>
          <w:p w14:paraId="2A1AB907"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chicken_biryani</w:t>
            </w:r>
            <w:proofErr w:type="spellEnd"/>
            <w:r w:rsidRPr="00DB7A22">
              <w:rPr>
                <w:sz w:val="26"/>
                <w:szCs w:val="26"/>
              </w:rPr>
              <w:t>=450;</w:t>
            </w:r>
          </w:p>
          <w:p w14:paraId="5E39128A" w14:textId="77777777" w:rsidR="00DB7A22" w:rsidRPr="00DB7A22" w:rsidRDefault="00DB7A22" w:rsidP="00DB7A22">
            <w:pPr>
              <w:rPr>
                <w:sz w:val="26"/>
                <w:szCs w:val="26"/>
              </w:rPr>
            </w:pPr>
            <w:r w:rsidRPr="00DB7A22">
              <w:rPr>
                <w:sz w:val="26"/>
                <w:szCs w:val="26"/>
              </w:rPr>
              <w:t xml:space="preserve">                    float </w:t>
            </w:r>
            <w:proofErr w:type="spellStart"/>
            <w:r w:rsidRPr="00DB7A22">
              <w:rPr>
                <w:sz w:val="26"/>
                <w:szCs w:val="26"/>
              </w:rPr>
              <w:t>eggFriedRice</w:t>
            </w:r>
            <w:proofErr w:type="spellEnd"/>
            <w:r w:rsidRPr="00DB7A22">
              <w:rPr>
                <w:sz w:val="26"/>
                <w:szCs w:val="26"/>
              </w:rPr>
              <w:t>=250;</w:t>
            </w:r>
          </w:p>
          <w:p w14:paraId="4E891F89"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("Non-Veg-Menu");</w:t>
            </w:r>
          </w:p>
          <w:p w14:paraId="7D8B97B8" w14:textId="77777777" w:rsidR="00DB7A22" w:rsidRPr="00DB7A22" w:rsidRDefault="00DB7A22" w:rsidP="00DB7A22">
            <w:pPr>
              <w:rPr>
                <w:sz w:val="26"/>
                <w:szCs w:val="26"/>
              </w:rPr>
            </w:pPr>
            <w:r w:rsidRPr="00DB7A22">
              <w:rPr>
                <w:sz w:val="26"/>
                <w:szCs w:val="26"/>
              </w:rPr>
              <w:lastRenderedPageBreak/>
              <w:t xml:space="preserve">                    </w:t>
            </w:r>
            <w:proofErr w:type="spellStart"/>
            <w:r w:rsidRPr="00DB7A22">
              <w:rPr>
                <w:sz w:val="26"/>
                <w:szCs w:val="26"/>
              </w:rPr>
              <w:t>System.out.printf</w:t>
            </w:r>
            <w:proofErr w:type="spellEnd"/>
            <w:r w:rsidRPr="00DB7A22">
              <w:rPr>
                <w:sz w:val="26"/>
                <w:szCs w:val="26"/>
              </w:rPr>
              <w:t>("1. Non-Veg-Meals - %.2f %n</w:t>
            </w:r>
            <w:proofErr w:type="gramStart"/>
            <w:r w:rsidRPr="00DB7A22">
              <w:rPr>
                <w:sz w:val="26"/>
                <w:szCs w:val="26"/>
              </w:rPr>
              <w:t>",</w:t>
            </w:r>
            <w:proofErr w:type="spellStart"/>
            <w:r w:rsidRPr="00DB7A22">
              <w:rPr>
                <w:sz w:val="26"/>
                <w:szCs w:val="26"/>
              </w:rPr>
              <w:t>plate</w:t>
            </w:r>
            <w:proofErr w:type="gramEnd"/>
            <w:r w:rsidRPr="00DB7A22">
              <w:rPr>
                <w:sz w:val="26"/>
                <w:szCs w:val="26"/>
              </w:rPr>
              <w:t>_nonVegMeal</w:t>
            </w:r>
            <w:proofErr w:type="spellEnd"/>
            <w:r w:rsidRPr="00DB7A22">
              <w:rPr>
                <w:sz w:val="26"/>
                <w:szCs w:val="26"/>
              </w:rPr>
              <w:t>);</w:t>
            </w:r>
          </w:p>
          <w:p w14:paraId="6F485C96"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 xml:space="preserve">("2. Chicken-Biryani - </w:t>
            </w:r>
            <w:proofErr w:type="gramStart"/>
            <w:r w:rsidRPr="00DB7A22">
              <w:rPr>
                <w:sz w:val="26"/>
                <w:szCs w:val="26"/>
              </w:rPr>
              <w:t>( %</w:t>
            </w:r>
            <w:proofErr w:type="gramEnd"/>
            <w:r w:rsidRPr="00DB7A22">
              <w:rPr>
                <w:sz w:val="26"/>
                <w:szCs w:val="26"/>
              </w:rPr>
              <w:t>.2f ) %n",</w:t>
            </w:r>
            <w:proofErr w:type="spellStart"/>
            <w:r w:rsidRPr="00DB7A22">
              <w:rPr>
                <w:sz w:val="26"/>
                <w:szCs w:val="26"/>
              </w:rPr>
              <w:t>chicken_biryani</w:t>
            </w:r>
            <w:proofErr w:type="spellEnd"/>
            <w:r w:rsidRPr="00DB7A22">
              <w:rPr>
                <w:sz w:val="26"/>
                <w:szCs w:val="26"/>
              </w:rPr>
              <w:t>);</w:t>
            </w:r>
          </w:p>
          <w:p w14:paraId="4614D250"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 xml:space="preserve">("3. Egg-Fried-Rice - </w:t>
            </w:r>
            <w:proofErr w:type="gramStart"/>
            <w:r w:rsidRPr="00DB7A22">
              <w:rPr>
                <w:sz w:val="26"/>
                <w:szCs w:val="26"/>
              </w:rPr>
              <w:t>( %</w:t>
            </w:r>
            <w:proofErr w:type="gramEnd"/>
            <w:r w:rsidRPr="00DB7A22">
              <w:rPr>
                <w:sz w:val="26"/>
                <w:szCs w:val="26"/>
              </w:rPr>
              <w:t>.2f ) %n",</w:t>
            </w:r>
            <w:proofErr w:type="spellStart"/>
            <w:r w:rsidRPr="00DB7A22">
              <w:rPr>
                <w:sz w:val="26"/>
                <w:szCs w:val="26"/>
              </w:rPr>
              <w:t>eggFriedRice</w:t>
            </w:r>
            <w:proofErr w:type="spellEnd"/>
            <w:r w:rsidRPr="00DB7A22">
              <w:rPr>
                <w:sz w:val="26"/>
                <w:szCs w:val="26"/>
              </w:rPr>
              <w:t>);</w:t>
            </w:r>
          </w:p>
          <w:p w14:paraId="27D52F97"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("Order please!");</w:t>
            </w:r>
          </w:p>
          <w:p w14:paraId="388F763E" w14:textId="77777777" w:rsidR="00DB7A22" w:rsidRPr="00DB7A22" w:rsidRDefault="00DB7A22" w:rsidP="00DB7A22">
            <w:pPr>
              <w:rPr>
                <w:sz w:val="26"/>
                <w:szCs w:val="26"/>
              </w:rPr>
            </w:pPr>
            <w:r w:rsidRPr="00DB7A22">
              <w:rPr>
                <w:sz w:val="26"/>
                <w:szCs w:val="26"/>
              </w:rPr>
              <w:t>                    int opt2=</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72B7FFD0" w14:textId="77777777" w:rsidR="00DB7A22" w:rsidRPr="00DB7A22" w:rsidRDefault="00DB7A22" w:rsidP="00DB7A22">
            <w:pPr>
              <w:rPr>
                <w:sz w:val="26"/>
                <w:szCs w:val="26"/>
              </w:rPr>
            </w:pPr>
            <w:r w:rsidRPr="00DB7A22">
              <w:rPr>
                <w:sz w:val="26"/>
                <w:szCs w:val="26"/>
              </w:rPr>
              <w:t xml:space="preserve">                    int </w:t>
            </w:r>
            <w:proofErr w:type="spellStart"/>
            <w:r w:rsidRPr="00DB7A22">
              <w:rPr>
                <w:sz w:val="26"/>
                <w:szCs w:val="26"/>
              </w:rPr>
              <w:t>plate_count</w:t>
            </w:r>
            <w:proofErr w:type="spellEnd"/>
            <w:r w:rsidRPr="00DB7A22">
              <w:rPr>
                <w:sz w:val="26"/>
                <w:szCs w:val="26"/>
              </w:rPr>
              <w:t>=0;</w:t>
            </w:r>
          </w:p>
          <w:p w14:paraId="17DDBFDB" w14:textId="77777777" w:rsidR="00DB7A22" w:rsidRPr="00DB7A22" w:rsidRDefault="00DB7A22" w:rsidP="00DB7A22">
            <w:pPr>
              <w:rPr>
                <w:sz w:val="26"/>
                <w:szCs w:val="26"/>
              </w:rPr>
            </w:pPr>
            <w:r w:rsidRPr="00DB7A22">
              <w:rPr>
                <w:sz w:val="26"/>
                <w:szCs w:val="26"/>
              </w:rPr>
              <w:t>                    switch (opt2) {</w:t>
            </w:r>
          </w:p>
          <w:p w14:paraId="3116009D" w14:textId="77777777" w:rsidR="00DB7A22" w:rsidRPr="00DB7A22" w:rsidRDefault="00DB7A22" w:rsidP="00DB7A22">
            <w:pPr>
              <w:rPr>
                <w:sz w:val="26"/>
                <w:szCs w:val="26"/>
              </w:rPr>
            </w:pPr>
            <w:r w:rsidRPr="00DB7A22">
              <w:rPr>
                <w:sz w:val="26"/>
                <w:szCs w:val="26"/>
              </w:rPr>
              <w:t>                        case 1-</w:t>
            </w:r>
            <w:proofErr w:type="gramStart"/>
            <w:r w:rsidRPr="00DB7A22">
              <w:rPr>
                <w:sz w:val="26"/>
                <w:szCs w:val="26"/>
              </w:rPr>
              <w:t>&gt;{</w:t>
            </w:r>
            <w:proofErr w:type="gramEnd"/>
          </w:p>
          <w:p w14:paraId="34224886"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22450D14"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4E138E48"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plate_nonVegMeal</w:t>
            </w:r>
            <w:proofErr w:type="spellEnd"/>
            <w:r w:rsidRPr="00DB7A22">
              <w:rPr>
                <w:sz w:val="26"/>
                <w:szCs w:val="26"/>
              </w:rPr>
              <w:t>));</w:t>
            </w:r>
          </w:p>
          <w:p w14:paraId="5F464E13" w14:textId="77777777" w:rsidR="00DB7A22" w:rsidRPr="00DB7A22" w:rsidRDefault="00DB7A22" w:rsidP="00DB7A22">
            <w:pPr>
              <w:rPr>
                <w:sz w:val="26"/>
                <w:szCs w:val="26"/>
              </w:rPr>
            </w:pPr>
            <w:r w:rsidRPr="00DB7A22">
              <w:rPr>
                <w:sz w:val="26"/>
                <w:szCs w:val="26"/>
              </w:rPr>
              <w:t>                        }</w:t>
            </w:r>
          </w:p>
          <w:p w14:paraId="272E1AA7" w14:textId="77777777" w:rsidR="00DB7A22" w:rsidRPr="00DB7A22" w:rsidRDefault="00DB7A22" w:rsidP="00DB7A22">
            <w:pPr>
              <w:rPr>
                <w:sz w:val="26"/>
                <w:szCs w:val="26"/>
              </w:rPr>
            </w:pPr>
            <w:r w:rsidRPr="00DB7A22">
              <w:rPr>
                <w:sz w:val="26"/>
                <w:szCs w:val="26"/>
              </w:rPr>
              <w:t>                        case 2-</w:t>
            </w:r>
            <w:proofErr w:type="gramStart"/>
            <w:r w:rsidRPr="00DB7A22">
              <w:rPr>
                <w:sz w:val="26"/>
                <w:szCs w:val="26"/>
              </w:rPr>
              <w:t>&gt;{</w:t>
            </w:r>
            <w:proofErr w:type="gramEnd"/>
          </w:p>
          <w:p w14:paraId="2EC133CA"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44EC8BEC"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41C0B7C6"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chicken_biryani</w:t>
            </w:r>
            <w:proofErr w:type="spellEnd"/>
            <w:r w:rsidRPr="00DB7A22">
              <w:rPr>
                <w:sz w:val="26"/>
                <w:szCs w:val="26"/>
              </w:rPr>
              <w:t>));</w:t>
            </w:r>
          </w:p>
          <w:p w14:paraId="1956F502" w14:textId="77777777" w:rsidR="00DB7A22" w:rsidRPr="00DB7A22" w:rsidRDefault="00DB7A22" w:rsidP="00DB7A22">
            <w:pPr>
              <w:rPr>
                <w:sz w:val="26"/>
                <w:szCs w:val="26"/>
              </w:rPr>
            </w:pPr>
            <w:r w:rsidRPr="00DB7A22">
              <w:rPr>
                <w:sz w:val="26"/>
                <w:szCs w:val="26"/>
              </w:rPr>
              <w:t>                        }</w:t>
            </w:r>
          </w:p>
          <w:p w14:paraId="38020B8B" w14:textId="77777777" w:rsidR="00DB7A22" w:rsidRPr="00DB7A22" w:rsidRDefault="00DB7A22" w:rsidP="00DB7A22">
            <w:pPr>
              <w:rPr>
                <w:sz w:val="26"/>
                <w:szCs w:val="26"/>
              </w:rPr>
            </w:pPr>
            <w:r w:rsidRPr="00DB7A22">
              <w:rPr>
                <w:sz w:val="26"/>
                <w:szCs w:val="26"/>
              </w:rPr>
              <w:t>                        case 3-</w:t>
            </w:r>
            <w:proofErr w:type="gramStart"/>
            <w:r w:rsidRPr="00DB7A22">
              <w:rPr>
                <w:sz w:val="26"/>
                <w:szCs w:val="26"/>
              </w:rPr>
              <w:t>&gt;{</w:t>
            </w:r>
            <w:proofErr w:type="gramEnd"/>
          </w:p>
          <w:p w14:paraId="4181A7B7"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w:t>
            </w:r>
            <w:proofErr w:type="spellEnd"/>
            <w:r w:rsidRPr="00DB7A22">
              <w:rPr>
                <w:sz w:val="26"/>
                <w:szCs w:val="26"/>
              </w:rPr>
              <w:t xml:space="preserve">("How plates </w:t>
            </w:r>
            <w:proofErr w:type="gramStart"/>
            <w:r w:rsidRPr="00DB7A22">
              <w:rPr>
                <w:sz w:val="26"/>
                <w:szCs w:val="26"/>
              </w:rPr>
              <w:t>sir!:</w:t>
            </w:r>
            <w:proofErr w:type="gramEnd"/>
            <w:r w:rsidRPr="00DB7A22">
              <w:rPr>
                <w:sz w:val="26"/>
                <w:szCs w:val="26"/>
              </w:rPr>
              <w:t>\t");</w:t>
            </w:r>
          </w:p>
          <w:p w14:paraId="260BF79E"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plate_count</w:t>
            </w:r>
            <w:proofErr w:type="spellEnd"/>
            <w:r w:rsidRPr="00DB7A22">
              <w:rPr>
                <w:sz w:val="26"/>
                <w:szCs w:val="26"/>
              </w:rPr>
              <w:t>=</w:t>
            </w:r>
            <w:proofErr w:type="spellStart"/>
            <w:r w:rsidRPr="00DB7A22">
              <w:rPr>
                <w:sz w:val="26"/>
                <w:szCs w:val="26"/>
              </w:rPr>
              <w:t>parseInt</w:t>
            </w:r>
            <w:proofErr w:type="spellEnd"/>
            <w:r w:rsidRPr="00DB7A22">
              <w:rPr>
                <w:sz w:val="26"/>
                <w:szCs w:val="26"/>
              </w:rPr>
              <w:t>(</w:t>
            </w:r>
            <w:proofErr w:type="spellStart"/>
            <w:proofErr w:type="gramStart"/>
            <w:r w:rsidRPr="00DB7A22">
              <w:rPr>
                <w:sz w:val="26"/>
                <w:szCs w:val="26"/>
              </w:rPr>
              <w:t>br.readLine</w:t>
            </w:r>
            <w:proofErr w:type="spellEnd"/>
            <w:proofErr w:type="gramEnd"/>
            <w:r w:rsidRPr="00DB7A22">
              <w:rPr>
                <w:sz w:val="26"/>
                <w:szCs w:val="26"/>
              </w:rPr>
              <w:t>());</w:t>
            </w:r>
          </w:p>
          <w:p w14:paraId="34271D99"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System.out.printf</w:t>
            </w:r>
            <w:proofErr w:type="spellEnd"/>
            <w:r w:rsidRPr="00DB7A22">
              <w:rPr>
                <w:sz w:val="26"/>
                <w:szCs w:val="26"/>
              </w:rPr>
              <w:t>("Billing Amount:\t%.2f</w:t>
            </w:r>
            <w:proofErr w:type="gramStart"/>
            <w:r w:rsidRPr="00DB7A22">
              <w:rPr>
                <w:sz w:val="26"/>
                <w:szCs w:val="26"/>
              </w:rPr>
              <w:t>",(</w:t>
            </w:r>
            <w:proofErr w:type="spellStart"/>
            <w:proofErr w:type="gramEnd"/>
            <w:r w:rsidRPr="00DB7A22">
              <w:rPr>
                <w:sz w:val="26"/>
                <w:szCs w:val="26"/>
              </w:rPr>
              <w:t>plate_count</w:t>
            </w:r>
            <w:proofErr w:type="spellEnd"/>
            <w:r w:rsidRPr="00DB7A22">
              <w:rPr>
                <w:sz w:val="26"/>
                <w:szCs w:val="26"/>
              </w:rPr>
              <w:t>*</w:t>
            </w:r>
            <w:proofErr w:type="spellStart"/>
            <w:r w:rsidRPr="00DB7A22">
              <w:rPr>
                <w:sz w:val="26"/>
                <w:szCs w:val="26"/>
              </w:rPr>
              <w:t>eggFriedRice</w:t>
            </w:r>
            <w:proofErr w:type="spellEnd"/>
            <w:r w:rsidRPr="00DB7A22">
              <w:rPr>
                <w:sz w:val="26"/>
                <w:szCs w:val="26"/>
              </w:rPr>
              <w:t>));</w:t>
            </w:r>
          </w:p>
          <w:p w14:paraId="5BA74F12" w14:textId="77777777" w:rsidR="00DB7A22" w:rsidRPr="00DB7A22" w:rsidRDefault="00DB7A22" w:rsidP="00DB7A22">
            <w:pPr>
              <w:rPr>
                <w:sz w:val="26"/>
                <w:szCs w:val="26"/>
              </w:rPr>
            </w:pPr>
            <w:r w:rsidRPr="00DB7A22">
              <w:rPr>
                <w:sz w:val="26"/>
                <w:szCs w:val="26"/>
              </w:rPr>
              <w:t>                        }</w:t>
            </w:r>
          </w:p>
          <w:p w14:paraId="3C91533C" w14:textId="77777777" w:rsidR="00DB7A22" w:rsidRPr="00DB7A22" w:rsidRDefault="00DB7A22" w:rsidP="00DB7A22">
            <w:pPr>
              <w:rPr>
                <w:sz w:val="26"/>
                <w:szCs w:val="26"/>
              </w:rPr>
            </w:pPr>
            <w:r w:rsidRPr="00DB7A22">
              <w:rPr>
                <w:sz w:val="26"/>
                <w:szCs w:val="26"/>
              </w:rPr>
              <w:t>                        default-</w:t>
            </w:r>
            <w:proofErr w:type="gramStart"/>
            <w:r w:rsidRPr="00DB7A22">
              <w:rPr>
                <w:sz w:val="26"/>
                <w:szCs w:val="26"/>
              </w:rPr>
              <w:t>&gt;{</w:t>
            </w:r>
            <w:proofErr w:type="gramEnd"/>
          </w:p>
          <w:p w14:paraId="2E32FBA4"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("Not Available");</w:t>
            </w:r>
          </w:p>
          <w:p w14:paraId="74EC8A0F" w14:textId="77777777" w:rsidR="00DB7A22" w:rsidRPr="00DB7A22" w:rsidRDefault="00DB7A22" w:rsidP="00DB7A22">
            <w:pPr>
              <w:rPr>
                <w:sz w:val="26"/>
                <w:szCs w:val="26"/>
              </w:rPr>
            </w:pPr>
            <w:r w:rsidRPr="00DB7A22">
              <w:rPr>
                <w:sz w:val="26"/>
                <w:szCs w:val="26"/>
              </w:rPr>
              <w:t>                        }</w:t>
            </w:r>
          </w:p>
          <w:p w14:paraId="3179463B" w14:textId="77777777" w:rsidR="00DB7A22" w:rsidRPr="00DB7A22" w:rsidRDefault="00DB7A22" w:rsidP="00DB7A22">
            <w:pPr>
              <w:rPr>
                <w:sz w:val="26"/>
                <w:szCs w:val="26"/>
              </w:rPr>
            </w:pPr>
            <w:r w:rsidRPr="00DB7A22">
              <w:rPr>
                <w:sz w:val="26"/>
                <w:szCs w:val="26"/>
              </w:rPr>
              <w:t>                    }</w:t>
            </w:r>
          </w:p>
          <w:p w14:paraId="148804C0" w14:textId="77777777" w:rsidR="00DB7A22" w:rsidRPr="00DB7A22" w:rsidRDefault="00DB7A22" w:rsidP="00DB7A22">
            <w:pPr>
              <w:rPr>
                <w:sz w:val="26"/>
                <w:szCs w:val="26"/>
              </w:rPr>
            </w:pPr>
            <w:r w:rsidRPr="00DB7A22">
              <w:rPr>
                <w:sz w:val="26"/>
                <w:szCs w:val="26"/>
              </w:rPr>
              <w:t>                }</w:t>
            </w:r>
          </w:p>
          <w:p w14:paraId="412AFFE2" w14:textId="77777777" w:rsidR="00DB7A22" w:rsidRPr="00DB7A22" w:rsidRDefault="00DB7A22" w:rsidP="00DB7A22">
            <w:pPr>
              <w:rPr>
                <w:sz w:val="26"/>
                <w:szCs w:val="26"/>
              </w:rPr>
            </w:pPr>
            <w:r w:rsidRPr="00DB7A22">
              <w:rPr>
                <w:sz w:val="26"/>
                <w:szCs w:val="26"/>
              </w:rPr>
              <w:t>                default-</w:t>
            </w:r>
            <w:proofErr w:type="gramStart"/>
            <w:r w:rsidRPr="00DB7A22">
              <w:rPr>
                <w:sz w:val="26"/>
                <w:szCs w:val="26"/>
              </w:rPr>
              <w:t>&gt;{</w:t>
            </w:r>
            <w:proofErr w:type="gramEnd"/>
          </w:p>
          <w:p w14:paraId="29A75B8B"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("Sorry sir! Not Available!");</w:t>
            </w:r>
          </w:p>
          <w:p w14:paraId="146FA031" w14:textId="77777777" w:rsidR="00DB7A22" w:rsidRPr="00DB7A22" w:rsidRDefault="00DB7A22" w:rsidP="00DB7A22">
            <w:pPr>
              <w:rPr>
                <w:sz w:val="26"/>
                <w:szCs w:val="26"/>
              </w:rPr>
            </w:pPr>
            <w:r w:rsidRPr="00DB7A22">
              <w:rPr>
                <w:sz w:val="26"/>
                <w:szCs w:val="26"/>
              </w:rPr>
              <w:t>                }</w:t>
            </w:r>
          </w:p>
          <w:p w14:paraId="19613039" w14:textId="77777777" w:rsidR="00DB7A22" w:rsidRPr="00DB7A22" w:rsidRDefault="00DB7A22" w:rsidP="00DB7A22">
            <w:pPr>
              <w:rPr>
                <w:sz w:val="26"/>
                <w:szCs w:val="26"/>
              </w:rPr>
            </w:pPr>
            <w:r w:rsidRPr="00DB7A22">
              <w:rPr>
                <w:sz w:val="26"/>
                <w:szCs w:val="26"/>
              </w:rPr>
              <w:t>            }</w:t>
            </w:r>
          </w:p>
          <w:p w14:paraId="4083CBEE" w14:textId="77777777" w:rsidR="00DB7A22" w:rsidRPr="00DB7A22" w:rsidRDefault="00DB7A22" w:rsidP="00DB7A22">
            <w:pPr>
              <w:rPr>
                <w:sz w:val="26"/>
                <w:szCs w:val="26"/>
              </w:rPr>
            </w:pPr>
          </w:p>
          <w:p w14:paraId="1B333F68"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w:t>
            </w:r>
            <w:proofErr w:type="spellStart"/>
            <w:r w:rsidRPr="00DB7A22">
              <w:rPr>
                <w:sz w:val="26"/>
                <w:szCs w:val="26"/>
              </w:rPr>
              <w:t>nInka</w:t>
            </w:r>
            <w:proofErr w:type="spellEnd"/>
            <w:r w:rsidRPr="00DB7A22">
              <w:rPr>
                <w:sz w:val="26"/>
                <w:szCs w:val="26"/>
              </w:rPr>
              <w:t xml:space="preserve"> </w:t>
            </w:r>
            <w:proofErr w:type="spellStart"/>
            <w:r w:rsidRPr="00DB7A22">
              <w:rPr>
                <w:sz w:val="26"/>
                <w:szCs w:val="26"/>
              </w:rPr>
              <w:t>yemanna</w:t>
            </w:r>
            <w:proofErr w:type="spellEnd"/>
            <w:r w:rsidRPr="00DB7A22">
              <w:rPr>
                <w:sz w:val="26"/>
                <w:szCs w:val="26"/>
              </w:rPr>
              <w:t xml:space="preserve"> </w:t>
            </w:r>
            <w:proofErr w:type="spellStart"/>
            <w:r w:rsidRPr="00DB7A22">
              <w:rPr>
                <w:sz w:val="26"/>
                <w:szCs w:val="26"/>
              </w:rPr>
              <w:t>kavala</w:t>
            </w:r>
            <w:proofErr w:type="spellEnd"/>
            <w:r w:rsidRPr="00DB7A22">
              <w:rPr>
                <w:sz w:val="26"/>
                <w:szCs w:val="26"/>
              </w:rPr>
              <w:t xml:space="preserve"> </w:t>
            </w:r>
            <w:proofErr w:type="gramStart"/>
            <w:r w:rsidRPr="00DB7A22">
              <w:rPr>
                <w:sz w:val="26"/>
                <w:szCs w:val="26"/>
              </w:rPr>
              <w:t>sir!(</w:t>
            </w:r>
            <w:proofErr w:type="gramEnd"/>
            <w:r w:rsidRPr="00DB7A22">
              <w:rPr>
                <w:sz w:val="26"/>
                <w:szCs w:val="26"/>
              </w:rPr>
              <w:t>yes/no)");</w:t>
            </w:r>
          </w:p>
          <w:p w14:paraId="1814395F" w14:textId="77777777" w:rsidR="00DB7A22" w:rsidRPr="00DB7A22" w:rsidRDefault="00DB7A22" w:rsidP="00DB7A22">
            <w:pPr>
              <w:rPr>
                <w:sz w:val="26"/>
                <w:szCs w:val="26"/>
              </w:rPr>
            </w:pPr>
            <w:r w:rsidRPr="00DB7A22">
              <w:rPr>
                <w:sz w:val="26"/>
                <w:szCs w:val="26"/>
              </w:rPr>
              <w:t>            opt3=</w:t>
            </w:r>
            <w:proofErr w:type="spellStart"/>
            <w:r w:rsidRPr="00DB7A22">
              <w:rPr>
                <w:sz w:val="26"/>
                <w:szCs w:val="26"/>
              </w:rPr>
              <w:t>br.readLine</w:t>
            </w:r>
            <w:proofErr w:type="spellEnd"/>
            <w:r w:rsidRPr="00DB7A22">
              <w:rPr>
                <w:sz w:val="26"/>
                <w:szCs w:val="26"/>
              </w:rPr>
              <w:t>();</w:t>
            </w:r>
          </w:p>
          <w:p w14:paraId="5AE9BB04" w14:textId="77777777" w:rsidR="00DB7A22" w:rsidRPr="00DB7A22" w:rsidRDefault="00DB7A22" w:rsidP="00DB7A22">
            <w:pPr>
              <w:rPr>
                <w:sz w:val="26"/>
                <w:szCs w:val="26"/>
              </w:rPr>
            </w:pPr>
          </w:p>
          <w:p w14:paraId="53B8698F" w14:textId="77777777" w:rsidR="00DB7A22" w:rsidRPr="00DB7A22" w:rsidRDefault="00DB7A22" w:rsidP="00DB7A22">
            <w:pPr>
              <w:rPr>
                <w:sz w:val="26"/>
                <w:szCs w:val="26"/>
              </w:rPr>
            </w:pPr>
            <w:r w:rsidRPr="00DB7A22">
              <w:rPr>
                <w:sz w:val="26"/>
                <w:szCs w:val="26"/>
              </w:rPr>
              <w:t xml:space="preserve">        </w:t>
            </w:r>
            <w:proofErr w:type="gramStart"/>
            <w:r w:rsidRPr="00DB7A22">
              <w:rPr>
                <w:sz w:val="26"/>
                <w:szCs w:val="26"/>
              </w:rPr>
              <w:t>}while</w:t>
            </w:r>
            <w:proofErr w:type="gramEnd"/>
            <w:r w:rsidRPr="00DB7A22">
              <w:rPr>
                <w:sz w:val="26"/>
                <w:szCs w:val="26"/>
              </w:rPr>
              <w:t>(  opt3.equals("yes") );</w:t>
            </w:r>
          </w:p>
          <w:p w14:paraId="64B67C5F" w14:textId="77777777" w:rsidR="00DB7A22" w:rsidRPr="00DB7A22" w:rsidRDefault="00DB7A22" w:rsidP="00DB7A22">
            <w:pPr>
              <w:rPr>
                <w:sz w:val="26"/>
                <w:szCs w:val="26"/>
              </w:rPr>
            </w:pPr>
            <w:r w:rsidRPr="00DB7A22">
              <w:rPr>
                <w:sz w:val="26"/>
                <w:szCs w:val="26"/>
              </w:rPr>
              <w:t xml:space="preserve">        </w:t>
            </w:r>
            <w:proofErr w:type="spellStart"/>
            <w:r w:rsidRPr="00DB7A22">
              <w:rPr>
                <w:sz w:val="26"/>
                <w:szCs w:val="26"/>
              </w:rPr>
              <w:t>System.out.println</w:t>
            </w:r>
            <w:proofErr w:type="spellEnd"/>
            <w:r w:rsidRPr="00DB7A22">
              <w:rPr>
                <w:sz w:val="26"/>
                <w:szCs w:val="26"/>
              </w:rPr>
              <w:t>("Thank u sir! Visit Again!");</w:t>
            </w:r>
          </w:p>
          <w:p w14:paraId="47CE3828" w14:textId="77777777" w:rsidR="00DB7A22" w:rsidRPr="00DB7A22" w:rsidRDefault="00DB7A22" w:rsidP="00DB7A22">
            <w:pPr>
              <w:rPr>
                <w:sz w:val="26"/>
                <w:szCs w:val="26"/>
              </w:rPr>
            </w:pPr>
            <w:r w:rsidRPr="00DB7A22">
              <w:rPr>
                <w:sz w:val="26"/>
                <w:szCs w:val="26"/>
              </w:rPr>
              <w:lastRenderedPageBreak/>
              <w:t>    }</w:t>
            </w:r>
          </w:p>
          <w:p w14:paraId="4D4D22BC" w14:textId="77777777" w:rsidR="00DB7A22" w:rsidRPr="00DB7A22" w:rsidRDefault="00DB7A22" w:rsidP="00DB7A22">
            <w:pPr>
              <w:rPr>
                <w:sz w:val="26"/>
                <w:szCs w:val="26"/>
              </w:rPr>
            </w:pPr>
            <w:r w:rsidRPr="00DB7A22">
              <w:rPr>
                <w:sz w:val="26"/>
                <w:szCs w:val="26"/>
              </w:rPr>
              <w:t>}</w:t>
            </w:r>
          </w:p>
          <w:p w14:paraId="46097BD5" w14:textId="77777777" w:rsidR="00DB7A22" w:rsidRDefault="00DB7A22" w:rsidP="00767866">
            <w:pPr>
              <w:rPr>
                <w:b/>
                <w:bCs/>
                <w:sz w:val="26"/>
                <w:szCs w:val="26"/>
              </w:rPr>
            </w:pPr>
          </w:p>
        </w:tc>
      </w:tr>
    </w:tbl>
    <w:p w14:paraId="01260F68" w14:textId="77777777" w:rsidR="00DB7A22" w:rsidRDefault="00DB7A22" w:rsidP="00767866">
      <w:pPr>
        <w:rPr>
          <w:b/>
          <w:bCs/>
          <w:sz w:val="26"/>
          <w:szCs w:val="26"/>
        </w:rPr>
      </w:pPr>
    </w:p>
    <w:p w14:paraId="47BEAA8B" w14:textId="77777777" w:rsidR="00EE6E6E" w:rsidRPr="00152080" w:rsidRDefault="00EE6E6E" w:rsidP="00767866">
      <w:pPr>
        <w:rPr>
          <w:b/>
          <w:bCs/>
          <w:sz w:val="26"/>
          <w:szCs w:val="26"/>
        </w:rPr>
      </w:pPr>
    </w:p>
    <w:p w14:paraId="393779BB" w14:textId="77777777" w:rsidR="002C2E09" w:rsidRDefault="001742B1" w:rsidP="003F107C">
      <w:r>
        <w:t>How many times the memory will be allocated for a static variable in a program?</w:t>
      </w:r>
    </w:p>
    <w:tbl>
      <w:tblPr>
        <w:tblStyle w:val="TableGrid"/>
        <w:tblW w:w="0" w:type="auto"/>
        <w:tblLook w:val="04A0" w:firstRow="1" w:lastRow="0" w:firstColumn="1" w:lastColumn="0" w:noHBand="0" w:noVBand="1"/>
      </w:tblPr>
      <w:tblGrid>
        <w:gridCol w:w="8522"/>
      </w:tblGrid>
      <w:tr w:rsidR="001742B1" w14:paraId="30937207" w14:textId="77777777" w:rsidTr="001742B1">
        <w:tc>
          <w:tcPr>
            <w:tcW w:w="8522" w:type="dxa"/>
          </w:tcPr>
          <w:p w14:paraId="2045CB42" w14:textId="77777777" w:rsidR="001742B1" w:rsidRDefault="001742B1" w:rsidP="001742B1">
            <w:pPr>
              <w:pStyle w:val="ListParagraph"/>
              <w:numPr>
                <w:ilvl w:val="0"/>
                <w:numId w:val="44"/>
              </w:numPr>
            </w:pPr>
            <w:r>
              <w:t>Only once</w:t>
            </w:r>
          </w:p>
        </w:tc>
      </w:tr>
    </w:tbl>
    <w:p w14:paraId="238A4239" w14:textId="77777777" w:rsidR="001742B1" w:rsidRDefault="001742B1" w:rsidP="003F107C"/>
    <w:p w14:paraId="0A1B49B8" w14:textId="77777777" w:rsidR="001845FA" w:rsidRDefault="001845FA" w:rsidP="001845FA">
      <w:r>
        <w:t>How many times th</w:t>
      </w:r>
      <w:r w:rsidR="00BC56FC">
        <w:t>e memory will be allocated for</w:t>
      </w:r>
      <w:r>
        <w:t xml:space="preserve"> instance variables in a program?</w:t>
      </w:r>
    </w:p>
    <w:tbl>
      <w:tblPr>
        <w:tblStyle w:val="TableGrid"/>
        <w:tblW w:w="0" w:type="auto"/>
        <w:tblLook w:val="04A0" w:firstRow="1" w:lastRow="0" w:firstColumn="1" w:lastColumn="0" w:noHBand="0" w:noVBand="1"/>
      </w:tblPr>
      <w:tblGrid>
        <w:gridCol w:w="8522"/>
      </w:tblGrid>
      <w:tr w:rsidR="001845FA" w14:paraId="001C2732" w14:textId="77777777" w:rsidTr="00E6041D">
        <w:tc>
          <w:tcPr>
            <w:tcW w:w="8522" w:type="dxa"/>
          </w:tcPr>
          <w:p w14:paraId="53E7D67C" w14:textId="77777777" w:rsidR="001845FA" w:rsidRDefault="00BC56FC" w:rsidP="001845FA">
            <w:pPr>
              <w:pStyle w:val="ListParagraph"/>
              <w:numPr>
                <w:ilvl w:val="0"/>
                <w:numId w:val="45"/>
              </w:numPr>
            </w:pPr>
            <w:r>
              <w:t>N times if you create n objects.</w:t>
            </w:r>
          </w:p>
        </w:tc>
      </w:tr>
    </w:tbl>
    <w:p w14:paraId="53185BF7" w14:textId="77777777" w:rsidR="001845FA" w:rsidRDefault="001845FA" w:rsidP="003F107C"/>
    <w:p w14:paraId="688CF26A" w14:textId="77777777" w:rsidR="00BC56FC" w:rsidRDefault="005D0C21" w:rsidP="003F107C">
      <w:r>
        <w:t>How to create an object?</w:t>
      </w:r>
    </w:p>
    <w:tbl>
      <w:tblPr>
        <w:tblStyle w:val="TableGrid"/>
        <w:tblW w:w="0" w:type="auto"/>
        <w:tblLook w:val="04A0" w:firstRow="1" w:lastRow="0" w:firstColumn="1" w:lastColumn="0" w:noHBand="0" w:noVBand="1"/>
      </w:tblPr>
      <w:tblGrid>
        <w:gridCol w:w="8522"/>
      </w:tblGrid>
      <w:tr w:rsidR="005D0C21" w14:paraId="380E0CAF" w14:textId="77777777" w:rsidTr="005D0C21">
        <w:tc>
          <w:tcPr>
            <w:tcW w:w="8522" w:type="dxa"/>
          </w:tcPr>
          <w:p w14:paraId="023CB304" w14:textId="77777777" w:rsidR="005D0C21" w:rsidRDefault="005D0C21" w:rsidP="003F107C">
            <w:r>
              <w:t xml:space="preserve">We can create an object by using </w:t>
            </w:r>
          </w:p>
          <w:p w14:paraId="6DAC4025" w14:textId="77777777" w:rsidR="005D0C21" w:rsidRDefault="005D0C21" w:rsidP="005D0C21">
            <w:pPr>
              <w:pStyle w:val="ListParagraph"/>
              <w:numPr>
                <w:ilvl w:val="0"/>
                <w:numId w:val="46"/>
              </w:numPr>
            </w:pPr>
            <w:r>
              <w:t>new operator (new)</w:t>
            </w:r>
          </w:p>
          <w:p w14:paraId="0425C548" w14:textId="77777777" w:rsidR="005D0C21" w:rsidRDefault="005D0C21" w:rsidP="005D0C21">
            <w:pPr>
              <w:pStyle w:val="ListParagraph"/>
              <w:numPr>
                <w:ilvl w:val="0"/>
                <w:numId w:val="46"/>
              </w:numPr>
            </w:pPr>
            <w:r>
              <w:t xml:space="preserve">Constructor calling statement </w:t>
            </w:r>
            <w:proofErr w:type="gramStart"/>
            <w:r>
              <w:t>( Dog</w:t>
            </w:r>
            <w:proofErr w:type="gramEnd"/>
            <w:r>
              <w:t>()-&gt; it is called as constructor calling )</w:t>
            </w:r>
          </w:p>
        </w:tc>
      </w:tr>
    </w:tbl>
    <w:p w14:paraId="0E0971E4" w14:textId="77777777" w:rsidR="005D0C21" w:rsidRDefault="005D0C21" w:rsidP="003F107C"/>
    <w:p w14:paraId="1B62E2EA" w14:textId="77777777" w:rsidR="00D767CF" w:rsidRDefault="00D767CF" w:rsidP="003F107C">
      <w:r>
        <w:t>Seven.java</w:t>
      </w:r>
    </w:p>
    <w:tbl>
      <w:tblPr>
        <w:tblStyle w:val="TableGrid"/>
        <w:tblW w:w="0" w:type="auto"/>
        <w:tblLook w:val="04A0" w:firstRow="1" w:lastRow="0" w:firstColumn="1" w:lastColumn="0" w:noHBand="0" w:noVBand="1"/>
      </w:tblPr>
      <w:tblGrid>
        <w:gridCol w:w="8522"/>
      </w:tblGrid>
      <w:tr w:rsidR="00D767CF" w14:paraId="01150867" w14:textId="77777777" w:rsidTr="00D767CF">
        <w:tc>
          <w:tcPr>
            <w:tcW w:w="8522" w:type="dxa"/>
          </w:tcPr>
          <w:p w14:paraId="3BA7EF7E" w14:textId="77777777" w:rsidR="00D767CF" w:rsidRDefault="00D767CF" w:rsidP="00D767CF">
            <w:r>
              <w:t xml:space="preserve">import </w:t>
            </w:r>
            <w:proofErr w:type="spellStart"/>
            <w:r>
              <w:t>java.lang</w:t>
            </w:r>
            <w:proofErr w:type="spellEnd"/>
            <w:r>
              <w:t>.*; //import statement</w:t>
            </w:r>
          </w:p>
          <w:p w14:paraId="349B8F5D" w14:textId="77777777" w:rsidR="00D767CF" w:rsidRDefault="00D767CF" w:rsidP="00D767CF">
            <w:r>
              <w:t>class Dog</w:t>
            </w:r>
          </w:p>
          <w:p w14:paraId="4ED7AD6A" w14:textId="77777777" w:rsidR="00D767CF" w:rsidRDefault="00D767CF" w:rsidP="00D767CF">
            <w:proofErr w:type="gramStart"/>
            <w:r>
              <w:t xml:space="preserve">{  </w:t>
            </w:r>
            <w:proofErr w:type="gramEnd"/>
            <w:r>
              <w:t xml:space="preserve"> static int s;</w:t>
            </w:r>
          </w:p>
          <w:p w14:paraId="4324920D" w14:textId="77777777" w:rsidR="00D767CF" w:rsidRDefault="00D767CF" w:rsidP="00D767CF">
            <w:r>
              <w:tab/>
              <w:t xml:space="preserve">int </w:t>
            </w:r>
            <w:proofErr w:type="spellStart"/>
            <w:proofErr w:type="gramStart"/>
            <w:r>
              <w:t>a,b</w:t>
            </w:r>
            <w:proofErr w:type="spellEnd"/>
            <w:proofErr w:type="gramEnd"/>
            <w:r>
              <w:t>;</w:t>
            </w:r>
          </w:p>
          <w:p w14:paraId="6D03CEB1" w14:textId="77777777" w:rsidR="00D767CF" w:rsidRDefault="00D767CF" w:rsidP="00D767CF">
            <w:r>
              <w:t>}</w:t>
            </w:r>
          </w:p>
          <w:p w14:paraId="461D5190" w14:textId="77777777" w:rsidR="00D767CF" w:rsidRDefault="00D767CF" w:rsidP="00D767CF">
            <w:r>
              <w:t>class Seven</w:t>
            </w:r>
          </w:p>
          <w:p w14:paraId="6DCEE57D" w14:textId="77777777" w:rsidR="00D767CF" w:rsidRDefault="00D767CF" w:rsidP="00D767CF">
            <w:proofErr w:type="gramStart"/>
            <w:r>
              <w:t xml:space="preserve">{  </w:t>
            </w:r>
            <w:proofErr w:type="gramEnd"/>
            <w:r>
              <w:t xml:space="preserve"> public static void main(String </w:t>
            </w:r>
            <w:proofErr w:type="spellStart"/>
            <w:r>
              <w:t>args</w:t>
            </w:r>
            <w:proofErr w:type="spellEnd"/>
            <w:r>
              <w:t>[])</w:t>
            </w:r>
          </w:p>
          <w:p w14:paraId="3546E6FE" w14:textId="77777777" w:rsidR="00D767CF" w:rsidRDefault="00D767CF" w:rsidP="00D767CF">
            <w:r>
              <w:tab/>
            </w:r>
            <w:proofErr w:type="gramStart"/>
            <w:r>
              <w:t xml:space="preserve">{  </w:t>
            </w:r>
            <w:proofErr w:type="gramEnd"/>
            <w:r>
              <w:t xml:space="preserve"> int a;</w:t>
            </w:r>
          </w:p>
          <w:p w14:paraId="7C187E67" w14:textId="77777777" w:rsidR="00D767CF" w:rsidRDefault="00D767CF" w:rsidP="00D767CF">
            <w:r>
              <w:tab/>
            </w:r>
            <w:r>
              <w:tab/>
              <w:t xml:space="preserve">Dog e1=new </w:t>
            </w:r>
            <w:proofErr w:type="gramStart"/>
            <w:r>
              <w:t>Dog(</w:t>
            </w:r>
            <w:proofErr w:type="gramEnd"/>
            <w:r>
              <w:t>);// object creation</w:t>
            </w:r>
          </w:p>
          <w:p w14:paraId="52B63758" w14:textId="77777777" w:rsidR="00D767CF" w:rsidRDefault="00D767CF" w:rsidP="00D767CF">
            <w:r>
              <w:tab/>
            </w:r>
            <w:r>
              <w:tab/>
              <w:t xml:space="preserve">Dog e2=new </w:t>
            </w:r>
            <w:proofErr w:type="gramStart"/>
            <w:r>
              <w:t>Dog(</w:t>
            </w:r>
            <w:proofErr w:type="gramEnd"/>
            <w:r>
              <w:t>);// object creation</w:t>
            </w:r>
          </w:p>
          <w:p w14:paraId="3376039C" w14:textId="77777777" w:rsidR="00D767CF" w:rsidRDefault="00D767CF" w:rsidP="00D767CF">
            <w:r>
              <w:tab/>
            </w:r>
            <w:r>
              <w:tab/>
              <w:t xml:space="preserve">Dog e3=new </w:t>
            </w:r>
            <w:proofErr w:type="gramStart"/>
            <w:r>
              <w:t>Dog(</w:t>
            </w:r>
            <w:proofErr w:type="gramEnd"/>
            <w:r>
              <w:t>);// object creation</w:t>
            </w:r>
            <w:r>
              <w:tab/>
            </w:r>
            <w:r>
              <w:tab/>
            </w:r>
          </w:p>
          <w:p w14:paraId="51754CF1" w14:textId="77777777" w:rsidR="00D767CF" w:rsidRDefault="00D767CF" w:rsidP="00D767CF">
            <w:r>
              <w:tab/>
              <w:t>}</w:t>
            </w:r>
          </w:p>
          <w:p w14:paraId="1C158827" w14:textId="77777777" w:rsidR="00D767CF" w:rsidRDefault="00D767CF" w:rsidP="00D767CF">
            <w:r>
              <w:t>}</w:t>
            </w:r>
          </w:p>
        </w:tc>
      </w:tr>
    </w:tbl>
    <w:p w14:paraId="1EF00ECB" w14:textId="77777777" w:rsidR="00D767CF" w:rsidRDefault="00D767CF" w:rsidP="003F107C"/>
    <w:p w14:paraId="7A743E23" w14:textId="77777777" w:rsidR="001742B1" w:rsidRDefault="001742B1" w:rsidP="003F107C"/>
    <w:p w14:paraId="5880B97D" w14:textId="77777777" w:rsidR="002E4FD4" w:rsidRDefault="0009464C" w:rsidP="003F107C">
      <w:r>
        <w:rPr>
          <w:noProof/>
          <w:lang w:eastAsia="en-US"/>
        </w:rPr>
        <w:drawing>
          <wp:inline distT="0" distB="0" distL="0" distR="0" wp14:anchorId="22ED756F" wp14:editId="0ABEDB26">
            <wp:extent cx="4365811" cy="1358153"/>
            <wp:effectExtent l="57150" t="57150" r="111125" b="109220"/>
            <wp:docPr id="5" name="Picture 5" descr="C:\Users\Madhu.K\Documents\JavaPrograms-1\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hu.K\Documents\JavaPrograms-1\classes\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3" t="4025" r="52647" b="77307"/>
                    <a:stretch/>
                  </pic:blipFill>
                  <pic:spPr bwMode="auto">
                    <a:xfrm>
                      <a:off x="0" y="0"/>
                      <a:ext cx="4395577" cy="1367413"/>
                    </a:xfrm>
                    <a:prstGeom prst="rect">
                      <a:avLst/>
                    </a:prstGeom>
                    <a:ln w="317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58E0E0" w14:textId="77777777" w:rsidR="0009464C" w:rsidRDefault="0009464C" w:rsidP="003F107C"/>
    <w:p w14:paraId="35B7E3DE" w14:textId="77777777" w:rsidR="00107F86" w:rsidRDefault="00107F86" w:rsidP="003F107C">
      <w:pPr>
        <w:rPr>
          <w:b/>
          <w:u w:val="single"/>
        </w:rPr>
      </w:pPr>
      <w:r w:rsidRPr="00107F86">
        <w:rPr>
          <w:b/>
          <w:u w:val="single"/>
        </w:rPr>
        <w:t>Modified code (Seven.java)</w:t>
      </w:r>
    </w:p>
    <w:p w14:paraId="6AAD841A" w14:textId="77777777" w:rsidR="00107F86" w:rsidRPr="00107F86" w:rsidRDefault="00107F86" w:rsidP="003F107C">
      <w:pPr>
        <w:rPr>
          <w:b/>
          <w:u w:val="single"/>
        </w:rPr>
      </w:pPr>
    </w:p>
    <w:tbl>
      <w:tblPr>
        <w:tblStyle w:val="TableGrid"/>
        <w:tblW w:w="0" w:type="auto"/>
        <w:tblLook w:val="04A0" w:firstRow="1" w:lastRow="0" w:firstColumn="1" w:lastColumn="0" w:noHBand="0" w:noVBand="1"/>
      </w:tblPr>
      <w:tblGrid>
        <w:gridCol w:w="8522"/>
      </w:tblGrid>
      <w:tr w:rsidR="00107F86" w14:paraId="08E00986" w14:textId="77777777" w:rsidTr="00107F86">
        <w:tc>
          <w:tcPr>
            <w:tcW w:w="8522" w:type="dxa"/>
          </w:tcPr>
          <w:p w14:paraId="1DB1CC17" w14:textId="77777777" w:rsidR="00C15436" w:rsidRDefault="00C15436" w:rsidP="00C15436">
            <w:r>
              <w:t xml:space="preserve">import </w:t>
            </w:r>
            <w:proofErr w:type="spellStart"/>
            <w:r>
              <w:t>java.lang</w:t>
            </w:r>
            <w:proofErr w:type="spellEnd"/>
            <w:r>
              <w:t>.*; //import statement</w:t>
            </w:r>
          </w:p>
          <w:p w14:paraId="48EF3E62" w14:textId="77777777" w:rsidR="00C15436" w:rsidRDefault="00C15436" w:rsidP="00C15436">
            <w:r>
              <w:t>class Dog</w:t>
            </w:r>
          </w:p>
          <w:p w14:paraId="1D392001" w14:textId="77777777" w:rsidR="00C15436" w:rsidRDefault="00C15436" w:rsidP="00C15436">
            <w:r>
              <w:t>{</w:t>
            </w:r>
          </w:p>
          <w:p w14:paraId="338D7725" w14:textId="77777777" w:rsidR="00C15436" w:rsidRDefault="00C15436" w:rsidP="00C15436">
            <w:r>
              <w:tab/>
              <w:t>static int s;</w:t>
            </w:r>
          </w:p>
          <w:p w14:paraId="5520836F" w14:textId="77777777" w:rsidR="00C15436" w:rsidRDefault="00C15436" w:rsidP="00C15436">
            <w:r>
              <w:tab/>
              <w:t xml:space="preserve">int </w:t>
            </w:r>
            <w:proofErr w:type="spellStart"/>
            <w:proofErr w:type="gramStart"/>
            <w:r>
              <w:t>a,b</w:t>
            </w:r>
            <w:proofErr w:type="spellEnd"/>
            <w:proofErr w:type="gramEnd"/>
            <w:r>
              <w:t>;</w:t>
            </w:r>
          </w:p>
          <w:p w14:paraId="5B5F0D9E" w14:textId="77777777" w:rsidR="00C15436" w:rsidRDefault="00C15436" w:rsidP="00C15436">
            <w:r>
              <w:t>}</w:t>
            </w:r>
          </w:p>
          <w:p w14:paraId="689A4D7F" w14:textId="77777777" w:rsidR="00C15436" w:rsidRDefault="00C15436" w:rsidP="00C15436">
            <w:r>
              <w:t>class Seven</w:t>
            </w:r>
          </w:p>
          <w:p w14:paraId="029BFEF2" w14:textId="77777777" w:rsidR="00C15436" w:rsidRDefault="00C15436" w:rsidP="00C15436">
            <w:r>
              <w:t>{</w:t>
            </w:r>
          </w:p>
          <w:p w14:paraId="35903C6B" w14:textId="77777777" w:rsidR="00C15436" w:rsidRDefault="00C15436" w:rsidP="00C15436">
            <w:r>
              <w:tab/>
              <w:t xml:space="preserve">public static void </w:t>
            </w:r>
            <w:proofErr w:type="gramStart"/>
            <w:r>
              <w:t>main(</w:t>
            </w:r>
            <w:proofErr w:type="gramEnd"/>
            <w:r>
              <w:t xml:space="preserve">String </w:t>
            </w:r>
            <w:proofErr w:type="spellStart"/>
            <w:r>
              <w:t>args</w:t>
            </w:r>
            <w:proofErr w:type="spellEnd"/>
            <w:r>
              <w:t>[])</w:t>
            </w:r>
          </w:p>
          <w:p w14:paraId="796A98AE" w14:textId="77777777" w:rsidR="00C15436" w:rsidRDefault="00C15436" w:rsidP="00C15436">
            <w:r>
              <w:tab/>
              <w:t>{</w:t>
            </w:r>
          </w:p>
          <w:p w14:paraId="09704AD1" w14:textId="77777777" w:rsidR="00C15436" w:rsidRDefault="00C15436" w:rsidP="00C15436">
            <w:r>
              <w:lastRenderedPageBreak/>
              <w:tab/>
            </w:r>
            <w:r>
              <w:tab/>
              <w:t>int a;</w:t>
            </w:r>
          </w:p>
          <w:p w14:paraId="33F2F44A" w14:textId="77777777" w:rsidR="00C15436" w:rsidRDefault="00C15436" w:rsidP="00C15436">
            <w:r>
              <w:tab/>
            </w:r>
            <w:r>
              <w:tab/>
              <w:t>//e1=1002</w:t>
            </w:r>
          </w:p>
          <w:p w14:paraId="0A9295D9" w14:textId="77777777" w:rsidR="00C15436" w:rsidRDefault="00C15436" w:rsidP="00C15436">
            <w:r>
              <w:tab/>
            </w:r>
            <w:r>
              <w:tab/>
              <w:t xml:space="preserve">Dog e1=new </w:t>
            </w:r>
            <w:proofErr w:type="gramStart"/>
            <w:r>
              <w:t>Dog(</w:t>
            </w:r>
            <w:proofErr w:type="gramEnd"/>
            <w:r>
              <w:t>);// object creation</w:t>
            </w:r>
          </w:p>
          <w:p w14:paraId="348B6CF1" w14:textId="77777777" w:rsidR="00C15436" w:rsidRDefault="00C15436" w:rsidP="00C15436">
            <w:r>
              <w:tab/>
            </w:r>
            <w:r>
              <w:tab/>
            </w:r>
            <w:proofErr w:type="spellStart"/>
            <w:r>
              <w:t>System.out.println</w:t>
            </w:r>
            <w:proofErr w:type="spellEnd"/>
            <w:r>
              <w:t>("e1......object</w:t>
            </w:r>
            <w:proofErr w:type="gramStart"/>
            <w:r>
              <w:t>.....</w:t>
            </w:r>
            <w:proofErr w:type="gramEnd"/>
            <w:r>
              <w:t>state....");</w:t>
            </w:r>
          </w:p>
          <w:p w14:paraId="63DF1B7C" w14:textId="77777777" w:rsidR="00C15436" w:rsidRDefault="00C15436" w:rsidP="00C15436">
            <w:r>
              <w:tab/>
            </w:r>
            <w:r>
              <w:tab/>
            </w:r>
            <w:proofErr w:type="spellStart"/>
            <w:r>
              <w:t>System.out.println</w:t>
            </w:r>
            <w:proofErr w:type="spellEnd"/>
            <w:r>
              <w:t>(e1.a);</w:t>
            </w:r>
          </w:p>
          <w:p w14:paraId="012E5E42" w14:textId="77777777" w:rsidR="00C15436" w:rsidRDefault="00C15436" w:rsidP="00C15436">
            <w:r>
              <w:tab/>
            </w:r>
            <w:r>
              <w:tab/>
            </w:r>
            <w:proofErr w:type="spellStart"/>
            <w:r>
              <w:t>System.out.println</w:t>
            </w:r>
            <w:proofErr w:type="spellEnd"/>
            <w:r>
              <w:t>(e1.b);</w:t>
            </w:r>
          </w:p>
          <w:p w14:paraId="6AE2C744" w14:textId="77777777" w:rsidR="00C15436" w:rsidRDefault="00C15436" w:rsidP="00C15436">
            <w:r>
              <w:tab/>
            </w:r>
            <w:r>
              <w:tab/>
              <w:t>//e2=2002</w:t>
            </w:r>
          </w:p>
          <w:p w14:paraId="19036BE0" w14:textId="77777777" w:rsidR="00C15436" w:rsidRDefault="00C15436" w:rsidP="00C15436">
            <w:r>
              <w:tab/>
            </w:r>
            <w:r>
              <w:tab/>
              <w:t xml:space="preserve">Dog e2=new </w:t>
            </w:r>
            <w:proofErr w:type="gramStart"/>
            <w:r>
              <w:t>Dog(</w:t>
            </w:r>
            <w:proofErr w:type="gramEnd"/>
            <w:r>
              <w:t>);// object creation</w:t>
            </w:r>
          </w:p>
          <w:p w14:paraId="334E2C3E" w14:textId="77777777" w:rsidR="00C15436" w:rsidRDefault="00C15436" w:rsidP="00C15436">
            <w:r>
              <w:tab/>
            </w:r>
            <w:r>
              <w:tab/>
            </w:r>
            <w:proofErr w:type="spellStart"/>
            <w:r>
              <w:t>System.out.println</w:t>
            </w:r>
            <w:proofErr w:type="spellEnd"/>
            <w:r>
              <w:t>("e2......object</w:t>
            </w:r>
            <w:proofErr w:type="gramStart"/>
            <w:r>
              <w:t>.....</w:t>
            </w:r>
            <w:proofErr w:type="gramEnd"/>
            <w:r>
              <w:t>state....");</w:t>
            </w:r>
          </w:p>
          <w:p w14:paraId="59042562" w14:textId="77777777" w:rsidR="00C15436" w:rsidRDefault="00C15436" w:rsidP="00C15436">
            <w:r>
              <w:tab/>
            </w:r>
            <w:r>
              <w:tab/>
            </w:r>
            <w:proofErr w:type="spellStart"/>
            <w:r>
              <w:t>System.out.println</w:t>
            </w:r>
            <w:proofErr w:type="spellEnd"/>
            <w:r>
              <w:t>(e2.a);</w:t>
            </w:r>
          </w:p>
          <w:p w14:paraId="0F1AF8CC" w14:textId="77777777" w:rsidR="00C15436" w:rsidRDefault="00C15436" w:rsidP="00C15436">
            <w:r>
              <w:tab/>
            </w:r>
            <w:r>
              <w:tab/>
            </w:r>
            <w:proofErr w:type="spellStart"/>
            <w:r>
              <w:t>System.out.println</w:t>
            </w:r>
            <w:proofErr w:type="spellEnd"/>
            <w:r>
              <w:t>(e2.b);</w:t>
            </w:r>
          </w:p>
          <w:p w14:paraId="18C75592" w14:textId="77777777" w:rsidR="00C15436" w:rsidRDefault="00C15436" w:rsidP="00C15436">
            <w:r>
              <w:tab/>
            </w:r>
            <w:r>
              <w:tab/>
              <w:t>//e3=3002</w:t>
            </w:r>
          </w:p>
          <w:p w14:paraId="322A8301" w14:textId="77777777" w:rsidR="00C15436" w:rsidRDefault="00C15436" w:rsidP="00C15436">
            <w:r>
              <w:tab/>
            </w:r>
            <w:r>
              <w:tab/>
              <w:t xml:space="preserve">Dog e3=new </w:t>
            </w:r>
            <w:proofErr w:type="gramStart"/>
            <w:r>
              <w:t>Dog(</w:t>
            </w:r>
            <w:proofErr w:type="gramEnd"/>
            <w:r>
              <w:t>);// object creation</w:t>
            </w:r>
            <w:r>
              <w:tab/>
            </w:r>
            <w:r>
              <w:tab/>
            </w:r>
          </w:p>
          <w:p w14:paraId="23F08359" w14:textId="77777777" w:rsidR="00C15436" w:rsidRDefault="00C15436" w:rsidP="00C15436">
            <w:r>
              <w:tab/>
            </w:r>
            <w:r>
              <w:tab/>
            </w:r>
            <w:proofErr w:type="spellStart"/>
            <w:r>
              <w:t>System.out.println</w:t>
            </w:r>
            <w:proofErr w:type="spellEnd"/>
            <w:r>
              <w:t>("e3......object</w:t>
            </w:r>
            <w:proofErr w:type="gramStart"/>
            <w:r>
              <w:t>.....</w:t>
            </w:r>
            <w:proofErr w:type="gramEnd"/>
            <w:r>
              <w:t>state....");</w:t>
            </w:r>
          </w:p>
          <w:p w14:paraId="5CEBB9D5" w14:textId="77777777" w:rsidR="00C15436" w:rsidRDefault="00C15436" w:rsidP="00C15436">
            <w:r>
              <w:tab/>
            </w:r>
            <w:r>
              <w:tab/>
            </w:r>
            <w:proofErr w:type="spellStart"/>
            <w:r>
              <w:t>System.out.println</w:t>
            </w:r>
            <w:proofErr w:type="spellEnd"/>
            <w:r>
              <w:t>(e3.a);</w:t>
            </w:r>
          </w:p>
          <w:p w14:paraId="5A450BAD" w14:textId="77777777" w:rsidR="00C15436" w:rsidRDefault="00C15436" w:rsidP="00C15436">
            <w:r>
              <w:tab/>
            </w:r>
            <w:r>
              <w:tab/>
            </w:r>
            <w:proofErr w:type="spellStart"/>
            <w:r>
              <w:t>System.out.println</w:t>
            </w:r>
            <w:proofErr w:type="spellEnd"/>
            <w:r>
              <w:t>(e3.b);</w:t>
            </w:r>
          </w:p>
          <w:p w14:paraId="25DDC9E2" w14:textId="77777777" w:rsidR="00C15436" w:rsidRDefault="00C15436" w:rsidP="00C15436">
            <w:r>
              <w:tab/>
              <w:t>}</w:t>
            </w:r>
          </w:p>
          <w:p w14:paraId="4896BB5E" w14:textId="77777777" w:rsidR="00107F86" w:rsidRDefault="00C15436" w:rsidP="00C15436">
            <w:r>
              <w:t>}</w:t>
            </w:r>
          </w:p>
          <w:p w14:paraId="599EDDF0" w14:textId="77777777" w:rsidR="00C15436" w:rsidRPr="00C15436" w:rsidRDefault="00C15436" w:rsidP="00C15436">
            <w:pPr>
              <w:rPr>
                <w:b/>
                <w:u w:val="single"/>
              </w:rPr>
            </w:pPr>
            <w:r w:rsidRPr="00C15436">
              <w:rPr>
                <w:b/>
                <w:u w:val="single"/>
              </w:rPr>
              <w:t>Output:</w:t>
            </w:r>
          </w:p>
          <w:p w14:paraId="3EB52365" w14:textId="77777777" w:rsidR="00274C6A" w:rsidRDefault="00274C6A" w:rsidP="00274C6A">
            <w:r>
              <w:t>e1......object</w:t>
            </w:r>
            <w:proofErr w:type="gramStart"/>
            <w:r>
              <w:t>.....</w:t>
            </w:r>
            <w:proofErr w:type="gramEnd"/>
            <w:r>
              <w:t>state....</w:t>
            </w:r>
          </w:p>
          <w:p w14:paraId="461BA00D" w14:textId="77777777" w:rsidR="00274C6A" w:rsidRDefault="00274C6A" w:rsidP="00274C6A">
            <w:r>
              <w:t>0</w:t>
            </w:r>
          </w:p>
          <w:p w14:paraId="2CD7DBB4" w14:textId="77777777" w:rsidR="00274C6A" w:rsidRDefault="00274C6A" w:rsidP="00274C6A">
            <w:r>
              <w:t>0</w:t>
            </w:r>
          </w:p>
          <w:p w14:paraId="70145F14" w14:textId="77777777" w:rsidR="00274C6A" w:rsidRDefault="00274C6A" w:rsidP="00274C6A">
            <w:r>
              <w:t>e2......object</w:t>
            </w:r>
            <w:proofErr w:type="gramStart"/>
            <w:r>
              <w:t>.....</w:t>
            </w:r>
            <w:proofErr w:type="gramEnd"/>
            <w:r>
              <w:t>state....</w:t>
            </w:r>
          </w:p>
          <w:p w14:paraId="58908889" w14:textId="77777777" w:rsidR="00274C6A" w:rsidRDefault="00274C6A" w:rsidP="00274C6A">
            <w:r>
              <w:t>0</w:t>
            </w:r>
          </w:p>
          <w:p w14:paraId="3BD2DCCA" w14:textId="77777777" w:rsidR="00274C6A" w:rsidRDefault="00274C6A" w:rsidP="00274C6A">
            <w:r>
              <w:t>0</w:t>
            </w:r>
          </w:p>
          <w:p w14:paraId="236D163D" w14:textId="77777777" w:rsidR="00274C6A" w:rsidRDefault="00274C6A" w:rsidP="00274C6A">
            <w:r>
              <w:t>e3......object</w:t>
            </w:r>
            <w:proofErr w:type="gramStart"/>
            <w:r>
              <w:t>.....</w:t>
            </w:r>
            <w:proofErr w:type="gramEnd"/>
            <w:r>
              <w:t>state....</w:t>
            </w:r>
          </w:p>
          <w:p w14:paraId="2AFAE85F" w14:textId="77777777" w:rsidR="00274C6A" w:rsidRDefault="00274C6A" w:rsidP="00274C6A">
            <w:r>
              <w:t>0</w:t>
            </w:r>
          </w:p>
          <w:p w14:paraId="76B13F8D" w14:textId="77777777" w:rsidR="00C15436" w:rsidRDefault="00274C6A" w:rsidP="00274C6A">
            <w:r>
              <w:t>0</w:t>
            </w:r>
          </w:p>
        </w:tc>
      </w:tr>
    </w:tbl>
    <w:p w14:paraId="15DA128E" w14:textId="77777777" w:rsidR="00107F86" w:rsidRDefault="00107F86" w:rsidP="003F107C"/>
    <w:p w14:paraId="0DB17710" w14:textId="1B6EC03F" w:rsidR="00574094" w:rsidRDefault="00574094" w:rsidP="00574094">
      <w:pPr>
        <w:jc w:val="center"/>
        <w:rPr>
          <w:sz w:val="26"/>
          <w:szCs w:val="26"/>
        </w:rPr>
      </w:pPr>
      <w:r w:rsidRPr="00574094">
        <w:rPr>
          <w:sz w:val="26"/>
          <w:szCs w:val="26"/>
        </w:rPr>
        <w:t>Nested loops</w:t>
      </w:r>
    </w:p>
    <w:tbl>
      <w:tblPr>
        <w:tblStyle w:val="TableGrid"/>
        <w:tblW w:w="0" w:type="auto"/>
        <w:tblLook w:val="04A0" w:firstRow="1" w:lastRow="0" w:firstColumn="1" w:lastColumn="0" w:noHBand="0" w:noVBand="1"/>
      </w:tblPr>
      <w:tblGrid>
        <w:gridCol w:w="8522"/>
      </w:tblGrid>
      <w:tr w:rsidR="00866E26" w14:paraId="039CAFEE" w14:textId="77777777" w:rsidTr="00866E26">
        <w:tc>
          <w:tcPr>
            <w:tcW w:w="8522" w:type="dxa"/>
          </w:tcPr>
          <w:p w14:paraId="66B02447" w14:textId="77777777" w:rsidR="00866E26" w:rsidRDefault="00866E26" w:rsidP="00574094">
            <w:pPr>
              <w:rPr>
                <w:sz w:val="26"/>
                <w:szCs w:val="26"/>
              </w:rPr>
            </w:pPr>
            <w:r>
              <w:rPr>
                <w:sz w:val="26"/>
                <w:szCs w:val="26"/>
              </w:rPr>
              <w:t>We can write a loop within another loop, it is called as nested loops</w:t>
            </w:r>
          </w:p>
          <w:p w14:paraId="22A7470D" w14:textId="77777777" w:rsidR="00866E26" w:rsidRDefault="00866E26" w:rsidP="00574094">
            <w:pPr>
              <w:rPr>
                <w:sz w:val="26"/>
                <w:szCs w:val="26"/>
              </w:rPr>
            </w:pPr>
            <w:r>
              <w:rPr>
                <w:sz w:val="26"/>
                <w:szCs w:val="26"/>
              </w:rPr>
              <w:t>Syntax:</w:t>
            </w:r>
          </w:p>
          <w:p w14:paraId="7520E678" w14:textId="77777777" w:rsidR="00866E26" w:rsidRDefault="00866E26" w:rsidP="00574094">
            <w:pPr>
              <w:rPr>
                <w:sz w:val="26"/>
                <w:szCs w:val="26"/>
              </w:rPr>
            </w:pPr>
            <w:r>
              <w:rPr>
                <w:sz w:val="26"/>
                <w:szCs w:val="26"/>
              </w:rPr>
              <w:t>for(</w:t>
            </w:r>
            <w:proofErr w:type="spellStart"/>
            <w:proofErr w:type="gramStart"/>
            <w:r>
              <w:rPr>
                <w:sz w:val="26"/>
                <w:szCs w:val="26"/>
              </w:rPr>
              <w:t>initialization;condition</w:t>
            </w:r>
            <w:proofErr w:type="gramEnd"/>
            <w:r>
              <w:rPr>
                <w:sz w:val="26"/>
                <w:szCs w:val="26"/>
              </w:rPr>
              <w:t>;update</w:t>
            </w:r>
            <w:proofErr w:type="spellEnd"/>
            <w:r>
              <w:rPr>
                <w:sz w:val="26"/>
                <w:szCs w:val="26"/>
              </w:rPr>
              <w:t>){</w:t>
            </w:r>
          </w:p>
          <w:p w14:paraId="68BB19ED" w14:textId="5E648E3B" w:rsidR="00866E26" w:rsidRDefault="00866E26" w:rsidP="00866E26">
            <w:pPr>
              <w:rPr>
                <w:sz w:val="26"/>
                <w:szCs w:val="26"/>
              </w:rPr>
            </w:pPr>
            <w:r>
              <w:rPr>
                <w:sz w:val="26"/>
                <w:szCs w:val="26"/>
              </w:rPr>
              <w:t xml:space="preserve">       stmt-1;</w:t>
            </w:r>
          </w:p>
          <w:p w14:paraId="326413E1" w14:textId="5035E1F8" w:rsidR="00866E26" w:rsidRDefault="00866E26" w:rsidP="00866E26">
            <w:pPr>
              <w:rPr>
                <w:sz w:val="26"/>
                <w:szCs w:val="26"/>
              </w:rPr>
            </w:pPr>
            <w:r>
              <w:rPr>
                <w:sz w:val="26"/>
                <w:szCs w:val="26"/>
              </w:rPr>
              <w:t xml:space="preserve">       stmt-2;</w:t>
            </w:r>
          </w:p>
          <w:p w14:paraId="58DC690F" w14:textId="192D8D5A" w:rsidR="00866E26" w:rsidRDefault="00866E26" w:rsidP="00866E26">
            <w:pPr>
              <w:rPr>
                <w:sz w:val="26"/>
                <w:szCs w:val="26"/>
              </w:rPr>
            </w:pPr>
            <w:r>
              <w:rPr>
                <w:sz w:val="26"/>
                <w:szCs w:val="26"/>
              </w:rPr>
              <w:t xml:space="preserve">       for(</w:t>
            </w:r>
            <w:proofErr w:type="spellStart"/>
            <w:proofErr w:type="gramStart"/>
            <w:r>
              <w:rPr>
                <w:sz w:val="26"/>
                <w:szCs w:val="26"/>
              </w:rPr>
              <w:t>initialization;condition</w:t>
            </w:r>
            <w:proofErr w:type="gramEnd"/>
            <w:r>
              <w:rPr>
                <w:sz w:val="26"/>
                <w:szCs w:val="26"/>
              </w:rPr>
              <w:t>;update</w:t>
            </w:r>
            <w:proofErr w:type="spellEnd"/>
            <w:r>
              <w:rPr>
                <w:sz w:val="26"/>
                <w:szCs w:val="26"/>
              </w:rPr>
              <w:t>){</w:t>
            </w:r>
          </w:p>
          <w:p w14:paraId="5F504C7D" w14:textId="678516F8" w:rsidR="00866E26" w:rsidRDefault="00866E26" w:rsidP="00866E26">
            <w:pPr>
              <w:rPr>
                <w:sz w:val="26"/>
                <w:szCs w:val="26"/>
              </w:rPr>
            </w:pPr>
            <w:r>
              <w:rPr>
                <w:sz w:val="26"/>
                <w:szCs w:val="26"/>
              </w:rPr>
              <w:t xml:space="preserve">                 stmt-1;</w:t>
            </w:r>
          </w:p>
          <w:p w14:paraId="3AB9245E" w14:textId="4803DA50" w:rsidR="00866E26" w:rsidRDefault="00866E26" w:rsidP="00866E26">
            <w:pPr>
              <w:rPr>
                <w:sz w:val="26"/>
                <w:szCs w:val="26"/>
              </w:rPr>
            </w:pPr>
            <w:r>
              <w:rPr>
                <w:sz w:val="26"/>
                <w:szCs w:val="26"/>
              </w:rPr>
              <w:t xml:space="preserve">                 ………..</w:t>
            </w:r>
          </w:p>
          <w:p w14:paraId="6004EBE5" w14:textId="340E13C6" w:rsidR="00866E26" w:rsidRDefault="00866E26" w:rsidP="00866E26">
            <w:pPr>
              <w:rPr>
                <w:sz w:val="26"/>
                <w:szCs w:val="26"/>
              </w:rPr>
            </w:pPr>
            <w:r>
              <w:rPr>
                <w:sz w:val="26"/>
                <w:szCs w:val="26"/>
              </w:rPr>
              <w:t xml:space="preserve">                 </w:t>
            </w:r>
            <w:proofErr w:type="spellStart"/>
            <w:r>
              <w:rPr>
                <w:sz w:val="26"/>
                <w:szCs w:val="26"/>
              </w:rPr>
              <w:t>stmt</w:t>
            </w:r>
            <w:proofErr w:type="spellEnd"/>
            <w:r>
              <w:rPr>
                <w:sz w:val="26"/>
                <w:szCs w:val="26"/>
              </w:rPr>
              <w:t>-n;</w:t>
            </w:r>
          </w:p>
          <w:p w14:paraId="08C567AC" w14:textId="7635F02E" w:rsidR="00866E26" w:rsidRDefault="00866E26" w:rsidP="00866E26">
            <w:pPr>
              <w:rPr>
                <w:sz w:val="26"/>
                <w:szCs w:val="26"/>
              </w:rPr>
            </w:pPr>
            <w:r>
              <w:rPr>
                <w:sz w:val="26"/>
                <w:szCs w:val="26"/>
              </w:rPr>
              <w:t xml:space="preserve">        }</w:t>
            </w:r>
          </w:p>
          <w:p w14:paraId="705425FD" w14:textId="5C1EF0DD" w:rsidR="00866E26" w:rsidRDefault="00866E26" w:rsidP="00866E26">
            <w:pPr>
              <w:rPr>
                <w:sz w:val="26"/>
                <w:szCs w:val="26"/>
              </w:rPr>
            </w:pPr>
            <w:r>
              <w:rPr>
                <w:sz w:val="26"/>
                <w:szCs w:val="26"/>
              </w:rPr>
              <w:t xml:space="preserve">       Stmt-3;</w:t>
            </w:r>
          </w:p>
          <w:p w14:paraId="0AE6DC65" w14:textId="5E40A0E7" w:rsidR="00866E26" w:rsidRDefault="00866E26" w:rsidP="00866E26">
            <w:pPr>
              <w:rPr>
                <w:sz w:val="26"/>
                <w:szCs w:val="26"/>
              </w:rPr>
            </w:pPr>
            <w:r>
              <w:rPr>
                <w:sz w:val="26"/>
                <w:szCs w:val="26"/>
              </w:rPr>
              <w:t xml:space="preserve">       ………..</w:t>
            </w:r>
          </w:p>
          <w:p w14:paraId="21B2B3D4" w14:textId="0E6AA832" w:rsidR="00866E26" w:rsidRDefault="00866E26" w:rsidP="00866E26">
            <w:pPr>
              <w:rPr>
                <w:sz w:val="26"/>
                <w:szCs w:val="26"/>
              </w:rPr>
            </w:pPr>
            <w:r>
              <w:rPr>
                <w:sz w:val="26"/>
                <w:szCs w:val="26"/>
              </w:rPr>
              <w:t xml:space="preserve">       </w:t>
            </w:r>
            <w:proofErr w:type="spellStart"/>
            <w:r>
              <w:rPr>
                <w:sz w:val="26"/>
                <w:szCs w:val="26"/>
              </w:rPr>
              <w:t>Stmt</w:t>
            </w:r>
            <w:proofErr w:type="spellEnd"/>
            <w:r>
              <w:rPr>
                <w:sz w:val="26"/>
                <w:szCs w:val="26"/>
              </w:rPr>
              <w:t>-n;</w:t>
            </w:r>
          </w:p>
          <w:p w14:paraId="4DDF1E5D" w14:textId="0A367784" w:rsidR="00866E26" w:rsidRDefault="00866E26" w:rsidP="00574094">
            <w:pPr>
              <w:rPr>
                <w:sz w:val="26"/>
                <w:szCs w:val="26"/>
              </w:rPr>
            </w:pPr>
            <w:r>
              <w:rPr>
                <w:sz w:val="26"/>
                <w:szCs w:val="26"/>
              </w:rPr>
              <w:t>}</w:t>
            </w:r>
          </w:p>
        </w:tc>
      </w:tr>
    </w:tbl>
    <w:p w14:paraId="4CADAD5E" w14:textId="77777777" w:rsidR="00574094" w:rsidRPr="00574094" w:rsidRDefault="00574094" w:rsidP="00574094">
      <w:pPr>
        <w:rPr>
          <w:sz w:val="26"/>
          <w:szCs w:val="26"/>
        </w:rPr>
      </w:pPr>
    </w:p>
    <w:p w14:paraId="3B926B85" w14:textId="77777777" w:rsidR="00574094" w:rsidRDefault="00574094" w:rsidP="003F107C"/>
    <w:p w14:paraId="1716AB16" w14:textId="5E25CB44" w:rsidR="00E04874" w:rsidRDefault="00E04874" w:rsidP="003F107C">
      <w:r>
        <w:t>Example to print the below pattern</w:t>
      </w:r>
    </w:p>
    <w:tbl>
      <w:tblPr>
        <w:tblStyle w:val="TableGrid"/>
        <w:tblW w:w="0" w:type="auto"/>
        <w:tblLook w:val="04A0" w:firstRow="1" w:lastRow="0" w:firstColumn="1" w:lastColumn="0" w:noHBand="0" w:noVBand="1"/>
      </w:tblPr>
      <w:tblGrid>
        <w:gridCol w:w="8522"/>
      </w:tblGrid>
      <w:tr w:rsidR="00E04874" w14:paraId="1C1916EC" w14:textId="77777777" w:rsidTr="00E04874">
        <w:tc>
          <w:tcPr>
            <w:tcW w:w="8522" w:type="dxa"/>
          </w:tcPr>
          <w:p w14:paraId="24470E5B" w14:textId="77777777" w:rsidR="00E04874" w:rsidRDefault="00E04874" w:rsidP="00E04874">
            <w:r>
              <w:t xml:space="preserve">1       </w:t>
            </w:r>
            <w:proofErr w:type="gramStart"/>
            <w:r>
              <w:t>1  2</w:t>
            </w:r>
            <w:proofErr w:type="gramEnd"/>
            <w:r>
              <w:t xml:space="preserve">  3  4  5  </w:t>
            </w:r>
          </w:p>
          <w:p w14:paraId="54FE76A6" w14:textId="77777777" w:rsidR="00E04874" w:rsidRDefault="00E04874" w:rsidP="00E04874">
            <w:r>
              <w:t xml:space="preserve">2       </w:t>
            </w:r>
            <w:proofErr w:type="gramStart"/>
            <w:r>
              <w:t>1  2</w:t>
            </w:r>
            <w:proofErr w:type="gramEnd"/>
            <w:r>
              <w:t xml:space="preserve">  3  4  5  </w:t>
            </w:r>
          </w:p>
          <w:p w14:paraId="411AA3FC" w14:textId="77777777" w:rsidR="00E04874" w:rsidRDefault="00E04874" w:rsidP="00E04874">
            <w:r>
              <w:t xml:space="preserve">3       </w:t>
            </w:r>
            <w:proofErr w:type="gramStart"/>
            <w:r>
              <w:t>1  2</w:t>
            </w:r>
            <w:proofErr w:type="gramEnd"/>
            <w:r>
              <w:t xml:space="preserve">  3  4  5  </w:t>
            </w:r>
          </w:p>
          <w:p w14:paraId="3611C0AE" w14:textId="77777777" w:rsidR="00E04874" w:rsidRDefault="00E04874" w:rsidP="00E04874">
            <w:r>
              <w:t xml:space="preserve">4       </w:t>
            </w:r>
            <w:proofErr w:type="gramStart"/>
            <w:r>
              <w:t>1  2</w:t>
            </w:r>
            <w:proofErr w:type="gramEnd"/>
            <w:r>
              <w:t xml:space="preserve">  3  4  5  </w:t>
            </w:r>
          </w:p>
          <w:p w14:paraId="6219ADA6" w14:textId="77777777" w:rsidR="00E04874" w:rsidRDefault="00E04874" w:rsidP="00E04874">
            <w:r>
              <w:t xml:space="preserve">5       </w:t>
            </w:r>
            <w:proofErr w:type="gramStart"/>
            <w:r>
              <w:t>1  2</w:t>
            </w:r>
            <w:proofErr w:type="gramEnd"/>
            <w:r>
              <w:t xml:space="preserve">  3  4  5  </w:t>
            </w:r>
          </w:p>
          <w:p w14:paraId="27F9467A" w14:textId="77777777" w:rsidR="00E04874" w:rsidRDefault="00E04874" w:rsidP="00E04874">
            <w:r>
              <w:lastRenderedPageBreak/>
              <w:t>...end...</w:t>
            </w:r>
          </w:p>
          <w:p w14:paraId="393ECD4B" w14:textId="77777777" w:rsidR="00E04874" w:rsidRDefault="00E04874" w:rsidP="00E04874"/>
          <w:p w14:paraId="2B4C295E" w14:textId="77777777" w:rsidR="00E04874" w:rsidRDefault="00E04874" w:rsidP="00E04874">
            <w:r>
              <w:t>Program:</w:t>
            </w:r>
          </w:p>
          <w:p w14:paraId="0030FCD1" w14:textId="77777777" w:rsidR="0072011B" w:rsidRPr="0072011B" w:rsidRDefault="0072011B" w:rsidP="0072011B">
            <w:r w:rsidRPr="0072011B">
              <w:t xml:space="preserve">public class </w:t>
            </w:r>
            <w:proofErr w:type="spellStart"/>
            <w:r w:rsidRPr="0072011B">
              <w:t>NestedForDemo</w:t>
            </w:r>
            <w:proofErr w:type="spellEnd"/>
            <w:r w:rsidRPr="0072011B">
              <w:t xml:space="preserve"> {</w:t>
            </w:r>
          </w:p>
          <w:p w14:paraId="725F89E8" w14:textId="77777777" w:rsidR="0072011B" w:rsidRPr="0072011B" w:rsidRDefault="0072011B" w:rsidP="0072011B">
            <w:r w:rsidRPr="0072011B">
              <w:t xml:space="preserve">    public static void </w:t>
            </w:r>
            <w:proofErr w:type="gramStart"/>
            <w:r w:rsidRPr="0072011B">
              <w:t>main(</w:t>
            </w:r>
            <w:proofErr w:type="gramEnd"/>
            <w:r w:rsidRPr="0072011B">
              <w:t xml:space="preserve">String[] </w:t>
            </w:r>
            <w:proofErr w:type="spellStart"/>
            <w:r w:rsidRPr="0072011B">
              <w:t>args</w:t>
            </w:r>
            <w:proofErr w:type="spellEnd"/>
            <w:r w:rsidRPr="0072011B">
              <w:t xml:space="preserve">) </w:t>
            </w:r>
          </w:p>
          <w:p w14:paraId="563A7B06" w14:textId="77777777" w:rsidR="0072011B" w:rsidRPr="0072011B" w:rsidRDefault="0072011B" w:rsidP="0072011B">
            <w:r w:rsidRPr="0072011B">
              <w:t>    {</w:t>
            </w:r>
          </w:p>
          <w:p w14:paraId="1C8E7311" w14:textId="77777777" w:rsidR="0072011B" w:rsidRPr="0072011B" w:rsidRDefault="0072011B" w:rsidP="0072011B"/>
          <w:p w14:paraId="1FE11D82" w14:textId="77777777" w:rsidR="0072011B" w:rsidRPr="0072011B" w:rsidRDefault="0072011B" w:rsidP="0072011B">
            <w:r w:rsidRPr="0072011B">
              <w:t xml:space="preserve">        </w:t>
            </w:r>
            <w:proofErr w:type="gramStart"/>
            <w:r w:rsidRPr="0072011B">
              <w:t>for(</w:t>
            </w:r>
            <w:proofErr w:type="gramEnd"/>
            <w:r w:rsidRPr="0072011B">
              <w:t xml:space="preserve">int </w:t>
            </w:r>
            <w:proofErr w:type="spellStart"/>
            <w:r w:rsidRPr="0072011B">
              <w:t>i</w:t>
            </w:r>
            <w:proofErr w:type="spellEnd"/>
            <w:r w:rsidRPr="0072011B">
              <w:t>=1;i&lt;=5;i++)</w:t>
            </w:r>
          </w:p>
          <w:p w14:paraId="1A35BEE6" w14:textId="77777777" w:rsidR="0072011B" w:rsidRPr="0072011B" w:rsidRDefault="0072011B" w:rsidP="0072011B">
            <w:r w:rsidRPr="0072011B">
              <w:t>        {</w:t>
            </w:r>
          </w:p>
          <w:p w14:paraId="1AE939A6" w14:textId="77777777" w:rsidR="0072011B" w:rsidRPr="0072011B" w:rsidRDefault="0072011B" w:rsidP="0072011B">
            <w:r w:rsidRPr="0072011B">
              <w:t xml:space="preserve">            </w:t>
            </w:r>
            <w:proofErr w:type="spellStart"/>
            <w:r w:rsidRPr="0072011B">
              <w:t>System.out.printf</w:t>
            </w:r>
            <w:proofErr w:type="spellEnd"/>
            <w:r w:rsidRPr="0072011B">
              <w:t>("%-8d</w:t>
            </w:r>
            <w:proofErr w:type="gramStart"/>
            <w:r w:rsidRPr="0072011B">
              <w:t>",i</w:t>
            </w:r>
            <w:proofErr w:type="gramEnd"/>
            <w:r w:rsidRPr="0072011B">
              <w:t>);</w:t>
            </w:r>
          </w:p>
          <w:p w14:paraId="005562B6" w14:textId="77777777" w:rsidR="0072011B" w:rsidRPr="0072011B" w:rsidRDefault="0072011B" w:rsidP="0072011B">
            <w:r w:rsidRPr="0072011B">
              <w:t xml:space="preserve">            </w:t>
            </w:r>
            <w:proofErr w:type="gramStart"/>
            <w:r w:rsidRPr="0072011B">
              <w:t>for(</w:t>
            </w:r>
            <w:proofErr w:type="gramEnd"/>
            <w:r w:rsidRPr="0072011B">
              <w:t>int j=1;j&lt;=5;j++)</w:t>
            </w:r>
          </w:p>
          <w:p w14:paraId="66B88594" w14:textId="77777777" w:rsidR="0072011B" w:rsidRPr="0072011B" w:rsidRDefault="0072011B" w:rsidP="0072011B">
            <w:r w:rsidRPr="0072011B">
              <w:t>            {</w:t>
            </w:r>
          </w:p>
          <w:p w14:paraId="4FE97813" w14:textId="77777777" w:rsidR="0072011B" w:rsidRPr="0072011B" w:rsidRDefault="0072011B" w:rsidP="0072011B">
            <w:r w:rsidRPr="0072011B">
              <w:t xml:space="preserve">                </w:t>
            </w:r>
            <w:proofErr w:type="spellStart"/>
            <w:r w:rsidRPr="0072011B">
              <w:t>System.out.printf</w:t>
            </w:r>
            <w:proofErr w:type="spellEnd"/>
            <w:r w:rsidRPr="0072011B">
              <w:t>("%-3d</w:t>
            </w:r>
            <w:proofErr w:type="gramStart"/>
            <w:r w:rsidRPr="0072011B">
              <w:t>",j</w:t>
            </w:r>
            <w:proofErr w:type="gramEnd"/>
            <w:r w:rsidRPr="0072011B">
              <w:t>);</w:t>
            </w:r>
          </w:p>
          <w:p w14:paraId="4AB05C0D" w14:textId="77777777" w:rsidR="0072011B" w:rsidRPr="0072011B" w:rsidRDefault="0072011B" w:rsidP="0072011B">
            <w:r w:rsidRPr="0072011B">
              <w:t>            }</w:t>
            </w:r>
          </w:p>
          <w:p w14:paraId="6AC82ED2" w14:textId="77777777" w:rsidR="0072011B" w:rsidRPr="0072011B" w:rsidRDefault="0072011B" w:rsidP="0072011B">
            <w:r w:rsidRPr="0072011B">
              <w:t xml:space="preserve">            </w:t>
            </w:r>
            <w:proofErr w:type="spellStart"/>
            <w:r w:rsidRPr="0072011B">
              <w:t>System.out.println</w:t>
            </w:r>
            <w:proofErr w:type="spellEnd"/>
            <w:r w:rsidRPr="0072011B">
              <w:t>();</w:t>
            </w:r>
          </w:p>
          <w:p w14:paraId="1CB90ECD" w14:textId="77777777" w:rsidR="0072011B" w:rsidRPr="0072011B" w:rsidRDefault="0072011B" w:rsidP="0072011B">
            <w:r w:rsidRPr="0072011B">
              <w:t>        }</w:t>
            </w:r>
          </w:p>
          <w:p w14:paraId="02798027" w14:textId="77777777" w:rsidR="0072011B" w:rsidRPr="0072011B" w:rsidRDefault="0072011B" w:rsidP="0072011B">
            <w:r w:rsidRPr="0072011B">
              <w:t xml:space="preserve">        </w:t>
            </w:r>
            <w:proofErr w:type="spellStart"/>
            <w:r w:rsidRPr="0072011B">
              <w:t>System.out.println</w:t>
            </w:r>
            <w:proofErr w:type="spellEnd"/>
            <w:r w:rsidRPr="0072011B">
              <w:t>("...end...");</w:t>
            </w:r>
          </w:p>
          <w:p w14:paraId="0A361C0E" w14:textId="77777777" w:rsidR="0072011B" w:rsidRPr="0072011B" w:rsidRDefault="0072011B" w:rsidP="0072011B">
            <w:r w:rsidRPr="0072011B">
              <w:t>    }</w:t>
            </w:r>
          </w:p>
          <w:p w14:paraId="58DF0E4B" w14:textId="77777777" w:rsidR="0072011B" w:rsidRPr="0072011B" w:rsidRDefault="0072011B" w:rsidP="0072011B">
            <w:r w:rsidRPr="0072011B">
              <w:t>}</w:t>
            </w:r>
          </w:p>
          <w:p w14:paraId="00342F7A" w14:textId="77777777" w:rsidR="0072011B" w:rsidRPr="0072011B" w:rsidRDefault="0072011B" w:rsidP="0072011B">
            <w:r w:rsidRPr="0072011B">
              <w:t>/*</w:t>
            </w:r>
          </w:p>
          <w:p w14:paraId="6D0E1683" w14:textId="77777777" w:rsidR="0072011B" w:rsidRPr="0072011B" w:rsidRDefault="0072011B" w:rsidP="0072011B">
            <w:r w:rsidRPr="0072011B">
              <w:t xml:space="preserve"> 1       </w:t>
            </w:r>
            <w:proofErr w:type="gramStart"/>
            <w:r w:rsidRPr="0072011B">
              <w:t>1  2</w:t>
            </w:r>
            <w:proofErr w:type="gramEnd"/>
            <w:r w:rsidRPr="0072011B">
              <w:t xml:space="preserve">  3  4  5  _</w:t>
            </w:r>
          </w:p>
          <w:p w14:paraId="50828C76" w14:textId="77777777" w:rsidR="0072011B" w:rsidRPr="0072011B" w:rsidRDefault="0072011B" w:rsidP="0072011B">
            <w:r w:rsidRPr="0072011B">
              <w:t xml:space="preserve"> 2       </w:t>
            </w:r>
            <w:proofErr w:type="gramStart"/>
            <w:r w:rsidRPr="0072011B">
              <w:t>1  2</w:t>
            </w:r>
            <w:proofErr w:type="gramEnd"/>
            <w:r w:rsidRPr="0072011B">
              <w:t xml:space="preserve">  3  4  5  _</w:t>
            </w:r>
          </w:p>
          <w:p w14:paraId="3B53703F" w14:textId="77777777" w:rsidR="0072011B" w:rsidRPr="0072011B" w:rsidRDefault="0072011B" w:rsidP="0072011B">
            <w:r w:rsidRPr="0072011B">
              <w:t xml:space="preserve"> 3       </w:t>
            </w:r>
            <w:proofErr w:type="gramStart"/>
            <w:r w:rsidRPr="0072011B">
              <w:t>1  2</w:t>
            </w:r>
            <w:proofErr w:type="gramEnd"/>
            <w:r w:rsidRPr="0072011B">
              <w:t xml:space="preserve">  3  4  5  _</w:t>
            </w:r>
          </w:p>
          <w:p w14:paraId="0B05F183" w14:textId="77777777" w:rsidR="0072011B" w:rsidRPr="0072011B" w:rsidRDefault="0072011B" w:rsidP="0072011B">
            <w:r w:rsidRPr="0072011B">
              <w:t xml:space="preserve"> 4       </w:t>
            </w:r>
            <w:proofErr w:type="gramStart"/>
            <w:r w:rsidRPr="0072011B">
              <w:t>1  2</w:t>
            </w:r>
            <w:proofErr w:type="gramEnd"/>
            <w:r w:rsidRPr="0072011B">
              <w:t xml:space="preserve">  3  4  5  _</w:t>
            </w:r>
          </w:p>
          <w:p w14:paraId="7E0EF325" w14:textId="77777777" w:rsidR="0072011B" w:rsidRPr="0072011B" w:rsidRDefault="0072011B" w:rsidP="0072011B">
            <w:r w:rsidRPr="0072011B">
              <w:t xml:space="preserve"> 5       </w:t>
            </w:r>
            <w:proofErr w:type="gramStart"/>
            <w:r w:rsidRPr="0072011B">
              <w:t>1  2</w:t>
            </w:r>
            <w:proofErr w:type="gramEnd"/>
            <w:r w:rsidRPr="0072011B">
              <w:t xml:space="preserve">  3  4  5  _</w:t>
            </w:r>
          </w:p>
          <w:p w14:paraId="1E92DA5D" w14:textId="77777777" w:rsidR="0072011B" w:rsidRPr="0072011B" w:rsidRDefault="0072011B" w:rsidP="0072011B">
            <w:r w:rsidRPr="0072011B">
              <w:t> ...end...</w:t>
            </w:r>
          </w:p>
          <w:p w14:paraId="02CFE872" w14:textId="77777777" w:rsidR="0072011B" w:rsidRPr="0072011B" w:rsidRDefault="0072011B" w:rsidP="0072011B">
            <w:r w:rsidRPr="0072011B">
              <w:br/>
            </w:r>
          </w:p>
          <w:p w14:paraId="7D151BE7" w14:textId="77777777" w:rsidR="0072011B" w:rsidRPr="0072011B" w:rsidRDefault="0072011B" w:rsidP="0072011B">
            <w:r w:rsidRPr="0072011B">
              <w:t> */</w:t>
            </w:r>
          </w:p>
          <w:p w14:paraId="43F7FFB2" w14:textId="31359FC8" w:rsidR="00E04874" w:rsidRDefault="00E04874" w:rsidP="00E04874"/>
        </w:tc>
      </w:tr>
    </w:tbl>
    <w:p w14:paraId="2631438A" w14:textId="77777777" w:rsidR="00E04874" w:rsidRDefault="00E04874" w:rsidP="003F107C"/>
    <w:p w14:paraId="7B07F75A" w14:textId="77777777" w:rsidR="0072011B" w:rsidRDefault="0072011B" w:rsidP="003F107C"/>
    <w:p w14:paraId="141F346A" w14:textId="140693E3" w:rsidR="00207BB8" w:rsidRDefault="00207BB8" w:rsidP="003F107C">
      <w:r>
        <w:t>Example to print the below pattern</w:t>
      </w:r>
    </w:p>
    <w:tbl>
      <w:tblPr>
        <w:tblStyle w:val="TableGrid"/>
        <w:tblW w:w="0" w:type="auto"/>
        <w:tblLook w:val="04A0" w:firstRow="1" w:lastRow="0" w:firstColumn="1" w:lastColumn="0" w:noHBand="0" w:noVBand="1"/>
      </w:tblPr>
      <w:tblGrid>
        <w:gridCol w:w="8522"/>
      </w:tblGrid>
      <w:tr w:rsidR="00352C33" w14:paraId="4146F0C1" w14:textId="77777777" w:rsidTr="00352C33">
        <w:tc>
          <w:tcPr>
            <w:tcW w:w="8522" w:type="dxa"/>
          </w:tcPr>
          <w:p w14:paraId="15033FFF" w14:textId="77777777" w:rsidR="00352C33" w:rsidRDefault="00352C33" w:rsidP="00352C33">
            <w:r>
              <w:t xml:space="preserve">1       1  </w:t>
            </w:r>
          </w:p>
          <w:p w14:paraId="38BADDBF" w14:textId="77777777" w:rsidR="00352C33" w:rsidRDefault="00352C33" w:rsidP="00352C33">
            <w:r>
              <w:t xml:space="preserve">2       </w:t>
            </w:r>
            <w:proofErr w:type="gramStart"/>
            <w:r>
              <w:t>1  2</w:t>
            </w:r>
            <w:proofErr w:type="gramEnd"/>
            <w:r>
              <w:t xml:space="preserve">  </w:t>
            </w:r>
          </w:p>
          <w:p w14:paraId="73D9C67E" w14:textId="77777777" w:rsidR="00352C33" w:rsidRDefault="00352C33" w:rsidP="00352C33">
            <w:r>
              <w:t xml:space="preserve">3       </w:t>
            </w:r>
            <w:proofErr w:type="gramStart"/>
            <w:r>
              <w:t>1  2</w:t>
            </w:r>
            <w:proofErr w:type="gramEnd"/>
            <w:r>
              <w:t xml:space="preserve">  3  </w:t>
            </w:r>
          </w:p>
          <w:p w14:paraId="04A0D560" w14:textId="77777777" w:rsidR="00352C33" w:rsidRDefault="00352C33" w:rsidP="00352C33">
            <w:r>
              <w:t xml:space="preserve">4       </w:t>
            </w:r>
            <w:proofErr w:type="gramStart"/>
            <w:r>
              <w:t>1  2</w:t>
            </w:r>
            <w:proofErr w:type="gramEnd"/>
            <w:r>
              <w:t xml:space="preserve">  3  4  </w:t>
            </w:r>
          </w:p>
          <w:p w14:paraId="29267242" w14:textId="77777777" w:rsidR="00352C33" w:rsidRDefault="00352C33" w:rsidP="00352C33">
            <w:r>
              <w:t xml:space="preserve">5       </w:t>
            </w:r>
            <w:proofErr w:type="gramStart"/>
            <w:r>
              <w:t>1  2</w:t>
            </w:r>
            <w:proofErr w:type="gramEnd"/>
            <w:r>
              <w:t xml:space="preserve">  3  4  5  </w:t>
            </w:r>
          </w:p>
          <w:p w14:paraId="1B0266EA" w14:textId="77777777" w:rsidR="00352C33" w:rsidRDefault="00352C33" w:rsidP="00352C33">
            <w:r>
              <w:t>...end...</w:t>
            </w:r>
          </w:p>
          <w:p w14:paraId="1FD68C09" w14:textId="77777777" w:rsidR="004228D4" w:rsidRDefault="004228D4" w:rsidP="00352C33"/>
          <w:p w14:paraId="71351B5E" w14:textId="77777777" w:rsidR="00352C33" w:rsidRDefault="00352C33" w:rsidP="00352C33">
            <w:r>
              <w:t>Program:</w:t>
            </w:r>
          </w:p>
          <w:p w14:paraId="008806A4" w14:textId="77777777" w:rsidR="004228D4" w:rsidRPr="004228D4" w:rsidRDefault="004228D4" w:rsidP="004228D4">
            <w:r w:rsidRPr="004228D4">
              <w:t xml:space="preserve">public class </w:t>
            </w:r>
            <w:proofErr w:type="spellStart"/>
            <w:r w:rsidRPr="004228D4">
              <w:t>NestedForDemo</w:t>
            </w:r>
            <w:proofErr w:type="spellEnd"/>
            <w:r w:rsidRPr="004228D4">
              <w:t xml:space="preserve"> {</w:t>
            </w:r>
          </w:p>
          <w:p w14:paraId="7D737E44" w14:textId="77777777" w:rsidR="004228D4" w:rsidRPr="004228D4" w:rsidRDefault="004228D4" w:rsidP="004228D4">
            <w:r w:rsidRPr="004228D4">
              <w:t xml:space="preserve">    public static void </w:t>
            </w:r>
            <w:proofErr w:type="gramStart"/>
            <w:r w:rsidRPr="004228D4">
              <w:t>main(</w:t>
            </w:r>
            <w:proofErr w:type="gramEnd"/>
            <w:r w:rsidRPr="004228D4">
              <w:t xml:space="preserve">String[] </w:t>
            </w:r>
            <w:proofErr w:type="spellStart"/>
            <w:r w:rsidRPr="004228D4">
              <w:t>args</w:t>
            </w:r>
            <w:proofErr w:type="spellEnd"/>
            <w:r w:rsidRPr="004228D4">
              <w:t xml:space="preserve">) </w:t>
            </w:r>
          </w:p>
          <w:p w14:paraId="52BFFBDA" w14:textId="77777777" w:rsidR="004228D4" w:rsidRPr="004228D4" w:rsidRDefault="004228D4" w:rsidP="004228D4">
            <w:r w:rsidRPr="004228D4">
              <w:t>    {</w:t>
            </w:r>
          </w:p>
          <w:p w14:paraId="2A2DB708" w14:textId="77777777" w:rsidR="004228D4" w:rsidRPr="004228D4" w:rsidRDefault="004228D4" w:rsidP="004228D4">
            <w:r w:rsidRPr="004228D4">
              <w:t xml:space="preserve">        </w:t>
            </w:r>
            <w:proofErr w:type="gramStart"/>
            <w:r w:rsidRPr="004228D4">
              <w:t>for(</w:t>
            </w:r>
            <w:proofErr w:type="gramEnd"/>
            <w:r w:rsidRPr="004228D4">
              <w:t xml:space="preserve">int </w:t>
            </w:r>
            <w:proofErr w:type="spellStart"/>
            <w:r w:rsidRPr="004228D4">
              <w:t>i</w:t>
            </w:r>
            <w:proofErr w:type="spellEnd"/>
            <w:r w:rsidRPr="004228D4">
              <w:t>=1;i&lt;=5;i++)</w:t>
            </w:r>
          </w:p>
          <w:p w14:paraId="36D389C5" w14:textId="77777777" w:rsidR="004228D4" w:rsidRPr="004228D4" w:rsidRDefault="004228D4" w:rsidP="004228D4">
            <w:r w:rsidRPr="004228D4">
              <w:t>        {</w:t>
            </w:r>
          </w:p>
          <w:p w14:paraId="6C591890" w14:textId="77777777" w:rsidR="004228D4" w:rsidRPr="004228D4" w:rsidRDefault="004228D4" w:rsidP="004228D4">
            <w:r w:rsidRPr="004228D4">
              <w:t xml:space="preserve">            </w:t>
            </w:r>
            <w:proofErr w:type="spellStart"/>
            <w:r w:rsidRPr="004228D4">
              <w:t>System.out.printf</w:t>
            </w:r>
            <w:proofErr w:type="spellEnd"/>
            <w:r w:rsidRPr="004228D4">
              <w:t>("%-8d</w:t>
            </w:r>
            <w:proofErr w:type="gramStart"/>
            <w:r w:rsidRPr="004228D4">
              <w:t>",i</w:t>
            </w:r>
            <w:proofErr w:type="gramEnd"/>
            <w:r w:rsidRPr="004228D4">
              <w:t>);</w:t>
            </w:r>
          </w:p>
          <w:p w14:paraId="31104FE3" w14:textId="77777777" w:rsidR="004228D4" w:rsidRPr="004228D4" w:rsidRDefault="004228D4" w:rsidP="004228D4">
            <w:r w:rsidRPr="004228D4">
              <w:t xml:space="preserve">            </w:t>
            </w:r>
            <w:proofErr w:type="gramStart"/>
            <w:r w:rsidRPr="004228D4">
              <w:t>for(</w:t>
            </w:r>
            <w:proofErr w:type="gramEnd"/>
            <w:r w:rsidRPr="004228D4">
              <w:t>int j=1;j&lt;=</w:t>
            </w:r>
            <w:proofErr w:type="spellStart"/>
            <w:r w:rsidRPr="004228D4">
              <w:t>i;j</w:t>
            </w:r>
            <w:proofErr w:type="spellEnd"/>
            <w:r w:rsidRPr="004228D4">
              <w:t>++)</w:t>
            </w:r>
          </w:p>
          <w:p w14:paraId="59D58FCE" w14:textId="77777777" w:rsidR="004228D4" w:rsidRPr="004228D4" w:rsidRDefault="004228D4" w:rsidP="004228D4">
            <w:r w:rsidRPr="004228D4">
              <w:t>            {</w:t>
            </w:r>
          </w:p>
          <w:p w14:paraId="70FAB197" w14:textId="77777777" w:rsidR="004228D4" w:rsidRPr="004228D4" w:rsidRDefault="004228D4" w:rsidP="004228D4">
            <w:r w:rsidRPr="004228D4">
              <w:t xml:space="preserve">                </w:t>
            </w:r>
            <w:proofErr w:type="spellStart"/>
            <w:r w:rsidRPr="004228D4">
              <w:t>System.out.printf</w:t>
            </w:r>
            <w:proofErr w:type="spellEnd"/>
            <w:r w:rsidRPr="004228D4">
              <w:t>("%-3d</w:t>
            </w:r>
            <w:proofErr w:type="gramStart"/>
            <w:r w:rsidRPr="004228D4">
              <w:t>",j</w:t>
            </w:r>
            <w:proofErr w:type="gramEnd"/>
            <w:r w:rsidRPr="004228D4">
              <w:t>);</w:t>
            </w:r>
          </w:p>
          <w:p w14:paraId="5C7BF34D" w14:textId="77777777" w:rsidR="004228D4" w:rsidRPr="004228D4" w:rsidRDefault="004228D4" w:rsidP="004228D4">
            <w:r w:rsidRPr="004228D4">
              <w:t>            }</w:t>
            </w:r>
          </w:p>
          <w:p w14:paraId="1A31BE25" w14:textId="77777777" w:rsidR="004228D4" w:rsidRPr="004228D4" w:rsidRDefault="004228D4" w:rsidP="004228D4">
            <w:r w:rsidRPr="004228D4">
              <w:t xml:space="preserve">            </w:t>
            </w:r>
            <w:proofErr w:type="spellStart"/>
            <w:r w:rsidRPr="004228D4">
              <w:t>System.out.println</w:t>
            </w:r>
            <w:proofErr w:type="spellEnd"/>
            <w:r w:rsidRPr="004228D4">
              <w:t>();</w:t>
            </w:r>
          </w:p>
          <w:p w14:paraId="01585DDF" w14:textId="77777777" w:rsidR="004228D4" w:rsidRPr="004228D4" w:rsidRDefault="004228D4" w:rsidP="004228D4">
            <w:r w:rsidRPr="004228D4">
              <w:t>        }</w:t>
            </w:r>
          </w:p>
          <w:p w14:paraId="3615F1FA" w14:textId="77777777" w:rsidR="004228D4" w:rsidRPr="004228D4" w:rsidRDefault="004228D4" w:rsidP="004228D4">
            <w:r w:rsidRPr="004228D4">
              <w:t xml:space="preserve">        </w:t>
            </w:r>
            <w:proofErr w:type="spellStart"/>
            <w:r w:rsidRPr="004228D4">
              <w:t>System.out.println</w:t>
            </w:r>
            <w:proofErr w:type="spellEnd"/>
            <w:r w:rsidRPr="004228D4">
              <w:t>("...end...");</w:t>
            </w:r>
          </w:p>
          <w:p w14:paraId="02F0E5FB" w14:textId="77777777" w:rsidR="004228D4" w:rsidRPr="004228D4" w:rsidRDefault="004228D4" w:rsidP="004228D4">
            <w:r w:rsidRPr="004228D4">
              <w:t>    }</w:t>
            </w:r>
          </w:p>
          <w:p w14:paraId="725EFE19" w14:textId="00B0A0DC" w:rsidR="004228D4" w:rsidRDefault="004228D4" w:rsidP="00352C33">
            <w:r w:rsidRPr="004228D4">
              <w:t>}</w:t>
            </w:r>
          </w:p>
        </w:tc>
      </w:tr>
    </w:tbl>
    <w:p w14:paraId="2AF855BE" w14:textId="77777777" w:rsidR="00207BB8" w:rsidRDefault="00207BB8" w:rsidP="003F107C"/>
    <w:p w14:paraId="15192041" w14:textId="77777777" w:rsidR="00056830" w:rsidRDefault="00056830" w:rsidP="003F107C"/>
    <w:p w14:paraId="41B2B036" w14:textId="3F721692" w:rsidR="000D4E85" w:rsidRDefault="000D4E85" w:rsidP="003F107C">
      <w:r>
        <w:t>Program to print the below pattern</w:t>
      </w:r>
    </w:p>
    <w:tbl>
      <w:tblPr>
        <w:tblStyle w:val="TableGrid"/>
        <w:tblW w:w="0" w:type="auto"/>
        <w:tblLook w:val="04A0" w:firstRow="1" w:lastRow="0" w:firstColumn="1" w:lastColumn="0" w:noHBand="0" w:noVBand="1"/>
      </w:tblPr>
      <w:tblGrid>
        <w:gridCol w:w="8522"/>
      </w:tblGrid>
      <w:tr w:rsidR="000D4E85" w14:paraId="28141B6D" w14:textId="77777777" w:rsidTr="000D4E85">
        <w:tc>
          <w:tcPr>
            <w:tcW w:w="8522" w:type="dxa"/>
          </w:tcPr>
          <w:p w14:paraId="37C5A038" w14:textId="77777777" w:rsidR="000D4E85" w:rsidRDefault="000D4E85" w:rsidP="000D4E85">
            <w:r>
              <w:t xml:space="preserve">*  </w:t>
            </w:r>
          </w:p>
          <w:p w14:paraId="33A066CD" w14:textId="77777777" w:rsidR="000D4E85" w:rsidRDefault="000D4E85" w:rsidP="000D4E85">
            <w:r>
              <w:t>*  *</w:t>
            </w:r>
          </w:p>
          <w:p w14:paraId="2B9493E0" w14:textId="77777777" w:rsidR="000D4E85" w:rsidRDefault="000D4E85" w:rsidP="000D4E85">
            <w:r>
              <w:t>*  *  *</w:t>
            </w:r>
          </w:p>
          <w:p w14:paraId="7DF9C433" w14:textId="77777777" w:rsidR="000D4E85" w:rsidRDefault="000D4E85" w:rsidP="000D4E85">
            <w:r>
              <w:t>*  *  *  *</w:t>
            </w:r>
          </w:p>
          <w:p w14:paraId="71E8D1D5" w14:textId="77777777" w:rsidR="000D4E85" w:rsidRDefault="000D4E85" w:rsidP="000D4E85">
            <w:r>
              <w:t>*  *  *  *  *</w:t>
            </w:r>
          </w:p>
          <w:p w14:paraId="5C0DC466" w14:textId="77777777" w:rsidR="000D4E85" w:rsidRDefault="000D4E85" w:rsidP="000D4E85">
            <w:r>
              <w:t>...end...</w:t>
            </w:r>
          </w:p>
          <w:p w14:paraId="51CA94C3" w14:textId="77777777" w:rsidR="00663EB8" w:rsidRDefault="00663EB8" w:rsidP="000D4E85"/>
          <w:p w14:paraId="1825D523" w14:textId="77777777" w:rsidR="00663EB8" w:rsidRDefault="00663EB8" w:rsidP="000D4E85">
            <w:r w:rsidRPr="004E763B">
              <w:rPr>
                <w:highlight w:val="yellow"/>
              </w:rPr>
              <w:t>Program</w:t>
            </w:r>
          </w:p>
          <w:p w14:paraId="5860BC77" w14:textId="77777777" w:rsidR="004E763B" w:rsidRPr="004E763B" w:rsidRDefault="004E763B" w:rsidP="004E763B">
            <w:r w:rsidRPr="004E763B">
              <w:t xml:space="preserve">public class </w:t>
            </w:r>
            <w:proofErr w:type="spellStart"/>
            <w:r w:rsidRPr="004E763B">
              <w:t>NestedForDemo</w:t>
            </w:r>
            <w:proofErr w:type="spellEnd"/>
            <w:r w:rsidRPr="004E763B">
              <w:t xml:space="preserve"> {</w:t>
            </w:r>
          </w:p>
          <w:p w14:paraId="122B0EC7" w14:textId="77777777" w:rsidR="004E763B" w:rsidRPr="004E763B" w:rsidRDefault="004E763B" w:rsidP="004E763B">
            <w:r w:rsidRPr="004E763B">
              <w:t xml:space="preserve">    public static void </w:t>
            </w:r>
            <w:proofErr w:type="gramStart"/>
            <w:r w:rsidRPr="004E763B">
              <w:t>main(</w:t>
            </w:r>
            <w:proofErr w:type="gramEnd"/>
            <w:r w:rsidRPr="004E763B">
              <w:t xml:space="preserve">String[] </w:t>
            </w:r>
            <w:proofErr w:type="spellStart"/>
            <w:r w:rsidRPr="004E763B">
              <w:t>args</w:t>
            </w:r>
            <w:proofErr w:type="spellEnd"/>
            <w:r w:rsidRPr="004E763B">
              <w:t xml:space="preserve">) </w:t>
            </w:r>
          </w:p>
          <w:p w14:paraId="18E2B133" w14:textId="77777777" w:rsidR="004E763B" w:rsidRPr="004E763B" w:rsidRDefault="004E763B" w:rsidP="004E763B">
            <w:r w:rsidRPr="004E763B">
              <w:t>    {</w:t>
            </w:r>
          </w:p>
          <w:p w14:paraId="4BB4C140" w14:textId="77777777" w:rsidR="004E763B" w:rsidRPr="004E763B" w:rsidRDefault="004E763B" w:rsidP="004E763B">
            <w:r w:rsidRPr="004E763B">
              <w:t xml:space="preserve">        </w:t>
            </w:r>
            <w:proofErr w:type="gramStart"/>
            <w:r w:rsidRPr="004E763B">
              <w:t>for(</w:t>
            </w:r>
            <w:proofErr w:type="gramEnd"/>
            <w:r w:rsidRPr="004E763B">
              <w:t xml:space="preserve">int </w:t>
            </w:r>
            <w:proofErr w:type="spellStart"/>
            <w:r w:rsidRPr="004E763B">
              <w:t>i</w:t>
            </w:r>
            <w:proofErr w:type="spellEnd"/>
            <w:r w:rsidRPr="004E763B">
              <w:t>=1;i&lt;=5;i++)</w:t>
            </w:r>
          </w:p>
          <w:p w14:paraId="70669847" w14:textId="77777777" w:rsidR="004E763B" w:rsidRPr="004E763B" w:rsidRDefault="004E763B" w:rsidP="004E763B">
            <w:r w:rsidRPr="004E763B">
              <w:t>        {</w:t>
            </w:r>
          </w:p>
          <w:p w14:paraId="2AECC871" w14:textId="77777777" w:rsidR="004E763B" w:rsidRPr="004E763B" w:rsidRDefault="004E763B" w:rsidP="004E763B">
            <w:r w:rsidRPr="004E763B">
              <w:t xml:space="preserve">            </w:t>
            </w:r>
            <w:proofErr w:type="gramStart"/>
            <w:r w:rsidRPr="004E763B">
              <w:t>for(</w:t>
            </w:r>
            <w:proofErr w:type="gramEnd"/>
            <w:r w:rsidRPr="004E763B">
              <w:t>int j=1;j&lt;=</w:t>
            </w:r>
            <w:proofErr w:type="spellStart"/>
            <w:r w:rsidRPr="004E763B">
              <w:t>i;j</w:t>
            </w:r>
            <w:proofErr w:type="spellEnd"/>
            <w:r w:rsidRPr="004E763B">
              <w:t xml:space="preserve">++) </w:t>
            </w:r>
          </w:p>
          <w:p w14:paraId="58D25936" w14:textId="77777777" w:rsidR="004E763B" w:rsidRPr="004E763B" w:rsidRDefault="004E763B" w:rsidP="004E763B">
            <w:r w:rsidRPr="004E763B">
              <w:t>            {</w:t>
            </w:r>
          </w:p>
          <w:p w14:paraId="18B5555F" w14:textId="77777777" w:rsidR="004E763B" w:rsidRPr="004E763B" w:rsidRDefault="004E763B" w:rsidP="004E763B">
            <w:r w:rsidRPr="004E763B">
              <w:t xml:space="preserve">                </w:t>
            </w:r>
            <w:proofErr w:type="spellStart"/>
            <w:r w:rsidRPr="004E763B">
              <w:t>System.out.printf</w:t>
            </w:r>
            <w:proofErr w:type="spellEnd"/>
            <w:r w:rsidRPr="004E763B">
              <w:t>("%-3s","*");</w:t>
            </w:r>
          </w:p>
          <w:p w14:paraId="7F98CE70" w14:textId="77777777" w:rsidR="004E763B" w:rsidRPr="004E763B" w:rsidRDefault="004E763B" w:rsidP="004E763B">
            <w:r w:rsidRPr="004E763B">
              <w:t>            }</w:t>
            </w:r>
          </w:p>
          <w:p w14:paraId="24348FFB" w14:textId="77777777" w:rsidR="004E763B" w:rsidRPr="004E763B" w:rsidRDefault="004E763B" w:rsidP="004E763B">
            <w:r w:rsidRPr="004E763B">
              <w:t xml:space="preserve">            </w:t>
            </w:r>
            <w:proofErr w:type="spellStart"/>
            <w:r w:rsidRPr="004E763B">
              <w:t>System.out.println</w:t>
            </w:r>
            <w:proofErr w:type="spellEnd"/>
            <w:r w:rsidRPr="004E763B">
              <w:t>();</w:t>
            </w:r>
          </w:p>
          <w:p w14:paraId="0F845C3D" w14:textId="77777777" w:rsidR="004E763B" w:rsidRPr="004E763B" w:rsidRDefault="004E763B" w:rsidP="004E763B">
            <w:r w:rsidRPr="004E763B">
              <w:t>        }</w:t>
            </w:r>
          </w:p>
          <w:p w14:paraId="63D351A5" w14:textId="77777777" w:rsidR="004E763B" w:rsidRPr="004E763B" w:rsidRDefault="004E763B" w:rsidP="004E763B">
            <w:r w:rsidRPr="004E763B">
              <w:t xml:space="preserve">        </w:t>
            </w:r>
            <w:proofErr w:type="spellStart"/>
            <w:r w:rsidRPr="004E763B">
              <w:t>System.out.println</w:t>
            </w:r>
            <w:proofErr w:type="spellEnd"/>
            <w:r w:rsidRPr="004E763B">
              <w:t>("...end...");</w:t>
            </w:r>
          </w:p>
          <w:p w14:paraId="3CF01DB4" w14:textId="77777777" w:rsidR="004E763B" w:rsidRPr="004E763B" w:rsidRDefault="004E763B" w:rsidP="004E763B">
            <w:r w:rsidRPr="004E763B">
              <w:t>    }</w:t>
            </w:r>
          </w:p>
          <w:p w14:paraId="62B05868" w14:textId="77777777" w:rsidR="004E763B" w:rsidRPr="004E763B" w:rsidRDefault="004E763B" w:rsidP="004E763B">
            <w:r w:rsidRPr="004E763B">
              <w:t>}</w:t>
            </w:r>
          </w:p>
          <w:p w14:paraId="4D9A1E37" w14:textId="77777777" w:rsidR="004E763B" w:rsidRDefault="004E763B" w:rsidP="000D4E85"/>
          <w:p w14:paraId="4632DB4E" w14:textId="6F912596" w:rsidR="004E763B" w:rsidRDefault="004E763B" w:rsidP="000D4E85"/>
        </w:tc>
      </w:tr>
    </w:tbl>
    <w:p w14:paraId="1195B44B" w14:textId="77777777" w:rsidR="000D4E85" w:rsidRDefault="000D4E85" w:rsidP="003F107C"/>
    <w:p w14:paraId="57A63F50" w14:textId="5E8DA151" w:rsidR="00DD7ED1" w:rsidRDefault="00DD7ED1" w:rsidP="003F107C">
      <w:r>
        <w:t>Write a program to print the below pattern</w:t>
      </w:r>
    </w:p>
    <w:tbl>
      <w:tblPr>
        <w:tblStyle w:val="TableGrid"/>
        <w:tblW w:w="0" w:type="auto"/>
        <w:tblLook w:val="04A0" w:firstRow="1" w:lastRow="0" w:firstColumn="1" w:lastColumn="0" w:noHBand="0" w:noVBand="1"/>
      </w:tblPr>
      <w:tblGrid>
        <w:gridCol w:w="8522"/>
      </w:tblGrid>
      <w:tr w:rsidR="00DD7ED1" w14:paraId="397E7C61" w14:textId="77777777" w:rsidTr="00DD7ED1">
        <w:tc>
          <w:tcPr>
            <w:tcW w:w="8522" w:type="dxa"/>
          </w:tcPr>
          <w:p w14:paraId="7D0FC497" w14:textId="77777777" w:rsidR="00DD7ED1" w:rsidRDefault="00DD7ED1" w:rsidP="00DD7ED1">
            <w:r>
              <w:t xml:space="preserve">1  </w:t>
            </w:r>
          </w:p>
          <w:p w14:paraId="60F5DC79" w14:textId="77777777" w:rsidR="00DD7ED1" w:rsidRDefault="00DD7ED1" w:rsidP="00DD7ED1">
            <w:proofErr w:type="gramStart"/>
            <w:r>
              <w:t>2  2</w:t>
            </w:r>
            <w:proofErr w:type="gramEnd"/>
          </w:p>
          <w:p w14:paraId="53180578" w14:textId="77777777" w:rsidR="00DD7ED1" w:rsidRDefault="00DD7ED1" w:rsidP="00DD7ED1">
            <w:proofErr w:type="gramStart"/>
            <w:r>
              <w:t>3  3</w:t>
            </w:r>
            <w:proofErr w:type="gramEnd"/>
            <w:r>
              <w:t xml:space="preserve">  3</w:t>
            </w:r>
          </w:p>
          <w:p w14:paraId="5B969B91" w14:textId="77777777" w:rsidR="00DD7ED1" w:rsidRDefault="00DD7ED1" w:rsidP="00DD7ED1">
            <w:proofErr w:type="gramStart"/>
            <w:r>
              <w:t>4  4</w:t>
            </w:r>
            <w:proofErr w:type="gramEnd"/>
            <w:r>
              <w:t xml:space="preserve">  4  4</w:t>
            </w:r>
          </w:p>
          <w:p w14:paraId="3BDAF4C0" w14:textId="77777777" w:rsidR="00DD7ED1" w:rsidRDefault="00DD7ED1" w:rsidP="00DD7ED1">
            <w:proofErr w:type="gramStart"/>
            <w:r>
              <w:t>5  5</w:t>
            </w:r>
            <w:proofErr w:type="gramEnd"/>
            <w:r>
              <w:t xml:space="preserve">  5  5  5</w:t>
            </w:r>
          </w:p>
          <w:p w14:paraId="2F8EDBD1" w14:textId="77777777" w:rsidR="00DD7ED1" w:rsidRDefault="00DD7ED1" w:rsidP="00DD7ED1">
            <w:r>
              <w:t>...end...</w:t>
            </w:r>
          </w:p>
          <w:p w14:paraId="39ADA2B1" w14:textId="77777777" w:rsidR="00DD7ED1" w:rsidRDefault="00DD7ED1" w:rsidP="00DD7ED1"/>
          <w:p w14:paraId="23A9E386" w14:textId="77777777" w:rsidR="00DD7ED1" w:rsidRDefault="00DD7ED1" w:rsidP="00DD7ED1">
            <w:r>
              <w:t>Program:</w:t>
            </w:r>
          </w:p>
          <w:p w14:paraId="487FEE5C" w14:textId="77777777" w:rsidR="00B47C9A" w:rsidRPr="00B47C9A" w:rsidRDefault="00B47C9A" w:rsidP="00B47C9A">
            <w:r w:rsidRPr="00B47C9A">
              <w:t xml:space="preserve">public class </w:t>
            </w:r>
            <w:proofErr w:type="spellStart"/>
            <w:r w:rsidRPr="00B47C9A">
              <w:t>NestedForDemo</w:t>
            </w:r>
            <w:proofErr w:type="spellEnd"/>
            <w:r w:rsidRPr="00B47C9A">
              <w:t xml:space="preserve"> {</w:t>
            </w:r>
          </w:p>
          <w:p w14:paraId="6EE82A31" w14:textId="77777777" w:rsidR="00B47C9A" w:rsidRPr="00B47C9A" w:rsidRDefault="00B47C9A" w:rsidP="00B47C9A">
            <w:r w:rsidRPr="00B47C9A">
              <w:t xml:space="preserve">    public static void </w:t>
            </w:r>
            <w:proofErr w:type="gramStart"/>
            <w:r w:rsidRPr="00B47C9A">
              <w:t>main(</w:t>
            </w:r>
            <w:proofErr w:type="gramEnd"/>
            <w:r w:rsidRPr="00B47C9A">
              <w:t xml:space="preserve">String[] </w:t>
            </w:r>
            <w:proofErr w:type="spellStart"/>
            <w:r w:rsidRPr="00B47C9A">
              <w:t>args</w:t>
            </w:r>
            <w:proofErr w:type="spellEnd"/>
            <w:r w:rsidRPr="00B47C9A">
              <w:t xml:space="preserve">) </w:t>
            </w:r>
          </w:p>
          <w:p w14:paraId="5BA793C8" w14:textId="77777777" w:rsidR="00B47C9A" w:rsidRPr="00B47C9A" w:rsidRDefault="00B47C9A" w:rsidP="00B47C9A">
            <w:r w:rsidRPr="00B47C9A">
              <w:t>    {</w:t>
            </w:r>
          </w:p>
          <w:p w14:paraId="46DD54C5" w14:textId="77777777" w:rsidR="00B47C9A" w:rsidRPr="00B47C9A" w:rsidRDefault="00B47C9A" w:rsidP="00B47C9A">
            <w:r w:rsidRPr="00B47C9A">
              <w:t xml:space="preserve">        </w:t>
            </w:r>
            <w:proofErr w:type="gramStart"/>
            <w:r w:rsidRPr="00B47C9A">
              <w:t>for(</w:t>
            </w:r>
            <w:proofErr w:type="gramEnd"/>
            <w:r w:rsidRPr="00B47C9A">
              <w:t xml:space="preserve">int </w:t>
            </w:r>
            <w:proofErr w:type="spellStart"/>
            <w:r w:rsidRPr="00B47C9A">
              <w:t>i</w:t>
            </w:r>
            <w:proofErr w:type="spellEnd"/>
            <w:r w:rsidRPr="00B47C9A">
              <w:t>=1;i&lt;=5;i++)</w:t>
            </w:r>
          </w:p>
          <w:p w14:paraId="3409DFBC" w14:textId="77777777" w:rsidR="00B47C9A" w:rsidRPr="00B47C9A" w:rsidRDefault="00B47C9A" w:rsidP="00B47C9A">
            <w:r w:rsidRPr="00B47C9A">
              <w:t>        {</w:t>
            </w:r>
          </w:p>
          <w:p w14:paraId="79D904C9" w14:textId="77777777" w:rsidR="00B47C9A" w:rsidRPr="00B47C9A" w:rsidRDefault="00B47C9A" w:rsidP="00B47C9A">
            <w:r w:rsidRPr="00B47C9A">
              <w:t xml:space="preserve">            </w:t>
            </w:r>
            <w:proofErr w:type="gramStart"/>
            <w:r w:rsidRPr="00B47C9A">
              <w:t>for(</w:t>
            </w:r>
            <w:proofErr w:type="gramEnd"/>
            <w:r w:rsidRPr="00B47C9A">
              <w:t>int j=1;j&lt;=</w:t>
            </w:r>
            <w:proofErr w:type="spellStart"/>
            <w:r w:rsidRPr="00B47C9A">
              <w:t>i;j</w:t>
            </w:r>
            <w:proofErr w:type="spellEnd"/>
            <w:r w:rsidRPr="00B47C9A">
              <w:t xml:space="preserve">++) </w:t>
            </w:r>
          </w:p>
          <w:p w14:paraId="15999CE4" w14:textId="77777777" w:rsidR="00B47C9A" w:rsidRPr="00B47C9A" w:rsidRDefault="00B47C9A" w:rsidP="00B47C9A">
            <w:r w:rsidRPr="00B47C9A">
              <w:t>            {</w:t>
            </w:r>
          </w:p>
          <w:p w14:paraId="412492B2" w14:textId="77777777" w:rsidR="00B47C9A" w:rsidRPr="00B47C9A" w:rsidRDefault="00B47C9A" w:rsidP="00B47C9A">
            <w:r w:rsidRPr="00B47C9A">
              <w:t xml:space="preserve">                </w:t>
            </w:r>
            <w:proofErr w:type="spellStart"/>
            <w:r w:rsidRPr="00B47C9A">
              <w:t>System.out.printf</w:t>
            </w:r>
            <w:proofErr w:type="spellEnd"/>
            <w:r w:rsidRPr="00B47C9A">
              <w:t>("%-3d</w:t>
            </w:r>
            <w:proofErr w:type="gramStart"/>
            <w:r w:rsidRPr="00B47C9A">
              <w:t>",i</w:t>
            </w:r>
            <w:proofErr w:type="gramEnd"/>
            <w:r w:rsidRPr="00B47C9A">
              <w:t>);</w:t>
            </w:r>
          </w:p>
          <w:p w14:paraId="331C9586" w14:textId="77777777" w:rsidR="00B47C9A" w:rsidRPr="00B47C9A" w:rsidRDefault="00B47C9A" w:rsidP="00B47C9A">
            <w:r w:rsidRPr="00B47C9A">
              <w:t>            }</w:t>
            </w:r>
          </w:p>
          <w:p w14:paraId="6AA10DDE" w14:textId="77777777" w:rsidR="00B47C9A" w:rsidRPr="00B47C9A" w:rsidRDefault="00B47C9A" w:rsidP="00B47C9A">
            <w:r w:rsidRPr="00B47C9A">
              <w:t xml:space="preserve">            </w:t>
            </w:r>
            <w:proofErr w:type="spellStart"/>
            <w:r w:rsidRPr="00B47C9A">
              <w:t>System.out.println</w:t>
            </w:r>
            <w:proofErr w:type="spellEnd"/>
            <w:r w:rsidRPr="00B47C9A">
              <w:t>();</w:t>
            </w:r>
          </w:p>
          <w:p w14:paraId="3F9DF5D5" w14:textId="77777777" w:rsidR="00B47C9A" w:rsidRPr="00B47C9A" w:rsidRDefault="00B47C9A" w:rsidP="00B47C9A">
            <w:r w:rsidRPr="00B47C9A">
              <w:t>        }</w:t>
            </w:r>
          </w:p>
          <w:p w14:paraId="29ECD3B5" w14:textId="77777777" w:rsidR="00B47C9A" w:rsidRPr="00B47C9A" w:rsidRDefault="00B47C9A" w:rsidP="00B47C9A">
            <w:r w:rsidRPr="00B47C9A">
              <w:t xml:space="preserve">        </w:t>
            </w:r>
            <w:proofErr w:type="spellStart"/>
            <w:r w:rsidRPr="00B47C9A">
              <w:t>System.out.println</w:t>
            </w:r>
            <w:proofErr w:type="spellEnd"/>
            <w:r w:rsidRPr="00B47C9A">
              <w:t>("...end...");</w:t>
            </w:r>
          </w:p>
          <w:p w14:paraId="7D828CBC" w14:textId="77777777" w:rsidR="00B47C9A" w:rsidRPr="00B47C9A" w:rsidRDefault="00B47C9A" w:rsidP="00B47C9A">
            <w:r w:rsidRPr="00B47C9A">
              <w:t>    }</w:t>
            </w:r>
          </w:p>
          <w:p w14:paraId="145DFB2A" w14:textId="77777777" w:rsidR="00B47C9A" w:rsidRPr="00B47C9A" w:rsidRDefault="00B47C9A" w:rsidP="00B47C9A">
            <w:r w:rsidRPr="00B47C9A">
              <w:t>}</w:t>
            </w:r>
          </w:p>
          <w:p w14:paraId="7CF40C08" w14:textId="335A6981" w:rsidR="00DD7ED1" w:rsidRDefault="00DD7ED1" w:rsidP="00DD7ED1"/>
        </w:tc>
      </w:tr>
    </w:tbl>
    <w:p w14:paraId="16E5BC11" w14:textId="77777777" w:rsidR="00DD7ED1" w:rsidRDefault="00DD7ED1" w:rsidP="003F107C"/>
    <w:p w14:paraId="4EDE5142" w14:textId="1D67F22F" w:rsidR="00413058" w:rsidRDefault="00A10944" w:rsidP="003F107C">
      <w:r>
        <w:t>Write a program to print the pyramid shape like below</w:t>
      </w:r>
    </w:p>
    <w:tbl>
      <w:tblPr>
        <w:tblStyle w:val="TableGrid"/>
        <w:tblW w:w="0" w:type="auto"/>
        <w:tblLook w:val="04A0" w:firstRow="1" w:lastRow="0" w:firstColumn="1" w:lastColumn="0" w:noHBand="0" w:noVBand="1"/>
      </w:tblPr>
      <w:tblGrid>
        <w:gridCol w:w="8522"/>
      </w:tblGrid>
      <w:tr w:rsidR="00A10944" w14:paraId="0119D2CA" w14:textId="77777777" w:rsidTr="00A10944">
        <w:tc>
          <w:tcPr>
            <w:tcW w:w="8522" w:type="dxa"/>
          </w:tcPr>
          <w:p w14:paraId="32068ADB" w14:textId="77777777" w:rsidR="00A10944" w:rsidRDefault="00A10944" w:rsidP="003F107C">
            <w:r w:rsidRPr="00A10944">
              <w:rPr>
                <w:noProof/>
              </w:rPr>
              <w:lastRenderedPageBreak/>
              <w:drawing>
                <wp:inline distT="0" distB="0" distL="0" distR="0" wp14:anchorId="52C2ADF2" wp14:editId="5D642BAD">
                  <wp:extent cx="1078252" cy="860380"/>
                  <wp:effectExtent l="0" t="0" r="7620" b="0"/>
                  <wp:docPr id="87639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3602" name=""/>
                          <pic:cNvPicPr/>
                        </pic:nvPicPr>
                        <pic:blipFill rotWithShape="1">
                          <a:blip r:embed="rId18"/>
                          <a:srcRect t="13780"/>
                          <a:stretch/>
                        </pic:blipFill>
                        <pic:spPr bwMode="auto">
                          <a:xfrm>
                            <a:off x="0" y="0"/>
                            <a:ext cx="1085471" cy="866140"/>
                          </a:xfrm>
                          <a:prstGeom prst="rect">
                            <a:avLst/>
                          </a:prstGeom>
                          <a:ln>
                            <a:noFill/>
                          </a:ln>
                          <a:extLst>
                            <a:ext uri="{53640926-AAD7-44D8-BBD7-CCE9431645EC}">
                              <a14:shadowObscured xmlns:a14="http://schemas.microsoft.com/office/drawing/2010/main"/>
                            </a:ext>
                          </a:extLst>
                        </pic:spPr>
                      </pic:pic>
                    </a:graphicData>
                  </a:graphic>
                </wp:inline>
              </w:drawing>
            </w:r>
          </w:p>
          <w:p w14:paraId="15F1C384" w14:textId="77777777" w:rsidR="00A10944" w:rsidRDefault="00A10944" w:rsidP="003F107C"/>
          <w:p w14:paraId="05D191A2" w14:textId="77777777" w:rsidR="00A10944" w:rsidRDefault="00A10944" w:rsidP="003F107C">
            <w:r>
              <w:t>Program</w:t>
            </w:r>
          </w:p>
          <w:p w14:paraId="7B5CB069" w14:textId="77777777" w:rsidR="00DA6EAC" w:rsidRPr="00DA6EAC" w:rsidRDefault="00DA6EAC" w:rsidP="00DA6EAC">
            <w:r w:rsidRPr="00DA6EAC">
              <w:t xml:space="preserve">public class Pattern </w:t>
            </w:r>
          </w:p>
          <w:p w14:paraId="2DE8B39E" w14:textId="77777777" w:rsidR="00DA6EAC" w:rsidRPr="00DA6EAC" w:rsidRDefault="00DA6EAC" w:rsidP="00DA6EAC">
            <w:r w:rsidRPr="00DA6EAC">
              <w:t>{</w:t>
            </w:r>
          </w:p>
          <w:p w14:paraId="533F7775" w14:textId="77777777" w:rsidR="00DA6EAC" w:rsidRPr="00DA6EAC" w:rsidRDefault="00DA6EAC" w:rsidP="00DA6EAC">
            <w:r w:rsidRPr="00DA6EAC">
              <w:t xml:space="preserve">    public static void </w:t>
            </w:r>
            <w:proofErr w:type="gramStart"/>
            <w:r w:rsidRPr="00DA6EAC">
              <w:t>main(</w:t>
            </w:r>
            <w:proofErr w:type="gramEnd"/>
            <w:r w:rsidRPr="00DA6EAC">
              <w:t xml:space="preserve">String[] </w:t>
            </w:r>
            <w:proofErr w:type="spellStart"/>
            <w:r w:rsidRPr="00DA6EAC">
              <w:t>args</w:t>
            </w:r>
            <w:proofErr w:type="spellEnd"/>
            <w:r w:rsidRPr="00DA6EAC">
              <w:t xml:space="preserve">) </w:t>
            </w:r>
          </w:p>
          <w:p w14:paraId="44D6B326" w14:textId="77777777" w:rsidR="00DA6EAC" w:rsidRPr="00DA6EAC" w:rsidRDefault="00DA6EAC" w:rsidP="00DA6EAC">
            <w:r w:rsidRPr="00DA6EAC">
              <w:t>    {</w:t>
            </w:r>
          </w:p>
          <w:p w14:paraId="7BA38501" w14:textId="77777777" w:rsidR="00DA6EAC" w:rsidRPr="00DA6EAC" w:rsidRDefault="00DA6EAC" w:rsidP="00DA6EAC">
            <w:r w:rsidRPr="00DA6EAC">
              <w:t>        int n=5;</w:t>
            </w:r>
          </w:p>
          <w:p w14:paraId="4B326D26" w14:textId="77777777" w:rsidR="00DA6EAC" w:rsidRPr="00DA6EAC" w:rsidRDefault="00DA6EAC" w:rsidP="00DA6EAC">
            <w:r w:rsidRPr="00DA6EAC">
              <w:t>        //n=5</w:t>
            </w:r>
          </w:p>
          <w:p w14:paraId="68923952" w14:textId="77777777" w:rsidR="00DA6EAC" w:rsidRPr="00DA6EAC" w:rsidRDefault="00DA6EAC" w:rsidP="00DA6EAC">
            <w:r w:rsidRPr="00DA6EAC">
              <w:t>        //</w:t>
            </w:r>
            <w:proofErr w:type="spellStart"/>
            <w:r w:rsidRPr="00DA6EAC">
              <w:t>i</w:t>
            </w:r>
            <w:proofErr w:type="spellEnd"/>
            <w:r w:rsidRPr="00DA6EAC">
              <w:t>=1,2,3,4,5,6</w:t>
            </w:r>
          </w:p>
          <w:p w14:paraId="4CADFBEB" w14:textId="77777777" w:rsidR="00DA6EAC" w:rsidRPr="00DA6EAC" w:rsidRDefault="00DA6EAC" w:rsidP="00DA6EAC">
            <w:r w:rsidRPr="00DA6EAC">
              <w:t xml:space="preserve">        </w:t>
            </w:r>
            <w:proofErr w:type="gramStart"/>
            <w:r w:rsidRPr="00DA6EAC">
              <w:t>for(</w:t>
            </w:r>
            <w:proofErr w:type="gramEnd"/>
            <w:r w:rsidRPr="00DA6EAC">
              <w:t xml:space="preserve">int </w:t>
            </w:r>
            <w:proofErr w:type="spellStart"/>
            <w:r w:rsidRPr="00DA6EAC">
              <w:t>i</w:t>
            </w:r>
            <w:proofErr w:type="spellEnd"/>
            <w:r w:rsidRPr="00DA6EAC">
              <w:t>=1;i&lt;=</w:t>
            </w:r>
            <w:proofErr w:type="spellStart"/>
            <w:r w:rsidRPr="00DA6EAC">
              <w:t>n;i</w:t>
            </w:r>
            <w:proofErr w:type="spellEnd"/>
            <w:r w:rsidRPr="00DA6EAC">
              <w:t>++)</w:t>
            </w:r>
          </w:p>
          <w:p w14:paraId="49A64D3F" w14:textId="77777777" w:rsidR="00DA6EAC" w:rsidRPr="00DA6EAC" w:rsidRDefault="00DA6EAC" w:rsidP="00DA6EAC">
            <w:r w:rsidRPr="00DA6EAC">
              <w:t>        {</w:t>
            </w:r>
          </w:p>
          <w:p w14:paraId="0BEE52CA" w14:textId="77777777" w:rsidR="00DA6EAC" w:rsidRPr="00DA6EAC" w:rsidRDefault="00DA6EAC" w:rsidP="00DA6EAC">
            <w:r w:rsidRPr="00DA6EAC">
              <w:t>            //j=1</w:t>
            </w:r>
          </w:p>
          <w:p w14:paraId="50EACE3F" w14:textId="77777777" w:rsidR="00DA6EAC" w:rsidRPr="00DA6EAC" w:rsidRDefault="00DA6EAC" w:rsidP="00DA6EAC">
            <w:r w:rsidRPr="00DA6EAC">
              <w:t xml:space="preserve">            </w:t>
            </w:r>
            <w:proofErr w:type="gramStart"/>
            <w:r w:rsidRPr="00DA6EAC">
              <w:t>for(</w:t>
            </w:r>
            <w:proofErr w:type="gramEnd"/>
            <w:r w:rsidRPr="00DA6EAC">
              <w:t>int j=1;j&lt;=(n-</w:t>
            </w:r>
            <w:proofErr w:type="spellStart"/>
            <w:r w:rsidRPr="00DA6EAC">
              <w:t>i</w:t>
            </w:r>
            <w:proofErr w:type="spellEnd"/>
            <w:r w:rsidRPr="00DA6EAC">
              <w:t>);</w:t>
            </w:r>
            <w:proofErr w:type="spellStart"/>
            <w:r w:rsidRPr="00DA6EAC">
              <w:t>j++</w:t>
            </w:r>
            <w:proofErr w:type="spellEnd"/>
            <w:r w:rsidRPr="00DA6EAC">
              <w:t>)</w:t>
            </w:r>
          </w:p>
          <w:p w14:paraId="5AF72FEF" w14:textId="77777777" w:rsidR="00DA6EAC" w:rsidRPr="00DA6EAC" w:rsidRDefault="00DA6EAC" w:rsidP="00DA6EAC">
            <w:r w:rsidRPr="00DA6EAC">
              <w:t xml:space="preserve">            </w:t>
            </w:r>
            <w:proofErr w:type="spellStart"/>
            <w:r w:rsidRPr="00DA6EAC">
              <w:t>System.out.printf</w:t>
            </w:r>
            <w:proofErr w:type="spellEnd"/>
            <w:r w:rsidRPr="00DA6EAC">
              <w:t>(" ");</w:t>
            </w:r>
          </w:p>
          <w:p w14:paraId="57F6D6FD" w14:textId="77777777" w:rsidR="00DA6EAC" w:rsidRPr="00DA6EAC" w:rsidRDefault="00DA6EAC" w:rsidP="00DA6EAC">
            <w:r w:rsidRPr="00DA6EAC">
              <w:t>            //k=1,2,3</w:t>
            </w:r>
          </w:p>
          <w:p w14:paraId="33A288B8" w14:textId="77777777" w:rsidR="00DA6EAC" w:rsidRPr="00DA6EAC" w:rsidRDefault="00DA6EAC" w:rsidP="00DA6EAC">
            <w:r w:rsidRPr="00DA6EAC">
              <w:t xml:space="preserve">            </w:t>
            </w:r>
            <w:proofErr w:type="gramStart"/>
            <w:r w:rsidRPr="00DA6EAC">
              <w:t>for(</w:t>
            </w:r>
            <w:proofErr w:type="gramEnd"/>
            <w:r w:rsidRPr="00DA6EAC">
              <w:t>int k=1;k&lt;=</w:t>
            </w:r>
            <w:proofErr w:type="spellStart"/>
            <w:r w:rsidRPr="00DA6EAC">
              <w:t>i;k</w:t>
            </w:r>
            <w:proofErr w:type="spellEnd"/>
            <w:r w:rsidRPr="00DA6EAC">
              <w:t>++)</w:t>
            </w:r>
          </w:p>
          <w:p w14:paraId="7D63C864" w14:textId="77777777" w:rsidR="00DA6EAC" w:rsidRPr="00DA6EAC" w:rsidRDefault="00DA6EAC" w:rsidP="00DA6EAC">
            <w:r w:rsidRPr="00DA6EAC">
              <w:t xml:space="preserve">                </w:t>
            </w:r>
            <w:proofErr w:type="spellStart"/>
            <w:r w:rsidRPr="00DA6EAC">
              <w:t>System.out.printf</w:t>
            </w:r>
            <w:proofErr w:type="spellEnd"/>
            <w:r w:rsidRPr="00DA6EAC">
              <w:t>("%-2s","*");</w:t>
            </w:r>
          </w:p>
          <w:p w14:paraId="780BA474" w14:textId="77777777" w:rsidR="00DA6EAC" w:rsidRPr="00DA6EAC" w:rsidRDefault="00DA6EAC" w:rsidP="00DA6EAC">
            <w:r w:rsidRPr="00DA6EAC">
              <w:t xml:space="preserve">        </w:t>
            </w:r>
          </w:p>
          <w:p w14:paraId="71B0E75B" w14:textId="77777777" w:rsidR="00DA6EAC" w:rsidRPr="00DA6EAC" w:rsidRDefault="00DA6EAC" w:rsidP="00DA6EAC">
            <w:r w:rsidRPr="00DA6EAC">
              <w:t xml:space="preserve">            </w:t>
            </w:r>
            <w:proofErr w:type="spellStart"/>
            <w:r w:rsidRPr="00DA6EAC">
              <w:t>System.out.println</w:t>
            </w:r>
            <w:proofErr w:type="spellEnd"/>
            <w:r w:rsidRPr="00DA6EAC">
              <w:t>();</w:t>
            </w:r>
          </w:p>
          <w:p w14:paraId="2AA87995" w14:textId="77777777" w:rsidR="00DA6EAC" w:rsidRPr="00DA6EAC" w:rsidRDefault="00DA6EAC" w:rsidP="00DA6EAC">
            <w:r w:rsidRPr="00DA6EAC">
              <w:t>        }</w:t>
            </w:r>
          </w:p>
          <w:p w14:paraId="1C4D15C8" w14:textId="77777777" w:rsidR="00DA6EAC" w:rsidRPr="00DA6EAC" w:rsidRDefault="00DA6EAC" w:rsidP="00DA6EAC"/>
          <w:p w14:paraId="54496C87" w14:textId="77777777" w:rsidR="00DA6EAC" w:rsidRPr="00DA6EAC" w:rsidRDefault="00DA6EAC" w:rsidP="00DA6EAC">
            <w:r w:rsidRPr="00DA6EAC">
              <w:t>    }</w:t>
            </w:r>
          </w:p>
          <w:p w14:paraId="1FD54CD7" w14:textId="77777777" w:rsidR="00DA6EAC" w:rsidRPr="00DA6EAC" w:rsidRDefault="00DA6EAC" w:rsidP="00DA6EAC">
            <w:r w:rsidRPr="00DA6EAC">
              <w:t>}</w:t>
            </w:r>
          </w:p>
          <w:p w14:paraId="22A3CDC5" w14:textId="78F77DD2" w:rsidR="00076726" w:rsidRDefault="00076726" w:rsidP="00DA6EAC"/>
        </w:tc>
      </w:tr>
    </w:tbl>
    <w:p w14:paraId="438966B8" w14:textId="77777777" w:rsidR="00A10944" w:rsidRDefault="00A10944" w:rsidP="003F107C"/>
    <w:p w14:paraId="51FD2BC1" w14:textId="4254143E" w:rsidR="00DA6EAC" w:rsidRDefault="00C60601" w:rsidP="003F107C">
      <w:r>
        <w:t>Write a program to print the below pattern</w:t>
      </w:r>
    </w:p>
    <w:tbl>
      <w:tblPr>
        <w:tblStyle w:val="TableGrid"/>
        <w:tblW w:w="0" w:type="auto"/>
        <w:tblLook w:val="04A0" w:firstRow="1" w:lastRow="0" w:firstColumn="1" w:lastColumn="0" w:noHBand="0" w:noVBand="1"/>
      </w:tblPr>
      <w:tblGrid>
        <w:gridCol w:w="8522"/>
      </w:tblGrid>
      <w:tr w:rsidR="000C784A" w14:paraId="22BAAF77" w14:textId="77777777" w:rsidTr="000C784A">
        <w:tc>
          <w:tcPr>
            <w:tcW w:w="8522" w:type="dxa"/>
          </w:tcPr>
          <w:p w14:paraId="5BA1BE31" w14:textId="77777777" w:rsidR="000C784A" w:rsidRDefault="000C784A" w:rsidP="003F107C">
            <w:r w:rsidRPr="000C784A">
              <w:rPr>
                <w:noProof/>
              </w:rPr>
              <w:drawing>
                <wp:inline distT="0" distB="0" distL="0" distR="0" wp14:anchorId="0A9ADE23" wp14:editId="7248A60D">
                  <wp:extent cx="1152686" cy="866896"/>
                  <wp:effectExtent l="0" t="0" r="9525" b="9525"/>
                  <wp:docPr id="170444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47731" name=""/>
                          <pic:cNvPicPr/>
                        </pic:nvPicPr>
                        <pic:blipFill>
                          <a:blip r:embed="rId19"/>
                          <a:stretch>
                            <a:fillRect/>
                          </a:stretch>
                        </pic:blipFill>
                        <pic:spPr>
                          <a:xfrm>
                            <a:off x="0" y="0"/>
                            <a:ext cx="1152686" cy="866896"/>
                          </a:xfrm>
                          <a:prstGeom prst="rect">
                            <a:avLst/>
                          </a:prstGeom>
                        </pic:spPr>
                      </pic:pic>
                    </a:graphicData>
                  </a:graphic>
                </wp:inline>
              </w:drawing>
            </w:r>
          </w:p>
          <w:p w14:paraId="57719213" w14:textId="673A413D" w:rsidR="000C784A" w:rsidRDefault="000C784A" w:rsidP="003F107C">
            <w:r>
              <w:t>Program</w:t>
            </w:r>
          </w:p>
          <w:p w14:paraId="38668146" w14:textId="77777777" w:rsidR="00D26CC8" w:rsidRPr="00D26CC8" w:rsidRDefault="00D26CC8" w:rsidP="00D26CC8">
            <w:r w:rsidRPr="00D26CC8">
              <w:t xml:space="preserve">public class </w:t>
            </w:r>
            <w:proofErr w:type="spellStart"/>
            <w:r w:rsidRPr="00D26CC8">
              <w:t>NestedLoop</w:t>
            </w:r>
            <w:proofErr w:type="spellEnd"/>
            <w:r w:rsidRPr="00D26CC8">
              <w:t xml:space="preserve"> {</w:t>
            </w:r>
          </w:p>
          <w:p w14:paraId="4F7A377E" w14:textId="77777777" w:rsidR="00D26CC8" w:rsidRPr="00D26CC8" w:rsidRDefault="00D26CC8" w:rsidP="00D26CC8">
            <w:r w:rsidRPr="00D26CC8">
              <w:t xml:space="preserve">    public static void </w:t>
            </w:r>
            <w:proofErr w:type="gramStart"/>
            <w:r w:rsidRPr="00D26CC8">
              <w:t>main(</w:t>
            </w:r>
            <w:proofErr w:type="gramEnd"/>
            <w:r w:rsidRPr="00D26CC8">
              <w:t xml:space="preserve">String[] </w:t>
            </w:r>
            <w:proofErr w:type="spellStart"/>
            <w:r w:rsidRPr="00D26CC8">
              <w:t>args</w:t>
            </w:r>
            <w:proofErr w:type="spellEnd"/>
            <w:r w:rsidRPr="00D26CC8">
              <w:t xml:space="preserve">) </w:t>
            </w:r>
          </w:p>
          <w:p w14:paraId="1EAFBE2F" w14:textId="77777777" w:rsidR="00D26CC8" w:rsidRPr="00D26CC8" w:rsidRDefault="00D26CC8" w:rsidP="00D26CC8">
            <w:r w:rsidRPr="00D26CC8">
              <w:t xml:space="preserve">    {   </w:t>
            </w:r>
          </w:p>
          <w:p w14:paraId="571FC9A5" w14:textId="77777777" w:rsidR="00D26CC8" w:rsidRPr="00D26CC8" w:rsidRDefault="00D26CC8" w:rsidP="00D26CC8">
            <w:r w:rsidRPr="00D26CC8">
              <w:t>        int n=4;</w:t>
            </w:r>
          </w:p>
          <w:p w14:paraId="79879E19" w14:textId="77777777" w:rsidR="00D26CC8" w:rsidRPr="00D26CC8" w:rsidRDefault="00D26CC8" w:rsidP="00D26CC8">
            <w:r w:rsidRPr="00D26CC8">
              <w:t>        int k=1;</w:t>
            </w:r>
          </w:p>
          <w:p w14:paraId="62C91925" w14:textId="77777777" w:rsidR="00D26CC8" w:rsidRPr="00D26CC8" w:rsidRDefault="00D26CC8" w:rsidP="00D26CC8">
            <w:r w:rsidRPr="00D26CC8">
              <w:t xml:space="preserve">        </w:t>
            </w:r>
            <w:proofErr w:type="gramStart"/>
            <w:r w:rsidRPr="00D26CC8">
              <w:t>for(</w:t>
            </w:r>
            <w:proofErr w:type="gramEnd"/>
            <w:r w:rsidRPr="00D26CC8">
              <w:t xml:space="preserve">int </w:t>
            </w:r>
            <w:proofErr w:type="spellStart"/>
            <w:r w:rsidRPr="00D26CC8">
              <w:t>i</w:t>
            </w:r>
            <w:proofErr w:type="spellEnd"/>
            <w:r w:rsidRPr="00D26CC8">
              <w:t>=1;i&lt;=</w:t>
            </w:r>
            <w:proofErr w:type="spellStart"/>
            <w:r w:rsidRPr="00D26CC8">
              <w:t>n;i</w:t>
            </w:r>
            <w:proofErr w:type="spellEnd"/>
            <w:r w:rsidRPr="00D26CC8">
              <w:t>++)</w:t>
            </w:r>
          </w:p>
          <w:p w14:paraId="57D68837" w14:textId="77777777" w:rsidR="00D26CC8" w:rsidRPr="00D26CC8" w:rsidRDefault="00D26CC8" w:rsidP="00D26CC8">
            <w:r w:rsidRPr="00D26CC8">
              <w:t>        {</w:t>
            </w:r>
          </w:p>
          <w:p w14:paraId="5C3495C6" w14:textId="77777777" w:rsidR="00D26CC8" w:rsidRPr="00D26CC8" w:rsidRDefault="00D26CC8" w:rsidP="00D26CC8">
            <w:r w:rsidRPr="00D26CC8">
              <w:t xml:space="preserve">            </w:t>
            </w:r>
            <w:proofErr w:type="gramStart"/>
            <w:r w:rsidRPr="00D26CC8">
              <w:t>for(</w:t>
            </w:r>
            <w:proofErr w:type="gramEnd"/>
            <w:r w:rsidRPr="00D26CC8">
              <w:t>int j=1;j&lt;=</w:t>
            </w:r>
            <w:proofErr w:type="spellStart"/>
            <w:r w:rsidRPr="00D26CC8">
              <w:t>i;j</w:t>
            </w:r>
            <w:proofErr w:type="spellEnd"/>
            <w:r w:rsidRPr="00D26CC8">
              <w:t>++)</w:t>
            </w:r>
          </w:p>
          <w:p w14:paraId="6862A711" w14:textId="77777777" w:rsidR="00D26CC8" w:rsidRPr="00D26CC8" w:rsidRDefault="00D26CC8" w:rsidP="00D26CC8">
            <w:r w:rsidRPr="00D26CC8">
              <w:t>            {</w:t>
            </w:r>
          </w:p>
          <w:p w14:paraId="2BB024B9" w14:textId="77777777" w:rsidR="00D26CC8" w:rsidRPr="00D26CC8" w:rsidRDefault="00D26CC8" w:rsidP="00D26CC8">
            <w:r w:rsidRPr="00D26CC8">
              <w:t xml:space="preserve">                </w:t>
            </w:r>
            <w:proofErr w:type="spellStart"/>
            <w:r w:rsidRPr="00D26CC8">
              <w:t>System.out.printf</w:t>
            </w:r>
            <w:proofErr w:type="spellEnd"/>
            <w:r w:rsidRPr="00D26CC8">
              <w:t>("%-2d</w:t>
            </w:r>
            <w:proofErr w:type="gramStart"/>
            <w:r w:rsidRPr="00D26CC8">
              <w:t>",k</w:t>
            </w:r>
            <w:proofErr w:type="gramEnd"/>
            <w:r w:rsidRPr="00D26CC8">
              <w:t>);</w:t>
            </w:r>
          </w:p>
          <w:p w14:paraId="1F7D961D" w14:textId="77777777" w:rsidR="00D26CC8" w:rsidRPr="00D26CC8" w:rsidRDefault="00D26CC8" w:rsidP="00D26CC8">
            <w:r w:rsidRPr="00D26CC8">
              <w:t>                k++;</w:t>
            </w:r>
          </w:p>
          <w:p w14:paraId="2FF4A643" w14:textId="77777777" w:rsidR="00D26CC8" w:rsidRPr="00D26CC8" w:rsidRDefault="00D26CC8" w:rsidP="00D26CC8">
            <w:r w:rsidRPr="00D26CC8">
              <w:t>            }</w:t>
            </w:r>
          </w:p>
          <w:p w14:paraId="579B1601" w14:textId="77777777" w:rsidR="00D26CC8" w:rsidRPr="00D26CC8" w:rsidRDefault="00D26CC8" w:rsidP="00D26CC8">
            <w:r w:rsidRPr="00D26CC8">
              <w:t xml:space="preserve">            </w:t>
            </w:r>
            <w:proofErr w:type="spellStart"/>
            <w:r w:rsidRPr="00D26CC8">
              <w:t>System.out.println</w:t>
            </w:r>
            <w:proofErr w:type="spellEnd"/>
            <w:r w:rsidRPr="00D26CC8">
              <w:t>();</w:t>
            </w:r>
          </w:p>
          <w:p w14:paraId="73A81102" w14:textId="77777777" w:rsidR="00D26CC8" w:rsidRPr="00D26CC8" w:rsidRDefault="00D26CC8" w:rsidP="00D26CC8">
            <w:r w:rsidRPr="00D26CC8">
              <w:t>        }</w:t>
            </w:r>
          </w:p>
          <w:p w14:paraId="11A1621B" w14:textId="77777777" w:rsidR="00D26CC8" w:rsidRPr="00D26CC8" w:rsidRDefault="00D26CC8" w:rsidP="00D26CC8">
            <w:r w:rsidRPr="00D26CC8">
              <w:t>    }</w:t>
            </w:r>
          </w:p>
          <w:p w14:paraId="773D5A55" w14:textId="77777777" w:rsidR="00D26CC8" w:rsidRPr="00D26CC8" w:rsidRDefault="00D26CC8" w:rsidP="00D26CC8">
            <w:r w:rsidRPr="00D26CC8">
              <w:t>}</w:t>
            </w:r>
          </w:p>
          <w:p w14:paraId="6C855EF8" w14:textId="77777777" w:rsidR="00502867" w:rsidRDefault="00502867" w:rsidP="00D26CC8"/>
          <w:p w14:paraId="523B56A9" w14:textId="29B6FFF0" w:rsidR="00D26CC8" w:rsidRPr="00D26CC8" w:rsidRDefault="00D26CC8" w:rsidP="00D26CC8">
            <w:r w:rsidRPr="00D26CC8">
              <w:t>/*</w:t>
            </w:r>
          </w:p>
          <w:p w14:paraId="497864DD" w14:textId="77777777" w:rsidR="00D26CC8" w:rsidRPr="00D26CC8" w:rsidRDefault="00D26CC8" w:rsidP="00D26CC8">
            <w:r w:rsidRPr="00D26CC8">
              <w:lastRenderedPageBreak/>
              <w:t>1</w:t>
            </w:r>
          </w:p>
          <w:p w14:paraId="2AC25977" w14:textId="77777777" w:rsidR="00D26CC8" w:rsidRPr="00D26CC8" w:rsidRDefault="00D26CC8" w:rsidP="00D26CC8">
            <w:r w:rsidRPr="00D26CC8">
              <w:t>23</w:t>
            </w:r>
          </w:p>
          <w:p w14:paraId="7CEEE246" w14:textId="77777777" w:rsidR="00D26CC8" w:rsidRPr="00D26CC8" w:rsidRDefault="00D26CC8" w:rsidP="00D26CC8">
            <w:r w:rsidRPr="00D26CC8">
              <w:t>456</w:t>
            </w:r>
          </w:p>
          <w:p w14:paraId="00E17C66" w14:textId="06BB825F" w:rsidR="00D26CC8" w:rsidRPr="00D26CC8" w:rsidRDefault="00D26CC8" w:rsidP="00D26CC8">
            <w:r w:rsidRPr="00D26CC8">
              <w:t>78910</w:t>
            </w:r>
          </w:p>
          <w:p w14:paraId="47F8CCD0" w14:textId="5399468E" w:rsidR="000C784A" w:rsidRDefault="00D26CC8" w:rsidP="003F107C">
            <w:r w:rsidRPr="00D26CC8">
              <w:t>*/</w:t>
            </w:r>
          </w:p>
          <w:p w14:paraId="2E7D949A" w14:textId="75CD359A" w:rsidR="000C784A" w:rsidRDefault="000C784A" w:rsidP="003F107C"/>
        </w:tc>
      </w:tr>
    </w:tbl>
    <w:p w14:paraId="4D8AB1DD" w14:textId="77777777" w:rsidR="00C60601" w:rsidRDefault="00C60601" w:rsidP="003F107C"/>
    <w:p w14:paraId="791707B0" w14:textId="49A5107B" w:rsidR="00A10944" w:rsidRDefault="00DE6F65" w:rsidP="003F107C">
      <w:r>
        <w:t>Write a program to print the below pattern</w:t>
      </w:r>
    </w:p>
    <w:tbl>
      <w:tblPr>
        <w:tblStyle w:val="TableGrid"/>
        <w:tblW w:w="0" w:type="auto"/>
        <w:tblLook w:val="04A0" w:firstRow="1" w:lastRow="0" w:firstColumn="1" w:lastColumn="0" w:noHBand="0" w:noVBand="1"/>
      </w:tblPr>
      <w:tblGrid>
        <w:gridCol w:w="8522"/>
      </w:tblGrid>
      <w:tr w:rsidR="005B7F3E" w14:paraId="26F83A48" w14:textId="77777777" w:rsidTr="005B7F3E">
        <w:tc>
          <w:tcPr>
            <w:tcW w:w="8522" w:type="dxa"/>
          </w:tcPr>
          <w:p w14:paraId="296DA195" w14:textId="77777777" w:rsidR="005B7F3E" w:rsidRDefault="005B7F3E" w:rsidP="003F107C">
            <w:r w:rsidRPr="005B7F3E">
              <w:rPr>
                <w:noProof/>
              </w:rPr>
              <w:drawing>
                <wp:inline distT="0" distB="0" distL="0" distR="0" wp14:anchorId="51CBBD5A" wp14:editId="13FE7700">
                  <wp:extent cx="1133971" cy="732932"/>
                  <wp:effectExtent l="0" t="0" r="9525" b="0"/>
                  <wp:docPr id="71846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7017" name=""/>
                          <pic:cNvPicPr/>
                        </pic:nvPicPr>
                        <pic:blipFill>
                          <a:blip r:embed="rId20"/>
                          <a:stretch>
                            <a:fillRect/>
                          </a:stretch>
                        </pic:blipFill>
                        <pic:spPr>
                          <a:xfrm>
                            <a:off x="0" y="0"/>
                            <a:ext cx="1144644" cy="739830"/>
                          </a:xfrm>
                          <a:prstGeom prst="rect">
                            <a:avLst/>
                          </a:prstGeom>
                        </pic:spPr>
                      </pic:pic>
                    </a:graphicData>
                  </a:graphic>
                </wp:inline>
              </w:drawing>
            </w:r>
          </w:p>
          <w:p w14:paraId="46870DB0" w14:textId="77777777" w:rsidR="005B7F3E" w:rsidRDefault="005B7F3E" w:rsidP="003F107C"/>
          <w:p w14:paraId="214D8E1B" w14:textId="77777777" w:rsidR="005B7F3E" w:rsidRDefault="005B7F3E" w:rsidP="003F107C"/>
          <w:p w14:paraId="76A64216" w14:textId="77777777" w:rsidR="00866E0C" w:rsidRPr="00866E0C" w:rsidRDefault="00866E0C" w:rsidP="00866E0C">
            <w:r w:rsidRPr="00866E0C">
              <w:t xml:space="preserve">public class </w:t>
            </w:r>
            <w:proofErr w:type="spellStart"/>
            <w:r w:rsidRPr="00866E0C">
              <w:t>NestedLoop</w:t>
            </w:r>
            <w:proofErr w:type="spellEnd"/>
            <w:r w:rsidRPr="00866E0C">
              <w:t xml:space="preserve"> {</w:t>
            </w:r>
          </w:p>
          <w:p w14:paraId="63423230" w14:textId="77777777" w:rsidR="00866E0C" w:rsidRPr="00866E0C" w:rsidRDefault="00866E0C" w:rsidP="00866E0C">
            <w:r w:rsidRPr="00866E0C">
              <w:t xml:space="preserve">    public static void </w:t>
            </w:r>
            <w:proofErr w:type="gramStart"/>
            <w:r w:rsidRPr="00866E0C">
              <w:t>main(</w:t>
            </w:r>
            <w:proofErr w:type="gramEnd"/>
            <w:r w:rsidRPr="00866E0C">
              <w:t xml:space="preserve">String[] </w:t>
            </w:r>
            <w:proofErr w:type="spellStart"/>
            <w:r w:rsidRPr="00866E0C">
              <w:t>args</w:t>
            </w:r>
            <w:proofErr w:type="spellEnd"/>
            <w:r w:rsidRPr="00866E0C">
              <w:t xml:space="preserve">) </w:t>
            </w:r>
          </w:p>
          <w:p w14:paraId="7D8C405D" w14:textId="77777777" w:rsidR="00866E0C" w:rsidRPr="00866E0C" w:rsidRDefault="00866E0C" w:rsidP="00866E0C">
            <w:r w:rsidRPr="00866E0C">
              <w:t xml:space="preserve">    {   </w:t>
            </w:r>
          </w:p>
          <w:p w14:paraId="088E2354" w14:textId="77777777" w:rsidR="00866E0C" w:rsidRPr="00866E0C" w:rsidRDefault="00866E0C" w:rsidP="00866E0C">
            <w:r w:rsidRPr="00866E0C">
              <w:t>        int n=6;</w:t>
            </w:r>
          </w:p>
          <w:p w14:paraId="4FEE0496" w14:textId="77777777" w:rsidR="00866E0C" w:rsidRPr="00866E0C" w:rsidRDefault="00866E0C" w:rsidP="00866E0C">
            <w:r w:rsidRPr="00866E0C">
              <w:t>        int k=1;</w:t>
            </w:r>
          </w:p>
          <w:p w14:paraId="7932DBBC" w14:textId="77777777" w:rsidR="00866E0C" w:rsidRPr="00866E0C" w:rsidRDefault="00866E0C" w:rsidP="00866E0C">
            <w:r w:rsidRPr="00866E0C">
              <w:t xml:space="preserve">        </w:t>
            </w:r>
            <w:proofErr w:type="gramStart"/>
            <w:r w:rsidRPr="00866E0C">
              <w:t>for(</w:t>
            </w:r>
            <w:proofErr w:type="gramEnd"/>
            <w:r w:rsidRPr="00866E0C">
              <w:t xml:space="preserve">int </w:t>
            </w:r>
            <w:proofErr w:type="spellStart"/>
            <w:r w:rsidRPr="00866E0C">
              <w:t>i</w:t>
            </w:r>
            <w:proofErr w:type="spellEnd"/>
            <w:r w:rsidRPr="00866E0C">
              <w:t>=1;i&lt;=</w:t>
            </w:r>
            <w:proofErr w:type="spellStart"/>
            <w:r w:rsidRPr="00866E0C">
              <w:t>n;i</w:t>
            </w:r>
            <w:proofErr w:type="spellEnd"/>
            <w:r w:rsidRPr="00866E0C">
              <w:t>++)</w:t>
            </w:r>
          </w:p>
          <w:p w14:paraId="2F24B50F" w14:textId="77777777" w:rsidR="00866E0C" w:rsidRPr="00866E0C" w:rsidRDefault="00866E0C" w:rsidP="00866E0C">
            <w:r w:rsidRPr="00866E0C">
              <w:t>        {</w:t>
            </w:r>
          </w:p>
          <w:p w14:paraId="2E42BA5F" w14:textId="77777777" w:rsidR="00866E0C" w:rsidRPr="00866E0C" w:rsidRDefault="00866E0C" w:rsidP="00866E0C">
            <w:r w:rsidRPr="00866E0C">
              <w:t xml:space="preserve">            </w:t>
            </w:r>
            <w:proofErr w:type="gramStart"/>
            <w:r w:rsidRPr="00866E0C">
              <w:t>for(</w:t>
            </w:r>
            <w:proofErr w:type="gramEnd"/>
            <w:r w:rsidRPr="00866E0C">
              <w:t>int j=1;j&lt;=</w:t>
            </w:r>
            <w:proofErr w:type="spellStart"/>
            <w:r w:rsidRPr="00866E0C">
              <w:t>i;j</w:t>
            </w:r>
            <w:proofErr w:type="spellEnd"/>
            <w:r w:rsidRPr="00866E0C">
              <w:t>++)</w:t>
            </w:r>
          </w:p>
          <w:p w14:paraId="50F491A6" w14:textId="77777777" w:rsidR="00866E0C" w:rsidRPr="00866E0C" w:rsidRDefault="00866E0C" w:rsidP="00866E0C">
            <w:r w:rsidRPr="00866E0C">
              <w:t>            {</w:t>
            </w:r>
          </w:p>
          <w:p w14:paraId="51845D8D" w14:textId="77777777" w:rsidR="00866E0C" w:rsidRPr="00866E0C" w:rsidRDefault="00866E0C" w:rsidP="00866E0C">
            <w:r w:rsidRPr="00866E0C">
              <w:t xml:space="preserve">                </w:t>
            </w:r>
            <w:proofErr w:type="spellStart"/>
            <w:r w:rsidRPr="00866E0C">
              <w:t>System.out.printf</w:t>
            </w:r>
            <w:proofErr w:type="spellEnd"/>
            <w:r w:rsidRPr="00866E0C">
              <w:t>("%-2d</w:t>
            </w:r>
            <w:proofErr w:type="gramStart"/>
            <w:r w:rsidRPr="00866E0C">
              <w:t>",k</w:t>
            </w:r>
            <w:proofErr w:type="gramEnd"/>
            <w:r w:rsidRPr="00866E0C">
              <w:t>);</w:t>
            </w:r>
          </w:p>
          <w:p w14:paraId="5E05D8AA" w14:textId="77777777" w:rsidR="00866E0C" w:rsidRPr="00866E0C" w:rsidRDefault="00866E0C" w:rsidP="00866E0C">
            <w:r w:rsidRPr="00866E0C">
              <w:t>                if(k==1)</w:t>
            </w:r>
          </w:p>
          <w:p w14:paraId="2155E7EC" w14:textId="77777777" w:rsidR="00866E0C" w:rsidRPr="00866E0C" w:rsidRDefault="00866E0C" w:rsidP="00866E0C">
            <w:r w:rsidRPr="00866E0C">
              <w:t>                    k=0;</w:t>
            </w:r>
          </w:p>
          <w:p w14:paraId="77AF0D5E" w14:textId="77777777" w:rsidR="00866E0C" w:rsidRPr="00866E0C" w:rsidRDefault="00866E0C" w:rsidP="00866E0C">
            <w:r w:rsidRPr="00866E0C">
              <w:t>                else</w:t>
            </w:r>
          </w:p>
          <w:p w14:paraId="11A0B7AD" w14:textId="77777777" w:rsidR="00866E0C" w:rsidRPr="00866E0C" w:rsidRDefault="00866E0C" w:rsidP="00866E0C">
            <w:r w:rsidRPr="00866E0C">
              <w:t>                    k=1;</w:t>
            </w:r>
          </w:p>
          <w:p w14:paraId="5DB32A4F" w14:textId="77777777" w:rsidR="00866E0C" w:rsidRPr="00866E0C" w:rsidRDefault="00866E0C" w:rsidP="00866E0C">
            <w:r w:rsidRPr="00866E0C">
              <w:t>            }</w:t>
            </w:r>
          </w:p>
          <w:p w14:paraId="3D6AF6F6" w14:textId="77777777" w:rsidR="00866E0C" w:rsidRPr="00866E0C" w:rsidRDefault="00866E0C" w:rsidP="00866E0C">
            <w:r w:rsidRPr="00866E0C">
              <w:t xml:space="preserve">            </w:t>
            </w:r>
            <w:proofErr w:type="spellStart"/>
            <w:r w:rsidRPr="00866E0C">
              <w:t>System.out.println</w:t>
            </w:r>
            <w:proofErr w:type="spellEnd"/>
            <w:r w:rsidRPr="00866E0C">
              <w:t>();</w:t>
            </w:r>
          </w:p>
          <w:p w14:paraId="4B91022D" w14:textId="77777777" w:rsidR="00866E0C" w:rsidRPr="00866E0C" w:rsidRDefault="00866E0C" w:rsidP="00866E0C">
            <w:r w:rsidRPr="00866E0C">
              <w:t>        }</w:t>
            </w:r>
          </w:p>
          <w:p w14:paraId="150D44C7" w14:textId="77777777" w:rsidR="00866E0C" w:rsidRPr="00866E0C" w:rsidRDefault="00866E0C" w:rsidP="00866E0C">
            <w:r w:rsidRPr="00866E0C">
              <w:t>    }</w:t>
            </w:r>
          </w:p>
          <w:p w14:paraId="39144442" w14:textId="77777777" w:rsidR="00866E0C" w:rsidRPr="00866E0C" w:rsidRDefault="00866E0C" w:rsidP="00866E0C">
            <w:r w:rsidRPr="00866E0C">
              <w:t>}</w:t>
            </w:r>
          </w:p>
          <w:p w14:paraId="4CDBCA99" w14:textId="35BA93FA" w:rsidR="003717DF" w:rsidRDefault="003717DF" w:rsidP="00866E0C"/>
        </w:tc>
      </w:tr>
    </w:tbl>
    <w:p w14:paraId="0DC0683B" w14:textId="77777777" w:rsidR="00207BB8" w:rsidRDefault="00207BB8" w:rsidP="003F107C"/>
    <w:p w14:paraId="7A0A9148" w14:textId="77777777" w:rsidR="00D65C1E" w:rsidRDefault="00D65C1E" w:rsidP="003F107C"/>
    <w:p w14:paraId="47EEA35C" w14:textId="2A27AF06" w:rsidR="00D65C1E" w:rsidRDefault="00D65C1E" w:rsidP="003F107C">
      <w:r>
        <w:t>Write a program to print the below pattern</w:t>
      </w:r>
    </w:p>
    <w:tbl>
      <w:tblPr>
        <w:tblStyle w:val="TableGrid"/>
        <w:tblW w:w="0" w:type="auto"/>
        <w:tblLook w:val="04A0" w:firstRow="1" w:lastRow="0" w:firstColumn="1" w:lastColumn="0" w:noHBand="0" w:noVBand="1"/>
      </w:tblPr>
      <w:tblGrid>
        <w:gridCol w:w="8522"/>
      </w:tblGrid>
      <w:tr w:rsidR="00D65C1E" w14:paraId="76364502" w14:textId="77777777" w:rsidTr="00D65C1E">
        <w:tc>
          <w:tcPr>
            <w:tcW w:w="8522" w:type="dxa"/>
          </w:tcPr>
          <w:p w14:paraId="1C05BAF0" w14:textId="77777777" w:rsidR="00D65C1E" w:rsidRDefault="00D65C1E" w:rsidP="003F107C">
            <w:r w:rsidRPr="00D65C1E">
              <w:rPr>
                <w:noProof/>
              </w:rPr>
              <w:drawing>
                <wp:inline distT="0" distB="0" distL="0" distR="0" wp14:anchorId="376DFEF5" wp14:editId="5DE3E478">
                  <wp:extent cx="1274864" cy="867708"/>
                  <wp:effectExtent l="0" t="0" r="1905" b="8890"/>
                  <wp:docPr id="67524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3862" name=""/>
                          <pic:cNvPicPr/>
                        </pic:nvPicPr>
                        <pic:blipFill>
                          <a:blip r:embed="rId21"/>
                          <a:stretch>
                            <a:fillRect/>
                          </a:stretch>
                        </pic:blipFill>
                        <pic:spPr>
                          <a:xfrm>
                            <a:off x="0" y="0"/>
                            <a:ext cx="1277867" cy="869752"/>
                          </a:xfrm>
                          <a:prstGeom prst="rect">
                            <a:avLst/>
                          </a:prstGeom>
                        </pic:spPr>
                      </pic:pic>
                    </a:graphicData>
                  </a:graphic>
                </wp:inline>
              </w:drawing>
            </w:r>
          </w:p>
          <w:p w14:paraId="39538FBA" w14:textId="77777777" w:rsidR="00D65C1E" w:rsidRDefault="00D65C1E" w:rsidP="003F107C"/>
          <w:p w14:paraId="689A692B" w14:textId="77777777" w:rsidR="00D65C1E" w:rsidRDefault="00D65C1E" w:rsidP="003F107C"/>
          <w:p w14:paraId="2E70CAC7" w14:textId="77777777" w:rsidR="001A2C78" w:rsidRPr="001A2C78" w:rsidRDefault="001A2C78" w:rsidP="001A2C78">
            <w:r w:rsidRPr="001A2C78">
              <w:t xml:space="preserve">public class </w:t>
            </w:r>
            <w:proofErr w:type="spellStart"/>
            <w:r w:rsidRPr="001A2C78">
              <w:t>NestedLoop</w:t>
            </w:r>
            <w:proofErr w:type="spellEnd"/>
            <w:r w:rsidRPr="001A2C78">
              <w:t xml:space="preserve"> {</w:t>
            </w:r>
          </w:p>
          <w:p w14:paraId="381FF1E3" w14:textId="77777777" w:rsidR="001A2C78" w:rsidRPr="001A2C78" w:rsidRDefault="001A2C78" w:rsidP="001A2C78">
            <w:r w:rsidRPr="001A2C78">
              <w:t xml:space="preserve">    public static void </w:t>
            </w:r>
            <w:proofErr w:type="gramStart"/>
            <w:r w:rsidRPr="001A2C78">
              <w:t>main(</w:t>
            </w:r>
            <w:proofErr w:type="gramEnd"/>
            <w:r w:rsidRPr="001A2C78">
              <w:t xml:space="preserve">String[] </w:t>
            </w:r>
            <w:proofErr w:type="spellStart"/>
            <w:r w:rsidRPr="001A2C78">
              <w:t>args</w:t>
            </w:r>
            <w:proofErr w:type="spellEnd"/>
            <w:r w:rsidRPr="001A2C78">
              <w:t xml:space="preserve">) </w:t>
            </w:r>
          </w:p>
          <w:p w14:paraId="3C8F50C8" w14:textId="77777777" w:rsidR="001A2C78" w:rsidRPr="001A2C78" w:rsidRDefault="001A2C78" w:rsidP="001A2C78">
            <w:r w:rsidRPr="001A2C78">
              <w:t xml:space="preserve">    {   </w:t>
            </w:r>
          </w:p>
          <w:p w14:paraId="611ACECA" w14:textId="77777777" w:rsidR="001A2C78" w:rsidRPr="001A2C78" w:rsidRDefault="001A2C78" w:rsidP="001A2C78">
            <w:r w:rsidRPr="001A2C78">
              <w:t>        int n=6;</w:t>
            </w:r>
          </w:p>
          <w:p w14:paraId="5C7BF5D2" w14:textId="77777777" w:rsidR="001A2C78" w:rsidRPr="001A2C78" w:rsidRDefault="001A2C78" w:rsidP="001A2C78">
            <w:r w:rsidRPr="001A2C78">
              <w:t>        int k=1;</w:t>
            </w:r>
          </w:p>
          <w:p w14:paraId="1A925C59" w14:textId="77777777" w:rsidR="001A2C78" w:rsidRPr="001A2C78" w:rsidRDefault="001A2C78" w:rsidP="001A2C78">
            <w:r w:rsidRPr="001A2C78">
              <w:t xml:space="preserve">        </w:t>
            </w:r>
            <w:proofErr w:type="gramStart"/>
            <w:r w:rsidRPr="001A2C78">
              <w:t>for(</w:t>
            </w:r>
            <w:proofErr w:type="gramEnd"/>
            <w:r w:rsidRPr="001A2C78">
              <w:t xml:space="preserve">int </w:t>
            </w:r>
            <w:proofErr w:type="spellStart"/>
            <w:r w:rsidRPr="001A2C78">
              <w:t>i</w:t>
            </w:r>
            <w:proofErr w:type="spellEnd"/>
            <w:r w:rsidRPr="001A2C78">
              <w:t>=1;i&lt;=</w:t>
            </w:r>
            <w:proofErr w:type="spellStart"/>
            <w:r w:rsidRPr="001A2C78">
              <w:t>n;i</w:t>
            </w:r>
            <w:proofErr w:type="spellEnd"/>
            <w:r w:rsidRPr="001A2C78">
              <w:t>++)</w:t>
            </w:r>
          </w:p>
          <w:p w14:paraId="7BED7AC0" w14:textId="77777777" w:rsidR="001A2C78" w:rsidRPr="001A2C78" w:rsidRDefault="001A2C78" w:rsidP="001A2C78">
            <w:r w:rsidRPr="001A2C78">
              <w:t>        {</w:t>
            </w:r>
          </w:p>
          <w:p w14:paraId="608B0F55" w14:textId="77777777" w:rsidR="001A2C78" w:rsidRPr="001A2C78" w:rsidRDefault="001A2C78" w:rsidP="001A2C78">
            <w:r w:rsidRPr="001A2C78">
              <w:t xml:space="preserve">            </w:t>
            </w:r>
            <w:proofErr w:type="gramStart"/>
            <w:r w:rsidRPr="001A2C78">
              <w:t>for(</w:t>
            </w:r>
            <w:proofErr w:type="gramEnd"/>
            <w:r w:rsidRPr="001A2C78">
              <w:t>int j=1;j&lt;=</w:t>
            </w:r>
            <w:proofErr w:type="spellStart"/>
            <w:r w:rsidRPr="001A2C78">
              <w:t>i;j</w:t>
            </w:r>
            <w:proofErr w:type="spellEnd"/>
            <w:r w:rsidRPr="001A2C78">
              <w:t>++)</w:t>
            </w:r>
          </w:p>
          <w:p w14:paraId="51D82C2F" w14:textId="77777777" w:rsidR="001A2C78" w:rsidRPr="001A2C78" w:rsidRDefault="001A2C78" w:rsidP="001A2C78">
            <w:r w:rsidRPr="001A2C78">
              <w:t>            {</w:t>
            </w:r>
          </w:p>
          <w:p w14:paraId="6D23EE06" w14:textId="77777777" w:rsidR="001A2C78" w:rsidRPr="001A2C78" w:rsidRDefault="001A2C78" w:rsidP="001A2C78">
            <w:r w:rsidRPr="001A2C78">
              <w:t>                if ((</w:t>
            </w:r>
            <w:proofErr w:type="spellStart"/>
            <w:r w:rsidRPr="001A2C78">
              <w:t>i+</w:t>
            </w:r>
            <w:proofErr w:type="gramStart"/>
            <w:r w:rsidRPr="001A2C78">
              <w:t>j</w:t>
            </w:r>
            <w:proofErr w:type="spellEnd"/>
            <w:r w:rsidRPr="001A2C78">
              <w:t>)%</w:t>
            </w:r>
            <w:proofErr w:type="gramEnd"/>
            <w:r w:rsidRPr="001A2C78">
              <w:t>2==0)</w:t>
            </w:r>
          </w:p>
          <w:p w14:paraId="166F4C0D" w14:textId="77777777" w:rsidR="001A2C78" w:rsidRPr="001A2C78" w:rsidRDefault="001A2C78" w:rsidP="001A2C78">
            <w:r w:rsidRPr="001A2C78">
              <w:t xml:space="preserve">                    </w:t>
            </w:r>
            <w:proofErr w:type="spellStart"/>
            <w:r w:rsidRPr="001A2C78">
              <w:t>System.out.printf</w:t>
            </w:r>
            <w:proofErr w:type="spellEnd"/>
            <w:r w:rsidRPr="001A2C78">
              <w:t>("%-2d",1);</w:t>
            </w:r>
          </w:p>
          <w:p w14:paraId="46C5498B" w14:textId="77777777" w:rsidR="001A2C78" w:rsidRPr="001A2C78" w:rsidRDefault="001A2C78" w:rsidP="001A2C78">
            <w:r w:rsidRPr="001A2C78">
              <w:lastRenderedPageBreak/>
              <w:t>                else</w:t>
            </w:r>
          </w:p>
          <w:p w14:paraId="19A32387" w14:textId="77777777" w:rsidR="001A2C78" w:rsidRPr="001A2C78" w:rsidRDefault="001A2C78" w:rsidP="001A2C78">
            <w:r w:rsidRPr="001A2C78">
              <w:t xml:space="preserve">                    </w:t>
            </w:r>
            <w:proofErr w:type="spellStart"/>
            <w:r w:rsidRPr="001A2C78">
              <w:t>System.out.printf</w:t>
            </w:r>
            <w:proofErr w:type="spellEnd"/>
            <w:r w:rsidRPr="001A2C78">
              <w:t>("%-2d",0);</w:t>
            </w:r>
          </w:p>
          <w:p w14:paraId="2296B734" w14:textId="77777777" w:rsidR="001A2C78" w:rsidRPr="001A2C78" w:rsidRDefault="001A2C78" w:rsidP="001A2C78">
            <w:r w:rsidRPr="001A2C78">
              <w:t xml:space="preserve">                </w:t>
            </w:r>
          </w:p>
          <w:p w14:paraId="0AFF1279" w14:textId="77777777" w:rsidR="001A2C78" w:rsidRPr="001A2C78" w:rsidRDefault="001A2C78" w:rsidP="001A2C78">
            <w:r w:rsidRPr="001A2C78">
              <w:t>            }</w:t>
            </w:r>
          </w:p>
          <w:p w14:paraId="7674517E" w14:textId="77777777" w:rsidR="001A2C78" w:rsidRPr="001A2C78" w:rsidRDefault="001A2C78" w:rsidP="001A2C78">
            <w:r w:rsidRPr="001A2C78">
              <w:t xml:space="preserve">            </w:t>
            </w:r>
            <w:proofErr w:type="spellStart"/>
            <w:r w:rsidRPr="001A2C78">
              <w:t>System.out.println</w:t>
            </w:r>
            <w:proofErr w:type="spellEnd"/>
            <w:r w:rsidRPr="001A2C78">
              <w:t>();</w:t>
            </w:r>
          </w:p>
          <w:p w14:paraId="67674F0C" w14:textId="77777777" w:rsidR="001A2C78" w:rsidRPr="001A2C78" w:rsidRDefault="001A2C78" w:rsidP="001A2C78">
            <w:r w:rsidRPr="001A2C78">
              <w:t>        }</w:t>
            </w:r>
          </w:p>
          <w:p w14:paraId="01507E5E" w14:textId="77777777" w:rsidR="001A2C78" w:rsidRPr="001A2C78" w:rsidRDefault="001A2C78" w:rsidP="001A2C78">
            <w:r w:rsidRPr="001A2C78">
              <w:t>    }</w:t>
            </w:r>
          </w:p>
          <w:p w14:paraId="080C8B0F" w14:textId="77777777" w:rsidR="001A2C78" w:rsidRPr="001A2C78" w:rsidRDefault="001A2C78" w:rsidP="001A2C78">
            <w:r w:rsidRPr="001A2C78">
              <w:t>}</w:t>
            </w:r>
          </w:p>
          <w:p w14:paraId="0561062B" w14:textId="1372D54F" w:rsidR="00D65C1E" w:rsidRDefault="00D65C1E" w:rsidP="001A2C78"/>
        </w:tc>
      </w:tr>
    </w:tbl>
    <w:p w14:paraId="6CF3BA80" w14:textId="77777777" w:rsidR="00D65C1E" w:rsidRDefault="00D65C1E" w:rsidP="003F107C"/>
    <w:p w14:paraId="23CDDF0C" w14:textId="77777777" w:rsidR="00866E0C" w:rsidRDefault="00866E0C" w:rsidP="003F107C"/>
    <w:p w14:paraId="72E777BF" w14:textId="1BBC473D" w:rsidR="00D201E3" w:rsidRDefault="00D201E3" w:rsidP="003F107C">
      <w:r>
        <w:t>Write a program to print the below pattern</w:t>
      </w:r>
    </w:p>
    <w:p w14:paraId="6FE11D06" w14:textId="5694C25D" w:rsidR="00D201E3" w:rsidRDefault="00EF25B8" w:rsidP="003F107C">
      <w:r w:rsidRPr="00EF25B8">
        <w:rPr>
          <w:noProof/>
        </w:rPr>
        <w:drawing>
          <wp:inline distT="0" distB="0" distL="0" distR="0" wp14:anchorId="23F14892" wp14:editId="3F7B1649">
            <wp:extent cx="1121528" cy="886369"/>
            <wp:effectExtent l="0" t="0" r="2540" b="9525"/>
            <wp:docPr id="160232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1671" name=""/>
                    <pic:cNvPicPr/>
                  </pic:nvPicPr>
                  <pic:blipFill>
                    <a:blip r:embed="rId22"/>
                    <a:stretch>
                      <a:fillRect/>
                    </a:stretch>
                  </pic:blipFill>
                  <pic:spPr>
                    <a:xfrm>
                      <a:off x="0" y="0"/>
                      <a:ext cx="1129421" cy="892607"/>
                    </a:xfrm>
                    <a:prstGeom prst="rect">
                      <a:avLst/>
                    </a:prstGeom>
                  </pic:spPr>
                </pic:pic>
              </a:graphicData>
            </a:graphic>
          </wp:inline>
        </w:drawing>
      </w:r>
    </w:p>
    <w:p w14:paraId="1C32BC5F" w14:textId="77777777" w:rsidR="00EF25B8" w:rsidRDefault="00EF25B8" w:rsidP="003F107C"/>
    <w:tbl>
      <w:tblPr>
        <w:tblStyle w:val="TableGrid"/>
        <w:tblW w:w="0" w:type="auto"/>
        <w:tblLook w:val="04A0" w:firstRow="1" w:lastRow="0" w:firstColumn="1" w:lastColumn="0" w:noHBand="0" w:noVBand="1"/>
      </w:tblPr>
      <w:tblGrid>
        <w:gridCol w:w="8522"/>
      </w:tblGrid>
      <w:tr w:rsidR="009B6541" w14:paraId="1EF8D8EB" w14:textId="77777777" w:rsidTr="009B6541">
        <w:tc>
          <w:tcPr>
            <w:tcW w:w="8522" w:type="dxa"/>
          </w:tcPr>
          <w:p w14:paraId="590EF9F6" w14:textId="77777777" w:rsidR="009B6541" w:rsidRPr="009B6541" w:rsidRDefault="009B6541" w:rsidP="009B6541">
            <w:r w:rsidRPr="009B6541">
              <w:t xml:space="preserve">public class </w:t>
            </w:r>
            <w:proofErr w:type="spellStart"/>
            <w:r w:rsidRPr="009B6541">
              <w:t>NestedLoop</w:t>
            </w:r>
            <w:proofErr w:type="spellEnd"/>
            <w:r w:rsidRPr="009B6541">
              <w:t xml:space="preserve"> {</w:t>
            </w:r>
          </w:p>
          <w:p w14:paraId="2E9837D2" w14:textId="77777777" w:rsidR="009B6541" w:rsidRPr="009B6541" w:rsidRDefault="009B6541" w:rsidP="009B6541">
            <w:r w:rsidRPr="009B6541">
              <w:t xml:space="preserve">    public static void </w:t>
            </w:r>
            <w:proofErr w:type="gramStart"/>
            <w:r w:rsidRPr="009B6541">
              <w:t>main(</w:t>
            </w:r>
            <w:proofErr w:type="gramEnd"/>
            <w:r w:rsidRPr="009B6541">
              <w:t xml:space="preserve">String[] </w:t>
            </w:r>
            <w:proofErr w:type="spellStart"/>
            <w:r w:rsidRPr="009B6541">
              <w:t>args</w:t>
            </w:r>
            <w:proofErr w:type="spellEnd"/>
            <w:r w:rsidRPr="009B6541">
              <w:t xml:space="preserve">) </w:t>
            </w:r>
          </w:p>
          <w:p w14:paraId="20A24AE2" w14:textId="77777777" w:rsidR="009B6541" w:rsidRPr="009B6541" w:rsidRDefault="009B6541" w:rsidP="009B6541">
            <w:r w:rsidRPr="009B6541">
              <w:t xml:space="preserve">    {   </w:t>
            </w:r>
          </w:p>
          <w:p w14:paraId="0D1F808B" w14:textId="77777777" w:rsidR="009B6541" w:rsidRPr="009B6541" w:rsidRDefault="009B6541" w:rsidP="009B6541">
            <w:r w:rsidRPr="009B6541">
              <w:t>        int n=4;</w:t>
            </w:r>
          </w:p>
          <w:p w14:paraId="0C931011" w14:textId="77777777" w:rsidR="009B6541" w:rsidRPr="009B6541" w:rsidRDefault="009B6541" w:rsidP="009B6541">
            <w:r w:rsidRPr="009B6541">
              <w:t>        //</w:t>
            </w:r>
            <w:proofErr w:type="spellStart"/>
            <w:r w:rsidRPr="009B6541">
              <w:t>i</w:t>
            </w:r>
            <w:proofErr w:type="spellEnd"/>
            <w:r w:rsidRPr="009B6541">
              <w:t>=1</w:t>
            </w:r>
          </w:p>
          <w:p w14:paraId="00DC1F2A" w14:textId="77777777" w:rsidR="009B6541" w:rsidRPr="009B6541" w:rsidRDefault="009B6541" w:rsidP="009B6541">
            <w:r w:rsidRPr="009B6541">
              <w:t>        //n=4</w:t>
            </w:r>
          </w:p>
          <w:p w14:paraId="17A45092" w14:textId="77777777" w:rsidR="009B6541" w:rsidRPr="009B6541" w:rsidRDefault="009B6541" w:rsidP="009B6541">
            <w:r w:rsidRPr="009B6541">
              <w:t xml:space="preserve">        </w:t>
            </w:r>
            <w:proofErr w:type="gramStart"/>
            <w:r w:rsidRPr="009B6541">
              <w:t>for(</w:t>
            </w:r>
            <w:proofErr w:type="gramEnd"/>
            <w:r w:rsidRPr="009B6541">
              <w:t xml:space="preserve">int </w:t>
            </w:r>
            <w:proofErr w:type="spellStart"/>
            <w:r w:rsidRPr="009B6541">
              <w:t>i</w:t>
            </w:r>
            <w:proofErr w:type="spellEnd"/>
            <w:r w:rsidRPr="009B6541">
              <w:t>=1;i&lt;=</w:t>
            </w:r>
            <w:proofErr w:type="spellStart"/>
            <w:r w:rsidRPr="009B6541">
              <w:t>n;i</w:t>
            </w:r>
            <w:proofErr w:type="spellEnd"/>
            <w:r w:rsidRPr="009B6541">
              <w:t>++)</w:t>
            </w:r>
          </w:p>
          <w:p w14:paraId="15B3C15E" w14:textId="77777777" w:rsidR="009B6541" w:rsidRPr="009B6541" w:rsidRDefault="009B6541" w:rsidP="009B6541">
            <w:r w:rsidRPr="009B6541">
              <w:t>        {</w:t>
            </w:r>
          </w:p>
          <w:p w14:paraId="2C0DE756" w14:textId="77777777" w:rsidR="009B6541" w:rsidRPr="009B6541" w:rsidRDefault="009B6541" w:rsidP="009B6541">
            <w:r w:rsidRPr="009B6541">
              <w:t xml:space="preserve">            </w:t>
            </w:r>
            <w:proofErr w:type="gramStart"/>
            <w:r w:rsidRPr="009B6541">
              <w:t>for(</w:t>
            </w:r>
            <w:proofErr w:type="gramEnd"/>
            <w:r w:rsidRPr="009B6541">
              <w:t>int j=1;j&lt;=</w:t>
            </w:r>
            <w:proofErr w:type="spellStart"/>
            <w:r w:rsidRPr="009B6541">
              <w:t>n;j</w:t>
            </w:r>
            <w:proofErr w:type="spellEnd"/>
            <w:r w:rsidRPr="009B6541">
              <w:t>++)</w:t>
            </w:r>
          </w:p>
          <w:p w14:paraId="2C70A892" w14:textId="77777777" w:rsidR="009B6541" w:rsidRPr="009B6541" w:rsidRDefault="009B6541" w:rsidP="009B6541">
            <w:r w:rsidRPr="009B6541">
              <w:t xml:space="preserve">            { </w:t>
            </w:r>
          </w:p>
          <w:p w14:paraId="78FFAE75" w14:textId="77777777" w:rsidR="009B6541" w:rsidRPr="009B6541" w:rsidRDefault="009B6541" w:rsidP="009B6541">
            <w:r w:rsidRPr="009B6541">
              <w:t>                //j=1,2,3,4</w:t>
            </w:r>
          </w:p>
          <w:p w14:paraId="03D4B6A8" w14:textId="77777777" w:rsidR="009B6541" w:rsidRPr="009B6541" w:rsidRDefault="009B6541" w:rsidP="009B6541">
            <w:r w:rsidRPr="009B6541">
              <w:t>                if (</w:t>
            </w:r>
            <w:proofErr w:type="spellStart"/>
            <w:r w:rsidRPr="009B6541">
              <w:t>i</w:t>
            </w:r>
            <w:proofErr w:type="spellEnd"/>
            <w:r w:rsidRPr="009B6541">
              <w:t>==j || j== n-(i-1))</w:t>
            </w:r>
          </w:p>
          <w:p w14:paraId="126FF55E" w14:textId="77777777" w:rsidR="009B6541" w:rsidRPr="009B6541" w:rsidRDefault="009B6541" w:rsidP="009B6541">
            <w:r w:rsidRPr="009B6541">
              <w:t xml:space="preserve">                    </w:t>
            </w:r>
            <w:proofErr w:type="spellStart"/>
            <w:r w:rsidRPr="009B6541">
              <w:t>System.out.printf</w:t>
            </w:r>
            <w:proofErr w:type="spellEnd"/>
            <w:r w:rsidRPr="009B6541">
              <w:t>("%s","*");</w:t>
            </w:r>
          </w:p>
          <w:p w14:paraId="6C24E2AC" w14:textId="77777777" w:rsidR="009B6541" w:rsidRPr="009B6541" w:rsidRDefault="009B6541" w:rsidP="009B6541">
            <w:r w:rsidRPr="009B6541">
              <w:t>                else</w:t>
            </w:r>
          </w:p>
          <w:p w14:paraId="5E18E448" w14:textId="77777777" w:rsidR="009B6541" w:rsidRPr="009B6541" w:rsidRDefault="009B6541" w:rsidP="009B6541">
            <w:r w:rsidRPr="009B6541">
              <w:t xml:space="preserve">                    </w:t>
            </w:r>
            <w:proofErr w:type="spellStart"/>
            <w:r w:rsidRPr="009B6541">
              <w:t>System.out.print</w:t>
            </w:r>
            <w:proofErr w:type="spellEnd"/>
            <w:r w:rsidRPr="009B6541">
              <w:t>("   ");</w:t>
            </w:r>
          </w:p>
          <w:p w14:paraId="7BFA8B79" w14:textId="77777777" w:rsidR="009B6541" w:rsidRPr="009B6541" w:rsidRDefault="009B6541" w:rsidP="009B6541"/>
          <w:p w14:paraId="55C5A1AF" w14:textId="77777777" w:rsidR="009B6541" w:rsidRPr="009B6541" w:rsidRDefault="009B6541" w:rsidP="009B6541">
            <w:r w:rsidRPr="009B6541">
              <w:t>            }</w:t>
            </w:r>
          </w:p>
          <w:p w14:paraId="19D892D0" w14:textId="77777777" w:rsidR="009B6541" w:rsidRPr="009B6541" w:rsidRDefault="009B6541" w:rsidP="009B6541">
            <w:r w:rsidRPr="009B6541">
              <w:t xml:space="preserve">            </w:t>
            </w:r>
            <w:proofErr w:type="spellStart"/>
            <w:r w:rsidRPr="009B6541">
              <w:t>System.out.println</w:t>
            </w:r>
            <w:proofErr w:type="spellEnd"/>
            <w:r w:rsidRPr="009B6541">
              <w:t>();</w:t>
            </w:r>
          </w:p>
          <w:p w14:paraId="2485000B" w14:textId="77777777" w:rsidR="009B6541" w:rsidRPr="009B6541" w:rsidRDefault="009B6541" w:rsidP="009B6541">
            <w:r w:rsidRPr="009B6541">
              <w:t>        }</w:t>
            </w:r>
          </w:p>
          <w:p w14:paraId="1D5F6E9B" w14:textId="77777777" w:rsidR="009B6541" w:rsidRPr="009B6541" w:rsidRDefault="009B6541" w:rsidP="009B6541">
            <w:r w:rsidRPr="009B6541">
              <w:t>    }</w:t>
            </w:r>
          </w:p>
          <w:p w14:paraId="7336F8EF" w14:textId="341426FA" w:rsidR="009B6541" w:rsidRDefault="009B6541" w:rsidP="003F107C">
            <w:r w:rsidRPr="009B6541">
              <w:t>}</w:t>
            </w:r>
          </w:p>
        </w:tc>
      </w:tr>
    </w:tbl>
    <w:p w14:paraId="526D0FAE" w14:textId="77777777" w:rsidR="00EF25B8" w:rsidRDefault="00EF25B8" w:rsidP="003F107C"/>
    <w:p w14:paraId="37AFFB93" w14:textId="77777777" w:rsidR="00574094" w:rsidRDefault="00574094" w:rsidP="003F107C"/>
    <w:p w14:paraId="09353C57" w14:textId="6E4E8C7B" w:rsidR="00574094" w:rsidRDefault="00574094" w:rsidP="0029506F">
      <w:pPr>
        <w:jc w:val="center"/>
        <w:rPr>
          <w:b/>
          <w:bCs/>
          <w:sz w:val="26"/>
          <w:szCs w:val="26"/>
          <w:u w:val="single"/>
        </w:rPr>
      </w:pPr>
      <w:r w:rsidRPr="00FA3EE4">
        <w:rPr>
          <w:b/>
          <w:bCs/>
          <w:sz w:val="26"/>
          <w:szCs w:val="26"/>
          <w:u w:val="single"/>
        </w:rPr>
        <w:t>Arrays</w:t>
      </w:r>
    </w:p>
    <w:p w14:paraId="00036A83" w14:textId="77777777" w:rsidR="00FA3EE4" w:rsidRPr="00FA3EE4" w:rsidRDefault="00FA3EE4" w:rsidP="0029506F">
      <w:pPr>
        <w:jc w:val="center"/>
        <w:rPr>
          <w:b/>
          <w:bCs/>
          <w:sz w:val="26"/>
          <w:szCs w:val="26"/>
          <w:u w:val="single"/>
        </w:rPr>
      </w:pPr>
    </w:p>
    <w:p w14:paraId="71F0720C" w14:textId="7B010B6F" w:rsidR="00EB3545" w:rsidRDefault="00EB3545" w:rsidP="00EB3545">
      <w:pPr>
        <w:rPr>
          <w:sz w:val="26"/>
          <w:szCs w:val="26"/>
        </w:rPr>
      </w:pPr>
      <w:r>
        <w:rPr>
          <w:sz w:val="26"/>
          <w:szCs w:val="26"/>
        </w:rPr>
        <w:t>What is an array?</w:t>
      </w:r>
    </w:p>
    <w:tbl>
      <w:tblPr>
        <w:tblStyle w:val="TableGrid"/>
        <w:tblW w:w="0" w:type="auto"/>
        <w:tblLook w:val="04A0" w:firstRow="1" w:lastRow="0" w:firstColumn="1" w:lastColumn="0" w:noHBand="0" w:noVBand="1"/>
      </w:tblPr>
      <w:tblGrid>
        <w:gridCol w:w="8522"/>
      </w:tblGrid>
      <w:tr w:rsidR="00EB3545" w14:paraId="2E05FD3E" w14:textId="77777777" w:rsidTr="00EB3545">
        <w:tc>
          <w:tcPr>
            <w:tcW w:w="8522" w:type="dxa"/>
          </w:tcPr>
          <w:p w14:paraId="69200141" w14:textId="587568BE" w:rsidR="00EB3545" w:rsidRDefault="00A44C08" w:rsidP="00A44C08">
            <w:pPr>
              <w:pStyle w:val="ListParagraph"/>
              <w:numPr>
                <w:ilvl w:val="1"/>
                <w:numId w:val="53"/>
              </w:numPr>
              <w:rPr>
                <w:sz w:val="26"/>
                <w:szCs w:val="26"/>
              </w:rPr>
            </w:pPr>
            <w:r w:rsidRPr="00A44C08">
              <w:rPr>
                <w:sz w:val="26"/>
                <w:szCs w:val="26"/>
              </w:rPr>
              <w:t xml:space="preserve">Till now to store values we declare variables. And memory allocation for the variables will be done in different addresses. </w:t>
            </w:r>
            <w:proofErr w:type="gramStart"/>
            <w:r w:rsidRPr="00A44C08">
              <w:rPr>
                <w:sz w:val="26"/>
                <w:szCs w:val="26"/>
              </w:rPr>
              <w:t>So</w:t>
            </w:r>
            <w:proofErr w:type="gramEnd"/>
            <w:r w:rsidRPr="00A44C08">
              <w:rPr>
                <w:sz w:val="26"/>
                <w:szCs w:val="26"/>
              </w:rPr>
              <w:t xml:space="preserve"> memory allocation is not contiguous. To allocate memory contiguously we use arrays.</w:t>
            </w:r>
          </w:p>
          <w:p w14:paraId="4A38584F" w14:textId="38C89670" w:rsidR="00A052BE" w:rsidRPr="00A052BE" w:rsidRDefault="00A052BE" w:rsidP="00A052BE">
            <w:pPr>
              <w:jc w:val="center"/>
              <w:rPr>
                <w:sz w:val="26"/>
                <w:szCs w:val="26"/>
              </w:rPr>
            </w:pPr>
            <w:r>
              <w:rPr>
                <w:noProof/>
              </w:rPr>
              <w:lastRenderedPageBreak/>
              <w:drawing>
                <wp:inline distT="0" distB="0" distL="0" distR="0" wp14:anchorId="4EAD7F0E" wp14:editId="1ED64FF5">
                  <wp:extent cx="3009342" cy="1485239"/>
                  <wp:effectExtent l="0" t="0" r="635" b="1270"/>
                  <wp:docPr id="124269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415" r="62097" b="77632"/>
                          <a:stretch/>
                        </pic:blipFill>
                        <pic:spPr bwMode="auto">
                          <a:xfrm>
                            <a:off x="0" y="0"/>
                            <a:ext cx="3037011" cy="1498895"/>
                          </a:xfrm>
                          <a:prstGeom prst="rect">
                            <a:avLst/>
                          </a:prstGeom>
                          <a:noFill/>
                          <a:ln>
                            <a:noFill/>
                          </a:ln>
                          <a:extLst>
                            <a:ext uri="{53640926-AAD7-44D8-BBD7-CCE9431645EC}">
                              <a14:shadowObscured xmlns:a14="http://schemas.microsoft.com/office/drawing/2010/main"/>
                            </a:ext>
                          </a:extLst>
                        </pic:spPr>
                      </pic:pic>
                    </a:graphicData>
                  </a:graphic>
                </wp:inline>
              </w:drawing>
            </w:r>
          </w:p>
          <w:p w14:paraId="380227A6" w14:textId="1B336C81" w:rsidR="00A44C08" w:rsidRDefault="00A44C08" w:rsidP="0029506F">
            <w:pPr>
              <w:pStyle w:val="ListParagraph"/>
              <w:numPr>
                <w:ilvl w:val="1"/>
                <w:numId w:val="53"/>
              </w:numPr>
              <w:rPr>
                <w:sz w:val="26"/>
                <w:szCs w:val="26"/>
              </w:rPr>
            </w:pPr>
            <w:r>
              <w:rPr>
                <w:sz w:val="26"/>
                <w:szCs w:val="26"/>
              </w:rPr>
              <w:t xml:space="preserve">Array is a </w:t>
            </w:r>
            <w:r w:rsidR="00A052BE">
              <w:rPr>
                <w:sz w:val="26"/>
                <w:szCs w:val="26"/>
              </w:rPr>
              <w:t>collection similar data element (data items)</w:t>
            </w:r>
            <w:r>
              <w:rPr>
                <w:sz w:val="26"/>
                <w:szCs w:val="26"/>
              </w:rPr>
              <w:t xml:space="preserve"> stored at contiguous memory locations and shared by a common name.</w:t>
            </w:r>
          </w:p>
          <w:p w14:paraId="630503A9" w14:textId="5B56FE99" w:rsidR="008E531F" w:rsidRDefault="008E531F" w:rsidP="0029506F">
            <w:pPr>
              <w:pStyle w:val="ListParagraph"/>
              <w:numPr>
                <w:ilvl w:val="1"/>
                <w:numId w:val="53"/>
              </w:numPr>
              <w:rPr>
                <w:sz w:val="26"/>
                <w:szCs w:val="26"/>
              </w:rPr>
            </w:pPr>
            <w:r>
              <w:rPr>
                <w:sz w:val="26"/>
                <w:szCs w:val="26"/>
              </w:rPr>
              <w:t>After array creation the default values will be stored in each block</w:t>
            </w:r>
            <w:r w:rsidR="000041D9">
              <w:rPr>
                <w:sz w:val="26"/>
                <w:szCs w:val="26"/>
              </w:rPr>
              <w:t>.</w:t>
            </w:r>
          </w:p>
          <w:p w14:paraId="7E8E262D" w14:textId="77777777" w:rsidR="00A44C08" w:rsidRDefault="00A44C08" w:rsidP="00A44C08">
            <w:pPr>
              <w:rPr>
                <w:sz w:val="26"/>
                <w:szCs w:val="26"/>
              </w:rPr>
            </w:pPr>
          </w:p>
          <w:p w14:paraId="7D961820" w14:textId="18608002" w:rsidR="00A44C08" w:rsidRDefault="00A44C08" w:rsidP="00A44C08">
            <w:pPr>
              <w:rPr>
                <w:sz w:val="26"/>
                <w:szCs w:val="26"/>
              </w:rPr>
            </w:pPr>
            <w:r>
              <w:rPr>
                <w:sz w:val="26"/>
                <w:szCs w:val="26"/>
              </w:rPr>
              <w:t>Advantages of array</w:t>
            </w:r>
          </w:p>
          <w:p w14:paraId="42A15391" w14:textId="7DE92ED4" w:rsidR="00A44C08" w:rsidRDefault="00F1081F" w:rsidP="00A44C08">
            <w:pPr>
              <w:pStyle w:val="ListParagraph"/>
              <w:numPr>
                <w:ilvl w:val="2"/>
                <w:numId w:val="53"/>
              </w:numPr>
              <w:rPr>
                <w:sz w:val="26"/>
                <w:szCs w:val="26"/>
              </w:rPr>
            </w:pPr>
            <w:r>
              <w:rPr>
                <w:sz w:val="26"/>
                <w:szCs w:val="26"/>
              </w:rPr>
              <w:t>Accessing/modifying elements is fast</w:t>
            </w:r>
          </w:p>
          <w:p w14:paraId="45FCA234" w14:textId="3797E985" w:rsidR="00F1081F" w:rsidRPr="00F1081F" w:rsidRDefault="00F1081F" w:rsidP="00F1081F">
            <w:pPr>
              <w:pStyle w:val="ListParagraph"/>
              <w:numPr>
                <w:ilvl w:val="2"/>
                <w:numId w:val="53"/>
              </w:numPr>
              <w:rPr>
                <w:sz w:val="26"/>
                <w:szCs w:val="26"/>
              </w:rPr>
            </w:pPr>
            <w:r>
              <w:rPr>
                <w:sz w:val="26"/>
                <w:szCs w:val="26"/>
              </w:rPr>
              <w:t>We can get/access or modify the elements randomly</w:t>
            </w:r>
          </w:p>
          <w:p w14:paraId="6B16DE30" w14:textId="77777777" w:rsidR="00A44C08" w:rsidRDefault="00A44C08" w:rsidP="0029506F">
            <w:pPr>
              <w:rPr>
                <w:sz w:val="26"/>
                <w:szCs w:val="26"/>
              </w:rPr>
            </w:pPr>
          </w:p>
          <w:p w14:paraId="658700A8" w14:textId="77777777" w:rsidR="007A6566" w:rsidRDefault="007A6566" w:rsidP="0029506F">
            <w:pPr>
              <w:rPr>
                <w:b/>
                <w:bCs/>
                <w:sz w:val="26"/>
                <w:szCs w:val="26"/>
                <w:u w:val="single"/>
              </w:rPr>
            </w:pPr>
            <w:r w:rsidRPr="007A6566">
              <w:rPr>
                <w:b/>
                <w:bCs/>
                <w:sz w:val="26"/>
                <w:szCs w:val="26"/>
                <w:u w:val="single"/>
              </w:rPr>
              <w:t>Dis-advantages</w:t>
            </w:r>
          </w:p>
          <w:p w14:paraId="1F6CDA78" w14:textId="6FF17976" w:rsidR="000D1D41" w:rsidRPr="000D1D41" w:rsidRDefault="007A6566" w:rsidP="000D1D41">
            <w:pPr>
              <w:pStyle w:val="ListParagraph"/>
              <w:numPr>
                <w:ilvl w:val="3"/>
                <w:numId w:val="53"/>
              </w:numPr>
              <w:rPr>
                <w:sz w:val="26"/>
                <w:szCs w:val="26"/>
              </w:rPr>
            </w:pPr>
            <w:r w:rsidRPr="007A6566">
              <w:rPr>
                <w:sz w:val="26"/>
                <w:szCs w:val="26"/>
              </w:rPr>
              <w:t>Array size is fixed</w:t>
            </w:r>
          </w:p>
        </w:tc>
      </w:tr>
    </w:tbl>
    <w:p w14:paraId="7216DB26" w14:textId="53B4BB8F" w:rsidR="000D1D41" w:rsidRDefault="000D1D41" w:rsidP="0029506F">
      <w:pPr>
        <w:rPr>
          <w:sz w:val="26"/>
          <w:szCs w:val="26"/>
        </w:rPr>
      </w:pPr>
    </w:p>
    <w:p w14:paraId="1D6F96E1" w14:textId="66D8B818" w:rsidR="00E65BAB" w:rsidRDefault="00E65BAB" w:rsidP="0029506F">
      <w:pPr>
        <w:rPr>
          <w:sz w:val="26"/>
          <w:szCs w:val="26"/>
        </w:rPr>
      </w:pPr>
      <w:r>
        <w:rPr>
          <w:sz w:val="26"/>
          <w:szCs w:val="26"/>
        </w:rPr>
        <w:t>How to create an array?</w:t>
      </w:r>
    </w:p>
    <w:tbl>
      <w:tblPr>
        <w:tblStyle w:val="TableGrid"/>
        <w:tblW w:w="0" w:type="auto"/>
        <w:tblLook w:val="04A0" w:firstRow="1" w:lastRow="0" w:firstColumn="1" w:lastColumn="0" w:noHBand="0" w:noVBand="1"/>
      </w:tblPr>
      <w:tblGrid>
        <w:gridCol w:w="8522"/>
      </w:tblGrid>
      <w:tr w:rsidR="00E65BAB" w14:paraId="22CADA6E" w14:textId="77777777" w:rsidTr="00E65BAB">
        <w:tc>
          <w:tcPr>
            <w:tcW w:w="8522" w:type="dxa"/>
          </w:tcPr>
          <w:p w14:paraId="352D3805" w14:textId="2F915A7F" w:rsidR="00E65BAB" w:rsidRDefault="00E65BAB" w:rsidP="0029506F">
            <w:pPr>
              <w:rPr>
                <w:sz w:val="26"/>
                <w:szCs w:val="26"/>
              </w:rPr>
            </w:pPr>
            <w:r>
              <w:rPr>
                <w:sz w:val="26"/>
                <w:szCs w:val="26"/>
              </w:rPr>
              <w:t>We have different ways to create an array in Java?</w:t>
            </w:r>
          </w:p>
        </w:tc>
      </w:tr>
    </w:tbl>
    <w:p w14:paraId="6BFC1F9B" w14:textId="77777777" w:rsidR="00E65BAB" w:rsidRDefault="00E65BAB" w:rsidP="0029506F">
      <w:pPr>
        <w:rPr>
          <w:sz w:val="26"/>
          <w:szCs w:val="26"/>
        </w:rPr>
      </w:pPr>
    </w:p>
    <w:p w14:paraId="2F663EEC" w14:textId="331DE3F6" w:rsidR="008A5B59" w:rsidRDefault="008A5B59" w:rsidP="0029506F">
      <w:pPr>
        <w:rPr>
          <w:sz w:val="26"/>
          <w:szCs w:val="26"/>
        </w:rPr>
      </w:pPr>
      <w:r>
        <w:rPr>
          <w:sz w:val="26"/>
          <w:szCs w:val="26"/>
        </w:rPr>
        <w:t>In which memory arrays will be created?</w:t>
      </w:r>
    </w:p>
    <w:tbl>
      <w:tblPr>
        <w:tblStyle w:val="TableGrid"/>
        <w:tblW w:w="0" w:type="auto"/>
        <w:tblLook w:val="04A0" w:firstRow="1" w:lastRow="0" w:firstColumn="1" w:lastColumn="0" w:noHBand="0" w:noVBand="1"/>
      </w:tblPr>
      <w:tblGrid>
        <w:gridCol w:w="8522"/>
      </w:tblGrid>
      <w:tr w:rsidR="00866558" w14:paraId="31F0F2D3" w14:textId="77777777" w:rsidTr="00866558">
        <w:tc>
          <w:tcPr>
            <w:tcW w:w="8522" w:type="dxa"/>
          </w:tcPr>
          <w:p w14:paraId="6EE06789" w14:textId="45382A4D" w:rsidR="00866558" w:rsidRDefault="00D94ACD" w:rsidP="0029506F">
            <w:pPr>
              <w:rPr>
                <w:sz w:val="26"/>
                <w:szCs w:val="26"/>
              </w:rPr>
            </w:pPr>
            <w:r>
              <w:rPr>
                <w:sz w:val="26"/>
                <w:szCs w:val="26"/>
              </w:rPr>
              <w:t>Arrays will be created in heap memory</w:t>
            </w:r>
          </w:p>
        </w:tc>
      </w:tr>
    </w:tbl>
    <w:p w14:paraId="6962E6B4" w14:textId="77777777" w:rsidR="008A5B59" w:rsidRDefault="008A5B59" w:rsidP="0029506F">
      <w:pPr>
        <w:rPr>
          <w:sz w:val="26"/>
          <w:szCs w:val="26"/>
        </w:rPr>
      </w:pPr>
    </w:p>
    <w:p w14:paraId="0E546513" w14:textId="1228EDBA" w:rsidR="005C19A9" w:rsidRDefault="005C19A9" w:rsidP="0029506F">
      <w:pPr>
        <w:rPr>
          <w:sz w:val="26"/>
          <w:szCs w:val="26"/>
        </w:rPr>
      </w:pPr>
      <w:r>
        <w:rPr>
          <w:sz w:val="26"/>
          <w:szCs w:val="26"/>
        </w:rPr>
        <w:t>What will be considered as array address?</w:t>
      </w:r>
    </w:p>
    <w:tbl>
      <w:tblPr>
        <w:tblStyle w:val="TableGrid"/>
        <w:tblW w:w="0" w:type="auto"/>
        <w:tblLook w:val="04A0" w:firstRow="1" w:lastRow="0" w:firstColumn="1" w:lastColumn="0" w:noHBand="0" w:noVBand="1"/>
      </w:tblPr>
      <w:tblGrid>
        <w:gridCol w:w="8522"/>
      </w:tblGrid>
      <w:tr w:rsidR="005C19A9" w14:paraId="11F5F87E" w14:textId="77777777" w:rsidTr="005C19A9">
        <w:tc>
          <w:tcPr>
            <w:tcW w:w="8522" w:type="dxa"/>
          </w:tcPr>
          <w:p w14:paraId="30E66679" w14:textId="1156687C" w:rsidR="005C19A9" w:rsidRDefault="005C19A9" w:rsidP="0029506F">
            <w:pPr>
              <w:rPr>
                <w:sz w:val="26"/>
                <w:szCs w:val="26"/>
              </w:rPr>
            </w:pPr>
            <w:r>
              <w:rPr>
                <w:sz w:val="26"/>
                <w:szCs w:val="26"/>
              </w:rPr>
              <w:t>First block address will be considered as array address</w:t>
            </w:r>
          </w:p>
        </w:tc>
      </w:tr>
    </w:tbl>
    <w:p w14:paraId="4E39F1AE" w14:textId="77777777" w:rsidR="005C19A9" w:rsidRDefault="005C19A9" w:rsidP="0029506F">
      <w:pPr>
        <w:rPr>
          <w:sz w:val="26"/>
          <w:szCs w:val="26"/>
        </w:rPr>
      </w:pPr>
    </w:p>
    <w:p w14:paraId="2C03D2C9" w14:textId="15DB8092" w:rsidR="00F1081F" w:rsidRDefault="00F1081F" w:rsidP="0029506F">
      <w:pPr>
        <w:rPr>
          <w:sz w:val="26"/>
          <w:szCs w:val="26"/>
        </w:rPr>
      </w:pPr>
      <w:r>
        <w:rPr>
          <w:sz w:val="26"/>
          <w:szCs w:val="26"/>
        </w:rPr>
        <w:t>What is an index?</w:t>
      </w:r>
    </w:p>
    <w:tbl>
      <w:tblPr>
        <w:tblStyle w:val="TableGrid"/>
        <w:tblW w:w="0" w:type="auto"/>
        <w:tblLook w:val="04A0" w:firstRow="1" w:lastRow="0" w:firstColumn="1" w:lastColumn="0" w:noHBand="0" w:noVBand="1"/>
      </w:tblPr>
      <w:tblGrid>
        <w:gridCol w:w="8522"/>
      </w:tblGrid>
      <w:tr w:rsidR="00F1081F" w14:paraId="023DADF5" w14:textId="77777777" w:rsidTr="00F1081F">
        <w:tc>
          <w:tcPr>
            <w:tcW w:w="8522" w:type="dxa"/>
          </w:tcPr>
          <w:p w14:paraId="5492F9D2" w14:textId="77777777" w:rsidR="00F1081F" w:rsidRDefault="00F1081F" w:rsidP="00F1081F">
            <w:pPr>
              <w:pStyle w:val="ListParagraph"/>
              <w:numPr>
                <w:ilvl w:val="3"/>
                <w:numId w:val="53"/>
              </w:numPr>
              <w:rPr>
                <w:sz w:val="26"/>
                <w:szCs w:val="26"/>
              </w:rPr>
            </w:pPr>
            <w:r w:rsidRPr="00F1081F">
              <w:rPr>
                <w:sz w:val="26"/>
                <w:szCs w:val="26"/>
              </w:rPr>
              <w:t>It is a number given to each and every block of an array. And it always starts with zero</w:t>
            </w:r>
          </w:p>
          <w:p w14:paraId="75BD8253" w14:textId="7E7604C2" w:rsidR="00F1081F" w:rsidRPr="00F1081F" w:rsidRDefault="00F1081F" w:rsidP="00F1081F">
            <w:pPr>
              <w:pStyle w:val="ListParagraph"/>
              <w:numPr>
                <w:ilvl w:val="3"/>
                <w:numId w:val="53"/>
              </w:numPr>
              <w:rPr>
                <w:sz w:val="26"/>
                <w:szCs w:val="26"/>
              </w:rPr>
            </w:pPr>
            <w:r>
              <w:rPr>
                <w:sz w:val="26"/>
                <w:szCs w:val="26"/>
              </w:rPr>
              <w:t>By using index, we can access elements faster</w:t>
            </w:r>
          </w:p>
        </w:tc>
      </w:tr>
    </w:tbl>
    <w:p w14:paraId="5206A087" w14:textId="77777777" w:rsidR="00F1081F" w:rsidRDefault="00F1081F" w:rsidP="0029506F">
      <w:pPr>
        <w:rPr>
          <w:sz w:val="26"/>
          <w:szCs w:val="26"/>
        </w:rPr>
      </w:pPr>
    </w:p>
    <w:p w14:paraId="560DA024" w14:textId="63DC7D95" w:rsidR="00084DBF" w:rsidRDefault="00084DBF" w:rsidP="0029506F">
      <w:pPr>
        <w:rPr>
          <w:sz w:val="26"/>
          <w:szCs w:val="26"/>
        </w:rPr>
      </w:pPr>
      <w:r>
        <w:rPr>
          <w:sz w:val="26"/>
          <w:szCs w:val="26"/>
        </w:rPr>
        <w:t>Example-1: Basic example on 1D array</w:t>
      </w:r>
    </w:p>
    <w:tbl>
      <w:tblPr>
        <w:tblStyle w:val="TableGrid"/>
        <w:tblW w:w="0" w:type="auto"/>
        <w:tblLook w:val="04A0" w:firstRow="1" w:lastRow="0" w:firstColumn="1" w:lastColumn="0" w:noHBand="0" w:noVBand="1"/>
      </w:tblPr>
      <w:tblGrid>
        <w:gridCol w:w="8522"/>
      </w:tblGrid>
      <w:tr w:rsidR="00CF2071" w14:paraId="3B34EFB8" w14:textId="77777777" w:rsidTr="00CF2071">
        <w:tc>
          <w:tcPr>
            <w:tcW w:w="8522" w:type="dxa"/>
          </w:tcPr>
          <w:p w14:paraId="751DDA5E" w14:textId="77777777" w:rsidR="00CF2071" w:rsidRPr="00CF2071" w:rsidRDefault="00CF2071" w:rsidP="00CF2071">
            <w:pPr>
              <w:rPr>
                <w:sz w:val="26"/>
                <w:szCs w:val="26"/>
              </w:rPr>
            </w:pPr>
            <w:r w:rsidRPr="00CF2071">
              <w:rPr>
                <w:sz w:val="26"/>
                <w:szCs w:val="26"/>
              </w:rPr>
              <w:t xml:space="preserve">public class ArrayDemo1 </w:t>
            </w:r>
          </w:p>
          <w:p w14:paraId="154F41FC" w14:textId="77777777" w:rsidR="00CF2071" w:rsidRPr="00CF2071" w:rsidRDefault="00CF2071" w:rsidP="00CF2071">
            <w:pPr>
              <w:rPr>
                <w:sz w:val="26"/>
                <w:szCs w:val="26"/>
              </w:rPr>
            </w:pPr>
            <w:r w:rsidRPr="00CF2071">
              <w:rPr>
                <w:sz w:val="26"/>
                <w:szCs w:val="26"/>
              </w:rPr>
              <w:t>{</w:t>
            </w:r>
          </w:p>
          <w:p w14:paraId="1CA32183" w14:textId="77777777" w:rsidR="00CF2071" w:rsidRPr="00CF2071" w:rsidRDefault="00CF2071" w:rsidP="00CF2071">
            <w:pPr>
              <w:rPr>
                <w:sz w:val="26"/>
                <w:szCs w:val="26"/>
              </w:rPr>
            </w:pPr>
            <w:r w:rsidRPr="00CF2071">
              <w:rPr>
                <w:sz w:val="26"/>
                <w:szCs w:val="26"/>
              </w:rPr>
              <w:t xml:space="preserve">    public static void </w:t>
            </w:r>
            <w:proofErr w:type="gramStart"/>
            <w:r w:rsidRPr="00CF2071">
              <w:rPr>
                <w:sz w:val="26"/>
                <w:szCs w:val="26"/>
              </w:rPr>
              <w:t>main(</w:t>
            </w:r>
            <w:proofErr w:type="gramEnd"/>
            <w:r w:rsidRPr="00CF2071">
              <w:rPr>
                <w:sz w:val="26"/>
                <w:szCs w:val="26"/>
              </w:rPr>
              <w:t xml:space="preserve">String[] </w:t>
            </w:r>
            <w:proofErr w:type="spellStart"/>
            <w:r w:rsidRPr="00CF2071">
              <w:rPr>
                <w:sz w:val="26"/>
                <w:szCs w:val="26"/>
              </w:rPr>
              <w:t>args</w:t>
            </w:r>
            <w:proofErr w:type="spellEnd"/>
            <w:r w:rsidRPr="00CF2071">
              <w:rPr>
                <w:sz w:val="26"/>
                <w:szCs w:val="26"/>
              </w:rPr>
              <w:t xml:space="preserve">) </w:t>
            </w:r>
          </w:p>
          <w:p w14:paraId="39496493" w14:textId="77777777" w:rsidR="00CF2071" w:rsidRPr="00CF2071" w:rsidRDefault="00CF2071" w:rsidP="00CF2071">
            <w:pPr>
              <w:rPr>
                <w:sz w:val="26"/>
                <w:szCs w:val="26"/>
              </w:rPr>
            </w:pPr>
            <w:r w:rsidRPr="00CF2071">
              <w:rPr>
                <w:sz w:val="26"/>
                <w:szCs w:val="26"/>
              </w:rPr>
              <w:t>    {        </w:t>
            </w:r>
          </w:p>
          <w:p w14:paraId="4FA427E7" w14:textId="77777777" w:rsidR="00CF2071" w:rsidRPr="00CF2071" w:rsidRDefault="00CF2071" w:rsidP="00CF2071">
            <w:pPr>
              <w:rPr>
                <w:sz w:val="26"/>
                <w:szCs w:val="26"/>
              </w:rPr>
            </w:pPr>
            <w:r w:rsidRPr="00CF2071">
              <w:rPr>
                <w:sz w:val="26"/>
                <w:szCs w:val="26"/>
              </w:rPr>
              <w:t>       </w:t>
            </w:r>
            <w:proofErr w:type="gramStart"/>
            <w:r w:rsidRPr="00CF2071">
              <w:rPr>
                <w:sz w:val="26"/>
                <w:szCs w:val="26"/>
              </w:rPr>
              <w:t>int[</w:t>
            </w:r>
            <w:proofErr w:type="gramEnd"/>
            <w:r w:rsidRPr="00CF2071">
              <w:rPr>
                <w:sz w:val="26"/>
                <w:szCs w:val="26"/>
              </w:rPr>
              <w:t xml:space="preserve">] </w:t>
            </w:r>
            <w:proofErr w:type="spellStart"/>
            <w:r w:rsidRPr="00CF2071">
              <w:rPr>
                <w:sz w:val="26"/>
                <w:szCs w:val="26"/>
              </w:rPr>
              <w:t>arr</w:t>
            </w:r>
            <w:proofErr w:type="spellEnd"/>
            <w:r w:rsidRPr="00CF2071">
              <w:rPr>
                <w:sz w:val="26"/>
                <w:szCs w:val="26"/>
              </w:rPr>
              <w:t>=new int[5];</w:t>
            </w:r>
          </w:p>
          <w:p w14:paraId="679BB437" w14:textId="77777777" w:rsidR="00CF2071" w:rsidRPr="00CF2071" w:rsidRDefault="00CF2071" w:rsidP="00CF2071">
            <w:pPr>
              <w:rPr>
                <w:sz w:val="26"/>
                <w:szCs w:val="26"/>
              </w:rPr>
            </w:pPr>
            <w:r w:rsidRPr="00CF2071">
              <w:rPr>
                <w:sz w:val="26"/>
                <w:szCs w:val="26"/>
              </w:rPr>
              <w:t>       //</w:t>
            </w:r>
            <w:proofErr w:type="spellStart"/>
            <w:r w:rsidRPr="00CF2071">
              <w:rPr>
                <w:sz w:val="26"/>
                <w:szCs w:val="26"/>
              </w:rPr>
              <w:t>arr</w:t>
            </w:r>
            <w:proofErr w:type="spellEnd"/>
            <w:r w:rsidRPr="00CF2071">
              <w:rPr>
                <w:sz w:val="26"/>
                <w:szCs w:val="26"/>
              </w:rPr>
              <w:t>=1000</w:t>
            </w:r>
          </w:p>
          <w:p w14:paraId="5B5D8004" w14:textId="77777777" w:rsidR="00CF2071" w:rsidRPr="00CF2071" w:rsidRDefault="00CF2071" w:rsidP="00CF2071">
            <w:pPr>
              <w:rPr>
                <w:sz w:val="26"/>
                <w:szCs w:val="26"/>
              </w:rPr>
            </w:pPr>
            <w:r w:rsidRPr="00CF2071">
              <w:rPr>
                <w:sz w:val="26"/>
                <w:szCs w:val="26"/>
              </w:rPr>
              <w:t>       </w:t>
            </w:r>
            <w:proofErr w:type="spellStart"/>
            <w:r w:rsidRPr="00CF2071">
              <w:rPr>
                <w:sz w:val="26"/>
                <w:szCs w:val="26"/>
              </w:rPr>
              <w:t>System.out.println</w:t>
            </w:r>
            <w:proofErr w:type="spellEnd"/>
            <w:r w:rsidRPr="00CF2071">
              <w:rPr>
                <w:sz w:val="26"/>
                <w:szCs w:val="26"/>
              </w:rPr>
              <w:t>(</w:t>
            </w:r>
            <w:proofErr w:type="spellStart"/>
            <w:r w:rsidRPr="00CF2071">
              <w:rPr>
                <w:sz w:val="26"/>
                <w:szCs w:val="26"/>
              </w:rPr>
              <w:t>arr</w:t>
            </w:r>
            <w:proofErr w:type="spellEnd"/>
            <w:r w:rsidRPr="00CF2071">
              <w:rPr>
                <w:sz w:val="26"/>
                <w:szCs w:val="26"/>
              </w:rPr>
              <w:t>);</w:t>
            </w:r>
          </w:p>
          <w:p w14:paraId="2D04F1B8" w14:textId="77777777" w:rsidR="00CF2071" w:rsidRPr="00CF2071" w:rsidRDefault="00CF2071" w:rsidP="00CF2071">
            <w:pPr>
              <w:rPr>
                <w:sz w:val="26"/>
                <w:szCs w:val="26"/>
              </w:rPr>
            </w:pPr>
            <w:r w:rsidRPr="00CF2071">
              <w:rPr>
                <w:sz w:val="26"/>
                <w:szCs w:val="26"/>
              </w:rPr>
              <w:t>       </w:t>
            </w:r>
            <w:proofErr w:type="spellStart"/>
            <w:r w:rsidRPr="00CF2071">
              <w:rPr>
                <w:sz w:val="26"/>
                <w:szCs w:val="26"/>
              </w:rPr>
              <w:t>System.out.println</w:t>
            </w:r>
            <w:proofErr w:type="spellEnd"/>
            <w:r w:rsidRPr="00CF2071">
              <w:rPr>
                <w:sz w:val="26"/>
                <w:szCs w:val="26"/>
              </w:rPr>
              <w:t>(</w:t>
            </w:r>
            <w:proofErr w:type="spellStart"/>
            <w:proofErr w:type="gramStart"/>
            <w:r w:rsidRPr="00CF2071">
              <w:rPr>
                <w:sz w:val="26"/>
                <w:szCs w:val="26"/>
              </w:rPr>
              <w:t>arr</w:t>
            </w:r>
            <w:proofErr w:type="spellEnd"/>
            <w:r w:rsidRPr="00CF2071">
              <w:rPr>
                <w:sz w:val="26"/>
                <w:szCs w:val="26"/>
              </w:rPr>
              <w:t>[</w:t>
            </w:r>
            <w:proofErr w:type="gramEnd"/>
            <w:r w:rsidRPr="00CF2071">
              <w:rPr>
                <w:sz w:val="26"/>
                <w:szCs w:val="26"/>
              </w:rPr>
              <w:t>0]);</w:t>
            </w:r>
          </w:p>
          <w:p w14:paraId="31B9F8A3" w14:textId="77777777" w:rsidR="00CF2071" w:rsidRPr="00CF2071" w:rsidRDefault="00CF2071" w:rsidP="00CF2071">
            <w:pPr>
              <w:rPr>
                <w:sz w:val="26"/>
                <w:szCs w:val="26"/>
              </w:rPr>
            </w:pPr>
            <w:r w:rsidRPr="00CF2071">
              <w:rPr>
                <w:sz w:val="26"/>
                <w:szCs w:val="26"/>
              </w:rPr>
              <w:t>       </w:t>
            </w:r>
            <w:proofErr w:type="spellStart"/>
            <w:r w:rsidRPr="00CF2071">
              <w:rPr>
                <w:sz w:val="26"/>
                <w:szCs w:val="26"/>
              </w:rPr>
              <w:t>System.out.println</w:t>
            </w:r>
            <w:proofErr w:type="spellEnd"/>
            <w:r w:rsidRPr="00CF2071">
              <w:rPr>
                <w:sz w:val="26"/>
                <w:szCs w:val="26"/>
              </w:rPr>
              <w:t>(</w:t>
            </w:r>
            <w:proofErr w:type="spellStart"/>
            <w:proofErr w:type="gramStart"/>
            <w:r w:rsidRPr="00CF2071">
              <w:rPr>
                <w:sz w:val="26"/>
                <w:szCs w:val="26"/>
              </w:rPr>
              <w:t>arr</w:t>
            </w:r>
            <w:proofErr w:type="spellEnd"/>
            <w:r w:rsidRPr="00CF2071">
              <w:rPr>
                <w:sz w:val="26"/>
                <w:szCs w:val="26"/>
              </w:rPr>
              <w:t>[</w:t>
            </w:r>
            <w:proofErr w:type="gramEnd"/>
            <w:r w:rsidRPr="00CF2071">
              <w:rPr>
                <w:sz w:val="26"/>
                <w:szCs w:val="26"/>
              </w:rPr>
              <w:t>1]);</w:t>
            </w:r>
          </w:p>
          <w:p w14:paraId="4684420E" w14:textId="77777777" w:rsidR="00CF2071" w:rsidRPr="00CF2071" w:rsidRDefault="00CF2071" w:rsidP="00CF2071">
            <w:pPr>
              <w:rPr>
                <w:sz w:val="26"/>
                <w:szCs w:val="26"/>
              </w:rPr>
            </w:pPr>
            <w:r w:rsidRPr="00CF2071">
              <w:rPr>
                <w:sz w:val="26"/>
                <w:szCs w:val="26"/>
              </w:rPr>
              <w:lastRenderedPageBreak/>
              <w:t>       </w:t>
            </w:r>
            <w:proofErr w:type="spellStart"/>
            <w:r w:rsidRPr="00CF2071">
              <w:rPr>
                <w:sz w:val="26"/>
                <w:szCs w:val="26"/>
              </w:rPr>
              <w:t>System.out.println</w:t>
            </w:r>
            <w:proofErr w:type="spellEnd"/>
            <w:r w:rsidRPr="00CF2071">
              <w:rPr>
                <w:sz w:val="26"/>
                <w:szCs w:val="26"/>
              </w:rPr>
              <w:t>(</w:t>
            </w:r>
            <w:proofErr w:type="spellStart"/>
            <w:proofErr w:type="gramStart"/>
            <w:r w:rsidRPr="00CF2071">
              <w:rPr>
                <w:sz w:val="26"/>
                <w:szCs w:val="26"/>
              </w:rPr>
              <w:t>arr</w:t>
            </w:r>
            <w:proofErr w:type="spellEnd"/>
            <w:r w:rsidRPr="00CF2071">
              <w:rPr>
                <w:sz w:val="26"/>
                <w:szCs w:val="26"/>
              </w:rPr>
              <w:t>[</w:t>
            </w:r>
            <w:proofErr w:type="gramEnd"/>
            <w:r w:rsidRPr="00CF2071">
              <w:rPr>
                <w:sz w:val="26"/>
                <w:szCs w:val="26"/>
              </w:rPr>
              <w:t>2]);</w:t>
            </w:r>
          </w:p>
          <w:p w14:paraId="5AE6FFCE" w14:textId="77777777" w:rsidR="00CF2071" w:rsidRPr="00CF2071" w:rsidRDefault="00CF2071" w:rsidP="00CF2071">
            <w:pPr>
              <w:rPr>
                <w:sz w:val="26"/>
                <w:szCs w:val="26"/>
              </w:rPr>
            </w:pPr>
            <w:r w:rsidRPr="00CF2071">
              <w:rPr>
                <w:sz w:val="26"/>
                <w:szCs w:val="26"/>
              </w:rPr>
              <w:t>       </w:t>
            </w:r>
            <w:proofErr w:type="spellStart"/>
            <w:r w:rsidRPr="00CF2071">
              <w:rPr>
                <w:sz w:val="26"/>
                <w:szCs w:val="26"/>
              </w:rPr>
              <w:t>System.out.println</w:t>
            </w:r>
            <w:proofErr w:type="spellEnd"/>
            <w:r w:rsidRPr="00CF2071">
              <w:rPr>
                <w:sz w:val="26"/>
                <w:szCs w:val="26"/>
              </w:rPr>
              <w:t>(</w:t>
            </w:r>
            <w:proofErr w:type="spellStart"/>
            <w:proofErr w:type="gramStart"/>
            <w:r w:rsidRPr="00CF2071">
              <w:rPr>
                <w:sz w:val="26"/>
                <w:szCs w:val="26"/>
              </w:rPr>
              <w:t>arr</w:t>
            </w:r>
            <w:proofErr w:type="spellEnd"/>
            <w:r w:rsidRPr="00CF2071">
              <w:rPr>
                <w:sz w:val="26"/>
                <w:szCs w:val="26"/>
              </w:rPr>
              <w:t>[</w:t>
            </w:r>
            <w:proofErr w:type="gramEnd"/>
            <w:r w:rsidRPr="00CF2071">
              <w:rPr>
                <w:sz w:val="26"/>
                <w:szCs w:val="26"/>
              </w:rPr>
              <w:t>3]);</w:t>
            </w:r>
          </w:p>
          <w:p w14:paraId="6AF0712D" w14:textId="77777777" w:rsidR="00CF2071" w:rsidRPr="00CF2071" w:rsidRDefault="00CF2071" w:rsidP="00CF2071">
            <w:pPr>
              <w:rPr>
                <w:sz w:val="26"/>
                <w:szCs w:val="26"/>
              </w:rPr>
            </w:pPr>
            <w:r w:rsidRPr="00CF2071">
              <w:rPr>
                <w:sz w:val="26"/>
                <w:szCs w:val="26"/>
              </w:rPr>
              <w:t>       </w:t>
            </w:r>
            <w:proofErr w:type="spellStart"/>
            <w:r w:rsidRPr="00CF2071">
              <w:rPr>
                <w:sz w:val="26"/>
                <w:szCs w:val="26"/>
              </w:rPr>
              <w:t>System.out.println</w:t>
            </w:r>
            <w:proofErr w:type="spellEnd"/>
            <w:r w:rsidRPr="00CF2071">
              <w:rPr>
                <w:sz w:val="26"/>
                <w:szCs w:val="26"/>
              </w:rPr>
              <w:t>(</w:t>
            </w:r>
            <w:proofErr w:type="spellStart"/>
            <w:proofErr w:type="gramStart"/>
            <w:r w:rsidRPr="00CF2071">
              <w:rPr>
                <w:sz w:val="26"/>
                <w:szCs w:val="26"/>
              </w:rPr>
              <w:t>arr</w:t>
            </w:r>
            <w:proofErr w:type="spellEnd"/>
            <w:r w:rsidRPr="00CF2071">
              <w:rPr>
                <w:sz w:val="26"/>
                <w:szCs w:val="26"/>
              </w:rPr>
              <w:t>[</w:t>
            </w:r>
            <w:proofErr w:type="gramEnd"/>
            <w:r w:rsidRPr="00CF2071">
              <w:rPr>
                <w:sz w:val="26"/>
                <w:szCs w:val="26"/>
              </w:rPr>
              <w:t>4]);</w:t>
            </w:r>
          </w:p>
          <w:p w14:paraId="2532C868" w14:textId="77777777" w:rsidR="00CF2071" w:rsidRPr="00CF2071" w:rsidRDefault="00CF2071" w:rsidP="00CF2071">
            <w:pPr>
              <w:rPr>
                <w:sz w:val="26"/>
                <w:szCs w:val="26"/>
              </w:rPr>
            </w:pPr>
            <w:r w:rsidRPr="00CF2071">
              <w:rPr>
                <w:sz w:val="26"/>
                <w:szCs w:val="26"/>
              </w:rPr>
              <w:t>    }</w:t>
            </w:r>
          </w:p>
          <w:p w14:paraId="437091E5" w14:textId="77777777" w:rsidR="00CF2071" w:rsidRDefault="00CF2071" w:rsidP="0029506F">
            <w:pPr>
              <w:rPr>
                <w:sz w:val="26"/>
                <w:szCs w:val="26"/>
              </w:rPr>
            </w:pPr>
            <w:r w:rsidRPr="00CF2071">
              <w:rPr>
                <w:sz w:val="26"/>
                <w:szCs w:val="26"/>
              </w:rPr>
              <w:t>}</w:t>
            </w:r>
          </w:p>
          <w:p w14:paraId="23BC48FB" w14:textId="77777777" w:rsidR="00CF2071" w:rsidRDefault="00CF2071" w:rsidP="0029506F">
            <w:pPr>
              <w:rPr>
                <w:sz w:val="26"/>
                <w:szCs w:val="26"/>
              </w:rPr>
            </w:pPr>
            <w:r w:rsidRPr="00CF2071">
              <w:rPr>
                <w:sz w:val="26"/>
                <w:szCs w:val="26"/>
                <w:highlight w:val="yellow"/>
              </w:rPr>
              <w:t>Output:</w:t>
            </w:r>
          </w:p>
          <w:p w14:paraId="4713BBFB" w14:textId="77777777" w:rsidR="002309C4" w:rsidRPr="002309C4" w:rsidRDefault="002309C4" w:rsidP="002309C4">
            <w:pPr>
              <w:rPr>
                <w:sz w:val="26"/>
                <w:szCs w:val="26"/>
              </w:rPr>
            </w:pPr>
            <w:r w:rsidRPr="002309C4">
              <w:rPr>
                <w:sz w:val="26"/>
                <w:szCs w:val="26"/>
              </w:rPr>
              <w:t>[I@5caf905d</w:t>
            </w:r>
          </w:p>
          <w:p w14:paraId="5B1F6725" w14:textId="77777777" w:rsidR="002309C4" w:rsidRPr="002309C4" w:rsidRDefault="002309C4" w:rsidP="002309C4">
            <w:pPr>
              <w:rPr>
                <w:sz w:val="26"/>
                <w:szCs w:val="26"/>
              </w:rPr>
            </w:pPr>
            <w:r w:rsidRPr="002309C4">
              <w:rPr>
                <w:sz w:val="26"/>
                <w:szCs w:val="26"/>
              </w:rPr>
              <w:t>0</w:t>
            </w:r>
          </w:p>
          <w:p w14:paraId="5EC4E3E9" w14:textId="77777777" w:rsidR="002309C4" w:rsidRPr="002309C4" w:rsidRDefault="002309C4" w:rsidP="002309C4">
            <w:pPr>
              <w:rPr>
                <w:sz w:val="26"/>
                <w:szCs w:val="26"/>
              </w:rPr>
            </w:pPr>
            <w:r w:rsidRPr="002309C4">
              <w:rPr>
                <w:sz w:val="26"/>
                <w:szCs w:val="26"/>
              </w:rPr>
              <w:t>0</w:t>
            </w:r>
          </w:p>
          <w:p w14:paraId="426849F2" w14:textId="77777777" w:rsidR="002309C4" w:rsidRPr="002309C4" w:rsidRDefault="002309C4" w:rsidP="002309C4">
            <w:pPr>
              <w:rPr>
                <w:sz w:val="26"/>
                <w:szCs w:val="26"/>
              </w:rPr>
            </w:pPr>
            <w:r w:rsidRPr="002309C4">
              <w:rPr>
                <w:sz w:val="26"/>
                <w:szCs w:val="26"/>
              </w:rPr>
              <w:t>0</w:t>
            </w:r>
          </w:p>
          <w:p w14:paraId="35E99CC2" w14:textId="77777777" w:rsidR="002309C4" w:rsidRPr="002309C4" w:rsidRDefault="002309C4" w:rsidP="002309C4">
            <w:pPr>
              <w:rPr>
                <w:sz w:val="26"/>
                <w:szCs w:val="26"/>
              </w:rPr>
            </w:pPr>
            <w:r w:rsidRPr="002309C4">
              <w:rPr>
                <w:sz w:val="26"/>
                <w:szCs w:val="26"/>
              </w:rPr>
              <w:t>0</w:t>
            </w:r>
          </w:p>
          <w:p w14:paraId="79AB49A3" w14:textId="5E2FA221" w:rsidR="00CF2071" w:rsidRDefault="002309C4" w:rsidP="002309C4">
            <w:pPr>
              <w:rPr>
                <w:sz w:val="26"/>
                <w:szCs w:val="26"/>
              </w:rPr>
            </w:pPr>
            <w:r w:rsidRPr="002309C4">
              <w:rPr>
                <w:sz w:val="26"/>
                <w:szCs w:val="26"/>
              </w:rPr>
              <w:t>0</w:t>
            </w:r>
          </w:p>
        </w:tc>
      </w:tr>
    </w:tbl>
    <w:p w14:paraId="2667133A" w14:textId="77777777" w:rsidR="00084DBF" w:rsidRDefault="00084DBF" w:rsidP="0029506F">
      <w:pPr>
        <w:rPr>
          <w:sz w:val="26"/>
          <w:szCs w:val="26"/>
        </w:rPr>
      </w:pPr>
    </w:p>
    <w:p w14:paraId="392A348A" w14:textId="1C9869F6" w:rsidR="000D1D41" w:rsidRDefault="000D1D41" w:rsidP="0029506F">
      <w:pPr>
        <w:rPr>
          <w:sz w:val="26"/>
          <w:szCs w:val="26"/>
        </w:rPr>
      </w:pPr>
      <w:r>
        <w:rPr>
          <w:sz w:val="26"/>
          <w:szCs w:val="26"/>
        </w:rPr>
        <w:t>Types of arrays?</w:t>
      </w:r>
    </w:p>
    <w:tbl>
      <w:tblPr>
        <w:tblStyle w:val="TableGrid"/>
        <w:tblW w:w="0" w:type="auto"/>
        <w:tblLook w:val="04A0" w:firstRow="1" w:lastRow="0" w:firstColumn="1" w:lastColumn="0" w:noHBand="0" w:noVBand="1"/>
      </w:tblPr>
      <w:tblGrid>
        <w:gridCol w:w="8522"/>
      </w:tblGrid>
      <w:tr w:rsidR="000D1D41" w14:paraId="2CD81CA3" w14:textId="77777777" w:rsidTr="000D1D41">
        <w:tc>
          <w:tcPr>
            <w:tcW w:w="8522" w:type="dxa"/>
          </w:tcPr>
          <w:p w14:paraId="2F0C90B8" w14:textId="77777777" w:rsidR="000D1D41" w:rsidRDefault="000D1D41" w:rsidP="0029506F">
            <w:pPr>
              <w:rPr>
                <w:sz w:val="26"/>
                <w:szCs w:val="26"/>
              </w:rPr>
            </w:pPr>
            <w:r>
              <w:rPr>
                <w:sz w:val="26"/>
                <w:szCs w:val="26"/>
              </w:rPr>
              <w:t>There are 2 types of arrays</w:t>
            </w:r>
          </w:p>
          <w:p w14:paraId="295723DE" w14:textId="0B1839A2" w:rsidR="000D1D41" w:rsidRDefault="000D1D41" w:rsidP="000D1D41">
            <w:pPr>
              <w:pStyle w:val="ListParagraph"/>
              <w:numPr>
                <w:ilvl w:val="0"/>
                <w:numId w:val="53"/>
              </w:numPr>
              <w:rPr>
                <w:sz w:val="26"/>
                <w:szCs w:val="26"/>
              </w:rPr>
            </w:pPr>
            <w:r>
              <w:rPr>
                <w:sz w:val="26"/>
                <w:szCs w:val="26"/>
              </w:rPr>
              <w:t>1D array</w:t>
            </w:r>
            <w:r w:rsidR="00400794">
              <w:rPr>
                <w:sz w:val="26"/>
                <w:szCs w:val="26"/>
              </w:rPr>
              <w:t>: it is an array, which is created with single subscript</w:t>
            </w:r>
            <w:r w:rsidR="001713E2">
              <w:rPr>
                <w:sz w:val="26"/>
                <w:szCs w:val="26"/>
              </w:rPr>
              <w:t xml:space="preserve"> and it contains </w:t>
            </w:r>
            <w:r w:rsidR="001713E2" w:rsidRPr="001713E2">
              <w:rPr>
                <w:sz w:val="26"/>
                <w:szCs w:val="26"/>
              </w:rPr>
              <w:t>list of elements of the same</w:t>
            </w:r>
            <w:r w:rsidR="001713E2">
              <w:rPr>
                <w:sz w:val="26"/>
                <w:szCs w:val="26"/>
              </w:rPr>
              <w:t xml:space="preserve"> </w:t>
            </w:r>
            <w:r w:rsidR="001713E2" w:rsidRPr="001713E2">
              <w:rPr>
                <w:sz w:val="26"/>
                <w:szCs w:val="26"/>
              </w:rPr>
              <w:t>type stored in a single row.</w:t>
            </w:r>
          </w:p>
          <w:p w14:paraId="1AEE0999" w14:textId="77777777" w:rsidR="008D4CFC" w:rsidRDefault="000D1D41" w:rsidP="000D1D41">
            <w:pPr>
              <w:pStyle w:val="ListParagraph"/>
              <w:numPr>
                <w:ilvl w:val="0"/>
                <w:numId w:val="53"/>
              </w:numPr>
              <w:rPr>
                <w:sz w:val="26"/>
                <w:szCs w:val="26"/>
              </w:rPr>
            </w:pPr>
            <w:r>
              <w:rPr>
                <w:sz w:val="26"/>
                <w:szCs w:val="26"/>
              </w:rPr>
              <w:t>2D array</w:t>
            </w:r>
            <w:r w:rsidR="00150E58">
              <w:rPr>
                <w:sz w:val="26"/>
                <w:szCs w:val="26"/>
              </w:rPr>
              <w:t xml:space="preserve">: </w:t>
            </w:r>
            <w:r w:rsidR="00C10B77">
              <w:rPr>
                <w:sz w:val="26"/>
                <w:szCs w:val="26"/>
              </w:rPr>
              <w:t>collection of 1D arrays</w:t>
            </w:r>
          </w:p>
          <w:p w14:paraId="25439151" w14:textId="1FC431FD" w:rsidR="000D1D41" w:rsidRDefault="008D4CFC" w:rsidP="008D4CFC">
            <w:pPr>
              <w:pStyle w:val="ListParagraph"/>
              <w:rPr>
                <w:sz w:val="26"/>
                <w:szCs w:val="26"/>
              </w:rPr>
            </w:pPr>
            <w:r>
              <w:rPr>
                <w:sz w:val="26"/>
                <w:szCs w:val="26"/>
              </w:rPr>
              <w:t>(or)</w:t>
            </w:r>
            <w:r w:rsidR="0003780C">
              <w:rPr>
                <w:sz w:val="26"/>
                <w:szCs w:val="26"/>
              </w:rPr>
              <w:t xml:space="preserve"> </w:t>
            </w:r>
          </w:p>
          <w:p w14:paraId="4D1B56A7" w14:textId="7A439D1F" w:rsidR="008D4CFC" w:rsidRPr="008D4CFC" w:rsidRDefault="008D4CFC" w:rsidP="008D4CFC">
            <w:pPr>
              <w:pStyle w:val="ListParagraph"/>
              <w:rPr>
                <w:sz w:val="26"/>
                <w:szCs w:val="26"/>
              </w:rPr>
            </w:pPr>
            <w:r w:rsidRPr="008D4CFC">
              <w:rPr>
                <w:sz w:val="26"/>
                <w:szCs w:val="26"/>
              </w:rPr>
              <w:t>A two-dimensional array is an array of arrays, which is commonly used to represent matrices or tables.</w:t>
            </w:r>
          </w:p>
        </w:tc>
      </w:tr>
    </w:tbl>
    <w:p w14:paraId="4C6017EC" w14:textId="77777777" w:rsidR="00203913" w:rsidRDefault="00203913" w:rsidP="0029506F">
      <w:pPr>
        <w:rPr>
          <w:sz w:val="26"/>
          <w:szCs w:val="26"/>
        </w:rPr>
      </w:pPr>
    </w:p>
    <w:p w14:paraId="417F967B" w14:textId="28784277" w:rsidR="005C19A9" w:rsidRDefault="005C19A9" w:rsidP="0029506F">
      <w:pPr>
        <w:rPr>
          <w:sz w:val="26"/>
          <w:szCs w:val="26"/>
        </w:rPr>
      </w:pPr>
      <w:r>
        <w:rPr>
          <w:sz w:val="26"/>
          <w:szCs w:val="26"/>
        </w:rPr>
        <w:t>Which class object will be created if we create an array in Java?</w:t>
      </w:r>
    </w:p>
    <w:tbl>
      <w:tblPr>
        <w:tblStyle w:val="TableGrid"/>
        <w:tblW w:w="0" w:type="auto"/>
        <w:tblLook w:val="04A0" w:firstRow="1" w:lastRow="0" w:firstColumn="1" w:lastColumn="0" w:noHBand="0" w:noVBand="1"/>
      </w:tblPr>
      <w:tblGrid>
        <w:gridCol w:w="8522"/>
      </w:tblGrid>
      <w:tr w:rsidR="00203913" w14:paraId="53C59BED" w14:textId="77777777" w:rsidTr="00203913">
        <w:tc>
          <w:tcPr>
            <w:tcW w:w="8522" w:type="dxa"/>
          </w:tcPr>
          <w:p w14:paraId="3F93C347" w14:textId="77777777" w:rsidR="00203913" w:rsidRDefault="00203913" w:rsidP="0029506F">
            <w:pPr>
              <w:rPr>
                <w:sz w:val="26"/>
                <w:szCs w:val="26"/>
              </w:rPr>
            </w:pPr>
            <w:r w:rsidRPr="00203913">
              <w:rPr>
                <w:sz w:val="26"/>
                <w:szCs w:val="26"/>
              </w:rPr>
              <w:t xml:space="preserve">The Java compiler creates an instance of a class that extends </w:t>
            </w:r>
            <w:proofErr w:type="spellStart"/>
            <w:proofErr w:type="gramStart"/>
            <w:r w:rsidRPr="00203913">
              <w:rPr>
                <w:sz w:val="26"/>
                <w:szCs w:val="26"/>
              </w:rPr>
              <w:t>java.lang</w:t>
            </w:r>
            <w:proofErr w:type="gramEnd"/>
            <w:r w:rsidRPr="00203913">
              <w:rPr>
                <w:sz w:val="26"/>
                <w:szCs w:val="26"/>
              </w:rPr>
              <w:t>.Object</w:t>
            </w:r>
            <w:proofErr w:type="spellEnd"/>
            <w:r w:rsidRPr="00203913">
              <w:rPr>
                <w:sz w:val="26"/>
                <w:szCs w:val="26"/>
              </w:rPr>
              <w:t xml:space="preserve"> and implements </w:t>
            </w:r>
            <w:proofErr w:type="spellStart"/>
            <w:r w:rsidRPr="00203913">
              <w:rPr>
                <w:sz w:val="26"/>
                <w:szCs w:val="26"/>
              </w:rPr>
              <w:t>java.lang.Cloneable</w:t>
            </w:r>
            <w:proofErr w:type="spellEnd"/>
            <w:r w:rsidRPr="00203913">
              <w:rPr>
                <w:sz w:val="26"/>
                <w:szCs w:val="26"/>
              </w:rPr>
              <w:t xml:space="preserve"> and </w:t>
            </w:r>
            <w:proofErr w:type="spellStart"/>
            <w:r w:rsidRPr="00203913">
              <w:rPr>
                <w:sz w:val="26"/>
                <w:szCs w:val="26"/>
              </w:rPr>
              <w:t>java.io.Serializable</w:t>
            </w:r>
            <w:proofErr w:type="spellEnd"/>
            <w:r w:rsidRPr="00203913">
              <w:rPr>
                <w:sz w:val="26"/>
                <w:szCs w:val="26"/>
              </w:rPr>
              <w:t>.</w:t>
            </w:r>
          </w:p>
          <w:p w14:paraId="6DACA2BB" w14:textId="77777777" w:rsidR="00FA2C70" w:rsidRDefault="00FA2C70" w:rsidP="0029506F">
            <w:pPr>
              <w:rPr>
                <w:sz w:val="26"/>
                <w:szCs w:val="26"/>
              </w:rPr>
            </w:pPr>
          </w:p>
          <w:p w14:paraId="535D5A61" w14:textId="77777777" w:rsidR="00FA2C70" w:rsidRPr="00FA2C70" w:rsidRDefault="00FA2C70" w:rsidP="00FA2C70">
            <w:pPr>
              <w:rPr>
                <w:b/>
                <w:bCs/>
                <w:sz w:val="26"/>
                <w:szCs w:val="26"/>
              </w:rPr>
            </w:pPr>
            <w:r w:rsidRPr="00FA2C70">
              <w:rPr>
                <w:b/>
                <w:bCs/>
                <w:sz w:val="26"/>
                <w:szCs w:val="26"/>
              </w:rPr>
              <w:t>The class created:</w:t>
            </w:r>
          </w:p>
          <w:p w14:paraId="3F611694" w14:textId="77777777" w:rsidR="00FA2C70" w:rsidRPr="00FA2C70" w:rsidRDefault="00FA2C70" w:rsidP="00FA2C70">
            <w:pPr>
              <w:numPr>
                <w:ilvl w:val="0"/>
                <w:numId w:val="61"/>
              </w:numPr>
              <w:rPr>
                <w:sz w:val="26"/>
                <w:szCs w:val="26"/>
              </w:rPr>
            </w:pPr>
            <w:r w:rsidRPr="00FA2C70">
              <w:rPr>
                <w:sz w:val="26"/>
                <w:szCs w:val="26"/>
              </w:rPr>
              <w:t xml:space="preserve">Java does </w:t>
            </w:r>
            <w:r w:rsidRPr="00FA2C70">
              <w:rPr>
                <w:b/>
                <w:bCs/>
                <w:sz w:val="26"/>
                <w:szCs w:val="26"/>
              </w:rPr>
              <w:t>not</w:t>
            </w:r>
            <w:r w:rsidRPr="00FA2C70">
              <w:rPr>
                <w:sz w:val="26"/>
                <w:szCs w:val="26"/>
              </w:rPr>
              <w:t xml:space="preserve"> explicitly create a named class for the array, but internally, it is represented as a </w:t>
            </w:r>
            <w:r w:rsidRPr="00FA2C70">
              <w:rPr>
                <w:b/>
                <w:bCs/>
                <w:sz w:val="26"/>
                <w:szCs w:val="26"/>
              </w:rPr>
              <w:t>special class</w:t>
            </w:r>
            <w:r w:rsidRPr="00FA2C70">
              <w:rPr>
                <w:sz w:val="26"/>
                <w:szCs w:val="26"/>
              </w:rPr>
              <w:t xml:space="preserve"> that extends Object.</w:t>
            </w:r>
          </w:p>
          <w:p w14:paraId="0AABEF5B" w14:textId="77777777" w:rsidR="00FA2C70" w:rsidRPr="00FA2C70" w:rsidRDefault="00FA2C70" w:rsidP="00FA2C70">
            <w:pPr>
              <w:numPr>
                <w:ilvl w:val="0"/>
                <w:numId w:val="61"/>
              </w:numPr>
              <w:rPr>
                <w:sz w:val="26"/>
                <w:szCs w:val="26"/>
              </w:rPr>
            </w:pPr>
            <w:r w:rsidRPr="00FA2C70">
              <w:rPr>
                <w:sz w:val="26"/>
                <w:szCs w:val="26"/>
              </w:rPr>
              <w:t xml:space="preserve">The </w:t>
            </w:r>
            <w:r w:rsidRPr="00FA2C70">
              <w:rPr>
                <w:b/>
                <w:bCs/>
                <w:sz w:val="26"/>
                <w:szCs w:val="26"/>
              </w:rPr>
              <w:t>runtime type</w:t>
            </w:r>
            <w:r w:rsidRPr="00FA2C70">
              <w:rPr>
                <w:sz w:val="26"/>
                <w:szCs w:val="26"/>
              </w:rPr>
              <w:t xml:space="preserve"> of the array is </w:t>
            </w:r>
            <w:proofErr w:type="gramStart"/>
            <w:r w:rsidRPr="00FA2C70">
              <w:rPr>
                <w:sz w:val="26"/>
                <w:szCs w:val="26"/>
              </w:rPr>
              <w:t>int[</w:t>
            </w:r>
            <w:proofErr w:type="gramEnd"/>
            <w:r w:rsidRPr="00FA2C70">
              <w:rPr>
                <w:sz w:val="26"/>
                <w:szCs w:val="26"/>
              </w:rPr>
              <w:t>], which is a subclass of Object.</w:t>
            </w:r>
          </w:p>
          <w:p w14:paraId="0253613A" w14:textId="798F6394" w:rsidR="00FA2C70" w:rsidRDefault="00FA2C70" w:rsidP="0029506F">
            <w:pPr>
              <w:rPr>
                <w:sz w:val="26"/>
                <w:szCs w:val="26"/>
              </w:rPr>
            </w:pPr>
          </w:p>
        </w:tc>
      </w:tr>
    </w:tbl>
    <w:p w14:paraId="32CB34C9" w14:textId="77777777" w:rsidR="00203913" w:rsidRDefault="00203913" w:rsidP="0029506F">
      <w:pPr>
        <w:rPr>
          <w:sz w:val="26"/>
          <w:szCs w:val="26"/>
        </w:rPr>
      </w:pPr>
    </w:p>
    <w:p w14:paraId="4C52B761" w14:textId="4CAA2C6B" w:rsidR="005C19A9" w:rsidRDefault="00421963" w:rsidP="0029506F">
      <w:pPr>
        <w:rPr>
          <w:sz w:val="26"/>
          <w:szCs w:val="26"/>
        </w:rPr>
      </w:pPr>
      <w:r>
        <w:rPr>
          <w:sz w:val="26"/>
          <w:szCs w:val="26"/>
        </w:rPr>
        <w:t>Example to see the class of the array object?</w:t>
      </w:r>
    </w:p>
    <w:tbl>
      <w:tblPr>
        <w:tblStyle w:val="TableGrid"/>
        <w:tblW w:w="0" w:type="auto"/>
        <w:tblLook w:val="04A0" w:firstRow="1" w:lastRow="0" w:firstColumn="1" w:lastColumn="0" w:noHBand="0" w:noVBand="1"/>
      </w:tblPr>
      <w:tblGrid>
        <w:gridCol w:w="8522"/>
      </w:tblGrid>
      <w:tr w:rsidR="00395725" w14:paraId="3AC1BFF2" w14:textId="77777777" w:rsidTr="00395725">
        <w:tc>
          <w:tcPr>
            <w:tcW w:w="8522" w:type="dxa"/>
          </w:tcPr>
          <w:p w14:paraId="3F629A7F" w14:textId="77777777" w:rsidR="0026251F" w:rsidRPr="0026251F" w:rsidRDefault="0026251F" w:rsidP="0026251F">
            <w:pPr>
              <w:rPr>
                <w:sz w:val="26"/>
                <w:szCs w:val="26"/>
                <w:highlight w:val="yellow"/>
              </w:rPr>
            </w:pPr>
            <w:r w:rsidRPr="0026251F">
              <w:rPr>
                <w:sz w:val="26"/>
                <w:szCs w:val="26"/>
                <w:highlight w:val="yellow"/>
              </w:rPr>
              <w:t xml:space="preserve">public class ArrayDemo1 </w:t>
            </w:r>
          </w:p>
          <w:p w14:paraId="44CDC058" w14:textId="77777777" w:rsidR="0026251F" w:rsidRPr="0026251F" w:rsidRDefault="0026251F" w:rsidP="0026251F">
            <w:pPr>
              <w:rPr>
                <w:sz w:val="26"/>
                <w:szCs w:val="26"/>
                <w:highlight w:val="yellow"/>
              </w:rPr>
            </w:pPr>
            <w:r w:rsidRPr="0026251F">
              <w:rPr>
                <w:sz w:val="26"/>
                <w:szCs w:val="26"/>
                <w:highlight w:val="yellow"/>
              </w:rPr>
              <w:t>{</w:t>
            </w:r>
          </w:p>
          <w:p w14:paraId="2458D161" w14:textId="77777777" w:rsidR="0026251F" w:rsidRPr="0026251F" w:rsidRDefault="0026251F" w:rsidP="0026251F">
            <w:pPr>
              <w:rPr>
                <w:sz w:val="26"/>
                <w:szCs w:val="26"/>
                <w:highlight w:val="yellow"/>
              </w:rPr>
            </w:pPr>
            <w:r w:rsidRPr="0026251F">
              <w:rPr>
                <w:sz w:val="26"/>
                <w:szCs w:val="26"/>
                <w:highlight w:val="yellow"/>
              </w:rPr>
              <w:t xml:space="preserve">    public static void </w:t>
            </w:r>
            <w:proofErr w:type="gramStart"/>
            <w:r w:rsidRPr="0026251F">
              <w:rPr>
                <w:sz w:val="26"/>
                <w:szCs w:val="26"/>
                <w:highlight w:val="yellow"/>
              </w:rPr>
              <w:t>main(</w:t>
            </w:r>
            <w:proofErr w:type="gramEnd"/>
            <w:r w:rsidRPr="0026251F">
              <w:rPr>
                <w:sz w:val="26"/>
                <w:szCs w:val="26"/>
                <w:highlight w:val="yellow"/>
              </w:rPr>
              <w:t xml:space="preserve">String[] </w:t>
            </w:r>
            <w:proofErr w:type="spellStart"/>
            <w:r w:rsidRPr="0026251F">
              <w:rPr>
                <w:sz w:val="26"/>
                <w:szCs w:val="26"/>
                <w:highlight w:val="yellow"/>
              </w:rPr>
              <w:t>args</w:t>
            </w:r>
            <w:proofErr w:type="spellEnd"/>
            <w:r w:rsidRPr="0026251F">
              <w:rPr>
                <w:sz w:val="26"/>
                <w:szCs w:val="26"/>
                <w:highlight w:val="yellow"/>
              </w:rPr>
              <w:t xml:space="preserve">) </w:t>
            </w:r>
          </w:p>
          <w:p w14:paraId="7E652ECE" w14:textId="77777777" w:rsidR="0026251F" w:rsidRPr="0026251F" w:rsidRDefault="0026251F" w:rsidP="0026251F">
            <w:pPr>
              <w:rPr>
                <w:sz w:val="26"/>
                <w:szCs w:val="26"/>
                <w:highlight w:val="yellow"/>
              </w:rPr>
            </w:pPr>
            <w:r w:rsidRPr="0026251F">
              <w:rPr>
                <w:sz w:val="26"/>
                <w:szCs w:val="26"/>
                <w:highlight w:val="yellow"/>
              </w:rPr>
              <w:t>    {        </w:t>
            </w:r>
          </w:p>
          <w:p w14:paraId="0AC19A5D" w14:textId="77777777" w:rsidR="0026251F" w:rsidRPr="0026251F" w:rsidRDefault="0026251F" w:rsidP="0026251F">
            <w:pPr>
              <w:rPr>
                <w:sz w:val="26"/>
                <w:szCs w:val="26"/>
                <w:highlight w:val="yellow"/>
              </w:rPr>
            </w:pPr>
            <w:r w:rsidRPr="0026251F">
              <w:rPr>
                <w:sz w:val="26"/>
                <w:szCs w:val="26"/>
                <w:highlight w:val="yellow"/>
              </w:rPr>
              <w:t>       </w:t>
            </w:r>
            <w:proofErr w:type="gramStart"/>
            <w:r w:rsidRPr="0026251F">
              <w:rPr>
                <w:sz w:val="26"/>
                <w:szCs w:val="26"/>
                <w:highlight w:val="yellow"/>
              </w:rPr>
              <w:t>int[</w:t>
            </w:r>
            <w:proofErr w:type="gramEnd"/>
            <w:r w:rsidRPr="0026251F">
              <w:rPr>
                <w:sz w:val="26"/>
                <w:szCs w:val="26"/>
                <w:highlight w:val="yellow"/>
              </w:rPr>
              <w:t xml:space="preserve">] </w:t>
            </w:r>
            <w:proofErr w:type="spellStart"/>
            <w:r w:rsidRPr="0026251F">
              <w:rPr>
                <w:sz w:val="26"/>
                <w:szCs w:val="26"/>
                <w:highlight w:val="yellow"/>
              </w:rPr>
              <w:t>arr</w:t>
            </w:r>
            <w:proofErr w:type="spellEnd"/>
            <w:r w:rsidRPr="0026251F">
              <w:rPr>
                <w:sz w:val="26"/>
                <w:szCs w:val="26"/>
                <w:highlight w:val="yellow"/>
              </w:rPr>
              <w:t>=new int[5];</w:t>
            </w:r>
          </w:p>
          <w:p w14:paraId="404B8946" w14:textId="77777777" w:rsidR="0026251F" w:rsidRPr="0026251F" w:rsidRDefault="0026251F" w:rsidP="0026251F">
            <w:pPr>
              <w:rPr>
                <w:sz w:val="26"/>
                <w:szCs w:val="26"/>
                <w:highlight w:val="yellow"/>
              </w:rPr>
            </w:pPr>
            <w:r w:rsidRPr="0026251F">
              <w:rPr>
                <w:sz w:val="26"/>
                <w:szCs w:val="26"/>
                <w:highlight w:val="yellow"/>
              </w:rPr>
              <w:t>       </w:t>
            </w:r>
            <w:proofErr w:type="gramStart"/>
            <w:r w:rsidRPr="0026251F">
              <w:rPr>
                <w:sz w:val="26"/>
                <w:szCs w:val="26"/>
                <w:highlight w:val="yellow"/>
              </w:rPr>
              <w:t>float[</w:t>
            </w:r>
            <w:proofErr w:type="gramEnd"/>
            <w:r w:rsidRPr="0026251F">
              <w:rPr>
                <w:sz w:val="26"/>
                <w:szCs w:val="26"/>
                <w:highlight w:val="yellow"/>
              </w:rPr>
              <w:t xml:space="preserve">] </w:t>
            </w:r>
            <w:proofErr w:type="spellStart"/>
            <w:r w:rsidRPr="0026251F">
              <w:rPr>
                <w:sz w:val="26"/>
                <w:szCs w:val="26"/>
                <w:highlight w:val="yellow"/>
              </w:rPr>
              <w:t>farr</w:t>
            </w:r>
            <w:proofErr w:type="spellEnd"/>
            <w:r w:rsidRPr="0026251F">
              <w:rPr>
                <w:sz w:val="26"/>
                <w:szCs w:val="26"/>
                <w:highlight w:val="yellow"/>
              </w:rPr>
              <w:t>=new float[10];</w:t>
            </w:r>
          </w:p>
          <w:p w14:paraId="2CDE11B5" w14:textId="77777777" w:rsidR="0026251F" w:rsidRPr="0026251F" w:rsidRDefault="0026251F" w:rsidP="0026251F">
            <w:pPr>
              <w:rPr>
                <w:sz w:val="26"/>
                <w:szCs w:val="26"/>
                <w:highlight w:val="yellow"/>
              </w:rPr>
            </w:pPr>
            <w:r w:rsidRPr="0026251F">
              <w:rPr>
                <w:sz w:val="26"/>
                <w:szCs w:val="26"/>
                <w:highlight w:val="yellow"/>
              </w:rPr>
              <w:t>       </w:t>
            </w:r>
            <w:proofErr w:type="spellStart"/>
            <w:r w:rsidRPr="0026251F">
              <w:rPr>
                <w:sz w:val="26"/>
                <w:szCs w:val="26"/>
                <w:highlight w:val="yellow"/>
              </w:rPr>
              <w:t>System.out.println</w:t>
            </w:r>
            <w:proofErr w:type="spellEnd"/>
            <w:r w:rsidRPr="0026251F">
              <w:rPr>
                <w:sz w:val="26"/>
                <w:szCs w:val="26"/>
                <w:highlight w:val="yellow"/>
              </w:rPr>
              <w:t>("</w:t>
            </w:r>
            <w:proofErr w:type="spellStart"/>
            <w:r w:rsidRPr="0026251F">
              <w:rPr>
                <w:sz w:val="26"/>
                <w:szCs w:val="26"/>
                <w:highlight w:val="yellow"/>
              </w:rPr>
              <w:t>arr</w:t>
            </w:r>
            <w:proofErr w:type="spellEnd"/>
            <w:r w:rsidRPr="0026251F">
              <w:rPr>
                <w:sz w:val="26"/>
                <w:szCs w:val="26"/>
                <w:highlight w:val="yellow"/>
              </w:rPr>
              <w:t xml:space="preserve"> is the object of class called:\t"+</w:t>
            </w:r>
            <w:proofErr w:type="spellStart"/>
            <w:proofErr w:type="gramStart"/>
            <w:r w:rsidRPr="0026251F">
              <w:rPr>
                <w:sz w:val="26"/>
                <w:szCs w:val="26"/>
                <w:highlight w:val="yellow"/>
              </w:rPr>
              <w:t>arr.getClass</w:t>
            </w:r>
            <w:proofErr w:type="spellEnd"/>
            <w:proofErr w:type="gramEnd"/>
            <w:r w:rsidRPr="0026251F">
              <w:rPr>
                <w:sz w:val="26"/>
                <w:szCs w:val="26"/>
                <w:highlight w:val="yellow"/>
              </w:rPr>
              <w:t>());</w:t>
            </w:r>
          </w:p>
          <w:p w14:paraId="5E5A06F9" w14:textId="77777777" w:rsidR="0026251F" w:rsidRPr="0026251F" w:rsidRDefault="0026251F" w:rsidP="0026251F">
            <w:pPr>
              <w:rPr>
                <w:sz w:val="26"/>
                <w:szCs w:val="26"/>
                <w:highlight w:val="yellow"/>
              </w:rPr>
            </w:pPr>
            <w:r w:rsidRPr="0026251F">
              <w:rPr>
                <w:sz w:val="26"/>
                <w:szCs w:val="26"/>
                <w:highlight w:val="yellow"/>
              </w:rPr>
              <w:t>       </w:t>
            </w:r>
            <w:proofErr w:type="spellStart"/>
            <w:r w:rsidRPr="0026251F">
              <w:rPr>
                <w:sz w:val="26"/>
                <w:szCs w:val="26"/>
                <w:highlight w:val="yellow"/>
              </w:rPr>
              <w:t>System.out.println</w:t>
            </w:r>
            <w:proofErr w:type="spellEnd"/>
            <w:r w:rsidRPr="0026251F">
              <w:rPr>
                <w:sz w:val="26"/>
                <w:szCs w:val="26"/>
                <w:highlight w:val="yellow"/>
              </w:rPr>
              <w:t>("</w:t>
            </w:r>
            <w:proofErr w:type="spellStart"/>
            <w:r w:rsidRPr="0026251F">
              <w:rPr>
                <w:sz w:val="26"/>
                <w:szCs w:val="26"/>
                <w:highlight w:val="yellow"/>
              </w:rPr>
              <w:t>farr</w:t>
            </w:r>
            <w:proofErr w:type="spellEnd"/>
            <w:r w:rsidRPr="0026251F">
              <w:rPr>
                <w:sz w:val="26"/>
                <w:szCs w:val="26"/>
                <w:highlight w:val="yellow"/>
              </w:rPr>
              <w:t xml:space="preserve"> is the object of class called:\t"+</w:t>
            </w:r>
            <w:proofErr w:type="spellStart"/>
            <w:proofErr w:type="gramStart"/>
            <w:r w:rsidRPr="0026251F">
              <w:rPr>
                <w:sz w:val="26"/>
                <w:szCs w:val="26"/>
                <w:highlight w:val="yellow"/>
              </w:rPr>
              <w:t>farr.getClass</w:t>
            </w:r>
            <w:proofErr w:type="spellEnd"/>
            <w:proofErr w:type="gramEnd"/>
            <w:r w:rsidRPr="0026251F">
              <w:rPr>
                <w:sz w:val="26"/>
                <w:szCs w:val="26"/>
                <w:highlight w:val="yellow"/>
              </w:rPr>
              <w:t>());</w:t>
            </w:r>
          </w:p>
          <w:p w14:paraId="3ECA5D77" w14:textId="77777777" w:rsidR="0026251F" w:rsidRPr="0026251F" w:rsidRDefault="0026251F" w:rsidP="0026251F">
            <w:pPr>
              <w:rPr>
                <w:sz w:val="26"/>
                <w:szCs w:val="26"/>
                <w:highlight w:val="yellow"/>
              </w:rPr>
            </w:pPr>
            <w:r w:rsidRPr="0026251F">
              <w:rPr>
                <w:sz w:val="26"/>
                <w:szCs w:val="26"/>
                <w:highlight w:val="yellow"/>
              </w:rPr>
              <w:t>       String s1="array";</w:t>
            </w:r>
          </w:p>
          <w:p w14:paraId="7470845B" w14:textId="77777777" w:rsidR="0026251F" w:rsidRPr="0026251F" w:rsidRDefault="0026251F" w:rsidP="0026251F">
            <w:pPr>
              <w:rPr>
                <w:sz w:val="26"/>
                <w:szCs w:val="26"/>
                <w:highlight w:val="yellow"/>
              </w:rPr>
            </w:pPr>
            <w:r w:rsidRPr="0026251F">
              <w:rPr>
                <w:sz w:val="26"/>
                <w:szCs w:val="26"/>
                <w:highlight w:val="yellow"/>
              </w:rPr>
              <w:t>       </w:t>
            </w:r>
            <w:proofErr w:type="spellStart"/>
            <w:r w:rsidRPr="0026251F">
              <w:rPr>
                <w:sz w:val="26"/>
                <w:szCs w:val="26"/>
                <w:highlight w:val="yellow"/>
              </w:rPr>
              <w:t>System.out.println</w:t>
            </w:r>
            <w:proofErr w:type="spellEnd"/>
            <w:r w:rsidRPr="0026251F">
              <w:rPr>
                <w:sz w:val="26"/>
                <w:szCs w:val="26"/>
                <w:highlight w:val="yellow"/>
              </w:rPr>
              <w:t xml:space="preserve">("s1 is the object of a class </w:t>
            </w:r>
            <w:proofErr w:type="gramStart"/>
            <w:r w:rsidRPr="0026251F">
              <w:rPr>
                <w:sz w:val="26"/>
                <w:szCs w:val="26"/>
                <w:highlight w:val="yellow"/>
              </w:rPr>
              <w:t>called :</w:t>
            </w:r>
            <w:proofErr w:type="gramEnd"/>
            <w:r w:rsidRPr="0026251F">
              <w:rPr>
                <w:sz w:val="26"/>
                <w:szCs w:val="26"/>
                <w:highlight w:val="yellow"/>
              </w:rPr>
              <w:t>\t"+s1.getClass());</w:t>
            </w:r>
          </w:p>
          <w:p w14:paraId="1B928701" w14:textId="77777777" w:rsidR="0026251F" w:rsidRPr="0026251F" w:rsidRDefault="0026251F" w:rsidP="0026251F">
            <w:pPr>
              <w:rPr>
                <w:sz w:val="26"/>
                <w:szCs w:val="26"/>
                <w:highlight w:val="yellow"/>
              </w:rPr>
            </w:pPr>
            <w:r w:rsidRPr="0026251F">
              <w:rPr>
                <w:sz w:val="26"/>
                <w:szCs w:val="26"/>
                <w:highlight w:val="yellow"/>
              </w:rPr>
              <w:lastRenderedPageBreak/>
              <w:t>    }</w:t>
            </w:r>
          </w:p>
          <w:p w14:paraId="5F51F339" w14:textId="77777777" w:rsidR="0026251F" w:rsidRPr="0026251F" w:rsidRDefault="0026251F" w:rsidP="0026251F">
            <w:pPr>
              <w:rPr>
                <w:sz w:val="26"/>
                <w:szCs w:val="26"/>
                <w:highlight w:val="yellow"/>
              </w:rPr>
            </w:pPr>
            <w:r w:rsidRPr="0026251F">
              <w:rPr>
                <w:sz w:val="26"/>
                <w:szCs w:val="26"/>
                <w:highlight w:val="yellow"/>
              </w:rPr>
              <w:t>}</w:t>
            </w:r>
          </w:p>
          <w:p w14:paraId="221427B7" w14:textId="77777777" w:rsidR="006E0CEF" w:rsidRPr="006E0CEF" w:rsidRDefault="006E0CEF" w:rsidP="006E0CEF">
            <w:pPr>
              <w:rPr>
                <w:sz w:val="26"/>
                <w:szCs w:val="26"/>
                <w:highlight w:val="yellow"/>
              </w:rPr>
            </w:pPr>
          </w:p>
          <w:p w14:paraId="109C4EDD" w14:textId="77777777" w:rsidR="00395725" w:rsidRDefault="00395725" w:rsidP="0029506F">
            <w:pPr>
              <w:rPr>
                <w:sz w:val="26"/>
                <w:szCs w:val="26"/>
              </w:rPr>
            </w:pPr>
            <w:r w:rsidRPr="00DF35EC">
              <w:rPr>
                <w:sz w:val="26"/>
                <w:szCs w:val="26"/>
                <w:highlight w:val="yellow"/>
              </w:rPr>
              <w:t>Output:</w:t>
            </w:r>
          </w:p>
          <w:p w14:paraId="15A77963" w14:textId="77777777" w:rsidR="00516EA2" w:rsidRPr="00516EA2" w:rsidRDefault="00516EA2" w:rsidP="00516EA2">
            <w:pPr>
              <w:rPr>
                <w:sz w:val="26"/>
                <w:szCs w:val="26"/>
              </w:rPr>
            </w:pPr>
            <w:proofErr w:type="spellStart"/>
            <w:r w:rsidRPr="00516EA2">
              <w:rPr>
                <w:sz w:val="26"/>
                <w:szCs w:val="26"/>
              </w:rPr>
              <w:t>arr</w:t>
            </w:r>
            <w:proofErr w:type="spellEnd"/>
            <w:r w:rsidRPr="00516EA2">
              <w:rPr>
                <w:sz w:val="26"/>
                <w:szCs w:val="26"/>
              </w:rPr>
              <w:t xml:space="preserve"> is the object of class called:      class [I</w:t>
            </w:r>
          </w:p>
          <w:p w14:paraId="54E897D7" w14:textId="77777777" w:rsidR="00516EA2" w:rsidRPr="00516EA2" w:rsidRDefault="00516EA2" w:rsidP="00516EA2">
            <w:pPr>
              <w:rPr>
                <w:sz w:val="26"/>
                <w:szCs w:val="26"/>
              </w:rPr>
            </w:pPr>
            <w:proofErr w:type="spellStart"/>
            <w:r w:rsidRPr="00516EA2">
              <w:rPr>
                <w:sz w:val="26"/>
                <w:szCs w:val="26"/>
              </w:rPr>
              <w:t>farr</w:t>
            </w:r>
            <w:proofErr w:type="spellEnd"/>
            <w:r w:rsidRPr="00516EA2">
              <w:rPr>
                <w:sz w:val="26"/>
                <w:szCs w:val="26"/>
              </w:rPr>
              <w:t xml:space="preserve"> is the object of class called:     class [F</w:t>
            </w:r>
          </w:p>
          <w:p w14:paraId="74F01E27" w14:textId="7A15FAE1" w:rsidR="00395725" w:rsidRDefault="00516EA2" w:rsidP="00516EA2">
            <w:pPr>
              <w:rPr>
                <w:sz w:val="26"/>
                <w:szCs w:val="26"/>
              </w:rPr>
            </w:pPr>
            <w:r w:rsidRPr="00516EA2">
              <w:rPr>
                <w:sz w:val="26"/>
                <w:szCs w:val="26"/>
              </w:rPr>
              <w:t xml:space="preserve">s1 is the object of a class </w:t>
            </w:r>
            <w:proofErr w:type="gramStart"/>
            <w:r w:rsidRPr="00516EA2">
              <w:rPr>
                <w:sz w:val="26"/>
                <w:szCs w:val="26"/>
              </w:rPr>
              <w:t>called :</w:t>
            </w:r>
            <w:proofErr w:type="gramEnd"/>
            <w:r w:rsidRPr="00516EA2">
              <w:rPr>
                <w:sz w:val="26"/>
                <w:szCs w:val="26"/>
              </w:rPr>
              <w:t xml:space="preserve">    class </w:t>
            </w:r>
            <w:proofErr w:type="spellStart"/>
            <w:r w:rsidRPr="00516EA2">
              <w:rPr>
                <w:sz w:val="26"/>
                <w:szCs w:val="26"/>
              </w:rPr>
              <w:t>java.lang.String</w:t>
            </w:r>
            <w:proofErr w:type="spellEnd"/>
          </w:p>
        </w:tc>
      </w:tr>
    </w:tbl>
    <w:p w14:paraId="67F70A84" w14:textId="77777777" w:rsidR="00421963" w:rsidRDefault="00421963" w:rsidP="0029506F">
      <w:pPr>
        <w:rPr>
          <w:sz w:val="26"/>
          <w:szCs w:val="26"/>
        </w:rPr>
      </w:pPr>
    </w:p>
    <w:p w14:paraId="334607A0" w14:textId="77777777" w:rsidR="00E65BAB" w:rsidRDefault="00E65BAB" w:rsidP="0029506F">
      <w:pPr>
        <w:rPr>
          <w:sz w:val="26"/>
          <w:szCs w:val="26"/>
        </w:rPr>
      </w:pPr>
    </w:p>
    <w:p w14:paraId="4A7B55E9" w14:textId="3AC63CFA" w:rsidR="006C6DB0" w:rsidRPr="00C01400" w:rsidRDefault="006C6DB0" w:rsidP="0029506F">
      <w:pPr>
        <w:rPr>
          <w:b/>
          <w:bCs/>
          <w:u w:val="single"/>
        </w:rPr>
      </w:pPr>
      <w:r w:rsidRPr="00C01400">
        <w:rPr>
          <w:b/>
          <w:bCs/>
          <w:u w:val="single"/>
        </w:rPr>
        <w:t>ArrayDemo2.java</w:t>
      </w:r>
    </w:p>
    <w:tbl>
      <w:tblPr>
        <w:tblStyle w:val="TableGrid"/>
        <w:tblW w:w="0" w:type="auto"/>
        <w:tblLook w:val="04A0" w:firstRow="1" w:lastRow="0" w:firstColumn="1" w:lastColumn="0" w:noHBand="0" w:noVBand="1"/>
      </w:tblPr>
      <w:tblGrid>
        <w:gridCol w:w="8522"/>
      </w:tblGrid>
      <w:tr w:rsidR="00897883" w14:paraId="493304C1" w14:textId="77777777" w:rsidTr="00897883">
        <w:tc>
          <w:tcPr>
            <w:tcW w:w="8522" w:type="dxa"/>
          </w:tcPr>
          <w:p w14:paraId="34AF6E9B" w14:textId="77777777" w:rsidR="00897883" w:rsidRDefault="00897883" w:rsidP="0029506F">
            <w:pPr>
              <w:rPr>
                <w:b/>
                <w:bCs/>
                <w:sz w:val="26"/>
                <w:szCs w:val="26"/>
                <w:u w:val="single"/>
              </w:rPr>
            </w:pPr>
          </w:p>
        </w:tc>
      </w:tr>
    </w:tbl>
    <w:p w14:paraId="35FF6AEF" w14:textId="77777777" w:rsidR="006C6DB0" w:rsidRDefault="006C6DB0" w:rsidP="0029506F">
      <w:pPr>
        <w:rPr>
          <w:b/>
          <w:bCs/>
          <w:sz w:val="26"/>
          <w:szCs w:val="26"/>
          <w:u w:val="single"/>
        </w:rPr>
      </w:pPr>
    </w:p>
    <w:p w14:paraId="02AF964D" w14:textId="7D78237D" w:rsidR="00E77A4D" w:rsidRDefault="00E77A4D" w:rsidP="0029506F">
      <w:pPr>
        <w:rPr>
          <w:b/>
          <w:bCs/>
          <w:sz w:val="26"/>
          <w:szCs w:val="26"/>
          <w:u w:val="single"/>
        </w:rPr>
      </w:pPr>
      <w:r>
        <w:rPr>
          <w:b/>
          <w:bCs/>
          <w:sz w:val="26"/>
          <w:szCs w:val="26"/>
          <w:u w:val="single"/>
        </w:rPr>
        <w:t>What is length of an array?</w:t>
      </w:r>
    </w:p>
    <w:tbl>
      <w:tblPr>
        <w:tblStyle w:val="TableGrid"/>
        <w:tblW w:w="0" w:type="auto"/>
        <w:tblLook w:val="04A0" w:firstRow="1" w:lastRow="0" w:firstColumn="1" w:lastColumn="0" w:noHBand="0" w:noVBand="1"/>
      </w:tblPr>
      <w:tblGrid>
        <w:gridCol w:w="8522"/>
      </w:tblGrid>
      <w:tr w:rsidR="00E77A4D" w14:paraId="498B22C9" w14:textId="77777777" w:rsidTr="00E77A4D">
        <w:tc>
          <w:tcPr>
            <w:tcW w:w="8522" w:type="dxa"/>
          </w:tcPr>
          <w:p w14:paraId="3ADCF40B" w14:textId="1B7711E3" w:rsidR="00E77A4D" w:rsidRPr="00E77A4D" w:rsidRDefault="00E77A4D" w:rsidP="00E77A4D">
            <w:pPr>
              <w:pStyle w:val="ListParagraph"/>
              <w:numPr>
                <w:ilvl w:val="0"/>
                <w:numId w:val="53"/>
              </w:numPr>
              <w:jc w:val="both"/>
              <w:rPr>
                <w:sz w:val="26"/>
                <w:szCs w:val="26"/>
              </w:rPr>
            </w:pPr>
            <w:r w:rsidRPr="00E77A4D">
              <w:rPr>
                <w:sz w:val="26"/>
                <w:szCs w:val="26"/>
              </w:rPr>
              <w:t>It is an instance variable existed in every array</w:t>
            </w:r>
            <w:r>
              <w:rPr>
                <w:sz w:val="26"/>
                <w:szCs w:val="26"/>
              </w:rPr>
              <w:t>. Which is used to find the length of an array.</w:t>
            </w:r>
          </w:p>
        </w:tc>
      </w:tr>
    </w:tbl>
    <w:p w14:paraId="7C27D355" w14:textId="77777777" w:rsidR="00E77A4D" w:rsidRDefault="00E77A4D" w:rsidP="0029506F">
      <w:pPr>
        <w:rPr>
          <w:b/>
          <w:bCs/>
          <w:sz w:val="26"/>
          <w:szCs w:val="26"/>
          <w:u w:val="single"/>
        </w:rPr>
      </w:pPr>
    </w:p>
    <w:p w14:paraId="1E21A4AA" w14:textId="18760370" w:rsidR="0063331B" w:rsidRDefault="0063331B" w:rsidP="0029506F">
      <w:pPr>
        <w:rPr>
          <w:b/>
          <w:bCs/>
          <w:sz w:val="26"/>
          <w:szCs w:val="26"/>
          <w:u w:val="single"/>
        </w:rPr>
      </w:pPr>
      <w:r>
        <w:rPr>
          <w:b/>
          <w:bCs/>
          <w:sz w:val="26"/>
          <w:szCs w:val="26"/>
          <w:u w:val="single"/>
        </w:rPr>
        <w:t>How to access static variable</w:t>
      </w:r>
      <w:r w:rsidR="001431E9">
        <w:rPr>
          <w:b/>
          <w:bCs/>
          <w:sz w:val="26"/>
          <w:szCs w:val="26"/>
          <w:u w:val="single"/>
        </w:rPr>
        <w:t xml:space="preserve"> or static method</w:t>
      </w:r>
      <w:r>
        <w:rPr>
          <w:b/>
          <w:bCs/>
          <w:sz w:val="26"/>
          <w:szCs w:val="26"/>
          <w:u w:val="single"/>
        </w:rPr>
        <w:t>?</w:t>
      </w:r>
    </w:p>
    <w:tbl>
      <w:tblPr>
        <w:tblStyle w:val="TableGrid"/>
        <w:tblW w:w="0" w:type="auto"/>
        <w:tblLook w:val="04A0" w:firstRow="1" w:lastRow="0" w:firstColumn="1" w:lastColumn="0" w:noHBand="0" w:noVBand="1"/>
      </w:tblPr>
      <w:tblGrid>
        <w:gridCol w:w="8522"/>
      </w:tblGrid>
      <w:tr w:rsidR="006457CE" w14:paraId="7BA82FFD" w14:textId="77777777" w:rsidTr="006457CE">
        <w:tc>
          <w:tcPr>
            <w:tcW w:w="8522" w:type="dxa"/>
          </w:tcPr>
          <w:p w14:paraId="180E6793" w14:textId="4A67B7F5" w:rsidR="001431E9" w:rsidRPr="001431E9" w:rsidRDefault="001431E9" w:rsidP="001431E9">
            <w:pPr>
              <w:pStyle w:val="ListParagraph"/>
              <w:numPr>
                <w:ilvl w:val="1"/>
                <w:numId w:val="53"/>
              </w:numPr>
              <w:rPr>
                <w:sz w:val="26"/>
                <w:szCs w:val="26"/>
              </w:rPr>
            </w:pPr>
            <w:r w:rsidRPr="001431E9">
              <w:rPr>
                <w:sz w:val="26"/>
                <w:szCs w:val="26"/>
              </w:rPr>
              <w:t>We can access static variable</w:t>
            </w:r>
            <w:r>
              <w:rPr>
                <w:sz w:val="26"/>
                <w:szCs w:val="26"/>
              </w:rPr>
              <w:t xml:space="preserve"> (or) static method by using either class name or a ref-variable </w:t>
            </w:r>
          </w:p>
        </w:tc>
      </w:tr>
    </w:tbl>
    <w:p w14:paraId="0C967619" w14:textId="77777777" w:rsidR="0063331B" w:rsidRDefault="0063331B" w:rsidP="0029506F">
      <w:pPr>
        <w:rPr>
          <w:b/>
          <w:bCs/>
          <w:sz w:val="26"/>
          <w:szCs w:val="26"/>
          <w:u w:val="single"/>
        </w:rPr>
      </w:pPr>
    </w:p>
    <w:p w14:paraId="5BD94901" w14:textId="1D70D8AD" w:rsidR="001431E9" w:rsidRDefault="001431E9" w:rsidP="0029506F">
      <w:pPr>
        <w:rPr>
          <w:b/>
          <w:bCs/>
          <w:sz w:val="26"/>
          <w:szCs w:val="26"/>
          <w:u w:val="single"/>
        </w:rPr>
      </w:pPr>
      <w:r>
        <w:rPr>
          <w:b/>
          <w:bCs/>
          <w:sz w:val="26"/>
          <w:szCs w:val="26"/>
          <w:u w:val="single"/>
        </w:rPr>
        <w:t>How to access instance variable or instance method?</w:t>
      </w:r>
    </w:p>
    <w:tbl>
      <w:tblPr>
        <w:tblStyle w:val="TableGrid"/>
        <w:tblW w:w="0" w:type="auto"/>
        <w:tblLook w:val="04A0" w:firstRow="1" w:lastRow="0" w:firstColumn="1" w:lastColumn="0" w:noHBand="0" w:noVBand="1"/>
      </w:tblPr>
      <w:tblGrid>
        <w:gridCol w:w="8522"/>
      </w:tblGrid>
      <w:tr w:rsidR="00402525" w14:paraId="5D25E89D" w14:textId="77777777" w:rsidTr="00402525">
        <w:tc>
          <w:tcPr>
            <w:tcW w:w="8522" w:type="dxa"/>
          </w:tcPr>
          <w:p w14:paraId="03793D00" w14:textId="0B9DA17B" w:rsidR="007955F6" w:rsidRPr="007955F6" w:rsidRDefault="00402525" w:rsidP="007955F6">
            <w:pPr>
              <w:pStyle w:val="ListParagraph"/>
              <w:numPr>
                <w:ilvl w:val="0"/>
                <w:numId w:val="53"/>
              </w:numPr>
              <w:rPr>
                <w:sz w:val="26"/>
                <w:szCs w:val="26"/>
              </w:rPr>
            </w:pPr>
            <w:r w:rsidRPr="00402525">
              <w:rPr>
                <w:sz w:val="26"/>
                <w:szCs w:val="26"/>
              </w:rPr>
              <w:t>We can access instance variable or instance method by using object only</w:t>
            </w:r>
            <w:r>
              <w:rPr>
                <w:sz w:val="26"/>
                <w:szCs w:val="26"/>
              </w:rPr>
              <w:t>.</w:t>
            </w:r>
          </w:p>
        </w:tc>
      </w:tr>
    </w:tbl>
    <w:p w14:paraId="091C55B6" w14:textId="77777777" w:rsidR="006C6DB0" w:rsidRDefault="006C6DB0" w:rsidP="0029506F">
      <w:pPr>
        <w:rPr>
          <w:sz w:val="26"/>
          <w:szCs w:val="26"/>
        </w:rPr>
      </w:pPr>
    </w:p>
    <w:p w14:paraId="30540D7C" w14:textId="30DB987F" w:rsidR="007955F6" w:rsidRDefault="007955F6" w:rsidP="0029506F">
      <w:pPr>
        <w:rPr>
          <w:sz w:val="26"/>
          <w:szCs w:val="26"/>
        </w:rPr>
      </w:pPr>
      <w:r>
        <w:rPr>
          <w:sz w:val="26"/>
          <w:szCs w:val="26"/>
        </w:rPr>
        <w:t xml:space="preserve">When we will get </w:t>
      </w:r>
      <w:proofErr w:type="spellStart"/>
      <w:r>
        <w:rPr>
          <w:sz w:val="26"/>
          <w:szCs w:val="26"/>
        </w:rPr>
        <w:t>NullPointerException</w:t>
      </w:r>
      <w:proofErr w:type="spellEnd"/>
      <w:r>
        <w:rPr>
          <w:sz w:val="26"/>
          <w:szCs w:val="26"/>
        </w:rPr>
        <w:t>?</w:t>
      </w:r>
    </w:p>
    <w:tbl>
      <w:tblPr>
        <w:tblStyle w:val="TableGrid"/>
        <w:tblW w:w="0" w:type="auto"/>
        <w:tblLook w:val="04A0" w:firstRow="1" w:lastRow="0" w:firstColumn="1" w:lastColumn="0" w:noHBand="0" w:noVBand="1"/>
      </w:tblPr>
      <w:tblGrid>
        <w:gridCol w:w="8522"/>
      </w:tblGrid>
      <w:tr w:rsidR="007955F6" w14:paraId="0FB4B10C" w14:textId="77777777" w:rsidTr="007955F6">
        <w:tc>
          <w:tcPr>
            <w:tcW w:w="8522" w:type="dxa"/>
          </w:tcPr>
          <w:p w14:paraId="491D9A49" w14:textId="51E73B84" w:rsidR="007955F6" w:rsidRPr="007955F6" w:rsidRDefault="007955F6" w:rsidP="007955F6">
            <w:pPr>
              <w:pStyle w:val="ListParagraph"/>
              <w:numPr>
                <w:ilvl w:val="1"/>
                <w:numId w:val="53"/>
              </w:numPr>
              <w:rPr>
                <w:sz w:val="26"/>
                <w:szCs w:val="26"/>
              </w:rPr>
            </w:pPr>
            <w:r>
              <w:rPr>
                <w:sz w:val="26"/>
                <w:szCs w:val="26"/>
              </w:rPr>
              <w:t xml:space="preserve">We will get </w:t>
            </w:r>
            <w:proofErr w:type="spellStart"/>
            <w:r>
              <w:rPr>
                <w:sz w:val="26"/>
                <w:szCs w:val="26"/>
              </w:rPr>
              <w:t>NullPointerException</w:t>
            </w:r>
            <w:proofErr w:type="spellEnd"/>
            <w:r>
              <w:rPr>
                <w:sz w:val="26"/>
                <w:szCs w:val="26"/>
              </w:rPr>
              <w:t xml:space="preserve"> when we call instance method or instance variable by using reference variable which is pointing to null.</w:t>
            </w:r>
          </w:p>
        </w:tc>
      </w:tr>
    </w:tbl>
    <w:p w14:paraId="117C83C7" w14:textId="77777777" w:rsidR="007955F6" w:rsidRDefault="007955F6" w:rsidP="0029506F">
      <w:pPr>
        <w:rPr>
          <w:sz w:val="26"/>
          <w:szCs w:val="26"/>
        </w:rPr>
      </w:pPr>
    </w:p>
    <w:p w14:paraId="7E88F4C4" w14:textId="202D0131" w:rsidR="00A70CED" w:rsidRDefault="00A70CED" w:rsidP="0029506F">
      <w:pPr>
        <w:rPr>
          <w:sz w:val="26"/>
          <w:szCs w:val="26"/>
        </w:rPr>
      </w:pPr>
      <w:r>
        <w:rPr>
          <w:sz w:val="26"/>
          <w:szCs w:val="26"/>
        </w:rPr>
        <w:t xml:space="preserve">Example on getting </w:t>
      </w:r>
      <w:proofErr w:type="spellStart"/>
      <w:r>
        <w:rPr>
          <w:sz w:val="26"/>
          <w:szCs w:val="26"/>
        </w:rPr>
        <w:t>NullPointerException</w:t>
      </w:r>
      <w:proofErr w:type="spellEnd"/>
    </w:p>
    <w:tbl>
      <w:tblPr>
        <w:tblStyle w:val="TableGrid"/>
        <w:tblW w:w="0" w:type="auto"/>
        <w:tblLook w:val="04A0" w:firstRow="1" w:lastRow="0" w:firstColumn="1" w:lastColumn="0" w:noHBand="0" w:noVBand="1"/>
      </w:tblPr>
      <w:tblGrid>
        <w:gridCol w:w="8522"/>
      </w:tblGrid>
      <w:tr w:rsidR="00A70CED" w14:paraId="6F344D90" w14:textId="77777777" w:rsidTr="00A70CED">
        <w:tc>
          <w:tcPr>
            <w:tcW w:w="8522" w:type="dxa"/>
          </w:tcPr>
          <w:p w14:paraId="40280108" w14:textId="77777777" w:rsidR="00A70CED" w:rsidRPr="00A70CED" w:rsidRDefault="00A70CED" w:rsidP="00A70CED">
            <w:pPr>
              <w:rPr>
                <w:sz w:val="26"/>
                <w:szCs w:val="26"/>
              </w:rPr>
            </w:pPr>
            <w:r w:rsidRPr="00A70CED">
              <w:rPr>
                <w:sz w:val="26"/>
                <w:szCs w:val="26"/>
              </w:rPr>
              <w:t xml:space="preserve">import </w:t>
            </w:r>
            <w:proofErr w:type="spellStart"/>
            <w:proofErr w:type="gramStart"/>
            <w:r w:rsidRPr="00A70CED">
              <w:rPr>
                <w:sz w:val="26"/>
                <w:szCs w:val="26"/>
              </w:rPr>
              <w:t>java.io.BufferedReader</w:t>
            </w:r>
            <w:proofErr w:type="spellEnd"/>
            <w:proofErr w:type="gramEnd"/>
            <w:r w:rsidRPr="00A70CED">
              <w:rPr>
                <w:sz w:val="26"/>
                <w:szCs w:val="26"/>
              </w:rPr>
              <w:t>;</w:t>
            </w:r>
          </w:p>
          <w:p w14:paraId="59BC67CC" w14:textId="77777777" w:rsidR="00A70CED" w:rsidRPr="00A70CED" w:rsidRDefault="00A70CED" w:rsidP="00A70CED">
            <w:pPr>
              <w:rPr>
                <w:sz w:val="26"/>
                <w:szCs w:val="26"/>
              </w:rPr>
            </w:pPr>
            <w:r w:rsidRPr="00A70CED">
              <w:rPr>
                <w:sz w:val="26"/>
                <w:szCs w:val="26"/>
              </w:rPr>
              <w:t xml:space="preserve">import </w:t>
            </w:r>
            <w:proofErr w:type="spellStart"/>
            <w:proofErr w:type="gramStart"/>
            <w:r w:rsidRPr="00A70CED">
              <w:rPr>
                <w:sz w:val="26"/>
                <w:szCs w:val="26"/>
              </w:rPr>
              <w:t>java.io.IOException</w:t>
            </w:r>
            <w:proofErr w:type="spellEnd"/>
            <w:proofErr w:type="gramEnd"/>
            <w:r w:rsidRPr="00A70CED">
              <w:rPr>
                <w:sz w:val="26"/>
                <w:szCs w:val="26"/>
              </w:rPr>
              <w:t>;</w:t>
            </w:r>
          </w:p>
          <w:p w14:paraId="2BE6D96C" w14:textId="77777777" w:rsidR="00A70CED" w:rsidRPr="00A70CED" w:rsidRDefault="00A70CED" w:rsidP="00A70CED">
            <w:pPr>
              <w:rPr>
                <w:sz w:val="26"/>
                <w:szCs w:val="26"/>
              </w:rPr>
            </w:pPr>
            <w:r w:rsidRPr="00A70CED">
              <w:rPr>
                <w:sz w:val="26"/>
                <w:szCs w:val="26"/>
              </w:rPr>
              <w:t xml:space="preserve">import </w:t>
            </w:r>
            <w:proofErr w:type="spellStart"/>
            <w:proofErr w:type="gramStart"/>
            <w:r w:rsidRPr="00A70CED">
              <w:rPr>
                <w:sz w:val="26"/>
                <w:szCs w:val="26"/>
              </w:rPr>
              <w:t>java.io.InputStreamReader</w:t>
            </w:r>
            <w:proofErr w:type="spellEnd"/>
            <w:proofErr w:type="gramEnd"/>
            <w:r w:rsidRPr="00A70CED">
              <w:rPr>
                <w:sz w:val="26"/>
                <w:szCs w:val="26"/>
              </w:rPr>
              <w:t>;</w:t>
            </w:r>
          </w:p>
          <w:p w14:paraId="522FD5AE" w14:textId="77777777" w:rsidR="00A70CED" w:rsidRPr="00A70CED" w:rsidRDefault="00A70CED" w:rsidP="00A70CED">
            <w:pPr>
              <w:rPr>
                <w:sz w:val="26"/>
                <w:szCs w:val="26"/>
              </w:rPr>
            </w:pPr>
            <w:r w:rsidRPr="00A70CED">
              <w:rPr>
                <w:sz w:val="26"/>
                <w:szCs w:val="26"/>
              </w:rPr>
              <w:t xml:space="preserve">import static </w:t>
            </w:r>
            <w:proofErr w:type="spellStart"/>
            <w:proofErr w:type="gramStart"/>
            <w:r w:rsidRPr="00A70CED">
              <w:rPr>
                <w:sz w:val="26"/>
                <w:szCs w:val="26"/>
              </w:rPr>
              <w:t>java.lang</w:t>
            </w:r>
            <w:proofErr w:type="gramEnd"/>
            <w:r w:rsidRPr="00A70CED">
              <w:rPr>
                <w:sz w:val="26"/>
                <w:szCs w:val="26"/>
              </w:rPr>
              <w:t>.Integer.parseInt</w:t>
            </w:r>
            <w:proofErr w:type="spellEnd"/>
            <w:r w:rsidRPr="00A70CED">
              <w:rPr>
                <w:sz w:val="26"/>
                <w:szCs w:val="26"/>
              </w:rPr>
              <w:t>;</w:t>
            </w:r>
          </w:p>
          <w:p w14:paraId="10255F10" w14:textId="77777777" w:rsidR="00A70CED" w:rsidRPr="00A70CED" w:rsidRDefault="00A70CED" w:rsidP="00A70CED">
            <w:pPr>
              <w:rPr>
                <w:sz w:val="26"/>
                <w:szCs w:val="26"/>
              </w:rPr>
            </w:pPr>
            <w:r w:rsidRPr="00A70CED">
              <w:rPr>
                <w:sz w:val="26"/>
                <w:szCs w:val="26"/>
              </w:rPr>
              <w:t xml:space="preserve">public class ArrayDemo1 </w:t>
            </w:r>
          </w:p>
          <w:p w14:paraId="04BC9D0B" w14:textId="77777777" w:rsidR="00A70CED" w:rsidRPr="00A70CED" w:rsidRDefault="00A70CED" w:rsidP="00A70CED">
            <w:pPr>
              <w:rPr>
                <w:sz w:val="26"/>
                <w:szCs w:val="26"/>
              </w:rPr>
            </w:pPr>
            <w:r w:rsidRPr="00A70CED">
              <w:rPr>
                <w:sz w:val="26"/>
                <w:szCs w:val="26"/>
              </w:rPr>
              <w:t>{</w:t>
            </w:r>
          </w:p>
          <w:p w14:paraId="52E15343" w14:textId="77777777" w:rsidR="00A70CED" w:rsidRPr="00A70CED" w:rsidRDefault="00A70CED" w:rsidP="00A70CED">
            <w:pPr>
              <w:rPr>
                <w:sz w:val="26"/>
                <w:szCs w:val="26"/>
              </w:rPr>
            </w:pPr>
            <w:r w:rsidRPr="00A70CED">
              <w:rPr>
                <w:sz w:val="26"/>
                <w:szCs w:val="26"/>
              </w:rPr>
              <w:t>    int a; //instance variable</w:t>
            </w:r>
          </w:p>
          <w:p w14:paraId="294407E2" w14:textId="77777777" w:rsidR="00A70CED" w:rsidRPr="00A70CED" w:rsidRDefault="00A70CED" w:rsidP="00A70CED">
            <w:pPr>
              <w:rPr>
                <w:sz w:val="26"/>
                <w:szCs w:val="26"/>
              </w:rPr>
            </w:pPr>
            <w:r w:rsidRPr="00A70CED">
              <w:rPr>
                <w:sz w:val="26"/>
                <w:szCs w:val="26"/>
              </w:rPr>
              <w:t>    static int s; //static variable</w:t>
            </w:r>
          </w:p>
          <w:p w14:paraId="31EF3B13" w14:textId="77777777" w:rsidR="00A70CED" w:rsidRPr="00A70CED" w:rsidRDefault="00A70CED" w:rsidP="00A70CED">
            <w:pPr>
              <w:rPr>
                <w:sz w:val="26"/>
                <w:szCs w:val="26"/>
              </w:rPr>
            </w:pPr>
            <w:r w:rsidRPr="00A70CED">
              <w:rPr>
                <w:sz w:val="26"/>
                <w:szCs w:val="26"/>
              </w:rPr>
              <w:t xml:space="preserve">    public static void </w:t>
            </w:r>
            <w:proofErr w:type="gramStart"/>
            <w:r w:rsidRPr="00A70CED">
              <w:rPr>
                <w:sz w:val="26"/>
                <w:szCs w:val="26"/>
              </w:rPr>
              <w:t>main(</w:t>
            </w:r>
            <w:proofErr w:type="gramEnd"/>
            <w:r w:rsidRPr="00A70CED">
              <w:rPr>
                <w:sz w:val="26"/>
                <w:szCs w:val="26"/>
              </w:rPr>
              <w:t xml:space="preserve">String[] </w:t>
            </w:r>
            <w:proofErr w:type="spellStart"/>
            <w:r w:rsidRPr="00A70CED">
              <w:rPr>
                <w:sz w:val="26"/>
                <w:szCs w:val="26"/>
              </w:rPr>
              <w:t>args</w:t>
            </w:r>
            <w:proofErr w:type="spellEnd"/>
            <w:r w:rsidRPr="00A70CED">
              <w:rPr>
                <w:sz w:val="26"/>
                <w:szCs w:val="26"/>
              </w:rPr>
              <w:t>) throws IOException</w:t>
            </w:r>
          </w:p>
          <w:p w14:paraId="41BA16CD" w14:textId="77777777" w:rsidR="00A70CED" w:rsidRPr="00A70CED" w:rsidRDefault="00A70CED" w:rsidP="00A70CED">
            <w:pPr>
              <w:rPr>
                <w:sz w:val="26"/>
                <w:szCs w:val="26"/>
              </w:rPr>
            </w:pPr>
            <w:r w:rsidRPr="00A70CED">
              <w:rPr>
                <w:sz w:val="26"/>
                <w:szCs w:val="26"/>
              </w:rPr>
              <w:t>    {      </w:t>
            </w:r>
          </w:p>
          <w:p w14:paraId="1B099A94" w14:textId="77777777" w:rsidR="00A70CED" w:rsidRPr="00A70CED" w:rsidRDefault="00A70CED" w:rsidP="00A70CED">
            <w:pPr>
              <w:rPr>
                <w:sz w:val="26"/>
                <w:szCs w:val="26"/>
              </w:rPr>
            </w:pPr>
            <w:r w:rsidRPr="00A70CED">
              <w:rPr>
                <w:sz w:val="26"/>
                <w:szCs w:val="26"/>
              </w:rPr>
              <w:t xml:space="preserve">        </w:t>
            </w:r>
          </w:p>
          <w:p w14:paraId="5A7BED04" w14:textId="77777777" w:rsidR="00A70CED" w:rsidRPr="00A70CED" w:rsidRDefault="00A70CED" w:rsidP="00A70CED">
            <w:pPr>
              <w:rPr>
                <w:sz w:val="26"/>
                <w:szCs w:val="26"/>
              </w:rPr>
            </w:pPr>
            <w:r w:rsidRPr="00A70CED">
              <w:rPr>
                <w:sz w:val="26"/>
                <w:szCs w:val="26"/>
              </w:rPr>
              <w:t>        ArrayDemo1 ad1=null;</w:t>
            </w:r>
          </w:p>
          <w:p w14:paraId="5F4096B5" w14:textId="77777777" w:rsidR="00A70CED" w:rsidRPr="00A70CED" w:rsidRDefault="00A70CED" w:rsidP="00A70CED">
            <w:pPr>
              <w:rPr>
                <w:sz w:val="26"/>
                <w:szCs w:val="26"/>
              </w:rPr>
            </w:pPr>
            <w:r w:rsidRPr="00A70CED">
              <w:rPr>
                <w:sz w:val="26"/>
                <w:szCs w:val="26"/>
              </w:rPr>
              <w:t xml:space="preserve">        </w:t>
            </w:r>
            <w:proofErr w:type="spellStart"/>
            <w:r w:rsidRPr="00A70CED">
              <w:rPr>
                <w:sz w:val="26"/>
                <w:szCs w:val="26"/>
              </w:rPr>
              <w:t>System.out.println</w:t>
            </w:r>
            <w:proofErr w:type="spellEnd"/>
            <w:r w:rsidRPr="00A70CED">
              <w:rPr>
                <w:sz w:val="26"/>
                <w:szCs w:val="26"/>
              </w:rPr>
              <w:t>(ad1.s);</w:t>
            </w:r>
          </w:p>
          <w:p w14:paraId="19A6DC51" w14:textId="77777777" w:rsidR="00A70CED" w:rsidRDefault="00A70CED" w:rsidP="00A70CED">
            <w:pPr>
              <w:rPr>
                <w:sz w:val="26"/>
                <w:szCs w:val="26"/>
              </w:rPr>
            </w:pPr>
            <w:r w:rsidRPr="00A70CED">
              <w:rPr>
                <w:sz w:val="26"/>
                <w:szCs w:val="26"/>
              </w:rPr>
              <w:lastRenderedPageBreak/>
              <w:t xml:space="preserve">        </w:t>
            </w:r>
            <w:proofErr w:type="spellStart"/>
            <w:r w:rsidRPr="00A70CED">
              <w:rPr>
                <w:sz w:val="26"/>
                <w:szCs w:val="26"/>
              </w:rPr>
              <w:t>System.out.println</w:t>
            </w:r>
            <w:proofErr w:type="spellEnd"/>
            <w:r w:rsidRPr="00A70CED">
              <w:rPr>
                <w:sz w:val="26"/>
                <w:szCs w:val="26"/>
              </w:rPr>
              <w:t>(ArrayDemo1.s);</w:t>
            </w:r>
          </w:p>
          <w:p w14:paraId="104B1D41" w14:textId="75B0C5F2" w:rsidR="00A70CED" w:rsidRPr="00A70CED" w:rsidRDefault="00A70CED" w:rsidP="00A70CED">
            <w:pPr>
              <w:rPr>
                <w:sz w:val="26"/>
                <w:szCs w:val="26"/>
              </w:rPr>
            </w:pPr>
            <w:r w:rsidRPr="00A70CED">
              <w:rPr>
                <w:sz w:val="26"/>
                <w:szCs w:val="26"/>
              </w:rPr>
              <w:t xml:space="preserve">       </w:t>
            </w:r>
            <w:proofErr w:type="spellStart"/>
            <w:r w:rsidRPr="00A70CED">
              <w:rPr>
                <w:sz w:val="26"/>
                <w:szCs w:val="26"/>
              </w:rPr>
              <w:t>System.out.println</w:t>
            </w:r>
            <w:proofErr w:type="spellEnd"/>
            <w:r w:rsidRPr="00A70CED">
              <w:rPr>
                <w:sz w:val="26"/>
                <w:szCs w:val="26"/>
              </w:rPr>
              <w:t>(ad1.a);</w:t>
            </w:r>
          </w:p>
          <w:p w14:paraId="647F7C2D" w14:textId="77777777" w:rsidR="00A70CED" w:rsidRPr="00A70CED" w:rsidRDefault="00A70CED" w:rsidP="00A70CED">
            <w:pPr>
              <w:rPr>
                <w:sz w:val="26"/>
                <w:szCs w:val="26"/>
              </w:rPr>
            </w:pPr>
            <w:r w:rsidRPr="00A70CED">
              <w:rPr>
                <w:sz w:val="26"/>
                <w:szCs w:val="26"/>
              </w:rPr>
              <w:t>    }</w:t>
            </w:r>
          </w:p>
          <w:p w14:paraId="1A65353B" w14:textId="77777777" w:rsidR="00A70CED" w:rsidRDefault="00A70CED" w:rsidP="0029506F">
            <w:pPr>
              <w:rPr>
                <w:sz w:val="26"/>
                <w:szCs w:val="26"/>
              </w:rPr>
            </w:pPr>
            <w:r w:rsidRPr="00A70CED">
              <w:rPr>
                <w:sz w:val="26"/>
                <w:szCs w:val="26"/>
              </w:rPr>
              <w:t>}</w:t>
            </w:r>
          </w:p>
          <w:p w14:paraId="6E03C4AE" w14:textId="77777777" w:rsidR="00A70CED" w:rsidRDefault="00A70CED" w:rsidP="0029506F">
            <w:pPr>
              <w:rPr>
                <w:sz w:val="26"/>
                <w:szCs w:val="26"/>
              </w:rPr>
            </w:pPr>
            <w:r>
              <w:rPr>
                <w:sz w:val="26"/>
                <w:szCs w:val="26"/>
              </w:rPr>
              <w:t>Run:</w:t>
            </w:r>
          </w:p>
          <w:p w14:paraId="02069298" w14:textId="77777777" w:rsidR="00C164F2" w:rsidRPr="00C164F2" w:rsidRDefault="00C164F2" w:rsidP="00C164F2">
            <w:pPr>
              <w:rPr>
                <w:sz w:val="26"/>
                <w:szCs w:val="26"/>
              </w:rPr>
            </w:pPr>
            <w:r w:rsidRPr="00C164F2">
              <w:rPr>
                <w:sz w:val="26"/>
                <w:szCs w:val="26"/>
              </w:rPr>
              <w:t>0</w:t>
            </w:r>
          </w:p>
          <w:p w14:paraId="51328C90" w14:textId="77777777" w:rsidR="00C164F2" w:rsidRPr="00C164F2" w:rsidRDefault="00C164F2" w:rsidP="00C164F2">
            <w:pPr>
              <w:rPr>
                <w:sz w:val="26"/>
                <w:szCs w:val="26"/>
              </w:rPr>
            </w:pPr>
            <w:r w:rsidRPr="00C164F2">
              <w:rPr>
                <w:sz w:val="26"/>
                <w:szCs w:val="26"/>
              </w:rPr>
              <w:t>0</w:t>
            </w:r>
          </w:p>
          <w:p w14:paraId="1B4744C3" w14:textId="77777777" w:rsidR="00C164F2" w:rsidRPr="00C164F2" w:rsidRDefault="00C164F2" w:rsidP="00C164F2">
            <w:pPr>
              <w:rPr>
                <w:sz w:val="26"/>
                <w:szCs w:val="26"/>
              </w:rPr>
            </w:pPr>
            <w:r w:rsidRPr="00C164F2">
              <w:rPr>
                <w:sz w:val="26"/>
                <w:szCs w:val="26"/>
              </w:rPr>
              <w:t xml:space="preserve">Exception in thread "main" </w:t>
            </w:r>
            <w:proofErr w:type="spellStart"/>
            <w:proofErr w:type="gramStart"/>
            <w:r w:rsidRPr="00C164F2">
              <w:rPr>
                <w:sz w:val="26"/>
                <w:szCs w:val="26"/>
              </w:rPr>
              <w:t>java.lang</w:t>
            </w:r>
            <w:proofErr w:type="gramEnd"/>
            <w:r w:rsidRPr="00C164F2">
              <w:rPr>
                <w:sz w:val="26"/>
                <w:szCs w:val="26"/>
              </w:rPr>
              <w:t>.NullPointerException</w:t>
            </w:r>
            <w:proofErr w:type="spellEnd"/>
            <w:r w:rsidRPr="00C164F2">
              <w:rPr>
                <w:sz w:val="26"/>
                <w:szCs w:val="26"/>
              </w:rPr>
              <w:t>: Cannot read field "a" because "&lt;local1&gt;" is null</w:t>
            </w:r>
          </w:p>
          <w:p w14:paraId="48E408D9" w14:textId="1825AC28" w:rsidR="00A70CED" w:rsidRDefault="00C164F2" w:rsidP="00C164F2">
            <w:pPr>
              <w:rPr>
                <w:sz w:val="26"/>
                <w:szCs w:val="26"/>
              </w:rPr>
            </w:pPr>
            <w:r w:rsidRPr="00C164F2">
              <w:rPr>
                <w:sz w:val="26"/>
                <w:szCs w:val="26"/>
              </w:rPr>
              <w:t xml:space="preserve">        at ArrayDemo1.main(ArrayDemo1.java:16)</w:t>
            </w:r>
          </w:p>
        </w:tc>
      </w:tr>
    </w:tbl>
    <w:p w14:paraId="284D8F5F" w14:textId="77777777" w:rsidR="00A70CED" w:rsidRDefault="00A70CED" w:rsidP="0029506F">
      <w:pPr>
        <w:rPr>
          <w:sz w:val="26"/>
          <w:szCs w:val="26"/>
        </w:rPr>
      </w:pPr>
    </w:p>
    <w:p w14:paraId="34FB58C6" w14:textId="14FF6456" w:rsidR="00C164F2" w:rsidRDefault="00C164F2" w:rsidP="0029506F">
      <w:pPr>
        <w:rPr>
          <w:sz w:val="26"/>
          <w:szCs w:val="26"/>
        </w:rPr>
      </w:pPr>
      <w:r>
        <w:rPr>
          <w:sz w:val="26"/>
          <w:szCs w:val="26"/>
        </w:rPr>
        <w:t xml:space="preserve">Example to get </w:t>
      </w:r>
      <w:proofErr w:type="spellStart"/>
      <w:proofErr w:type="gramStart"/>
      <w:r>
        <w:rPr>
          <w:sz w:val="26"/>
          <w:szCs w:val="26"/>
        </w:rPr>
        <w:t>NullPointerException</w:t>
      </w:r>
      <w:proofErr w:type="spellEnd"/>
      <w:r>
        <w:rPr>
          <w:sz w:val="26"/>
          <w:szCs w:val="26"/>
        </w:rPr>
        <w:t>,  while</w:t>
      </w:r>
      <w:proofErr w:type="gramEnd"/>
      <w:r>
        <w:rPr>
          <w:sz w:val="26"/>
          <w:szCs w:val="26"/>
        </w:rPr>
        <w:t xml:space="preserve"> accessing instance variable length of an array</w:t>
      </w:r>
    </w:p>
    <w:tbl>
      <w:tblPr>
        <w:tblStyle w:val="TableGrid"/>
        <w:tblW w:w="0" w:type="auto"/>
        <w:tblLook w:val="04A0" w:firstRow="1" w:lastRow="0" w:firstColumn="1" w:lastColumn="0" w:noHBand="0" w:noVBand="1"/>
      </w:tblPr>
      <w:tblGrid>
        <w:gridCol w:w="8522"/>
      </w:tblGrid>
      <w:tr w:rsidR="002B2248" w14:paraId="26883FA5" w14:textId="77777777" w:rsidTr="002B2248">
        <w:tc>
          <w:tcPr>
            <w:tcW w:w="8522" w:type="dxa"/>
          </w:tcPr>
          <w:p w14:paraId="63B8DD34" w14:textId="77777777" w:rsidR="00736EAF" w:rsidRPr="00736EAF" w:rsidRDefault="00736EAF" w:rsidP="00736EAF">
            <w:pPr>
              <w:rPr>
                <w:sz w:val="26"/>
                <w:szCs w:val="26"/>
              </w:rPr>
            </w:pPr>
            <w:r w:rsidRPr="00736EAF">
              <w:rPr>
                <w:sz w:val="26"/>
                <w:szCs w:val="26"/>
              </w:rPr>
              <w:t xml:space="preserve">import </w:t>
            </w:r>
            <w:proofErr w:type="spellStart"/>
            <w:proofErr w:type="gramStart"/>
            <w:r w:rsidRPr="00736EAF">
              <w:rPr>
                <w:sz w:val="26"/>
                <w:szCs w:val="26"/>
              </w:rPr>
              <w:t>java.io.BufferedReader</w:t>
            </w:r>
            <w:proofErr w:type="spellEnd"/>
            <w:proofErr w:type="gramEnd"/>
            <w:r w:rsidRPr="00736EAF">
              <w:rPr>
                <w:sz w:val="26"/>
                <w:szCs w:val="26"/>
              </w:rPr>
              <w:t>;</w:t>
            </w:r>
          </w:p>
          <w:p w14:paraId="460B0302" w14:textId="77777777" w:rsidR="00736EAF" w:rsidRPr="00736EAF" w:rsidRDefault="00736EAF" w:rsidP="00736EAF">
            <w:pPr>
              <w:rPr>
                <w:sz w:val="26"/>
                <w:szCs w:val="26"/>
              </w:rPr>
            </w:pPr>
            <w:r w:rsidRPr="00736EAF">
              <w:rPr>
                <w:sz w:val="26"/>
                <w:szCs w:val="26"/>
              </w:rPr>
              <w:t xml:space="preserve">import </w:t>
            </w:r>
            <w:proofErr w:type="spellStart"/>
            <w:proofErr w:type="gramStart"/>
            <w:r w:rsidRPr="00736EAF">
              <w:rPr>
                <w:sz w:val="26"/>
                <w:szCs w:val="26"/>
              </w:rPr>
              <w:t>java.io.IOException</w:t>
            </w:r>
            <w:proofErr w:type="spellEnd"/>
            <w:proofErr w:type="gramEnd"/>
            <w:r w:rsidRPr="00736EAF">
              <w:rPr>
                <w:sz w:val="26"/>
                <w:szCs w:val="26"/>
              </w:rPr>
              <w:t>;</w:t>
            </w:r>
          </w:p>
          <w:p w14:paraId="2F7F4BE1" w14:textId="77777777" w:rsidR="00736EAF" w:rsidRPr="00736EAF" w:rsidRDefault="00736EAF" w:rsidP="00736EAF">
            <w:pPr>
              <w:rPr>
                <w:sz w:val="26"/>
                <w:szCs w:val="26"/>
              </w:rPr>
            </w:pPr>
            <w:r w:rsidRPr="00736EAF">
              <w:rPr>
                <w:sz w:val="26"/>
                <w:szCs w:val="26"/>
              </w:rPr>
              <w:t xml:space="preserve">import </w:t>
            </w:r>
            <w:proofErr w:type="spellStart"/>
            <w:proofErr w:type="gramStart"/>
            <w:r w:rsidRPr="00736EAF">
              <w:rPr>
                <w:sz w:val="26"/>
                <w:szCs w:val="26"/>
              </w:rPr>
              <w:t>java.io.InputStreamReader</w:t>
            </w:r>
            <w:proofErr w:type="spellEnd"/>
            <w:proofErr w:type="gramEnd"/>
            <w:r w:rsidRPr="00736EAF">
              <w:rPr>
                <w:sz w:val="26"/>
                <w:szCs w:val="26"/>
              </w:rPr>
              <w:t>;</w:t>
            </w:r>
          </w:p>
          <w:p w14:paraId="418EBCA6" w14:textId="77777777" w:rsidR="00736EAF" w:rsidRPr="00736EAF" w:rsidRDefault="00736EAF" w:rsidP="00736EAF">
            <w:pPr>
              <w:rPr>
                <w:sz w:val="26"/>
                <w:szCs w:val="26"/>
              </w:rPr>
            </w:pPr>
            <w:r w:rsidRPr="00736EAF">
              <w:rPr>
                <w:sz w:val="26"/>
                <w:szCs w:val="26"/>
              </w:rPr>
              <w:t xml:space="preserve">import static </w:t>
            </w:r>
            <w:proofErr w:type="spellStart"/>
            <w:proofErr w:type="gramStart"/>
            <w:r w:rsidRPr="00736EAF">
              <w:rPr>
                <w:sz w:val="26"/>
                <w:szCs w:val="26"/>
              </w:rPr>
              <w:t>java.lang</w:t>
            </w:r>
            <w:proofErr w:type="gramEnd"/>
            <w:r w:rsidRPr="00736EAF">
              <w:rPr>
                <w:sz w:val="26"/>
                <w:szCs w:val="26"/>
              </w:rPr>
              <w:t>.Integer.parseInt</w:t>
            </w:r>
            <w:proofErr w:type="spellEnd"/>
            <w:r w:rsidRPr="00736EAF">
              <w:rPr>
                <w:sz w:val="26"/>
                <w:szCs w:val="26"/>
              </w:rPr>
              <w:t>;</w:t>
            </w:r>
          </w:p>
          <w:p w14:paraId="1BE7F1D7" w14:textId="77777777" w:rsidR="00736EAF" w:rsidRPr="00736EAF" w:rsidRDefault="00736EAF" w:rsidP="00736EAF">
            <w:pPr>
              <w:rPr>
                <w:sz w:val="26"/>
                <w:szCs w:val="26"/>
              </w:rPr>
            </w:pPr>
            <w:r w:rsidRPr="00736EAF">
              <w:rPr>
                <w:sz w:val="26"/>
                <w:szCs w:val="26"/>
              </w:rPr>
              <w:t xml:space="preserve">public class ArrayDemo1 </w:t>
            </w:r>
          </w:p>
          <w:p w14:paraId="2C358E29" w14:textId="77777777" w:rsidR="00736EAF" w:rsidRPr="00736EAF" w:rsidRDefault="00736EAF" w:rsidP="00736EAF">
            <w:pPr>
              <w:rPr>
                <w:sz w:val="26"/>
                <w:szCs w:val="26"/>
              </w:rPr>
            </w:pPr>
            <w:r w:rsidRPr="00736EAF">
              <w:rPr>
                <w:sz w:val="26"/>
                <w:szCs w:val="26"/>
              </w:rPr>
              <w:t>{</w:t>
            </w:r>
          </w:p>
          <w:p w14:paraId="1D9B988F" w14:textId="77777777" w:rsidR="00736EAF" w:rsidRPr="00736EAF" w:rsidRDefault="00736EAF" w:rsidP="00736EAF">
            <w:pPr>
              <w:rPr>
                <w:sz w:val="26"/>
                <w:szCs w:val="26"/>
              </w:rPr>
            </w:pPr>
            <w:r w:rsidRPr="00736EAF">
              <w:rPr>
                <w:sz w:val="26"/>
                <w:szCs w:val="26"/>
              </w:rPr>
              <w:t>    int a; //instance variable</w:t>
            </w:r>
          </w:p>
          <w:p w14:paraId="75385B5F" w14:textId="77777777" w:rsidR="00736EAF" w:rsidRPr="00736EAF" w:rsidRDefault="00736EAF" w:rsidP="00736EAF">
            <w:pPr>
              <w:rPr>
                <w:sz w:val="26"/>
                <w:szCs w:val="26"/>
              </w:rPr>
            </w:pPr>
            <w:r w:rsidRPr="00736EAF">
              <w:rPr>
                <w:sz w:val="26"/>
                <w:szCs w:val="26"/>
              </w:rPr>
              <w:t>    static int s; //static variable</w:t>
            </w:r>
          </w:p>
          <w:p w14:paraId="0E1638E9" w14:textId="77777777" w:rsidR="00736EAF" w:rsidRPr="00736EAF" w:rsidRDefault="00736EAF" w:rsidP="00736EAF">
            <w:pPr>
              <w:rPr>
                <w:sz w:val="26"/>
                <w:szCs w:val="26"/>
              </w:rPr>
            </w:pPr>
            <w:r w:rsidRPr="00736EAF">
              <w:rPr>
                <w:sz w:val="26"/>
                <w:szCs w:val="26"/>
              </w:rPr>
              <w:t xml:space="preserve">    public static void </w:t>
            </w:r>
            <w:proofErr w:type="gramStart"/>
            <w:r w:rsidRPr="00736EAF">
              <w:rPr>
                <w:sz w:val="26"/>
                <w:szCs w:val="26"/>
              </w:rPr>
              <w:t>main(</w:t>
            </w:r>
            <w:proofErr w:type="gramEnd"/>
            <w:r w:rsidRPr="00736EAF">
              <w:rPr>
                <w:sz w:val="26"/>
                <w:szCs w:val="26"/>
              </w:rPr>
              <w:t xml:space="preserve">String[] </w:t>
            </w:r>
            <w:proofErr w:type="spellStart"/>
            <w:r w:rsidRPr="00736EAF">
              <w:rPr>
                <w:sz w:val="26"/>
                <w:szCs w:val="26"/>
              </w:rPr>
              <w:t>args</w:t>
            </w:r>
            <w:proofErr w:type="spellEnd"/>
            <w:r w:rsidRPr="00736EAF">
              <w:rPr>
                <w:sz w:val="26"/>
                <w:szCs w:val="26"/>
              </w:rPr>
              <w:t>) throws IOException</w:t>
            </w:r>
          </w:p>
          <w:p w14:paraId="0591FD9E" w14:textId="77777777" w:rsidR="00736EAF" w:rsidRPr="00736EAF" w:rsidRDefault="00736EAF" w:rsidP="00736EAF">
            <w:pPr>
              <w:rPr>
                <w:sz w:val="26"/>
                <w:szCs w:val="26"/>
              </w:rPr>
            </w:pPr>
            <w:r w:rsidRPr="00736EAF">
              <w:rPr>
                <w:sz w:val="26"/>
                <w:szCs w:val="26"/>
              </w:rPr>
              <w:t>    {              </w:t>
            </w:r>
          </w:p>
          <w:p w14:paraId="4CBB4800" w14:textId="77777777" w:rsidR="00736EAF" w:rsidRPr="00736EAF" w:rsidRDefault="00736EAF" w:rsidP="00736EAF">
            <w:pPr>
              <w:rPr>
                <w:sz w:val="26"/>
                <w:szCs w:val="26"/>
              </w:rPr>
            </w:pPr>
            <w:r w:rsidRPr="00736EAF">
              <w:rPr>
                <w:sz w:val="26"/>
                <w:szCs w:val="26"/>
              </w:rPr>
              <w:t xml:space="preserve">        </w:t>
            </w:r>
            <w:proofErr w:type="gramStart"/>
            <w:r w:rsidRPr="00736EAF">
              <w:rPr>
                <w:sz w:val="26"/>
                <w:szCs w:val="26"/>
              </w:rPr>
              <w:t>int[</w:t>
            </w:r>
            <w:proofErr w:type="gramEnd"/>
            <w:r w:rsidRPr="00736EAF">
              <w:rPr>
                <w:sz w:val="26"/>
                <w:szCs w:val="26"/>
              </w:rPr>
              <w:t xml:space="preserve">] </w:t>
            </w:r>
            <w:proofErr w:type="spellStart"/>
            <w:r w:rsidRPr="00736EAF">
              <w:rPr>
                <w:sz w:val="26"/>
                <w:szCs w:val="26"/>
              </w:rPr>
              <w:t>arr</w:t>
            </w:r>
            <w:proofErr w:type="spellEnd"/>
            <w:r w:rsidRPr="00736EAF">
              <w:rPr>
                <w:sz w:val="26"/>
                <w:szCs w:val="26"/>
              </w:rPr>
              <w:t>=null;</w:t>
            </w:r>
          </w:p>
          <w:p w14:paraId="47C60B48" w14:textId="77777777" w:rsidR="00736EAF" w:rsidRPr="00736EAF" w:rsidRDefault="00736EAF" w:rsidP="00736EAF">
            <w:pPr>
              <w:rPr>
                <w:sz w:val="26"/>
                <w:szCs w:val="26"/>
              </w:rPr>
            </w:pPr>
            <w:r w:rsidRPr="00736EAF">
              <w:rPr>
                <w:sz w:val="26"/>
                <w:szCs w:val="26"/>
              </w:rPr>
              <w:t xml:space="preserve">        </w:t>
            </w:r>
            <w:proofErr w:type="spellStart"/>
            <w:r w:rsidRPr="00736EAF">
              <w:rPr>
                <w:sz w:val="26"/>
                <w:szCs w:val="26"/>
              </w:rPr>
              <w:t>System.out.println</w:t>
            </w:r>
            <w:proofErr w:type="spellEnd"/>
            <w:r w:rsidRPr="00736EAF">
              <w:rPr>
                <w:sz w:val="26"/>
                <w:szCs w:val="26"/>
              </w:rPr>
              <w:t>("size of array:\t"+</w:t>
            </w:r>
            <w:proofErr w:type="spellStart"/>
            <w:proofErr w:type="gramStart"/>
            <w:r w:rsidRPr="00736EAF">
              <w:rPr>
                <w:sz w:val="26"/>
                <w:szCs w:val="26"/>
              </w:rPr>
              <w:t>arr.length</w:t>
            </w:r>
            <w:proofErr w:type="spellEnd"/>
            <w:proofErr w:type="gramEnd"/>
            <w:r w:rsidRPr="00736EAF">
              <w:rPr>
                <w:sz w:val="26"/>
                <w:szCs w:val="26"/>
              </w:rPr>
              <w:t>);</w:t>
            </w:r>
          </w:p>
          <w:p w14:paraId="6C9179B3" w14:textId="77777777" w:rsidR="00736EAF" w:rsidRPr="00736EAF" w:rsidRDefault="00736EAF" w:rsidP="00736EAF">
            <w:pPr>
              <w:rPr>
                <w:sz w:val="26"/>
                <w:szCs w:val="26"/>
              </w:rPr>
            </w:pPr>
            <w:r w:rsidRPr="00736EAF">
              <w:rPr>
                <w:sz w:val="26"/>
                <w:szCs w:val="26"/>
              </w:rPr>
              <w:t>    }</w:t>
            </w:r>
          </w:p>
          <w:p w14:paraId="23F6C95B" w14:textId="77777777" w:rsidR="00736EAF" w:rsidRPr="00736EAF" w:rsidRDefault="00736EAF" w:rsidP="00736EAF">
            <w:pPr>
              <w:rPr>
                <w:sz w:val="26"/>
                <w:szCs w:val="26"/>
              </w:rPr>
            </w:pPr>
            <w:r w:rsidRPr="00736EAF">
              <w:rPr>
                <w:sz w:val="26"/>
                <w:szCs w:val="26"/>
              </w:rPr>
              <w:t>}</w:t>
            </w:r>
          </w:p>
          <w:p w14:paraId="4D976F51" w14:textId="7DAAB539" w:rsidR="00736EAF" w:rsidRDefault="00736EAF" w:rsidP="00736EAF">
            <w:pPr>
              <w:rPr>
                <w:sz w:val="26"/>
                <w:szCs w:val="26"/>
              </w:rPr>
            </w:pPr>
            <w:r>
              <w:rPr>
                <w:sz w:val="26"/>
                <w:szCs w:val="26"/>
              </w:rPr>
              <w:t>Run:</w:t>
            </w:r>
          </w:p>
          <w:p w14:paraId="3A5FED86" w14:textId="77777777" w:rsidR="006C65DB" w:rsidRPr="006C65DB" w:rsidRDefault="006C65DB" w:rsidP="006C65DB">
            <w:pPr>
              <w:rPr>
                <w:sz w:val="26"/>
                <w:szCs w:val="26"/>
              </w:rPr>
            </w:pPr>
            <w:r w:rsidRPr="006C65DB">
              <w:rPr>
                <w:sz w:val="26"/>
                <w:szCs w:val="26"/>
              </w:rPr>
              <w:t xml:space="preserve">Exception in thread "main" </w:t>
            </w:r>
            <w:proofErr w:type="spellStart"/>
            <w:proofErr w:type="gramStart"/>
            <w:r w:rsidRPr="006C65DB">
              <w:rPr>
                <w:sz w:val="26"/>
                <w:szCs w:val="26"/>
              </w:rPr>
              <w:t>java.lang</w:t>
            </w:r>
            <w:proofErr w:type="gramEnd"/>
            <w:r w:rsidRPr="006C65DB">
              <w:rPr>
                <w:sz w:val="26"/>
                <w:szCs w:val="26"/>
              </w:rPr>
              <w:t>.NullPointerException</w:t>
            </w:r>
            <w:proofErr w:type="spellEnd"/>
            <w:r w:rsidRPr="006C65DB">
              <w:rPr>
                <w:sz w:val="26"/>
                <w:szCs w:val="26"/>
              </w:rPr>
              <w:t>: Cannot read the array length because "&lt;local1&gt;" is null</w:t>
            </w:r>
          </w:p>
          <w:p w14:paraId="613691CB" w14:textId="0D28002E" w:rsidR="00736EAF" w:rsidRPr="00736EAF" w:rsidRDefault="006C65DB" w:rsidP="006C65DB">
            <w:pPr>
              <w:rPr>
                <w:sz w:val="26"/>
                <w:szCs w:val="26"/>
              </w:rPr>
            </w:pPr>
            <w:r w:rsidRPr="006C65DB">
              <w:rPr>
                <w:sz w:val="26"/>
                <w:szCs w:val="26"/>
              </w:rPr>
              <w:t xml:space="preserve">        at ArrayDemo1.main(ArrayDemo1.java:12)</w:t>
            </w:r>
          </w:p>
          <w:p w14:paraId="799364A0" w14:textId="77777777" w:rsidR="002B2248" w:rsidRDefault="002B2248" w:rsidP="0029506F">
            <w:pPr>
              <w:rPr>
                <w:sz w:val="26"/>
                <w:szCs w:val="26"/>
              </w:rPr>
            </w:pPr>
          </w:p>
        </w:tc>
      </w:tr>
    </w:tbl>
    <w:p w14:paraId="66FCF066" w14:textId="77777777" w:rsidR="00C164F2" w:rsidRDefault="00C164F2" w:rsidP="0029506F">
      <w:pPr>
        <w:rPr>
          <w:sz w:val="26"/>
          <w:szCs w:val="26"/>
        </w:rPr>
      </w:pPr>
    </w:p>
    <w:p w14:paraId="6BADCE6B" w14:textId="140B0BC7" w:rsidR="00C164F2" w:rsidRDefault="00917D00" w:rsidP="0029506F">
      <w:pPr>
        <w:rPr>
          <w:sz w:val="26"/>
          <w:szCs w:val="26"/>
        </w:rPr>
      </w:pPr>
      <w:r>
        <w:rPr>
          <w:sz w:val="26"/>
          <w:szCs w:val="26"/>
        </w:rPr>
        <w:t>Example to print the elements of an array using for loop</w:t>
      </w:r>
    </w:p>
    <w:tbl>
      <w:tblPr>
        <w:tblStyle w:val="TableGrid"/>
        <w:tblW w:w="0" w:type="auto"/>
        <w:tblLook w:val="04A0" w:firstRow="1" w:lastRow="0" w:firstColumn="1" w:lastColumn="0" w:noHBand="0" w:noVBand="1"/>
      </w:tblPr>
      <w:tblGrid>
        <w:gridCol w:w="8522"/>
      </w:tblGrid>
      <w:tr w:rsidR="006E3B30" w14:paraId="7E0A3052" w14:textId="77777777" w:rsidTr="006E3B30">
        <w:tc>
          <w:tcPr>
            <w:tcW w:w="8522" w:type="dxa"/>
          </w:tcPr>
          <w:p w14:paraId="339B3EEE" w14:textId="77777777" w:rsidR="006E3B30" w:rsidRPr="006E3B30" w:rsidRDefault="006E3B30" w:rsidP="006E3B30">
            <w:pPr>
              <w:rPr>
                <w:sz w:val="26"/>
                <w:szCs w:val="26"/>
              </w:rPr>
            </w:pPr>
            <w:r w:rsidRPr="006E3B30">
              <w:rPr>
                <w:sz w:val="26"/>
                <w:szCs w:val="26"/>
              </w:rPr>
              <w:t xml:space="preserve">import </w:t>
            </w:r>
            <w:proofErr w:type="spellStart"/>
            <w:proofErr w:type="gramStart"/>
            <w:r w:rsidRPr="006E3B30">
              <w:rPr>
                <w:sz w:val="26"/>
                <w:szCs w:val="26"/>
              </w:rPr>
              <w:t>java.io.BufferedReader</w:t>
            </w:r>
            <w:proofErr w:type="spellEnd"/>
            <w:proofErr w:type="gramEnd"/>
            <w:r w:rsidRPr="006E3B30">
              <w:rPr>
                <w:sz w:val="26"/>
                <w:szCs w:val="26"/>
              </w:rPr>
              <w:t>;</w:t>
            </w:r>
          </w:p>
          <w:p w14:paraId="65CA11DE" w14:textId="77777777" w:rsidR="006E3B30" w:rsidRPr="006E3B30" w:rsidRDefault="006E3B30" w:rsidP="006E3B30">
            <w:pPr>
              <w:rPr>
                <w:sz w:val="26"/>
                <w:szCs w:val="26"/>
              </w:rPr>
            </w:pPr>
            <w:r w:rsidRPr="006E3B30">
              <w:rPr>
                <w:sz w:val="26"/>
                <w:szCs w:val="26"/>
              </w:rPr>
              <w:t xml:space="preserve">import </w:t>
            </w:r>
            <w:proofErr w:type="spellStart"/>
            <w:proofErr w:type="gramStart"/>
            <w:r w:rsidRPr="006E3B30">
              <w:rPr>
                <w:sz w:val="26"/>
                <w:szCs w:val="26"/>
              </w:rPr>
              <w:t>java.io.IOException</w:t>
            </w:r>
            <w:proofErr w:type="spellEnd"/>
            <w:proofErr w:type="gramEnd"/>
            <w:r w:rsidRPr="006E3B30">
              <w:rPr>
                <w:sz w:val="26"/>
                <w:szCs w:val="26"/>
              </w:rPr>
              <w:t>;</w:t>
            </w:r>
          </w:p>
          <w:p w14:paraId="141C5096" w14:textId="77777777" w:rsidR="006E3B30" w:rsidRPr="006E3B30" w:rsidRDefault="006E3B30" w:rsidP="006E3B30">
            <w:pPr>
              <w:rPr>
                <w:sz w:val="26"/>
                <w:szCs w:val="26"/>
              </w:rPr>
            </w:pPr>
            <w:r w:rsidRPr="006E3B30">
              <w:rPr>
                <w:sz w:val="26"/>
                <w:szCs w:val="26"/>
              </w:rPr>
              <w:t xml:space="preserve">import </w:t>
            </w:r>
            <w:proofErr w:type="spellStart"/>
            <w:proofErr w:type="gramStart"/>
            <w:r w:rsidRPr="006E3B30">
              <w:rPr>
                <w:sz w:val="26"/>
                <w:szCs w:val="26"/>
              </w:rPr>
              <w:t>java.io.InputStreamReader</w:t>
            </w:r>
            <w:proofErr w:type="spellEnd"/>
            <w:proofErr w:type="gramEnd"/>
            <w:r w:rsidRPr="006E3B30">
              <w:rPr>
                <w:sz w:val="26"/>
                <w:szCs w:val="26"/>
              </w:rPr>
              <w:t>;</w:t>
            </w:r>
          </w:p>
          <w:p w14:paraId="1D4C434A" w14:textId="77777777" w:rsidR="006E3B30" w:rsidRPr="006E3B30" w:rsidRDefault="006E3B30" w:rsidP="006E3B30">
            <w:pPr>
              <w:rPr>
                <w:sz w:val="26"/>
                <w:szCs w:val="26"/>
              </w:rPr>
            </w:pPr>
            <w:r w:rsidRPr="006E3B30">
              <w:rPr>
                <w:sz w:val="26"/>
                <w:szCs w:val="26"/>
              </w:rPr>
              <w:t xml:space="preserve">import static </w:t>
            </w:r>
            <w:proofErr w:type="spellStart"/>
            <w:proofErr w:type="gramStart"/>
            <w:r w:rsidRPr="006E3B30">
              <w:rPr>
                <w:sz w:val="26"/>
                <w:szCs w:val="26"/>
              </w:rPr>
              <w:t>java.lang</w:t>
            </w:r>
            <w:proofErr w:type="gramEnd"/>
            <w:r w:rsidRPr="006E3B30">
              <w:rPr>
                <w:sz w:val="26"/>
                <w:szCs w:val="26"/>
              </w:rPr>
              <w:t>.Integer.parseInt</w:t>
            </w:r>
            <w:proofErr w:type="spellEnd"/>
            <w:r w:rsidRPr="006E3B30">
              <w:rPr>
                <w:sz w:val="26"/>
                <w:szCs w:val="26"/>
              </w:rPr>
              <w:t>;</w:t>
            </w:r>
          </w:p>
          <w:p w14:paraId="11BE3B96" w14:textId="77777777" w:rsidR="006E3B30" w:rsidRPr="006E3B30" w:rsidRDefault="006E3B30" w:rsidP="006E3B30">
            <w:pPr>
              <w:rPr>
                <w:sz w:val="26"/>
                <w:szCs w:val="26"/>
              </w:rPr>
            </w:pPr>
            <w:r w:rsidRPr="006E3B30">
              <w:rPr>
                <w:sz w:val="26"/>
                <w:szCs w:val="26"/>
              </w:rPr>
              <w:t xml:space="preserve">public class ArrayDemo1 </w:t>
            </w:r>
          </w:p>
          <w:p w14:paraId="4A00AAD4" w14:textId="77777777" w:rsidR="006E3B30" w:rsidRPr="006E3B30" w:rsidRDefault="006E3B30" w:rsidP="006E3B30">
            <w:pPr>
              <w:rPr>
                <w:sz w:val="26"/>
                <w:szCs w:val="26"/>
              </w:rPr>
            </w:pPr>
            <w:r w:rsidRPr="006E3B30">
              <w:rPr>
                <w:sz w:val="26"/>
                <w:szCs w:val="26"/>
              </w:rPr>
              <w:t>{</w:t>
            </w:r>
          </w:p>
          <w:p w14:paraId="16A66FD8" w14:textId="77777777" w:rsidR="006E3B30" w:rsidRPr="006E3B30" w:rsidRDefault="006E3B30" w:rsidP="006E3B30">
            <w:pPr>
              <w:rPr>
                <w:sz w:val="26"/>
                <w:szCs w:val="26"/>
              </w:rPr>
            </w:pPr>
            <w:r w:rsidRPr="006E3B30">
              <w:rPr>
                <w:sz w:val="26"/>
                <w:szCs w:val="26"/>
              </w:rPr>
              <w:t>    int a; //instance variable</w:t>
            </w:r>
          </w:p>
          <w:p w14:paraId="0A1D695E" w14:textId="77777777" w:rsidR="006E3B30" w:rsidRPr="006E3B30" w:rsidRDefault="006E3B30" w:rsidP="006E3B30">
            <w:pPr>
              <w:rPr>
                <w:sz w:val="26"/>
                <w:szCs w:val="26"/>
              </w:rPr>
            </w:pPr>
            <w:r w:rsidRPr="006E3B30">
              <w:rPr>
                <w:sz w:val="26"/>
                <w:szCs w:val="26"/>
              </w:rPr>
              <w:t>    static int s; //static variable</w:t>
            </w:r>
          </w:p>
          <w:p w14:paraId="256001F5" w14:textId="77777777" w:rsidR="006E3B30" w:rsidRPr="006E3B30" w:rsidRDefault="006E3B30" w:rsidP="006E3B30">
            <w:pPr>
              <w:rPr>
                <w:sz w:val="26"/>
                <w:szCs w:val="26"/>
              </w:rPr>
            </w:pPr>
            <w:r w:rsidRPr="006E3B30">
              <w:rPr>
                <w:sz w:val="26"/>
                <w:szCs w:val="26"/>
              </w:rPr>
              <w:t xml:space="preserve">    public static void </w:t>
            </w:r>
            <w:proofErr w:type="gramStart"/>
            <w:r w:rsidRPr="006E3B30">
              <w:rPr>
                <w:sz w:val="26"/>
                <w:szCs w:val="26"/>
              </w:rPr>
              <w:t>main(</w:t>
            </w:r>
            <w:proofErr w:type="gramEnd"/>
            <w:r w:rsidRPr="006E3B30">
              <w:rPr>
                <w:sz w:val="26"/>
                <w:szCs w:val="26"/>
              </w:rPr>
              <w:t xml:space="preserve">String[] </w:t>
            </w:r>
            <w:proofErr w:type="spellStart"/>
            <w:r w:rsidRPr="006E3B30">
              <w:rPr>
                <w:sz w:val="26"/>
                <w:szCs w:val="26"/>
              </w:rPr>
              <w:t>args</w:t>
            </w:r>
            <w:proofErr w:type="spellEnd"/>
            <w:r w:rsidRPr="006E3B30">
              <w:rPr>
                <w:sz w:val="26"/>
                <w:szCs w:val="26"/>
              </w:rPr>
              <w:t>) throws IOException</w:t>
            </w:r>
          </w:p>
          <w:p w14:paraId="6F37E06E" w14:textId="77777777" w:rsidR="006E3B30" w:rsidRPr="006E3B30" w:rsidRDefault="006E3B30" w:rsidP="006E3B30">
            <w:pPr>
              <w:rPr>
                <w:sz w:val="26"/>
                <w:szCs w:val="26"/>
              </w:rPr>
            </w:pPr>
            <w:r w:rsidRPr="006E3B30">
              <w:rPr>
                <w:sz w:val="26"/>
                <w:szCs w:val="26"/>
              </w:rPr>
              <w:lastRenderedPageBreak/>
              <w:t>    {              </w:t>
            </w:r>
          </w:p>
          <w:p w14:paraId="4DA9C04A" w14:textId="77777777" w:rsidR="006E3B30" w:rsidRPr="006E3B30" w:rsidRDefault="006E3B30" w:rsidP="006E3B30">
            <w:pPr>
              <w:rPr>
                <w:sz w:val="26"/>
                <w:szCs w:val="26"/>
              </w:rPr>
            </w:pPr>
            <w:r w:rsidRPr="006E3B30">
              <w:rPr>
                <w:sz w:val="26"/>
                <w:szCs w:val="26"/>
              </w:rPr>
              <w:t xml:space="preserve">        </w:t>
            </w:r>
            <w:proofErr w:type="gramStart"/>
            <w:r w:rsidRPr="006E3B30">
              <w:rPr>
                <w:sz w:val="26"/>
                <w:szCs w:val="26"/>
              </w:rPr>
              <w:t>int[</w:t>
            </w:r>
            <w:proofErr w:type="gramEnd"/>
            <w:r w:rsidRPr="006E3B30">
              <w:rPr>
                <w:sz w:val="26"/>
                <w:szCs w:val="26"/>
              </w:rPr>
              <w:t xml:space="preserve">] </w:t>
            </w:r>
            <w:proofErr w:type="spellStart"/>
            <w:r w:rsidRPr="006E3B30">
              <w:rPr>
                <w:sz w:val="26"/>
                <w:szCs w:val="26"/>
              </w:rPr>
              <w:t>arr</w:t>
            </w:r>
            <w:proofErr w:type="spellEnd"/>
            <w:r w:rsidRPr="006E3B30">
              <w:rPr>
                <w:sz w:val="26"/>
                <w:szCs w:val="26"/>
              </w:rPr>
              <w:t>=null;</w:t>
            </w:r>
          </w:p>
          <w:p w14:paraId="0442B91E" w14:textId="77777777" w:rsidR="006E3B30" w:rsidRPr="006E3B30" w:rsidRDefault="006E3B30" w:rsidP="006E3B30">
            <w:pPr>
              <w:rPr>
                <w:sz w:val="26"/>
                <w:szCs w:val="26"/>
              </w:rPr>
            </w:pPr>
            <w:r w:rsidRPr="006E3B30">
              <w:rPr>
                <w:sz w:val="26"/>
                <w:szCs w:val="26"/>
              </w:rPr>
              <w:t>        //</w:t>
            </w:r>
            <w:proofErr w:type="spellStart"/>
            <w:r w:rsidRPr="006E3B30">
              <w:rPr>
                <w:sz w:val="26"/>
                <w:szCs w:val="26"/>
              </w:rPr>
              <w:t>System.out.println</w:t>
            </w:r>
            <w:proofErr w:type="spellEnd"/>
            <w:r w:rsidRPr="006E3B30">
              <w:rPr>
                <w:sz w:val="26"/>
                <w:szCs w:val="26"/>
              </w:rPr>
              <w:t>("size of array:\t"+</w:t>
            </w:r>
            <w:proofErr w:type="spellStart"/>
            <w:proofErr w:type="gramStart"/>
            <w:r w:rsidRPr="006E3B30">
              <w:rPr>
                <w:sz w:val="26"/>
                <w:szCs w:val="26"/>
              </w:rPr>
              <w:t>arr.length</w:t>
            </w:r>
            <w:proofErr w:type="spellEnd"/>
            <w:proofErr w:type="gramEnd"/>
            <w:r w:rsidRPr="006E3B30">
              <w:rPr>
                <w:sz w:val="26"/>
                <w:szCs w:val="26"/>
              </w:rPr>
              <w:t>);</w:t>
            </w:r>
          </w:p>
          <w:p w14:paraId="0EC46C66" w14:textId="77777777" w:rsidR="006E3B30" w:rsidRPr="006E3B30" w:rsidRDefault="006E3B30" w:rsidP="006E3B30">
            <w:pPr>
              <w:rPr>
                <w:sz w:val="26"/>
                <w:szCs w:val="26"/>
              </w:rPr>
            </w:pPr>
            <w:r w:rsidRPr="006E3B30">
              <w:rPr>
                <w:sz w:val="26"/>
                <w:szCs w:val="26"/>
              </w:rPr>
              <w:t xml:space="preserve">        </w:t>
            </w:r>
            <w:proofErr w:type="spellStart"/>
            <w:r w:rsidRPr="006E3B30">
              <w:rPr>
                <w:sz w:val="26"/>
                <w:szCs w:val="26"/>
              </w:rPr>
              <w:t>BufferedReader</w:t>
            </w:r>
            <w:proofErr w:type="spellEnd"/>
            <w:r w:rsidRPr="006E3B30">
              <w:rPr>
                <w:sz w:val="26"/>
                <w:szCs w:val="26"/>
              </w:rPr>
              <w:t xml:space="preserve"> </w:t>
            </w:r>
            <w:proofErr w:type="spellStart"/>
            <w:r w:rsidRPr="006E3B30">
              <w:rPr>
                <w:sz w:val="26"/>
                <w:szCs w:val="26"/>
              </w:rPr>
              <w:t>br</w:t>
            </w:r>
            <w:proofErr w:type="spellEnd"/>
            <w:r w:rsidRPr="006E3B30">
              <w:rPr>
                <w:sz w:val="26"/>
                <w:szCs w:val="26"/>
              </w:rPr>
              <w:t xml:space="preserve">=new </w:t>
            </w:r>
            <w:proofErr w:type="spellStart"/>
            <w:proofErr w:type="gramStart"/>
            <w:r w:rsidRPr="006E3B30">
              <w:rPr>
                <w:sz w:val="26"/>
                <w:szCs w:val="26"/>
              </w:rPr>
              <w:t>BufferedReader</w:t>
            </w:r>
            <w:proofErr w:type="spellEnd"/>
            <w:r w:rsidRPr="006E3B30">
              <w:rPr>
                <w:sz w:val="26"/>
                <w:szCs w:val="26"/>
              </w:rPr>
              <w:t>(</w:t>
            </w:r>
            <w:proofErr w:type="gramEnd"/>
            <w:r w:rsidRPr="006E3B30">
              <w:rPr>
                <w:sz w:val="26"/>
                <w:szCs w:val="26"/>
              </w:rPr>
              <w:t xml:space="preserve">new </w:t>
            </w:r>
            <w:proofErr w:type="spellStart"/>
            <w:r w:rsidRPr="006E3B30">
              <w:rPr>
                <w:sz w:val="26"/>
                <w:szCs w:val="26"/>
              </w:rPr>
              <w:t>InputStreamReader</w:t>
            </w:r>
            <w:proofErr w:type="spellEnd"/>
            <w:r w:rsidRPr="006E3B30">
              <w:rPr>
                <w:sz w:val="26"/>
                <w:szCs w:val="26"/>
              </w:rPr>
              <w:t>(System.in));</w:t>
            </w:r>
          </w:p>
          <w:p w14:paraId="207F36E2" w14:textId="77777777" w:rsidR="006E3B30" w:rsidRPr="006E3B30" w:rsidRDefault="006E3B30" w:rsidP="006E3B30">
            <w:pPr>
              <w:rPr>
                <w:sz w:val="26"/>
                <w:szCs w:val="26"/>
              </w:rPr>
            </w:pPr>
            <w:r w:rsidRPr="006E3B30">
              <w:rPr>
                <w:sz w:val="26"/>
                <w:szCs w:val="26"/>
              </w:rPr>
              <w:t xml:space="preserve">        </w:t>
            </w:r>
            <w:proofErr w:type="spellStart"/>
            <w:r w:rsidRPr="006E3B30">
              <w:rPr>
                <w:sz w:val="26"/>
                <w:szCs w:val="26"/>
              </w:rPr>
              <w:t>System.out.println</w:t>
            </w:r>
            <w:proofErr w:type="spellEnd"/>
            <w:r w:rsidRPr="006E3B30">
              <w:rPr>
                <w:sz w:val="26"/>
                <w:szCs w:val="26"/>
              </w:rPr>
              <w:t>("Enter array size:\t");</w:t>
            </w:r>
          </w:p>
          <w:p w14:paraId="4B694DEC" w14:textId="77777777" w:rsidR="006E3B30" w:rsidRPr="006E3B30" w:rsidRDefault="006E3B30" w:rsidP="006E3B30">
            <w:pPr>
              <w:rPr>
                <w:sz w:val="26"/>
                <w:szCs w:val="26"/>
              </w:rPr>
            </w:pPr>
            <w:r w:rsidRPr="006E3B30">
              <w:rPr>
                <w:sz w:val="26"/>
                <w:szCs w:val="26"/>
              </w:rPr>
              <w:t>        int n=</w:t>
            </w:r>
            <w:proofErr w:type="spellStart"/>
            <w:r w:rsidRPr="006E3B30">
              <w:rPr>
                <w:sz w:val="26"/>
                <w:szCs w:val="26"/>
              </w:rPr>
              <w:t>parseInt</w:t>
            </w:r>
            <w:proofErr w:type="spellEnd"/>
            <w:r w:rsidRPr="006E3B30">
              <w:rPr>
                <w:sz w:val="26"/>
                <w:szCs w:val="26"/>
              </w:rPr>
              <w:t>(</w:t>
            </w:r>
            <w:proofErr w:type="spellStart"/>
            <w:proofErr w:type="gramStart"/>
            <w:r w:rsidRPr="006E3B30">
              <w:rPr>
                <w:sz w:val="26"/>
                <w:szCs w:val="26"/>
              </w:rPr>
              <w:t>br.readLine</w:t>
            </w:r>
            <w:proofErr w:type="spellEnd"/>
            <w:proofErr w:type="gramEnd"/>
            <w:r w:rsidRPr="006E3B30">
              <w:rPr>
                <w:sz w:val="26"/>
                <w:szCs w:val="26"/>
              </w:rPr>
              <w:t>());</w:t>
            </w:r>
          </w:p>
          <w:p w14:paraId="21DF3E10" w14:textId="77777777" w:rsidR="006E3B30" w:rsidRPr="006E3B30" w:rsidRDefault="006E3B30" w:rsidP="006E3B30">
            <w:pPr>
              <w:rPr>
                <w:sz w:val="26"/>
                <w:szCs w:val="26"/>
              </w:rPr>
            </w:pPr>
            <w:r w:rsidRPr="006E3B30">
              <w:rPr>
                <w:sz w:val="26"/>
                <w:szCs w:val="26"/>
              </w:rPr>
              <w:t xml:space="preserve">        </w:t>
            </w:r>
            <w:proofErr w:type="spellStart"/>
            <w:r w:rsidRPr="006E3B30">
              <w:rPr>
                <w:sz w:val="26"/>
                <w:szCs w:val="26"/>
              </w:rPr>
              <w:t>arr</w:t>
            </w:r>
            <w:proofErr w:type="spellEnd"/>
            <w:r w:rsidRPr="006E3B30">
              <w:rPr>
                <w:sz w:val="26"/>
                <w:szCs w:val="26"/>
              </w:rPr>
              <w:t>=new int[n];</w:t>
            </w:r>
          </w:p>
          <w:p w14:paraId="0C5CB1CD" w14:textId="77777777" w:rsidR="006E3B30" w:rsidRPr="006E3B30" w:rsidRDefault="006E3B30" w:rsidP="006E3B30">
            <w:pPr>
              <w:rPr>
                <w:sz w:val="26"/>
                <w:szCs w:val="26"/>
              </w:rPr>
            </w:pPr>
            <w:r w:rsidRPr="006E3B30">
              <w:rPr>
                <w:sz w:val="26"/>
                <w:szCs w:val="26"/>
              </w:rPr>
              <w:t xml:space="preserve">        </w:t>
            </w:r>
            <w:proofErr w:type="spellStart"/>
            <w:r w:rsidRPr="006E3B30">
              <w:rPr>
                <w:sz w:val="26"/>
                <w:szCs w:val="26"/>
              </w:rPr>
              <w:t>System.out.println</w:t>
            </w:r>
            <w:proofErr w:type="spellEnd"/>
            <w:r w:rsidRPr="006E3B30">
              <w:rPr>
                <w:sz w:val="26"/>
                <w:szCs w:val="26"/>
              </w:rPr>
              <w:t>("size of array:\t"+</w:t>
            </w:r>
            <w:proofErr w:type="spellStart"/>
            <w:proofErr w:type="gramStart"/>
            <w:r w:rsidRPr="006E3B30">
              <w:rPr>
                <w:sz w:val="26"/>
                <w:szCs w:val="26"/>
              </w:rPr>
              <w:t>arr.length</w:t>
            </w:r>
            <w:proofErr w:type="spellEnd"/>
            <w:proofErr w:type="gramEnd"/>
            <w:r w:rsidRPr="006E3B30">
              <w:rPr>
                <w:sz w:val="26"/>
                <w:szCs w:val="26"/>
              </w:rPr>
              <w:t>);</w:t>
            </w:r>
          </w:p>
          <w:p w14:paraId="5B1DAB9C" w14:textId="77777777" w:rsidR="006E3B30" w:rsidRPr="006E3B30" w:rsidRDefault="006E3B30" w:rsidP="006E3B30">
            <w:pPr>
              <w:rPr>
                <w:sz w:val="26"/>
                <w:szCs w:val="26"/>
              </w:rPr>
            </w:pPr>
            <w:r w:rsidRPr="006E3B30">
              <w:rPr>
                <w:sz w:val="26"/>
                <w:szCs w:val="26"/>
              </w:rPr>
              <w:t xml:space="preserve">        </w:t>
            </w:r>
            <w:proofErr w:type="spellStart"/>
            <w:r w:rsidRPr="006E3B30">
              <w:rPr>
                <w:sz w:val="26"/>
                <w:szCs w:val="26"/>
              </w:rPr>
              <w:t>System.out.println</w:t>
            </w:r>
            <w:proofErr w:type="spellEnd"/>
            <w:r w:rsidRPr="006E3B30">
              <w:rPr>
                <w:sz w:val="26"/>
                <w:szCs w:val="26"/>
              </w:rPr>
              <w:t>("Elements in an array:\t");</w:t>
            </w:r>
          </w:p>
          <w:p w14:paraId="1C4D6AF9" w14:textId="77777777" w:rsidR="006E3B30" w:rsidRPr="006E3B30" w:rsidRDefault="006E3B30" w:rsidP="006E3B30">
            <w:pPr>
              <w:rPr>
                <w:sz w:val="26"/>
                <w:szCs w:val="26"/>
              </w:rPr>
            </w:pPr>
            <w:r w:rsidRPr="006E3B30">
              <w:rPr>
                <w:sz w:val="26"/>
                <w:szCs w:val="26"/>
              </w:rPr>
              <w:t>        //n=5</w:t>
            </w:r>
          </w:p>
          <w:p w14:paraId="610D8A21" w14:textId="77777777" w:rsidR="006E3B30" w:rsidRPr="006E3B30" w:rsidRDefault="006E3B30" w:rsidP="006E3B30">
            <w:pPr>
              <w:rPr>
                <w:sz w:val="26"/>
                <w:szCs w:val="26"/>
              </w:rPr>
            </w:pPr>
            <w:r w:rsidRPr="006E3B30">
              <w:rPr>
                <w:sz w:val="26"/>
                <w:szCs w:val="26"/>
              </w:rPr>
              <w:t>        //0,1,2,3,4</w:t>
            </w:r>
          </w:p>
          <w:p w14:paraId="5F78EC41" w14:textId="77777777" w:rsidR="006E3B30" w:rsidRPr="006E3B30" w:rsidRDefault="006E3B30" w:rsidP="006E3B30">
            <w:pPr>
              <w:rPr>
                <w:sz w:val="26"/>
                <w:szCs w:val="26"/>
              </w:rPr>
            </w:pPr>
            <w:r w:rsidRPr="006E3B30">
              <w:rPr>
                <w:sz w:val="26"/>
                <w:szCs w:val="26"/>
              </w:rPr>
              <w:t>        //</w:t>
            </w:r>
            <w:proofErr w:type="spellStart"/>
            <w:r w:rsidRPr="006E3B30">
              <w:rPr>
                <w:sz w:val="26"/>
                <w:szCs w:val="26"/>
              </w:rPr>
              <w:t>i</w:t>
            </w:r>
            <w:proofErr w:type="spellEnd"/>
            <w:r w:rsidRPr="006E3B30">
              <w:rPr>
                <w:sz w:val="26"/>
                <w:szCs w:val="26"/>
              </w:rPr>
              <w:t>=0,1</w:t>
            </w:r>
          </w:p>
          <w:p w14:paraId="3D0C5267" w14:textId="77777777" w:rsidR="006E3B30" w:rsidRPr="006E3B30" w:rsidRDefault="006E3B30" w:rsidP="006E3B30">
            <w:pPr>
              <w:rPr>
                <w:sz w:val="26"/>
                <w:szCs w:val="26"/>
              </w:rPr>
            </w:pPr>
            <w:r w:rsidRPr="006E3B30">
              <w:rPr>
                <w:sz w:val="26"/>
                <w:szCs w:val="26"/>
              </w:rPr>
              <w:t xml:space="preserve">        </w:t>
            </w:r>
            <w:proofErr w:type="gramStart"/>
            <w:r w:rsidRPr="006E3B30">
              <w:rPr>
                <w:sz w:val="26"/>
                <w:szCs w:val="26"/>
              </w:rPr>
              <w:t>for(</w:t>
            </w:r>
            <w:proofErr w:type="gramEnd"/>
            <w:r w:rsidRPr="006E3B30">
              <w:rPr>
                <w:sz w:val="26"/>
                <w:szCs w:val="26"/>
              </w:rPr>
              <w:t xml:space="preserve">int </w:t>
            </w:r>
            <w:proofErr w:type="spellStart"/>
            <w:r w:rsidRPr="006E3B30">
              <w:rPr>
                <w:sz w:val="26"/>
                <w:szCs w:val="26"/>
              </w:rPr>
              <w:t>i</w:t>
            </w:r>
            <w:proofErr w:type="spellEnd"/>
            <w:r w:rsidRPr="006E3B30">
              <w:rPr>
                <w:sz w:val="26"/>
                <w:szCs w:val="26"/>
              </w:rPr>
              <w:t>=0;i&lt;</w:t>
            </w:r>
            <w:proofErr w:type="spellStart"/>
            <w:r w:rsidRPr="006E3B30">
              <w:rPr>
                <w:sz w:val="26"/>
                <w:szCs w:val="26"/>
              </w:rPr>
              <w:t>arr.length;i</w:t>
            </w:r>
            <w:proofErr w:type="spellEnd"/>
            <w:r w:rsidRPr="006E3B30">
              <w:rPr>
                <w:sz w:val="26"/>
                <w:szCs w:val="26"/>
              </w:rPr>
              <w:t>++)</w:t>
            </w:r>
          </w:p>
          <w:p w14:paraId="1CC21CA0" w14:textId="77777777" w:rsidR="006E3B30" w:rsidRPr="006E3B30" w:rsidRDefault="006E3B30" w:rsidP="006E3B30">
            <w:pPr>
              <w:rPr>
                <w:sz w:val="26"/>
                <w:szCs w:val="26"/>
              </w:rPr>
            </w:pPr>
            <w:r w:rsidRPr="006E3B30">
              <w:rPr>
                <w:sz w:val="26"/>
                <w:szCs w:val="26"/>
              </w:rPr>
              <w:t xml:space="preserve">        </w:t>
            </w:r>
            <w:proofErr w:type="gramStart"/>
            <w:r w:rsidRPr="006E3B30">
              <w:rPr>
                <w:sz w:val="26"/>
                <w:szCs w:val="26"/>
              </w:rPr>
              <w:t>{  </w:t>
            </w:r>
            <w:proofErr w:type="gramEnd"/>
            <w:r w:rsidRPr="006E3B30">
              <w:rPr>
                <w:sz w:val="26"/>
                <w:szCs w:val="26"/>
              </w:rPr>
              <w:t xml:space="preserve"> </w:t>
            </w:r>
            <w:proofErr w:type="spellStart"/>
            <w:r w:rsidRPr="006E3B30">
              <w:rPr>
                <w:sz w:val="26"/>
                <w:szCs w:val="26"/>
              </w:rPr>
              <w:t>System.out.println</w:t>
            </w:r>
            <w:proofErr w:type="spellEnd"/>
            <w:r w:rsidRPr="006E3B30">
              <w:rPr>
                <w:sz w:val="26"/>
                <w:szCs w:val="26"/>
              </w:rPr>
              <w:t>(</w:t>
            </w:r>
            <w:proofErr w:type="spellStart"/>
            <w:r w:rsidRPr="006E3B30">
              <w:rPr>
                <w:sz w:val="26"/>
                <w:szCs w:val="26"/>
              </w:rPr>
              <w:t>arr</w:t>
            </w:r>
            <w:proofErr w:type="spellEnd"/>
            <w:r w:rsidRPr="006E3B30">
              <w:rPr>
                <w:sz w:val="26"/>
                <w:szCs w:val="26"/>
              </w:rPr>
              <w:t>[</w:t>
            </w:r>
            <w:proofErr w:type="spellStart"/>
            <w:r w:rsidRPr="006E3B30">
              <w:rPr>
                <w:sz w:val="26"/>
                <w:szCs w:val="26"/>
              </w:rPr>
              <w:t>i</w:t>
            </w:r>
            <w:proofErr w:type="spellEnd"/>
            <w:r w:rsidRPr="006E3B30">
              <w:rPr>
                <w:sz w:val="26"/>
                <w:szCs w:val="26"/>
              </w:rPr>
              <w:t>]);</w:t>
            </w:r>
          </w:p>
          <w:p w14:paraId="5DD0EC7B" w14:textId="77777777" w:rsidR="006E3B30" w:rsidRPr="006E3B30" w:rsidRDefault="006E3B30" w:rsidP="006E3B30">
            <w:pPr>
              <w:rPr>
                <w:sz w:val="26"/>
                <w:szCs w:val="26"/>
              </w:rPr>
            </w:pPr>
            <w:r w:rsidRPr="006E3B30">
              <w:rPr>
                <w:sz w:val="26"/>
                <w:szCs w:val="26"/>
              </w:rPr>
              <w:t>        }</w:t>
            </w:r>
          </w:p>
          <w:p w14:paraId="330D1A07" w14:textId="77777777" w:rsidR="006E3B30" w:rsidRPr="006E3B30" w:rsidRDefault="006E3B30" w:rsidP="006E3B30">
            <w:pPr>
              <w:rPr>
                <w:sz w:val="26"/>
                <w:szCs w:val="26"/>
              </w:rPr>
            </w:pPr>
          </w:p>
          <w:p w14:paraId="18AC553D" w14:textId="77777777" w:rsidR="006E3B30" w:rsidRPr="006E3B30" w:rsidRDefault="006E3B30" w:rsidP="006E3B30">
            <w:pPr>
              <w:rPr>
                <w:sz w:val="26"/>
                <w:szCs w:val="26"/>
              </w:rPr>
            </w:pPr>
            <w:r w:rsidRPr="006E3B30">
              <w:rPr>
                <w:sz w:val="26"/>
                <w:szCs w:val="26"/>
              </w:rPr>
              <w:t>    }</w:t>
            </w:r>
          </w:p>
          <w:p w14:paraId="395B48F2" w14:textId="46EFAD60" w:rsidR="006E3B30" w:rsidRDefault="006E3B30" w:rsidP="0029506F">
            <w:pPr>
              <w:rPr>
                <w:sz w:val="26"/>
                <w:szCs w:val="26"/>
              </w:rPr>
            </w:pPr>
            <w:r w:rsidRPr="006E3B30">
              <w:rPr>
                <w:sz w:val="26"/>
                <w:szCs w:val="26"/>
              </w:rPr>
              <w:t>}</w:t>
            </w:r>
          </w:p>
        </w:tc>
      </w:tr>
    </w:tbl>
    <w:p w14:paraId="4E9A646A" w14:textId="77777777" w:rsidR="00917D00" w:rsidRDefault="00917D00" w:rsidP="0029506F">
      <w:pPr>
        <w:rPr>
          <w:sz w:val="26"/>
          <w:szCs w:val="26"/>
        </w:rPr>
      </w:pPr>
    </w:p>
    <w:p w14:paraId="7251E3EE" w14:textId="49EE320B" w:rsidR="006E3B30" w:rsidRDefault="006E3B30" w:rsidP="0029506F">
      <w:pPr>
        <w:rPr>
          <w:sz w:val="26"/>
          <w:szCs w:val="26"/>
        </w:rPr>
      </w:pPr>
      <w:r>
        <w:rPr>
          <w:sz w:val="26"/>
          <w:szCs w:val="26"/>
        </w:rPr>
        <w:t>Example to get elements from an array using while loop</w:t>
      </w:r>
    </w:p>
    <w:tbl>
      <w:tblPr>
        <w:tblStyle w:val="TableGrid"/>
        <w:tblW w:w="0" w:type="auto"/>
        <w:tblLook w:val="04A0" w:firstRow="1" w:lastRow="0" w:firstColumn="1" w:lastColumn="0" w:noHBand="0" w:noVBand="1"/>
      </w:tblPr>
      <w:tblGrid>
        <w:gridCol w:w="8522"/>
      </w:tblGrid>
      <w:tr w:rsidR="008C30ED" w14:paraId="54B5A194" w14:textId="77777777" w:rsidTr="008C30ED">
        <w:tc>
          <w:tcPr>
            <w:tcW w:w="8522" w:type="dxa"/>
          </w:tcPr>
          <w:p w14:paraId="67103CAA" w14:textId="77777777" w:rsidR="008C30ED" w:rsidRPr="008C30ED" w:rsidRDefault="008C30ED" w:rsidP="008C30ED">
            <w:pPr>
              <w:rPr>
                <w:sz w:val="26"/>
                <w:szCs w:val="26"/>
              </w:rPr>
            </w:pPr>
            <w:r w:rsidRPr="008C30ED">
              <w:rPr>
                <w:sz w:val="26"/>
                <w:szCs w:val="26"/>
              </w:rPr>
              <w:t xml:space="preserve">import </w:t>
            </w:r>
            <w:proofErr w:type="spellStart"/>
            <w:proofErr w:type="gramStart"/>
            <w:r w:rsidRPr="008C30ED">
              <w:rPr>
                <w:sz w:val="26"/>
                <w:szCs w:val="26"/>
              </w:rPr>
              <w:t>java.io.BufferedReader</w:t>
            </w:r>
            <w:proofErr w:type="spellEnd"/>
            <w:proofErr w:type="gramEnd"/>
            <w:r w:rsidRPr="008C30ED">
              <w:rPr>
                <w:sz w:val="26"/>
                <w:szCs w:val="26"/>
              </w:rPr>
              <w:t>;</w:t>
            </w:r>
          </w:p>
          <w:p w14:paraId="74F44668" w14:textId="77777777" w:rsidR="008C30ED" w:rsidRPr="008C30ED" w:rsidRDefault="008C30ED" w:rsidP="008C30ED">
            <w:pPr>
              <w:rPr>
                <w:sz w:val="26"/>
                <w:szCs w:val="26"/>
              </w:rPr>
            </w:pPr>
            <w:r w:rsidRPr="008C30ED">
              <w:rPr>
                <w:sz w:val="26"/>
                <w:szCs w:val="26"/>
              </w:rPr>
              <w:t xml:space="preserve">import </w:t>
            </w:r>
            <w:proofErr w:type="spellStart"/>
            <w:proofErr w:type="gramStart"/>
            <w:r w:rsidRPr="008C30ED">
              <w:rPr>
                <w:sz w:val="26"/>
                <w:szCs w:val="26"/>
              </w:rPr>
              <w:t>java.io.IOException</w:t>
            </w:r>
            <w:proofErr w:type="spellEnd"/>
            <w:proofErr w:type="gramEnd"/>
            <w:r w:rsidRPr="008C30ED">
              <w:rPr>
                <w:sz w:val="26"/>
                <w:szCs w:val="26"/>
              </w:rPr>
              <w:t>;</w:t>
            </w:r>
          </w:p>
          <w:p w14:paraId="5A3DFF43" w14:textId="77777777" w:rsidR="008C30ED" w:rsidRPr="008C30ED" w:rsidRDefault="008C30ED" w:rsidP="008C30ED">
            <w:pPr>
              <w:rPr>
                <w:sz w:val="26"/>
                <w:szCs w:val="26"/>
              </w:rPr>
            </w:pPr>
            <w:r w:rsidRPr="008C30ED">
              <w:rPr>
                <w:sz w:val="26"/>
                <w:szCs w:val="26"/>
              </w:rPr>
              <w:t xml:space="preserve">import </w:t>
            </w:r>
            <w:proofErr w:type="spellStart"/>
            <w:proofErr w:type="gramStart"/>
            <w:r w:rsidRPr="008C30ED">
              <w:rPr>
                <w:sz w:val="26"/>
                <w:szCs w:val="26"/>
              </w:rPr>
              <w:t>java.io.InputStreamReader</w:t>
            </w:r>
            <w:proofErr w:type="spellEnd"/>
            <w:proofErr w:type="gramEnd"/>
            <w:r w:rsidRPr="008C30ED">
              <w:rPr>
                <w:sz w:val="26"/>
                <w:szCs w:val="26"/>
              </w:rPr>
              <w:t>;</w:t>
            </w:r>
          </w:p>
          <w:p w14:paraId="1776945E" w14:textId="77777777" w:rsidR="008C30ED" w:rsidRPr="008C30ED" w:rsidRDefault="008C30ED" w:rsidP="008C30ED">
            <w:pPr>
              <w:rPr>
                <w:sz w:val="26"/>
                <w:szCs w:val="26"/>
              </w:rPr>
            </w:pPr>
            <w:r w:rsidRPr="008C30ED">
              <w:rPr>
                <w:sz w:val="26"/>
                <w:szCs w:val="26"/>
              </w:rPr>
              <w:t xml:space="preserve">import static </w:t>
            </w:r>
            <w:proofErr w:type="spellStart"/>
            <w:proofErr w:type="gramStart"/>
            <w:r w:rsidRPr="008C30ED">
              <w:rPr>
                <w:sz w:val="26"/>
                <w:szCs w:val="26"/>
              </w:rPr>
              <w:t>java.lang</w:t>
            </w:r>
            <w:proofErr w:type="gramEnd"/>
            <w:r w:rsidRPr="008C30ED">
              <w:rPr>
                <w:sz w:val="26"/>
                <w:szCs w:val="26"/>
              </w:rPr>
              <w:t>.Integer.parseInt</w:t>
            </w:r>
            <w:proofErr w:type="spellEnd"/>
            <w:r w:rsidRPr="008C30ED">
              <w:rPr>
                <w:sz w:val="26"/>
                <w:szCs w:val="26"/>
              </w:rPr>
              <w:t>;</w:t>
            </w:r>
          </w:p>
          <w:p w14:paraId="3B26AA9F" w14:textId="77777777" w:rsidR="008C30ED" w:rsidRPr="008C30ED" w:rsidRDefault="008C30ED" w:rsidP="008C30ED">
            <w:pPr>
              <w:rPr>
                <w:sz w:val="26"/>
                <w:szCs w:val="26"/>
              </w:rPr>
            </w:pPr>
            <w:r w:rsidRPr="008C30ED">
              <w:rPr>
                <w:sz w:val="26"/>
                <w:szCs w:val="26"/>
              </w:rPr>
              <w:t xml:space="preserve">public class ArrayDemo1 </w:t>
            </w:r>
          </w:p>
          <w:p w14:paraId="556C72BF" w14:textId="77777777" w:rsidR="008C30ED" w:rsidRPr="008C30ED" w:rsidRDefault="008C30ED" w:rsidP="008C30ED">
            <w:pPr>
              <w:rPr>
                <w:sz w:val="26"/>
                <w:szCs w:val="26"/>
              </w:rPr>
            </w:pPr>
            <w:r w:rsidRPr="008C30ED">
              <w:rPr>
                <w:sz w:val="26"/>
                <w:szCs w:val="26"/>
              </w:rPr>
              <w:t>{</w:t>
            </w:r>
          </w:p>
          <w:p w14:paraId="3C7AF330" w14:textId="77777777" w:rsidR="008C30ED" w:rsidRPr="008C30ED" w:rsidRDefault="008C30ED" w:rsidP="008C30ED">
            <w:pPr>
              <w:rPr>
                <w:sz w:val="26"/>
                <w:szCs w:val="26"/>
              </w:rPr>
            </w:pPr>
            <w:r w:rsidRPr="008C30ED">
              <w:rPr>
                <w:sz w:val="26"/>
                <w:szCs w:val="26"/>
              </w:rPr>
              <w:t>    int a; //instance variable</w:t>
            </w:r>
          </w:p>
          <w:p w14:paraId="53D03E32" w14:textId="77777777" w:rsidR="008C30ED" w:rsidRPr="008C30ED" w:rsidRDefault="008C30ED" w:rsidP="008C30ED">
            <w:pPr>
              <w:rPr>
                <w:sz w:val="26"/>
                <w:szCs w:val="26"/>
              </w:rPr>
            </w:pPr>
            <w:r w:rsidRPr="008C30ED">
              <w:rPr>
                <w:sz w:val="26"/>
                <w:szCs w:val="26"/>
              </w:rPr>
              <w:t>    static int s; //static variable</w:t>
            </w:r>
          </w:p>
          <w:p w14:paraId="76EEE21F" w14:textId="77777777" w:rsidR="008C30ED" w:rsidRPr="008C30ED" w:rsidRDefault="008C30ED" w:rsidP="008C30ED">
            <w:pPr>
              <w:rPr>
                <w:sz w:val="26"/>
                <w:szCs w:val="26"/>
              </w:rPr>
            </w:pPr>
            <w:r w:rsidRPr="008C30ED">
              <w:rPr>
                <w:sz w:val="26"/>
                <w:szCs w:val="26"/>
              </w:rPr>
              <w:t xml:space="preserve">    public static void </w:t>
            </w:r>
            <w:proofErr w:type="gramStart"/>
            <w:r w:rsidRPr="008C30ED">
              <w:rPr>
                <w:sz w:val="26"/>
                <w:szCs w:val="26"/>
              </w:rPr>
              <w:t>main(</w:t>
            </w:r>
            <w:proofErr w:type="gramEnd"/>
            <w:r w:rsidRPr="008C30ED">
              <w:rPr>
                <w:sz w:val="26"/>
                <w:szCs w:val="26"/>
              </w:rPr>
              <w:t xml:space="preserve">String[] </w:t>
            </w:r>
            <w:proofErr w:type="spellStart"/>
            <w:r w:rsidRPr="008C30ED">
              <w:rPr>
                <w:sz w:val="26"/>
                <w:szCs w:val="26"/>
              </w:rPr>
              <w:t>args</w:t>
            </w:r>
            <w:proofErr w:type="spellEnd"/>
            <w:r w:rsidRPr="008C30ED">
              <w:rPr>
                <w:sz w:val="26"/>
                <w:szCs w:val="26"/>
              </w:rPr>
              <w:t>) throws IOException</w:t>
            </w:r>
          </w:p>
          <w:p w14:paraId="4565B6EC" w14:textId="77777777" w:rsidR="008C30ED" w:rsidRPr="008C30ED" w:rsidRDefault="008C30ED" w:rsidP="008C30ED">
            <w:pPr>
              <w:rPr>
                <w:sz w:val="26"/>
                <w:szCs w:val="26"/>
              </w:rPr>
            </w:pPr>
            <w:r w:rsidRPr="008C30ED">
              <w:rPr>
                <w:sz w:val="26"/>
                <w:szCs w:val="26"/>
              </w:rPr>
              <w:t>    {              </w:t>
            </w:r>
          </w:p>
          <w:p w14:paraId="6A2758B8" w14:textId="77777777" w:rsidR="008C30ED" w:rsidRPr="008C30ED" w:rsidRDefault="008C30ED" w:rsidP="008C30ED">
            <w:pPr>
              <w:rPr>
                <w:sz w:val="26"/>
                <w:szCs w:val="26"/>
              </w:rPr>
            </w:pPr>
            <w:r w:rsidRPr="008C30ED">
              <w:rPr>
                <w:sz w:val="26"/>
                <w:szCs w:val="26"/>
              </w:rPr>
              <w:t xml:space="preserve">        </w:t>
            </w:r>
            <w:proofErr w:type="gramStart"/>
            <w:r w:rsidRPr="008C30ED">
              <w:rPr>
                <w:sz w:val="26"/>
                <w:szCs w:val="26"/>
              </w:rPr>
              <w:t>int[</w:t>
            </w:r>
            <w:proofErr w:type="gramEnd"/>
            <w:r w:rsidRPr="008C30ED">
              <w:rPr>
                <w:sz w:val="26"/>
                <w:szCs w:val="26"/>
              </w:rPr>
              <w:t xml:space="preserve">] </w:t>
            </w:r>
            <w:proofErr w:type="spellStart"/>
            <w:r w:rsidRPr="008C30ED">
              <w:rPr>
                <w:sz w:val="26"/>
                <w:szCs w:val="26"/>
              </w:rPr>
              <w:t>arr</w:t>
            </w:r>
            <w:proofErr w:type="spellEnd"/>
            <w:r w:rsidRPr="008C30ED">
              <w:rPr>
                <w:sz w:val="26"/>
                <w:szCs w:val="26"/>
              </w:rPr>
              <w:t>=null;</w:t>
            </w:r>
          </w:p>
          <w:p w14:paraId="028374A6" w14:textId="77777777" w:rsidR="008C30ED" w:rsidRPr="008C30ED" w:rsidRDefault="008C30ED" w:rsidP="008C30ED">
            <w:pPr>
              <w:rPr>
                <w:sz w:val="26"/>
                <w:szCs w:val="26"/>
              </w:rPr>
            </w:pPr>
            <w:r w:rsidRPr="008C30ED">
              <w:rPr>
                <w:sz w:val="26"/>
                <w:szCs w:val="26"/>
              </w:rPr>
              <w:t>        //</w:t>
            </w:r>
            <w:proofErr w:type="spellStart"/>
            <w:r w:rsidRPr="008C30ED">
              <w:rPr>
                <w:sz w:val="26"/>
                <w:szCs w:val="26"/>
              </w:rPr>
              <w:t>System.out.println</w:t>
            </w:r>
            <w:proofErr w:type="spellEnd"/>
            <w:r w:rsidRPr="008C30ED">
              <w:rPr>
                <w:sz w:val="26"/>
                <w:szCs w:val="26"/>
              </w:rPr>
              <w:t>("size of array:\t"+</w:t>
            </w:r>
            <w:proofErr w:type="spellStart"/>
            <w:proofErr w:type="gramStart"/>
            <w:r w:rsidRPr="008C30ED">
              <w:rPr>
                <w:sz w:val="26"/>
                <w:szCs w:val="26"/>
              </w:rPr>
              <w:t>arr.length</w:t>
            </w:r>
            <w:proofErr w:type="spellEnd"/>
            <w:proofErr w:type="gramEnd"/>
            <w:r w:rsidRPr="008C30ED">
              <w:rPr>
                <w:sz w:val="26"/>
                <w:szCs w:val="26"/>
              </w:rPr>
              <w:t>);</w:t>
            </w:r>
          </w:p>
          <w:p w14:paraId="081EA3B4"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BufferedReader</w:t>
            </w:r>
            <w:proofErr w:type="spellEnd"/>
            <w:r w:rsidRPr="008C30ED">
              <w:rPr>
                <w:sz w:val="26"/>
                <w:szCs w:val="26"/>
              </w:rPr>
              <w:t xml:space="preserve"> </w:t>
            </w:r>
            <w:proofErr w:type="spellStart"/>
            <w:r w:rsidRPr="008C30ED">
              <w:rPr>
                <w:sz w:val="26"/>
                <w:szCs w:val="26"/>
              </w:rPr>
              <w:t>br</w:t>
            </w:r>
            <w:proofErr w:type="spellEnd"/>
            <w:r w:rsidRPr="008C30ED">
              <w:rPr>
                <w:sz w:val="26"/>
                <w:szCs w:val="26"/>
              </w:rPr>
              <w:t xml:space="preserve">=new </w:t>
            </w:r>
            <w:proofErr w:type="spellStart"/>
            <w:proofErr w:type="gramStart"/>
            <w:r w:rsidRPr="008C30ED">
              <w:rPr>
                <w:sz w:val="26"/>
                <w:szCs w:val="26"/>
              </w:rPr>
              <w:t>BufferedReader</w:t>
            </w:r>
            <w:proofErr w:type="spellEnd"/>
            <w:r w:rsidRPr="008C30ED">
              <w:rPr>
                <w:sz w:val="26"/>
                <w:szCs w:val="26"/>
              </w:rPr>
              <w:t>(</w:t>
            </w:r>
            <w:proofErr w:type="gramEnd"/>
            <w:r w:rsidRPr="008C30ED">
              <w:rPr>
                <w:sz w:val="26"/>
                <w:szCs w:val="26"/>
              </w:rPr>
              <w:t xml:space="preserve">new </w:t>
            </w:r>
            <w:proofErr w:type="spellStart"/>
            <w:r w:rsidRPr="008C30ED">
              <w:rPr>
                <w:sz w:val="26"/>
                <w:szCs w:val="26"/>
              </w:rPr>
              <w:t>InputStreamReader</w:t>
            </w:r>
            <w:proofErr w:type="spellEnd"/>
            <w:r w:rsidRPr="008C30ED">
              <w:rPr>
                <w:sz w:val="26"/>
                <w:szCs w:val="26"/>
              </w:rPr>
              <w:t>(System.in));</w:t>
            </w:r>
          </w:p>
          <w:p w14:paraId="1A7AE7FE"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System.out.println</w:t>
            </w:r>
            <w:proofErr w:type="spellEnd"/>
            <w:r w:rsidRPr="008C30ED">
              <w:rPr>
                <w:sz w:val="26"/>
                <w:szCs w:val="26"/>
              </w:rPr>
              <w:t>("Enter array size:\t");</w:t>
            </w:r>
          </w:p>
          <w:p w14:paraId="7822BD33" w14:textId="77777777" w:rsidR="008C30ED" w:rsidRPr="008C30ED" w:rsidRDefault="008C30ED" w:rsidP="008C30ED">
            <w:pPr>
              <w:rPr>
                <w:sz w:val="26"/>
                <w:szCs w:val="26"/>
              </w:rPr>
            </w:pPr>
            <w:r w:rsidRPr="008C30ED">
              <w:rPr>
                <w:sz w:val="26"/>
                <w:szCs w:val="26"/>
              </w:rPr>
              <w:t>        int n=</w:t>
            </w:r>
            <w:proofErr w:type="spellStart"/>
            <w:r w:rsidRPr="008C30ED">
              <w:rPr>
                <w:sz w:val="26"/>
                <w:szCs w:val="26"/>
              </w:rPr>
              <w:t>parseInt</w:t>
            </w:r>
            <w:proofErr w:type="spellEnd"/>
            <w:r w:rsidRPr="008C30ED">
              <w:rPr>
                <w:sz w:val="26"/>
                <w:szCs w:val="26"/>
              </w:rPr>
              <w:t>(</w:t>
            </w:r>
            <w:proofErr w:type="spellStart"/>
            <w:proofErr w:type="gramStart"/>
            <w:r w:rsidRPr="008C30ED">
              <w:rPr>
                <w:sz w:val="26"/>
                <w:szCs w:val="26"/>
              </w:rPr>
              <w:t>br.readLine</w:t>
            </w:r>
            <w:proofErr w:type="spellEnd"/>
            <w:proofErr w:type="gramEnd"/>
            <w:r w:rsidRPr="008C30ED">
              <w:rPr>
                <w:sz w:val="26"/>
                <w:szCs w:val="26"/>
              </w:rPr>
              <w:t>());</w:t>
            </w:r>
          </w:p>
          <w:p w14:paraId="67C1387C"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arr</w:t>
            </w:r>
            <w:proofErr w:type="spellEnd"/>
            <w:r w:rsidRPr="008C30ED">
              <w:rPr>
                <w:sz w:val="26"/>
                <w:szCs w:val="26"/>
              </w:rPr>
              <w:t>=new int[n];</w:t>
            </w:r>
          </w:p>
          <w:p w14:paraId="7AA0E54E"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System.out.println</w:t>
            </w:r>
            <w:proofErr w:type="spellEnd"/>
            <w:r w:rsidRPr="008C30ED">
              <w:rPr>
                <w:sz w:val="26"/>
                <w:szCs w:val="26"/>
              </w:rPr>
              <w:t>("size of array:\t"+</w:t>
            </w:r>
            <w:proofErr w:type="spellStart"/>
            <w:proofErr w:type="gramStart"/>
            <w:r w:rsidRPr="008C30ED">
              <w:rPr>
                <w:sz w:val="26"/>
                <w:szCs w:val="26"/>
              </w:rPr>
              <w:t>arr.length</w:t>
            </w:r>
            <w:proofErr w:type="spellEnd"/>
            <w:proofErr w:type="gramEnd"/>
            <w:r w:rsidRPr="008C30ED">
              <w:rPr>
                <w:sz w:val="26"/>
                <w:szCs w:val="26"/>
              </w:rPr>
              <w:t>);</w:t>
            </w:r>
          </w:p>
          <w:p w14:paraId="0989CFA2"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System.out.println</w:t>
            </w:r>
            <w:proofErr w:type="spellEnd"/>
            <w:r w:rsidRPr="008C30ED">
              <w:rPr>
                <w:sz w:val="26"/>
                <w:szCs w:val="26"/>
              </w:rPr>
              <w:t>("Elements in an array:\t");</w:t>
            </w:r>
          </w:p>
          <w:p w14:paraId="06EF3BB8" w14:textId="77777777" w:rsidR="008C30ED" w:rsidRPr="008C30ED" w:rsidRDefault="008C30ED" w:rsidP="008C30ED">
            <w:pPr>
              <w:rPr>
                <w:sz w:val="26"/>
                <w:szCs w:val="26"/>
              </w:rPr>
            </w:pPr>
            <w:r w:rsidRPr="008C30ED">
              <w:rPr>
                <w:sz w:val="26"/>
                <w:szCs w:val="26"/>
              </w:rPr>
              <w:t>        //n=5</w:t>
            </w:r>
          </w:p>
          <w:p w14:paraId="22D2A85C" w14:textId="77777777" w:rsidR="008C30ED" w:rsidRPr="008C30ED" w:rsidRDefault="008C30ED" w:rsidP="008C30ED">
            <w:pPr>
              <w:rPr>
                <w:sz w:val="26"/>
                <w:szCs w:val="26"/>
              </w:rPr>
            </w:pPr>
            <w:r w:rsidRPr="008C30ED">
              <w:rPr>
                <w:sz w:val="26"/>
                <w:szCs w:val="26"/>
              </w:rPr>
              <w:t>        //0,1,2,3,4</w:t>
            </w:r>
          </w:p>
          <w:p w14:paraId="069192D7" w14:textId="77777777" w:rsidR="008C30ED" w:rsidRPr="008C30ED" w:rsidRDefault="008C30ED" w:rsidP="008C30ED">
            <w:pPr>
              <w:rPr>
                <w:sz w:val="26"/>
                <w:szCs w:val="26"/>
              </w:rPr>
            </w:pPr>
            <w:r w:rsidRPr="008C30ED">
              <w:rPr>
                <w:sz w:val="26"/>
                <w:szCs w:val="26"/>
              </w:rPr>
              <w:t>        //</w:t>
            </w:r>
            <w:proofErr w:type="spellStart"/>
            <w:r w:rsidRPr="008C30ED">
              <w:rPr>
                <w:sz w:val="26"/>
                <w:szCs w:val="26"/>
              </w:rPr>
              <w:t>i</w:t>
            </w:r>
            <w:proofErr w:type="spellEnd"/>
            <w:r w:rsidRPr="008C30ED">
              <w:rPr>
                <w:sz w:val="26"/>
                <w:szCs w:val="26"/>
              </w:rPr>
              <w:t>=0,1</w:t>
            </w:r>
          </w:p>
          <w:p w14:paraId="19BAE52D" w14:textId="77777777" w:rsidR="008C30ED" w:rsidRPr="008C30ED" w:rsidRDefault="008C30ED" w:rsidP="008C30ED">
            <w:pPr>
              <w:rPr>
                <w:sz w:val="26"/>
                <w:szCs w:val="26"/>
              </w:rPr>
            </w:pPr>
            <w:r w:rsidRPr="008C30ED">
              <w:rPr>
                <w:sz w:val="26"/>
                <w:szCs w:val="26"/>
              </w:rPr>
              <w:lastRenderedPageBreak/>
              <w:t xml:space="preserve">        int </w:t>
            </w:r>
            <w:proofErr w:type="spellStart"/>
            <w:r w:rsidRPr="008C30ED">
              <w:rPr>
                <w:sz w:val="26"/>
                <w:szCs w:val="26"/>
              </w:rPr>
              <w:t>i</w:t>
            </w:r>
            <w:proofErr w:type="spellEnd"/>
            <w:r w:rsidRPr="008C30ED">
              <w:rPr>
                <w:sz w:val="26"/>
                <w:szCs w:val="26"/>
              </w:rPr>
              <w:t>=0;</w:t>
            </w:r>
          </w:p>
          <w:p w14:paraId="31F6A320" w14:textId="77777777" w:rsidR="008C30ED" w:rsidRPr="008C30ED" w:rsidRDefault="008C30ED" w:rsidP="008C30ED">
            <w:pPr>
              <w:rPr>
                <w:sz w:val="26"/>
                <w:szCs w:val="26"/>
              </w:rPr>
            </w:pPr>
            <w:r w:rsidRPr="008C30ED">
              <w:rPr>
                <w:sz w:val="26"/>
                <w:szCs w:val="26"/>
              </w:rPr>
              <w:t>        while(</w:t>
            </w:r>
            <w:proofErr w:type="spellStart"/>
            <w:r w:rsidRPr="008C30ED">
              <w:rPr>
                <w:sz w:val="26"/>
                <w:szCs w:val="26"/>
              </w:rPr>
              <w:t>i</w:t>
            </w:r>
            <w:proofErr w:type="spellEnd"/>
            <w:r w:rsidRPr="008C30ED">
              <w:rPr>
                <w:sz w:val="26"/>
                <w:szCs w:val="26"/>
              </w:rPr>
              <w:t>&lt;</w:t>
            </w:r>
            <w:proofErr w:type="spellStart"/>
            <w:proofErr w:type="gramStart"/>
            <w:r w:rsidRPr="008C30ED">
              <w:rPr>
                <w:sz w:val="26"/>
                <w:szCs w:val="26"/>
              </w:rPr>
              <w:t>arr.length</w:t>
            </w:r>
            <w:proofErr w:type="spellEnd"/>
            <w:proofErr w:type="gramEnd"/>
            <w:r w:rsidRPr="008C30ED">
              <w:rPr>
                <w:sz w:val="26"/>
                <w:szCs w:val="26"/>
              </w:rPr>
              <w:t>)</w:t>
            </w:r>
          </w:p>
          <w:p w14:paraId="5DDCC9CE" w14:textId="77777777" w:rsidR="008C30ED" w:rsidRPr="008C30ED" w:rsidRDefault="008C30ED" w:rsidP="008C30ED">
            <w:pPr>
              <w:rPr>
                <w:sz w:val="26"/>
                <w:szCs w:val="26"/>
              </w:rPr>
            </w:pPr>
            <w:r w:rsidRPr="008C30ED">
              <w:rPr>
                <w:sz w:val="26"/>
                <w:szCs w:val="26"/>
              </w:rPr>
              <w:t xml:space="preserve">        </w:t>
            </w:r>
            <w:proofErr w:type="gramStart"/>
            <w:r w:rsidRPr="008C30ED">
              <w:rPr>
                <w:sz w:val="26"/>
                <w:szCs w:val="26"/>
              </w:rPr>
              <w:t>{  </w:t>
            </w:r>
            <w:proofErr w:type="gramEnd"/>
            <w:r w:rsidRPr="008C30ED">
              <w:rPr>
                <w:sz w:val="26"/>
                <w:szCs w:val="26"/>
              </w:rPr>
              <w:t xml:space="preserve"> </w:t>
            </w:r>
            <w:proofErr w:type="spellStart"/>
            <w:r w:rsidRPr="008C30ED">
              <w:rPr>
                <w:sz w:val="26"/>
                <w:szCs w:val="26"/>
              </w:rPr>
              <w:t>System.out.println</w:t>
            </w:r>
            <w:proofErr w:type="spellEnd"/>
            <w:r w:rsidRPr="008C30ED">
              <w:rPr>
                <w:sz w:val="26"/>
                <w:szCs w:val="26"/>
              </w:rPr>
              <w:t>(</w:t>
            </w:r>
            <w:proofErr w:type="spellStart"/>
            <w:r w:rsidRPr="008C30ED">
              <w:rPr>
                <w:sz w:val="26"/>
                <w:szCs w:val="26"/>
              </w:rPr>
              <w:t>arr</w:t>
            </w:r>
            <w:proofErr w:type="spellEnd"/>
            <w:r w:rsidRPr="008C30ED">
              <w:rPr>
                <w:sz w:val="26"/>
                <w:szCs w:val="26"/>
              </w:rPr>
              <w:t>[</w:t>
            </w:r>
            <w:proofErr w:type="spellStart"/>
            <w:r w:rsidRPr="008C30ED">
              <w:rPr>
                <w:sz w:val="26"/>
                <w:szCs w:val="26"/>
              </w:rPr>
              <w:t>i</w:t>
            </w:r>
            <w:proofErr w:type="spellEnd"/>
            <w:r w:rsidRPr="008C30ED">
              <w:rPr>
                <w:sz w:val="26"/>
                <w:szCs w:val="26"/>
              </w:rPr>
              <w:t>]);</w:t>
            </w:r>
          </w:p>
          <w:p w14:paraId="7A36D31A" w14:textId="77777777" w:rsidR="008C30ED" w:rsidRPr="008C30ED" w:rsidRDefault="008C30ED" w:rsidP="008C30ED">
            <w:pPr>
              <w:rPr>
                <w:sz w:val="26"/>
                <w:szCs w:val="26"/>
              </w:rPr>
            </w:pPr>
            <w:r w:rsidRPr="008C30ED">
              <w:rPr>
                <w:sz w:val="26"/>
                <w:szCs w:val="26"/>
              </w:rPr>
              <w:t xml:space="preserve">            </w:t>
            </w:r>
            <w:proofErr w:type="spellStart"/>
            <w:r w:rsidRPr="008C30ED">
              <w:rPr>
                <w:sz w:val="26"/>
                <w:szCs w:val="26"/>
              </w:rPr>
              <w:t>i</w:t>
            </w:r>
            <w:proofErr w:type="spellEnd"/>
            <w:r w:rsidRPr="008C30ED">
              <w:rPr>
                <w:sz w:val="26"/>
                <w:szCs w:val="26"/>
              </w:rPr>
              <w:t>++;</w:t>
            </w:r>
          </w:p>
          <w:p w14:paraId="244D8289" w14:textId="77777777" w:rsidR="008C30ED" w:rsidRPr="008C30ED" w:rsidRDefault="008C30ED" w:rsidP="008C30ED">
            <w:pPr>
              <w:rPr>
                <w:sz w:val="26"/>
                <w:szCs w:val="26"/>
              </w:rPr>
            </w:pPr>
            <w:r w:rsidRPr="008C30ED">
              <w:rPr>
                <w:sz w:val="26"/>
                <w:szCs w:val="26"/>
              </w:rPr>
              <w:t>        }</w:t>
            </w:r>
          </w:p>
          <w:p w14:paraId="4C957F6F" w14:textId="77777777" w:rsidR="008C30ED" w:rsidRPr="008C30ED" w:rsidRDefault="008C30ED" w:rsidP="008C30ED">
            <w:pPr>
              <w:rPr>
                <w:sz w:val="26"/>
                <w:szCs w:val="26"/>
              </w:rPr>
            </w:pPr>
          </w:p>
          <w:p w14:paraId="1E46B1F9" w14:textId="77777777" w:rsidR="008C30ED" w:rsidRPr="008C30ED" w:rsidRDefault="008C30ED" w:rsidP="008C30ED">
            <w:pPr>
              <w:rPr>
                <w:sz w:val="26"/>
                <w:szCs w:val="26"/>
              </w:rPr>
            </w:pPr>
            <w:r w:rsidRPr="008C30ED">
              <w:rPr>
                <w:sz w:val="26"/>
                <w:szCs w:val="26"/>
              </w:rPr>
              <w:t>    }</w:t>
            </w:r>
          </w:p>
          <w:p w14:paraId="05359F11" w14:textId="77777777" w:rsidR="008C30ED" w:rsidRDefault="008C30ED" w:rsidP="0029506F">
            <w:pPr>
              <w:rPr>
                <w:sz w:val="26"/>
                <w:szCs w:val="26"/>
              </w:rPr>
            </w:pPr>
            <w:r w:rsidRPr="008C30ED">
              <w:rPr>
                <w:sz w:val="26"/>
                <w:szCs w:val="26"/>
              </w:rPr>
              <w:t>}</w:t>
            </w:r>
          </w:p>
          <w:p w14:paraId="31B71CA2" w14:textId="77777777" w:rsidR="008C30ED" w:rsidRDefault="008C30ED" w:rsidP="0029506F">
            <w:pPr>
              <w:rPr>
                <w:sz w:val="26"/>
                <w:szCs w:val="26"/>
              </w:rPr>
            </w:pPr>
            <w:r w:rsidRPr="008C30ED">
              <w:rPr>
                <w:sz w:val="26"/>
                <w:szCs w:val="26"/>
                <w:highlight w:val="cyan"/>
              </w:rPr>
              <w:t>Output:</w:t>
            </w:r>
          </w:p>
          <w:p w14:paraId="64F347CE" w14:textId="77777777" w:rsidR="00F56C4C" w:rsidRPr="00F56C4C" w:rsidRDefault="00F56C4C" w:rsidP="00F56C4C">
            <w:pPr>
              <w:rPr>
                <w:sz w:val="26"/>
                <w:szCs w:val="26"/>
              </w:rPr>
            </w:pPr>
            <w:r w:rsidRPr="00F56C4C">
              <w:rPr>
                <w:sz w:val="26"/>
                <w:szCs w:val="26"/>
              </w:rPr>
              <w:t>Enter array size:</w:t>
            </w:r>
          </w:p>
          <w:p w14:paraId="6416A10C" w14:textId="77777777" w:rsidR="00F56C4C" w:rsidRPr="00F56C4C" w:rsidRDefault="00F56C4C" w:rsidP="00F56C4C">
            <w:pPr>
              <w:rPr>
                <w:sz w:val="26"/>
                <w:szCs w:val="26"/>
              </w:rPr>
            </w:pPr>
            <w:r w:rsidRPr="00F56C4C">
              <w:rPr>
                <w:sz w:val="26"/>
                <w:szCs w:val="26"/>
              </w:rPr>
              <w:t>10</w:t>
            </w:r>
          </w:p>
          <w:p w14:paraId="532D22D3" w14:textId="77777777" w:rsidR="00F56C4C" w:rsidRPr="00F56C4C" w:rsidRDefault="00F56C4C" w:rsidP="00F56C4C">
            <w:pPr>
              <w:rPr>
                <w:sz w:val="26"/>
                <w:szCs w:val="26"/>
              </w:rPr>
            </w:pPr>
            <w:r w:rsidRPr="00F56C4C">
              <w:rPr>
                <w:sz w:val="26"/>
                <w:szCs w:val="26"/>
              </w:rPr>
              <w:t>size of array:  10</w:t>
            </w:r>
          </w:p>
          <w:p w14:paraId="059DCDDA" w14:textId="77777777" w:rsidR="00F56C4C" w:rsidRPr="00F56C4C" w:rsidRDefault="00F56C4C" w:rsidP="00F56C4C">
            <w:pPr>
              <w:rPr>
                <w:sz w:val="26"/>
                <w:szCs w:val="26"/>
              </w:rPr>
            </w:pPr>
            <w:r w:rsidRPr="00F56C4C">
              <w:rPr>
                <w:sz w:val="26"/>
                <w:szCs w:val="26"/>
              </w:rPr>
              <w:t>Elements in an array:</w:t>
            </w:r>
          </w:p>
          <w:p w14:paraId="11EEC577" w14:textId="77777777" w:rsidR="00F56C4C" w:rsidRPr="00F56C4C" w:rsidRDefault="00F56C4C" w:rsidP="00F56C4C">
            <w:pPr>
              <w:rPr>
                <w:sz w:val="26"/>
                <w:szCs w:val="26"/>
              </w:rPr>
            </w:pPr>
            <w:r w:rsidRPr="00F56C4C">
              <w:rPr>
                <w:sz w:val="26"/>
                <w:szCs w:val="26"/>
              </w:rPr>
              <w:t>0</w:t>
            </w:r>
          </w:p>
          <w:p w14:paraId="101A3296" w14:textId="77777777" w:rsidR="00F56C4C" w:rsidRPr="00F56C4C" w:rsidRDefault="00F56C4C" w:rsidP="00F56C4C">
            <w:pPr>
              <w:rPr>
                <w:sz w:val="26"/>
                <w:szCs w:val="26"/>
              </w:rPr>
            </w:pPr>
            <w:r w:rsidRPr="00F56C4C">
              <w:rPr>
                <w:sz w:val="26"/>
                <w:szCs w:val="26"/>
              </w:rPr>
              <w:t>0</w:t>
            </w:r>
          </w:p>
          <w:p w14:paraId="58135B7D" w14:textId="77777777" w:rsidR="00F56C4C" w:rsidRPr="00F56C4C" w:rsidRDefault="00F56C4C" w:rsidP="00F56C4C">
            <w:pPr>
              <w:rPr>
                <w:sz w:val="26"/>
                <w:szCs w:val="26"/>
              </w:rPr>
            </w:pPr>
            <w:r w:rsidRPr="00F56C4C">
              <w:rPr>
                <w:sz w:val="26"/>
                <w:szCs w:val="26"/>
              </w:rPr>
              <w:t>0</w:t>
            </w:r>
          </w:p>
          <w:p w14:paraId="79A9B0AF" w14:textId="77777777" w:rsidR="00F56C4C" w:rsidRPr="00F56C4C" w:rsidRDefault="00F56C4C" w:rsidP="00F56C4C">
            <w:pPr>
              <w:rPr>
                <w:sz w:val="26"/>
                <w:szCs w:val="26"/>
              </w:rPr>
            </w:pPr>
            <w:r w:rsidRPr="00F56C4C">
              <w:rPr>
                <w:sz w:val="26"/>
                <w:szCs w:val="26"/>
              </w:rPr>
              <w:t>0</w:t>
            </w:r>
          </w:p>
          <w:p w14:paraId="7DEC2773" w14:textId="77777777" w:rsidR="00F56C4C" w:rsidRPr="00F56C4C" w:rsidRDefault="00F56C4C" w:rsidP="00F56C4C">
            <w:pPr>
              <w:rPr>
                <w:sz w:val="26"/>
                <w:szCs w:val="26"/>
              </w:rPr>
            </w:pPr>
            <w:r w:rsidRPr="00F56C4C">
              <w:rPr>
                <w:sz w:val="26"/>
                <w:szCs w:val="26"/>
              </w:rPr>
              <w:t>0</w:t>
            </w:r>
          </w:p>
          <w:p w14:paraId="67B26CF9" w14:textId="77777777" w:rsidR="00F56C4C" w:rsidRPr="00F56C4C" w:rsidRDefault="00F56C4C" w:rsidP="00F56C4C">
            <w:pPr>
              <w:rPr>
                <w:sz w:val="26"/>
                <w:szCs w:val="26"/>
              </w:rPr>
            </w:pPr>
            <w:r w:rsidRPr="00F56C4C">
              <w:rPr>
                <w:sz w:val="26"/>
                <w:szCs w:val="26"/>
              </w:rPr>
              <w:t>0</w:t>
            </w:r>
          </w:p>
          <w:p w14:paraId="430B7296" w14:textId="77777777" w:rsidR="00F56C4C" w:rsidRPr="00F56C4C" w:rsidRDefault="00F56C4C" w:rsidP="00F56C4C">
            <w:pPr>
              <w:rPr>
                <w:sz w:val="26"/>
                <w:szCs w:val="26"/>
              </w:rPr>
            </w:pPr>
            <w:r w:rsidRPr="00F56C4C">
              <w:rPr>
                <w:sz w:val="26"/>
                <w:szCs w:val="26"/>
              </w:rPr>
              <w:t>0</w:t>
            </w:r>
          </w:p>
          <w:p w14:paraId="2937AE13" w14:textId="77777777" w:rsidR="00F56C4C" w:rsidRPr="00F56C4C" w:rsidRDefault="00F56C4C" w:rsidP="00F56C4C">
            <w:pPr>
              <w:rPr>
                <w:sz w:val="26"/>
                <w:szCs w:val="26"/>
              </w:rPr>
            </w:pPr>
            <w:r w:rsidRPr="00F56C4C">
              <w:rPr>
                <w:sz w:val="26"/>
                <w:szCs w:val="26"/>
              </w:rPr>
              <w:t>0</w:t>
            </w:r>
          </w:p>
          <w:p w14:paraId="581DD09D" w14:textId="77777777" w:rsidR="00F56C4C" w:rsidRPr="00F56C4C" w:rsidRDefault="00F56C4C" w:rsidP="00F56C4C">
            <w:pPr>
              <w:rPr>
                <w:sz w:val="26"/>
                <w:szCs w:val="26"/>
              </w:rPr>
            </w:pPr>
            <w:r w:rsidRPr="00F56C4C">
              <w:rPr>
                <w:sz w:val="26"/>
                <w:szCs w:val="26"/>
              </w:rPr>
              <w:t>0</w:t>
            </w:r>
          </w:p>
          <w:p w14:paraId="74895CAF" w14:textId="0AD8FC57" w:rsidR="008C30ED" w:rsidRDefault="00F56C4C" w:rsidP="00F56C4C">
            <w:pPr>
              <w:rPr>
                <w:sz w:val="26"/>
                <w:szCs w:val="26"/>
              </w:rPr>
            </w:pPr>
            <w:r w:rsidRPr="00F56C4C">
              <w:rPr>
                <w:sz w:val="26"/>
                <w:szCs w:val="26"/>
              </w:rPr>
              <w:t>0</w:t>
            </w:r>
          </w:p>
        </w:tc>
      </w:tr>
    </w:tbl>
    <w:p w14:paraId="4E340624" w14:textId="77777777" w:rsidR="006E3B30" w:rsidRDefault="006E3B30" w:rsidP="0029506F">
      <w:pPr>
        <w:rPr>
          <w:sz w:val="26"/>
          <w:szCs w:val="26"/>
        </w:rPr>
      </w:pPr>
    </w:p>
    <w:p w14:paraId="0ECB3850" w14:textId="4AF97670" w:rsidR="00F609FF" w:rsidRDefault="008251A5" w:rsidP="0029506F">
      <w:pPr>
        <w:rPr>
          <w:sz w:val="26"/>
          <w:szCs w:val="26"/>
        </w:rPr>
      </w:pPr>
      <w:r>
        <w:rPr>
          <w:sz w:val="26"/>
          <w:szCs w:val="26"/>
        </w:rPr>
        <w:t xml:space="preserve">Example to get </w:t>
      </w:r>
      <w:proofErr w:type="spellStart"/>
      <w:proofErr w:type="gramStart"/>
      <w:r>
        <w:rPr>
          <w:sz w:val="26"/>
          <w:szCs w:val="26"/>
        </w:rPr>
        <w:t>ArrayIndexOutOfBoundsException</w:t>
      </w:r>
      <w:proofErr w:type="spellEnd"/>
      <w:r>
        <w:rPr>
          <w:sz w:val="26"/>
          <w:szCs w:val="26"/>
        </w:rPr>
        <w:t>(</w:t>
      </w:r>
      <w:proofErr w:type="gramEnd"/>
      <w:r>
        <w:rPr>
          <w:sz w:val="26"/>
          <w:szCs w:val="26"/>
        </w:rPr>
        <w:t>Samba)</w:t>
      </w:r>
    </w:p>
    <w:tbl>
      <w:tblPr>
        <w:tblStyle w:val="TableGrid"/>
        <w:tblW w:w="0" w:type="auto"/>
        <w:tblLook w:val="04A0" w:firstRow="1" w:lastRow="0" w:firstColumn="1" w:lastColumn="0" w:noHBand="0" w:noVBand="1"/>
      </w:tblPr>
      <w:tblGrid>
        <w:gridCol w:w="8522"/>
      </w:tblGrid>
      <w:tr w:rsidR="008251A5" w14:paraId="36A5CB58" w14:textId="77777777" w:rsidTr="008251A5">
        <w:tc>
          <w:tcPr>
            <w:tcW w:w="8522" w:type="dxa"/>
          </w:tcPr>
          <w:p w14:paraId="0CE87F45" w14:textId="77777777" w:rsidR="008251A5" w:rsidRPr="008251A5" w:rsidRDefault="008251A5" w:rsidP="008251A5">
            <w:pPr>
              <w:rPr>
                <w:sz w:val="26"/>
                <w:szCs w:val="26"/>
              </w:rPr>
            </w:pPr>
            <w:r w:rsidRPr="008251A5">
              <w:rPr>
                <w:sz w:val="26"/>
                <w:szCs w:val="26"/>
              </w:rPr>
              <w:t xml:space="preserve">import </w:t>
            </w:r>
            <w:proofErr w:type="spellStart"/>
            <w:proofErr w:type="gramStart"/>
            <w:r w:rsidRPr="008251A5">
              <w:rPr>
                <w:sz w:val="26"/>
                <w:szCs w:val="26"/>
              </w:rPr>
              <w:t>java.io.BufferedReader</w:t>
            </w:r>
            <w:proofErr w:type="spellEnd"/>
            <w:proofErr w:type="gramEnd"/>
            <w:r w:rsidRPr="008251A5">
              <w:rPr>
                <w:sz w:val="26"/>
                <w:szCs w:val="26"/>
              </w:rPr>
              <w:t>;</w:t>
            </w:r>
          </w:p>
          <w:p w14:paraId="4E674119" w14:textId="77777777" w:rsidR="008251A5" w:rsidRPr="008251A5" w:rsidRDefault="008251A5" w:rsidP="008251A5">
            <w:pPr>
              <w:rPr>
                <w:sz w:val="26"/>
                <w:szCs w:val="26"/>
              </w:rPr>
            </w:pPr>
            <w:r w:rsidRPr="008251A5">
              <w:rPr>
                <w:sz w:val="26"/>
                <w:szCs w:val="26"/>
              </w:rPr>
              <w:t xml:space="preserve">import </w:t>
            </w:r>
            <w:proofErr w:type="spellStart"/>
            <w:proofErr w:type="gramStart"/>
            <w:r w:rsidRPr="008251A5">
              <w:rPr>
                <w:sz w:val="26"/>
                <w:szCs w:val="26"/>
              </w:rPr>
              <w:t>java.io.IOException</w:t>
            </w:r>
            <w:proofErr w:type="spellEnd"/>
            <w:proofErr w:type="gramEnd"/>
            <w:r w:rsidRPr="008251A5">
              <w:rPr>
                <w:sz w:val="26"/>
                <w:szCs w:val="26"/>
              </w:rPr>
              <w:t>;</w:t>
            </w:r>
          </w:p>
          <w:p w14:paraId="6A393D69" w14:textId="77777777" w:rsidR="008251A5" w:rsidRPr="008251A5" w:rsidRDefault="008251A5" w:rsidP="008251A5">
            <w:pPr>
              <w:rPr>
                <w:sz w:val="26"/>
                <w:szCs w:val="26"/>
              </w:rPr>
            </w:pPr>
            <w:r w:rsidRPr="008251A5">
              <w:rPr>
                <w:sz w:val="26"/>
                <w:szCs w:val="26"/>
              </w:rPr>
              <w:t xml:space="preserve">import </w:t>
            </w:r>
            <w:proofErr w:type="spellStart"/>
            <w:proofErr w:type="gramStart"/>
            <w:r w:rsidRPr="008251A5">
              <w:rPr>
                <w:sz w:val="26"/>
                <w:szCs w:val="26"/>
              </w:rPr>
              <w:t>java.io.InputStreamReader</w:t>
            </w:r>
            <w:proofErr w:type="spellEnd"/>
            <w:proofErr w:type="gramEnd"/>
            <w:r w:rsidRPr="008251A5">
              <w:rPr>
                <w:sz w:val="26"/>
                <w:szCs w:val="26"/>
              </w:rPr>
              <w:t>;</w:t>
            </w:r>
          </w:p>
          <w:p w14:paraId="30F5E37A" w14:textId="77777777" w:rsidR="008251A5" w:rsidRPr="008251A5" w:rsidRDefault="008251A5" w:rsidP="008251A5">
            <w:pPr>
              <w:rPr>
                <w:sz w:val="26"/>
                <w:szCs w:val="26"/>
              </w:rPr>
            </w:pPr>
            <w:r w:rsidRPr="008251A5">
              <w:rPr>
                <w:sz w:val="26"/>
                <w:szCs w:val="26"/>
              </w:rPr>
              <w:t xml:space="preserve">import static </w:t>
            </w:r>
            <w:proofErr w:type="spellStart"/>
            <w:proofErr w:type="gramStart"/>
            <w:r w:rsidRPr="008251A5">
              <w:rPr>
                <w:sz w:val="26"/>
                <w:szCs w:val="26"/>
              </w:rPr>
              <w:t>java.lang</w:t>
            </w:r>
            <w:proofErr w:type="gramEnd"/>
            <w:r w:rsidRPr="008251A5">
              <w:rPr>
                <w:sz w:val="26"/>
                <w:szCs w:val="26"/>
              </w:rPr>
              <w:t>.Integer.parseInt</w:t>
            </w:r>
            <w:proofErr w:type="spellEnd"/>
            <w:r w:rsidRPr="008251A5">
              <w:rPr>
                <w:sz w:val="26"/>
                <w:szCs w:val="26"/>
              </w:rPr>
              <w:t>;</w:t>
            </w:r>
          </w:p>
          <w:p w14:paraId="64247C3C" w14:textId="77777777" w:rsidR="008251A5" w:rsidRPr="008251A5" w:rsidRDefault="008251A5" w:rsidP="008251A5">
            <w:pPr>
              <w:rPr>
                <w:sz w:val="26"/>
                <w:szCs w:val="26"/>
              </w:rPr>
            </w:pPr>
            <w:r w:rsidRPr="008251A5">
              <w:rPr>
                <w:sz w:val="26"/>
                <w:szCs w:val="26"/>
              </w:rPr>
              <w:t xml:space="preserve">public class ArrayDemo1 </w:t>
            </w:r>
          </w:p>
          <w:p w14:paraId="66BEFD7C" w14:textId="77777777" w:rsidR="008251A5" w:rsidRPr="008251A5" w:rsidRDefault="008251A5" w:rsidP="008251A5">
            <w:pPr>
              <w:rPr>
                <w:sz w:val="26"/>
                <w:szCs w:val="26"/>
              </w:rPr>
            </w:pPr>
            <w:r w:rsidRPr="008251A5">
              <w:rPr>
                <w:sz w:val="26"/>
                <w:szCs w:val="26"/>
              </w:rPr>
              <w:t>{</w:t>
            </w:r>
          </w:p>
          <w:p w14:paraId="480F6945" w14:textId="77777777" w:rsidR="008251A5" w:rsidRPr="008251A5" w:rsidRDefault="008251A5" w:rsidP="008251A5">
            <w:pPr>
              <w:rPr>
                <w:sz w:val="26"/>
                <w:szCs w:val="26"/>
              </w:rPr>
            </w:pPr>
            <w:r w:rsidRPr="008251A5">
              <w:rPr>
                <w:sz w:val="26"/>
                <w:szCs w:val="26"/>
              </w:rPr>
              <w:t>    int a; //instance variable</w:t>
            </w:r>
          </w:p>
          <w:p w14:paraId="12465323" w14:textId="77777777" w:rsidR="008251A5" w:rsidRPr="008251A5" w:rsidRDefault="008251A5" w:rsidP="008251A5">
            <w:pPr>
              <w:rPr>
                <w:sz w:val="26"/>
                <w:szCs w:val="26"/>
              </w:rPr>
            </w:pPr>
            <w:r w:rsidRPr="008251A5">
              <w:rPr>
                <w:sz w:val="26"/>
                <w:szCs w:val="26"/>
              </w:rPr>
              <w:t>    static int s; //static variable</w:t>
            </w:r>
          </w:p>
          <w:p w14:paraId="2EF01BBD" w14:textId="77777777" w:rsidR="008251A5" w:rsidRPr="008251A5" w:rsidRDefault="008251A5" w:rsidP="008251A5">
            <w:pPr>
              <w:rPr>
                <w:sz w:val="26"/>
                <w:szCs w:val="26"/>
              </w:rPr>
            </w:pPr>
            <w:r w:rsidRPr="008251A5">
              <w:rPr>
                <w:sz w:val="26"/>
                <w:szCs w:val="26"/>
              </w:rPr>
              <w:t xml:space="preserve">    public static void </w:t>
            </w:r>
            <w:proofErr w:type="gramStart"/>
            <w:r w:rsidRPr="008251A5">
              <w:rPr>
                <w:sz w:val="26"/>
                <w:szCs w:val="26"/>
              </w:rPr>
              <w:t>main(</w:t>
            </w:r>
            <w:proofErr w:type="gramEnd"/>
            <w:r w:rsidRPr="008251A5">
              <w:rPr>
                <w:sz w:val="26"/>
                <w:szCs w:val="26"/>
              </w:rPr>
              <w:t xml:space="preserve">String[] </w:t>
            </w:r>
            <w:proofErr w:type="spellStart"/>
            <w:r w:rsidRPr="008251A5">
              <w:rPr>
                <w:sz w:val="26"/>
                <w:szCs w:val="26"/>
              </w:rPr>
              <w:t>args</w:t>
            </w:r>
            <w:proofErr w:type="spellEnd"/>
            <w:r w:rsidRPr="008251A5">
              <w:rPr>
                <w:sz w:val="26"/>
                <w:szCs w:val="26"/>
              </w:rPr>
              <w:t>) throws IOException</w:t>
            </w:r>
          </w:p>
          <w:p w14:paraId="4C64FA13" w14:textId="77777777" w:rsidR="008251A5" w:rsidRPr="008251A5" w:rsidRDefault="008251A5" w:rsidP="008251A5">
            <w:pPr>
              <w:rPr>
                <w:sz w:val="26"/>
                <w:szCs w:val="26"/>
              </w:rPr>
            </w:pPr>
            <w:r w:rsidRPr="008251A5">
              <w:rPr>
                <w:sz w:val="26"/>
                <w:szCs w:val="26"/>
              </w:rPr>
              <w:t>    {              </w:t>
            </w:r>
          </w:p>
          <w:p w14:paraId="58DA91A1" w14:textId="77777777" w:rsidR="008251A5" w:rsidRPr="008251A5" w:rsidRDefault="008251A5" w:rsidP="008251A5">
            <w:pPr>
              <w:rPr>
                <w:sz w:val="26"/>
                <w:szCs w:val="26"/>
              </w:rPr>
            </w:pPr>
            <w:r w:rsidRPr="008251A5">
              <w:rPr>
                <w:sz w:val="26"/>
                <w:szCs w:val="26"/>
              </w:rPr>
              <w:t xml:space="preserve">        </w:t>
            </w:r>
            <w:proofErr w:type="gramStart"/>
            <w:r w:rsidRPr="008251A5">
              <w:rPr>
                <w:sz w:val="26"/>
                <w:szCs w:val="26"/>
              </w:rPr>
              <w:t>int[</w:t>
            </w:r>
            <w:proofErr w:type="gramEnd"/>
            <w:r w:rsidRPr="008251A5">
              <w:rPr>
                <w:sz w:val="26"/>
                <w:szCs w:val="26"/>
              </w:rPr>
              <w:t xml:space="preserve">] </w:t>
            </w:r>
            <w:proofErr w:type="spellStart"/>
            <w:r w:rsidRPr="008251A5">
              <w:rPr>
                <w:sz w:val="26"/>
                <w:szCs w:val="26"/>
              </w:rPr>
              <w:t>arr</w:t>
            </w:r>
            <w:proofErr w:type="spellEnd"/>
            <w:r w:rsidRPr="008251A5">
              <w:rPr>
                <w:sz w:val="26"/>
                <w:szCs w:val="26"/>
              </w:rPr>
              <w:t>=null;</w:t>
            </w:r>
          </w:p>
          <w:p w14:paraId="5411A873" w14:textId="77777777" w:rsidR="008251A5" w:rsidRPr="008251A5" w:rsidRDefault="008251A5" w:rsidP="008251A5">
            <w:pPr>
              <w:rPr>
                <w:sz w:val="26"/>
                <w:szCs w:val="26"/>
              </w:rPr>
            </w:pPr>
            <w:r w:rsidRPr="008251A5">
              <w:rPr>
                <w:sz w:val="26"/>
                <w:szCs w:val="26"/>
              </w:rPr>
              <w:t>        //</w:t>
            </w:r>
            <w:proofErr w:type="spellStart"/>
            <w:r w:rsidRPr="008251A5">
              <w:rPr>
                <w:sz w:val="26"/>
                <w:szCs w:val="26"/>
              </w:rPr>
              <w:t>System.out.println</w:t>
            </w:r>
            <w:proofErr w:type="spellEnd"/>
            <w:r w:rsidRPr="008251A5">
              <w:rPr>
                <w:sz w:val="26"/>
                <w:szCs w:val="26"/>
              </w:rPr>
              <w:t>("size of array:\t"+</w:t>
            </w:r>
            <w:proofErr w:type="spellStart"/>
            <w:proofErr w:type="gramStart"/>
            <w:r w:rsidRPr="008251A5">
              <w:rPr>
                <w:sz w:val="26"/>
                <w:szCs w:val="26"/>
              </w:rPr>
              <w:t>arr.length</w:t>
            </w:r>
            <w:proofErr w:type="spellEnd"/>
            <w:proofErr w:type="gramEnd"/>
            <w:r w:rsidRPr="008251A5">
              <w:rPr>
                <w:sz w:val="26"/>
                <w:szCs w:val="26"/>
              </w:rPr>
              <w:t>);</w:t>
            </w:r>
          </w:p>
          <w:p w14:paraId="4478313F"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BufferedReader</w:t>
            </w:r>
            <w:proofErr w:type="spellEnd"/>
            <w:r w:rsidRPr="008251A5">
              <w:rPr>
                <w:sz w:val="26"/>
                <w:szCs w:val="26"/>
              </w:rPr>
              <w:t xml:space="preserve"> </w:t>
            </w:r>
            <w:proofErr w:type="spellStart"/>
            <w:r w:rsidRPr="008251A5">
              <w:rPr>
                <w:sz w:val="26"/>
                <w:szCs w:val="26"/>
              </w:rPr>
              <w:t>br</w:t>
            </w:r>
            <w:proofErr w:type="spellEnd"/>
            <w:r w:rsidRPr="008251A5">
              <w:rPr>
                <w:sz w:val="26"/>
                <w:szCs w:val="26"/>
              </w:rPr>
              <w:t xml:space="preserve">=new </w:t>
            </w:r>
            <w:proofErr w:type="spellStart"/>
            <w:proofErr w:type="gramStart"/>
            <w:r w:rsidRPr="008251A5">
              <w:rPr>
                <w:sz w:val="26"/>
                <w:szCs w:val="26"/>
              </w:rPr>
              <w:t>BufferedReader</w:t>
            </w:r>
            <w:proofErr w:type="spellEnd"/>
            <w:r w:rsidRPr="008251A5">
              <w:rPr>
                <w:sz w:val="26"/>
                <w:szCs w:val="26"/>
              </w:rPr>
              <w:t>(</w:t>
            </w:r>
            <w:proofErr w:type="gramEnd"/>
            <w:r w:rsidRPr="008251A5">
              <w:rPr>
                <w:sz w:val="26"/>
                <w:szCs w:val="26"/>
              </w:rPr>
              <w:t xml:space="preserve">new </w:t>
            </w:r>
            <w:proofErr w:type="spellStart"/>
            <w:r w:rsidRPr="008251A5">
              <w:rPr>
                <w:sz w:val="26"/>
                <w:szCs w:val="26"/>
              </w:rPr>
              <w:t>InputStreamReader</w:t>
            </w:r>
            <w:proofErr w:type="spellEnd"/>
            <w:r w:rsidRPr="008251A5">
              <w:rPr>
                <w:sz w:val="26"/>
                <w:szCs w:val="26"/>
              </w:rPr>
              <w:t>(System.in));</w:t>
            </w:r>
          </w:p>
          <w:p w14:paraId="52062630"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System.out.println</w:t>
            </w:r>
            <w:proofErr w:type="spellEnd"/>
            <w:r w:rsidRPr="008251A5">
              <w:rPr>
                <w:sz w:val="26"/>
                <w:szCs w:val="26"/>
              </w:rPr>
              <w:t>("Enter array size:\t");</w:t>
            </w:r>
          </w:p>
          <w:p w14:paraId="50F3D348" w14:textId="77777777" w:rsidR="008251A5" w:rsidRPr="008251A5" w:rsidRDefault="008251A5" w:rsidP="008251A5">
            <w:pPr>
              <w:rPr>
                <w:sz w:val="26"/>
                <w:szCs w:val="26"/>
              </w:rPr>
            </w:pPr>
            <w:r w:rsidRPr="008251A5">
              <w:rPr>
                <w:sz w:val="26"/>
                <w:szCs w:val="26"/>
              </w:rPr>
              <w:t>        int n=</w:t>
            </w:r>
            <w:proofErr w:type="spellStart"/>
            <w:r w:rsidRPr="008251A5">
              <w:rPr>
                <w:sz w:val="26"/>
                <w:szCs w:val="26"/>
              </w:rPr>
              <w:t>parseInt</w:t>
            </w:r>
            <w:proofErr w:type="spellEnd"/>
            <w:r w:rsidRPr="008251A5">
              <w:rPr>
                <w:sz w:val="26"/>
                <w:szCs w:val="26"/>
              </w:rPr>
              <w:t>(</w:t>
            </w:r>
            <w:proofErr w:type="spellStart"/>
            <w:proofErr w:type="gramStart"/>
            <w:r w:rsidRPr="008251A5">
              <w:rPr>
                <w:sz w:val="26"/>
                <w:szCs w:val="26"/>
              </w:rPr>
              <w:t>br.readLine</w:t>
            </w:r>
            <w:proofErr w:type="spellEnd"/>
            <w:proofErr w:type="gramEnd"/>
            <w:r w:rsidRPr="008251A5">
              <w:rPr>
                <w:sz w:val="26"/>
                <w:szCs w:val="26"/>
              </w:rPr>
              <w:t>());</w:t>
            </w:r>
          </w:p>
          <w:p w14:paraId="34FD54D0"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arr</w:t>
            </w:r>
            <w:proofErr w:type="spellEnd"/>
            <w:r w:rsidRPr="008251A5">
              <w:rPr>
                <w:sz w:val="26"/>
                <w:szCs w:val="26"/>
              </w:rPr>
              <w:t>=new int[n];</w:t>
            </w:r>
          </w:p>
          <w:p w14:paraId="75AB795D"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System.out.println</w:t>
            </w:r>
            <w:proofErr w:type="spellEnd"/>
            <w:r w:rsidRPr="008251A5">
              <w:rPr>
                <w:sz w:val="26"/>
                <w:szCs w:val="26"/>
              </w:rPr>
              <w:t>("size of array:\t"+</w:t>
            </w:r>
            <w:proofErr w:type="spellStart"/>
            <w:proofErr w:type="gramStart"/>
            <w:r w:rsidRPr="008251A5">
              <w:rPr>
                <w:sz w:val="26"/>
                <w:szCs w:val="26"/>
              </w:rPr>
              <w:t>arr.length</w:t>
            </w:r>
            <w:proofErr w:type="spellEnd"/>
            <w:proofErr w:type="gramEnd"/>
            <w:r w:rsidRPr="008251A5">
              <w:rPr>
                <w:sz w:val="26"/>
                <w:szCs w:val="26"/>
              </w:rPr>
              <w:t>);</w:t>
            </w:r>
          </w:p>
          <w:p w14:paraId="4E5BE1C4" w14:textId="77777777" w:rsidR="008251A5" w:rsidRPr="008251A5" w:rsidRDefault="008251A5" w:rsidP="008251A5">
            <w:pPr>
              <w:rPr>
                <w:sz w:val="26"/>
                <w:szCs w:val="26"/>
              </w:rPr>
            </w:pPr>
            <w:r w:rsidRPr="008251A5">
              <w:rPr>
                <w:sz w:val="26"/>
                <w:szCs w:val="26"/>
              </w:rPr>
              <w:lastRenderedPageBreak/>
              <w:t xml:space="preserve">        </w:t>
            </w:r>
            <w:proofErr w:type="spellStart"/>
            <w:r w:rsidRPr="008251A5">
              <w:rPr>
                <w:sz w:val="26"/>
                <w:szCs w:val="26"/>
              </w:rPr>
              <w:t>System.out.println</w:t>
            </w:r>
            <w:proofErr w:type="spellEnd"/>
            <w:r w:rsidRPr="008251A5">
              <w:rPr>
                <w:sz w:val="26"/>
                <w:szCs w:val="26"/>
              </w:rPr>
              <w:t>("Elements in an array:\t");</w:t>
            </w:r>
          </w:p>
          <w:p w14:paraId="35F0F525" w14:textId="77777777" w:rsidR="008251A5" w:rsidRPr="008251A5" w:rsidRDefault="008251A5" w:rsidP="008251A5">
            <w:pPr>
              <w:rPr>
                <w:sz w:val="26"/>
                <w:szCs w:val="26"/>
              </w:rPr>
            </w:pPr>
            <w:r w:rsidRPr="008251A5">
              <w:rPr>
                <w:sz w:val="26"/>
                <w:szCs w:val="26"/>
              </w:rPr>
              <w:t xml:space="preserve">        int </w:t>
            </w:r>
            <w:proofErr w:type="spellStart"/>
            <w:r w:rsidRPr="008251A5">
              <w:rPr>
                <w:sz w:val="26"/>
                <w:szCs w:val="26"/>
              </w:rPr>
              <w:t>i</w:t>
            </w:r>
            <w:proofErr w:type="spellEnd"/>
            <w:r w:rsidRPr="008251A5">
              <w:rPr>
                <w:sz w:val="26"/>
                <w:szCs w:val="26"/>
              </w:rPr>
              <w:t>=0;</w:t>
            </w:r>
          </w:p>
          <w:p w14:paraId="77F95737" w14:textId="77777777" w:rsidR="008251A5" w:rsidRPr="008251A5" w:rsidRDefault="008251A5" w:rsidP="008251A5">
            <w:pPr>
              <w:rPr>
                <w:sz w:val="26"/>
                <w:szCs w:val="26"/>
              </w:rPr>
            </w:pPr>
            <w:r w:rsidRPr="008251A5">
              <w:rPr>
                <w:sz w:val="26"/>
                <w:szCs w:val="26"/>
              </w:rPr>
              <w:t>        do</w:t>
            </w:r>
          </w:p>
          <w:p w14:paraId="3393E3D3" w14:textId="77777777" w:rsidR="008251A5" w:rsidRPr="008251A5" w:rsidRDefault="008251A5" w:rsidP="008251A5">
            <w:pPr>
              <w:rPr>
                <w:sz w:val="26"/>
                <w:szCs w:val="26"/>
              </w:rPr>
            </w:pPr>
            <w:r w:rsidRPr="008251A5">
              <w:rPr>
                <w:sz w:val="26"/>
                <w:szCs w:val="26"/>
              </w:rPr>
              <w:t xml:space="preserve">        {   </w:t>
            </w:r>
          </w:p>
          <w:p w14:paraId="4B97DF75"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System.out.println</w:t>
            </w:r>
            <w:proofErr w:type="spellEnd"/>
            <w:r w:rsidRPr="008251A5">
              <w:rPr>
                <w:sz w:val="26"/>
                <w:szCs w:val="26"/>
              </w:rPr>
              <w:t>(</w:t>
            </w:r>
            <w:proofErr w:type="spellStart"/>
            <w:r w:rsidRPr="008251A5">
              <w:rPr>
                <w:sz w:val="26"/>
                <w:szCs w:val="26"/>
              </w:rPr>
              <w:t>arr</w:t>
            </w:r>
            <w:proofErr w:type="spellEnd"/>
            <w:r w:rsidRPr="008251A5">
              <w:rPr>
                <w:sz w:val="26"/>
                <w:szCs w:val="26"/>
              </w:rPr>
              <w:t>[</w:t>
            </w:r>
            <w:proofErr w:type="spellStart"/>
            <w:r w:rsidRPr="008251A5">
              <w:rPr>
                <w:sz w:val="26"/>
                <w:szCs w:val="26"/>
              </w:rPr>
              <w:t>i</w:t>
            </w:r>
            <w:proofErr w:type="spellEnd"/>
            <w:r w:rsidRPr="008251A5">
              <w:rPr>
                <w:sz w:val="26"/>
                <w:szCs w:val="26"/>
              </w:rPr>
              <w:t>]);</w:t>
            </w:r>
          </w:p>
          <w:p w14:paraId="1C646220" w14:textId="77777777" w:rsidR="008251A5" w:rsidRPr="008251A5" w:rsidRDefault="008251A5" w:rsidP="008251A5">
            <w:pPr>
              <w:rPr>
                <w:sz w:val="26"/>
                <w:szCs w:val="26"/>
              </w:rPr>
            </w:pPr>
            <w:r w:rsidRPr="008251A5">
              <w:rPr>
                <w:sz w:val="26"/>
                <w:szCs w:val="26"/>
              </w:rPr>
              <w:t xml:space="preserve">            </w:t>
            </w:r>
            <w:proofErr w:type="spellStart"/>
            <w:r w:rsidRPr="008251A5">
              <w:rPr>
                <w:sz w:val="26"/>
                <w:szCs w:val="26"/>
              </w:rPr>
              <w:t>i</w:t>
            </w:r>
            <w:proofErr w:type="spellEnd"/>
            <w:r w:rsidRPr="008251A5">
              <w:rPr>
                <w:sz w:val="26"/>
                <w:szCs w:val="26"/>
              </w:rPr>
              <w:t>++;</w:t>
            </w:r>
          </w:p>
          <w:p w14:paraId="52151833" w14:textId="77777777" w:rsidR="008251A5" w:rsidRPr="008251A5" w:rsidRDefault="008251A5" w:rsidP="008251A5">
            <w:pPr>
              <w:rPr>
                <w:sz w:val="26"/>
                <w:szCs w:val="26"/>
              </w:rPr>
            </w:pPr>
            <w:r w:rsidRPr="008251A5">
              <w:rPr>
                <w:sz w:val="26"/>
                <w:szCs w:val="26"/>
              </w:rPr>
              <w:t xml:space="preserve">        </w:t>
            </w:r>
            <w:proofErr w:type="gramStart"/>
            <w:r w:rsidRPr="008251A5">
              <w:rPr>
                <w:sz w:val="26"/>
                <w:szCs w:val="26"/>
              </w:rPr>
              <w:t>}while</w:t>
            </w:r>
            <w:proofErr w:type="gramEnd"/>
            <w:r w:rsidRPr="008251A5">
              <w:rPr>
                <w:sz w:val="26"/>
                <w:szCs w:val="26"/>
              </w:rPr>
              <w:t>(</w:t>
            </w:r>
            <w:proofErr w:type="spellStart"/>
            <w:r w:rsidRPr="008251A5">
              <w:rPr>
                <w:sz w:val="26"/>
                <w:szCs w:val="26"/>
              </w:rPr>
              <w:t>i</w:t>
            </w:r>
            <w:proofErr w:type="spellEnd"/>
            <w:r w:rsidRPr="008251A5">
              <w:rPr>
                <w:sz w:val="26"/>
                <w:szCs w:val="26"/>
              </w:rPr>
              <w:t>&lt;</w:t>
            </w:r>
            <w:proofErr w:type="spellStart"/>
            <w:r w:rsidRPr="008251A5">
              <w:rPr>
                <w:sz w:val="26"/>
                <w:szCs w:val="26"/>
              </w:rPr>
              <w:t>arr.length</w:t>
            </w:r>
            <w:proofErr w:type="spellEnd"/>
            <w:r w:rsidRPr="008251A5">
              <w:rPr>
                <w:sz w:val="26"/>
                <w:szCs w:val="26"/>
              </w:rPr>
              <w:t>);</w:t>
            </w:r>
          </w:p>
          <w:p w14:paraId="0E4E4DAC" w14:textId="77777777" w:rsidR="008251A5" w:rsidRPr="008251A5" w:rsidRDefault="008251A5" w:rsidP="008251A5">
            <w:pPr>
              <w:rPr>
                <w:sz w:val="26"/>
                <w:szCs w:val="26"/>
              </w:rPr>
            </w:pPr>
            <w:r w:rsidRPr="008251A5">
              <w:rPr>
                <w:sz w:val="26"/>
                <w:szCs w:val="26"/>
              </w:rPr>
              <w:t xml:space="preserve">        </w:t>
            </w:r>
          </w:p>
          <w:p w14:paraId="6D067D99" w14:textId="77777777" w:rsidR="008251A5" w:rsidRPr="008251A5" w:rsidRDefault="008251A5" w:rsidP="008251A5">
            <w:pPr>
              <w:rPr>
                <w:sz w:val="26"/>
                <w:szCs w:val="26"/>
              </w:rPr>
            </w:pPr>
            <w:r w:rsidRPr="008251A5">
              <w:rPr>
                <w:sz w:val="26"/>
                <w:szCs w:val="26"/>
              </w:rPr>
              <w:t>    }</w:t>
            </w:r>
          </w:p>
          <w:p w14:paraId="3DFFB52A" w14:textId="77777777" w:rsidR="008251A5" w:rsidRDefault="008251A5" w:rsidP="0029506F">
            <w:pPr>
              <w:rPr>
                <w:sz w:val="26"/>
                <w:szCs w:val="26"/>
              </w:rPr>
            </w:pPr>
            <w:r w:rsidRPr="008251A5">
              <w:rPr>
                <w:sz w:val="26"/>
                <w:szCs w:val="26"/>
              </w:rPr>
              <w:t>}</w:t>
            </w:r>
          </w:p>
          <w:p w14:paraId="7C2029ED" w14:textId="77777777" w:rsidR="008251A5" w:rsidRDefault="008251A5" w:rsidP="0029506F">
            <w:pPr>
              <w:rPr>
                <w:sz w:val="26"/>
                <w:szCs w:val="26"/>
              </w:rPr>
            </w:pPr>
            <w:r w:rsidRPr="00A80D49">
              <w:rPr>
                <w:sz w:val="26"/>
                <w:szCs w:val="26"/>
                <w:highlight w:val="cyan"/>
              </w:rPr>
              <w:t>Output:</w:t>
            </w:r>
          </w:p>
          <w:p w14:paraId="4ED4A169" w14:textId="77777777" w:rsidR="00A80D49" w:rsidRPr="00A80D49" w:rsidRDefault="00A80D49" w:rsidP="00A80D49">
            <w:pPr>
              <w:rPr>
                <w:sz w:val="26"/>
                <w:szCs w:val="26"/>
              </w:rPr>
            </w:pPr>
            <w:r w:rsidRPr="00A80D49">
              <w:rPr>
                <w:sz w:val="26"/>
                <w:szCs w:val="26"/>
              </w:rPr>
              <w:t>Enter array size:</w:t>
            </w:r>
          </w:p>
          <w:p w14:paraId="4E410F9C" w14:textId="77777777" w:rsidR="00A80D49" w:rsidRPr="00A80D49" w:rsidRDefault="00A80D49" w:rsidP="00A80D49">
            <w:pPr>
              <w:rPr>
                <w:sz w:val="26"/>
                <w:szCs w:val="26"/>
              </w:rPr>
            </w:pPr>
            <w:r w:rsidRPr="00A80D49">
              <w:rPr>
                <w:sz w:val="26"/>
                <w:szCs w:val="26"/>
              </w:rPr>
              <w:t>0</w:t>
            </w:r>
          </w:p>
          <w:p w14:paraId="3100C50A" w14:textId="77777777" w:rsidR="00A80D49" w:rsidRPr="00A80D49" w:rsidRDefault="00A80D49" w:rsidP="00A80D49">
            <w:pPr>
              <w:rPr>
                <w:sz w:val="26"/>
                <w:szCs w:val="26"/>
              </w:rPr>
            </w:pPr>
            <w:r w:rsidRPr="00A80D49">
              <w:rPr>
                <w:sz w:val="26"/>
                <w:szCs w:val="26"/>
              </w:rPr>
              <w:t>size of array:  0</w:t>
            </w:r>
          </w:p>
          <w:p w14:paraId="0593E3A8" w14:textId="77777777" w:rsidR="00A80D49" w:rsidRPr="00A80D49" w:rsidRDefault="00A80D49" w:rsidP="00A80D49">
            <w:pPr>
              <w:rPr>
                <w:sz w:val="26"/>
                <w:szCs w:val="26"/>
              </w:rPr>
            </w:pPr>
            <w:r w:rsidRPr="00A80D49">
              <w:rPr>
                <w:sz w:val="26"/>
                <w:szCs w:val="26"/>
              </w:rPr>
              <w:t>Elements in an array:</w:t>
            </w:r>
          </w:p>
          <w:p w14:paraId="15916167" w14:textId="77777777" w:rsidR="00A80D49" w:rsidRPr="00A80D49" w:rsidRDefault="00A80D49" w:rsidP="00A80D49">
            <w:pPr>
              <w:rPr>
                <w:sz w:val="26"/>
                <w:szCs w:val="26"/>
              </w:rPr>
            </w:pPr>
            <w:r w:rsidRPr="00A80D49">
              <w:rPr>
                <w:sz w:val="26"/>
                <w:szCs w:val="26"/>
              </w:rPr>
              <w:t xml:space="preserve">Exception in thread "main" </w:t>
            </w:r>
            <w:proofErr w:type="spellStart"/>
            <w:proofErr w:type="gramStart"/>
            <w:r w:rsidRPr="00A80D49">
              <w:rPr>
                <w:sz w:val="26"/>
                <w:szCs w:val="26"/>
              </w:rPr>
              <w:t>java.lang</w:t>
            </w:r>
            <w:proofErr w:type="gramEnd"/>
            <w:r w:rsidRPr="00A80D49">
              <w:rPr>
                <w:sz w:val="26"/>
                <w:szCs w:val="26"/>
              </w:rPr>
              <w:t>.ArrayIndexOutOfBoundsException</w:t>
            </w:r>
            <w:proofErr w:type="spellEnd"/>
            <w:r w:rsidRPr="00A80D49">
              <w:rPr>
                <w:sz w:val="26"/>
                <w:szCs w:val="26"/>
              </w:rPr>
              <w:t>: Index 0 out of bounds for length 0</w:t>
            </w:r>
          </w:p>
          <w:p w14:paraId="58C5C866" w14:textId="055256D5" w:rsidR="008251A5" w:rsidRDefault="00A80D49" w:rsidP="00A80D49">
            <w:pPr>
              <w:rPr>
                <w:sz w:val="26"/>
                <w:szCs w:val="26"/>
              </w:rPr>
            </w:pPr>
            <w:r w:rsidRPr="00A80D49">
              <w:rPr>
                <w:sz w:val="26"/>
                <w:szCs w:val="26"/>
              </w:rPr>
              <w:t xml:space="preserve">        at ArrayDemo1.main(ArrayDemo1.java:22)</w:t>
            </w:r>
          </w:p>
        </w:tc>
      </w:tr>
    </w:tbl>
    <w:p w14:paraId="700EDFA6" w14:textId="77777777" w:rsidR="008251A5" w:rsidRDefault="008251A5" w:rsidP="0029506F">
      <w:pPr>
        <w:rPr>
          <w:sz w:val="26"/>
          <w:szCs w:val="26"/>
        </w:rPr>
      </w:pPr>
    </w:p>
    <w:p w14:paraId="0C8C295A" w14:textId="5AE8B110" w:rsidR="00B557D7" w:rsidRDefault="00B557D7" w:rsidP="00B557D7">
      <w:pPr>
        <w:jc w:val="center"/>
        <w:rPr>
          <w:sz w:val="28"/>
          <w:szCs w:val="28"/>
        </w:rPr>
      </w:pPr>
      <w:r w:rsidRPr="00B557D7">
        <w:rPr>
          <w:sz w:val="28"/>
          <w:szCs w:val="28"/>
        </w:rPr>
        <w:t>Scanner</w:t>
      </w:r>
    </w:p>
    <w:tbl>
      <w:tblPr>
        <w:tblStyle w:val="TableGrid"/>
        <w:tblW w:w="0" w:type="auto"/>
        <w:tblLook w:val="04A0" w:firstRow="1" w:lastRow="0" w:firstColumn="1" w:lastColumn="0" w:noHBand="0" w:noVBand="1"/>
      </w:tblPr>
      <w:tblGrid>
        <w:gridCol w:w="8522"/>
      </w:tblGrid>
      <w:tr w:rsidR="00B557D7" w14:paraId="06B168B4" w14:textId="77777777" w:rsidTr="00B557D7">
        <w:tc>
          <w:tcPr>
            <w:tcW w:w="8522" w:type="dxa"/>
          </w:tcPr>
          <w:p w14:paraId="740486A2" w14:textId="77777777" w:rsidR="00430D0F" w:rsidRDefault="00430D0F" w:rsidP="00430D0F">
            <w:pPr>
              <w:pStyle w:val="ListParagraph"/>
              <w:numPr>
                <w:ilvl w:val="0"/>
                <w:numId w:val="53"/>
              </w:numPr>
              <w:rPr>
                <w:sz w:val="28"/>
                <w:szCs w:val="28"/>
              </w:rPr>
            </w:pPr>
            <w:r w:rsidRPr="00430D0F">
              <w:rPr>
                <w:sz w:val="28"/>
                <w:szCs w:val="28"/>
              </w:rPr>
              <w:t xml:space="preserve">It is a pre-defined class existed in </w:t>
            </w:r>
            <w:proofErr w:type="spellStart"/>
            <w:proofErr w:type="gramStart"/>
            <w:r w:rsidRPr="00430D0F">
              <w:rPr>
                <w:sz w:val="28"/>
                <w:szCs w:val="28"/>
              </w:rPr>
              <w:t>java.util</w:t>
            </w:r>
            <w:proofErr w:type="spellEnd"/>
            <w:proofErr w:type="gramEnd"/>
            <w:r w:rsidRPr="00430D0F">
              <w:rPr>
                <w:sz w:val="28"/>
                <w:szCs w:val="28"/>
              </w:rPr>
              <w:t xml:space="preserve"> </w:t>
            </w:r>
            <w:r>
              <w:rPr>
                <w:sz w:val="28"/>
                <w:szCs w:val="28"/>
              </w:rPr>
              <w:t>package</w:t>
            </w:r>
          </w:p>
          <w:p w14:paraId="404DE0AF" w14:textId="14DD8040" w:rsidR="00476AAC" w:rsidRPr="00430D0F" w:rsidRDefault="00032F4F" w:rsidP="00430D0F">
            <w:pPr>
              <w:pStyle w:val="ListParagraph"/>
              <w:numPr>
                <w:ilvl w:val="0"/>
                <w:numId w:val="53"/>
              </w:numPr>
              <w:rPr>
                <w:sz w:val="28"/>
                <w:szCs w:val="28"/>
              </w:rPr>
            </w:pPr>
            <w:r>
              <w:rPr>
                <w:sz w:val="28"/>
                <w:szCs w:val="28"/>
              </w:rPr>
              <w:t xml:space="preserve">This class has </w:t>
            </w:r>
            <w:r w:rsidR="00041F7E">
              <w:rPr>
                <w:sz w:val="28"/>
                <w:szCs w:val="28"/>
              </w:rPr>
              <w:t xml:space="preserve">many instance </w:t>
            </w:r>
            <w:r>
              <w:rPr>
                <w:sz w:val="28"/>
                <w:szCs w:val="28"/>
              </w:rPr>
              <w:t>methods which are used to get the data from either keyboard</w:t>
            </w:r>
            <w:r w:rsidR="00826724">
              <w:rPr>
                <w:sz w:val="28"/>
                <w:szCs w:val="28"/>
              </w:rPr>
              <w:t xml:space="preserve"> </w:t>
            </w:r>
            <w:r>
              <w:rPr>
                <w:sz w:val="28"/>
                <w:szCs w:val="28"/>
              </w:rPr>
              <w:t>(standard input device) or a file.</w:t>
            </w:r>
          </w:p>
        </w:tc>
      </w:tr>
    </w:tbl>
    <w:p w14:paraId="70C80D8A" w14:textId="77777777" w:rsidR="00B557D7" w:rsidRDefault="00B557D7" w:rsidP="00B557D7">
      <w:pPr>
        <w:rPr>
          <w:sz w:val="28"/>
          <w:szCs w:val="28"/>
        </w:rPr>
      </w:pPr>
    </w:p>
    <w:p w14:paraId="1807772F" w14:textId="5BE99245" w:rsidR="00D97F7E" w:rsidRDefault="00BA05B4" w:rsidP="00B557D7">
      <w:pPr>
        <w:rPr>
          <w:sz w:val="28"/>
          <w:szCs w:val="28"/>
        </w:rPr>
      </w:pPr>
      <w:r>
        <w:rPr>
          <w:sz w:val="28"/>
          <w:szCs w:val="28"/>
        </w:rPr>
        <w:t xml:space="preserve">Storing and getting elements from an array by using Scanner class method </w:t>
      </w:r>
      <w:proofErr w:type="spellStart"/>
      <w:proofErr w:type="gramStart"/>
      <w:r>
        <w:rPr>
          <w:sz w:val="28"/>
          <w:szCs w:val="28"/>
        </w:rPr>
        <w:t>nextInt</w:t>
      </w:r>
      <w:proofErr w:type="spellEnd"/>
      <w:r>
        <w:rPr>
          <w:sz w:val="28"/>
          <w:szCs w:val="28"/>
        </w:rPr>
        <w:t>(</w:t>
      </w:r>
      <w:proofErr w:type="gramEnd"/>
      <w:r>
        <w:rPr>
          <w:sz w:val="28"/>
          <w:szCs w:val="28"/>
        </w:rPr>
        <w:t>)</w:t>
      </w:r>
    </w:p>
    <w:tbl>
      <w:tblPr>
        <w:tblStyle w:val="TableGrid"/>
        <w:tblW w:w="0" w:type="auto"/>
        <w:tblLook w:val="04A0" w:firstRow="1" w:lastRow="0" w:firstColumn="1" w:lastColumn="0" w:noHBand="0" w:noVBand="1"/>
      </w:tblPr>
      <w:tblGrid>
        <w:gridCol w:w="8522"/>
      </w:tblGrid>
      <w:tr w:rsidR="00BA05B4" w14:paraId="4E2CF92F" w14:textId="77777777" w:rsidTr="00BA05B4">
        <w:tc>
          <w:tcPr>
            <w:tcW w:w="8522" w:type="dxa"/>
          </w:tcPr>
          <w:p w14:paraId="78A62B32" w14:textId="77777777" w:rsidR="00BA05B4" w:rsidRPr="00BA05B4" w:rsidRDefault="00BA05B4" w:rsidP="00BA05B4">
            <w:pPr>
              <w:rPr>
                <w:sz w:val="28"/>
                <w:szCs w:val="28"/>
              </w:rPr>
            </w:pPr>
            <w:r w:rsidRPr="00BA05B4">
              <w:rPr>
                <w:sz w:val="28"/>
                <w:szCs w:val="28"/>
              </w:rPr>
              <w:t xml:space="preserve">import </w:t>
            </w:r>
            <w:proofErr w:type="spellStart"/>
            <w:proofErr w:type="gramStart"/>
            <w:r w:rsidRPr="00BA05B4">
              <w:rPr>
                <w:sz w:val="28"/>
                <w:szCs w:val="28"/>
              </w:rPr>
              <w:t>java.util</w:t>
            </w:r>
            <w:proofErr w:type="gramEnd"/>
            <w:r w:rsidRPr="00BA05B4">
              <w:rPr>
                <w:sz w:val="28"/>
                <w:szCs w:val="28"/>
              </w:rPr>
              <w:t>.Scanner</w:t>
            </w:r>
            <w:proofErr w:type="spellEnd"/>
            <w:r w:rsidRPr="00BA05B4">
              <w:rPr>
                <w:sz w:val="28"/>
                <w:szCs w:val="28"/>
              </w:rPr>
              <w:t>;</w:t>
            </w:r>
          </w:p>
          <w:p w14:paraId="19D408FD" w14:textId="77777777" w:rsidR="00BA05B4" w:rsidRPr="00BA05B4" w:rsidRDefault="00BA05B4" w:rsidP="00BA05B4">
            <w:pPr>
              <w:rPr>
                <w:sz w:val="28"/>
                <w:szCs w:val="28"/>
              </w:rPr>
            </w:pPr>
            <w:r w:rsidRPr="00BA05B4">
              <w:rPr>
                <w:sz w:val="28"/>
                <w:szCs w:val="28"/>
              </w:rPr>
              <w:t>import static java.lang.System.in;</w:t>
            </w:r>
          </w:p>
          <w:p w14:paraId="76699412" w14:textId="77777777" w:rsidR="00BA05B4" w:rsidRPr="00BA05B4" w:rsidRDefault="00BA05B4" w:rsidP="00BA05B4">
            <w:pPr>
              <w:rPr>
                <w:sz w:val="28"/>
                <w:szCs w:val="28"/>
              </w:rPr>
            </w:pPr>
            <w:r w:rsidRPr="00BA05B4">
              <w:rPr>
                <w:sz w:val="28"/>
                <w:szCs w:val="28"/>
              </w:rPr>
              <w:t xml:space="preserve">public class ArrayDemo1 </w:t>
            </w:r>
          </w:p>
          <w:p w14:paraId="4B625F4A" w14:textId="77777777" w:rsidR="00BA05B4" w:rsidRPr="00BA05B4" w:rsidRDefault="00BA05B4" w:rsidP="00BA05B4">
            <w:pPr>
              <w:rPr>
                <w:sz w:val="28"/>
                <w:szCs w:val="28"/>
              </w:rPr>
            </w:pPr>
            <w:r w:rsidRPr="00BA05B4">
              <w:rPr>
                <w:sz w:val="28"/>
                <w:szCs w:val="28"/>
              </w:rPr>
              <w:t>{</w:t>
            </w:r>
          </w:p>
          <w:p w14:paraId="17EE7154" w14:textId="77777777" w:rsidR="00BA05B4" w:rsidRPr="00BA05B4" w:rsidRDefault="00BA05B4" w:rsidP="00BA05B4">
            <w:pPr>
              <w:rPr>
                <w:sz w:val="28"/>
                <w:szCs w:val="28"/>
              </w:rPr>
            </w:pPr>
            <w:r w:rsidRPr="00BA05B4">
              <w:rPr>
                <w:sz w:val="28"/>
                <w:szCs w:val="28"/>
              </w:rPr>
              <w:t>    int a; //instance variable</w:t>
            </w:r>
          </w:p>
          <w:p w14:paraId="317E5605" w14:textId="77777777" w:rsidR="00BA05B4" w:rsidRPr="00BA05B4" w:rsidRDefault="00BA05B4" w:rsidP="00BA05B4">
            <w:pPr>
              <w:rPr>
                <w:sz w:val="28"/>
                <w:szCs w:val="28"/>
              </w:rPr>
            </w:pPr>
            <w:r w:rsidRPr="00BA05B4">
              <w:rPr>
                <w:sz w:val="28"/>
                <w:szCs w:val="28"/>
              </w:rPr>
              <w:t>    static int s; //static variable</w:t>
            </w:r>
          </w:p>
          <w:p w14:paraId="56B6C1A0" w14:textId="77777777" w:rsidR="00BA05B4" w:rsidRPr="00BA05B4" w:rsidRDefault="00BA05B4" w:rsidP="00BA05B4">
            <w:pPr>
              <w:rPr>
                <w:sz w:val="28"/>
                <w:szCs w:val="28"/>
              </w:rPr>
            </w:pPr>
            <w:r w:rsidRPr="00BA05B4">
              <w:rPr>
                <w:sz w:val="28"/>
                <w:szCs w:val="28"/>
              </w:rPr>
              <w:t xml:space="preserve">    public static void </w:t>
            </w:r>
            <w:proofErr w:type="gramStart"/>
            <w:r w:rsidRPr="00BA05B4">
              <w:rPr>
                <w:sz w:val="28"/>
                <w:szCs w:val="28"/>
              </w:rPr>
              <w:t>main(</w:t>
            </w:r>
            <w:proofErr w:type="gramEnd"/>
            <w:r w:rsidRPr="00BA05B4">
              <w:rPr>
                <w:sz w:val="28"/>
                <w:szCs w:val="28"/>
              </w:rPr>
              <w:t xml:space="preserve">String[] </w:t>
            </w:r>
            <w:proofErr w:type="spellStart"/>
            <w:r w:rsidRPr="00BA05B4">
              <w:rPr>
                <w:sz w:val="28"/>
                <w:szCs w:val="28"/>
              </w:rPr>
              <w:t>args</w:t>
            </w:r>
            <w:proofErr w:type="spellEnd"/>
            <w:r w:rsidRPr="00BA05B4">
              <w:rPr>
                <w:sz w:val="28"/>
                <w:szCs w:val="28"/>
              </w:rPr>
              <w:t>)</w:t>
            </w:r>
          </w:p>
          <w:p w14:paraId="3C2EFFBA" w14:textId="77777777" w:rsidR="00BA05B4" w:rsidRPr="00BA05B4" w:rsidRDefault="00BA05B4" w:rsidP="00BA05B4">
            <w:pPr>
              <w:rPr>
                <w:sz w:val="28"/>
                <w:szCs w:val="28"/>
              </w:rPr>
            </w:pPr>
            <w:r w:rsidRPr="00BA05B4">
              <w:rPr>
                <w:sz w:val="28"/>
                <w:szCs w:val="28"/>
              </w:rPr>
              <w:t>    {              </w:t>
            </w:r>
          </w:p>
          <w:p w14:paraId="72154BEC" w14:textId="77777777" w:rsidR="00BA05B4" w:rsidRPr="00BA05B4" w:rsidRDefault="00BA05B4" w:rsidP="00BA05B4">
            <w:pPr>
              <w:rPr>
                <w:sz w:val="28"/>
                <w:szCs w:val="28"/>
              </w:rPr>
            </w:pPr>
            <w:r w:rsidRPr="00BA05B4">
              <w:rPr>
                <w:sz w:val="28"/>
                <w:szCs w:val="28"/>
              </w:rPr>
              <w:t xml:space="preserve">        </w:t>
            </w:r>
            <w:proofErr w:type="gramStart"/>
            <w:r w:rsidRPr="00BA05B4">
              <w:rPr>
                <w:sz w:val="28"/>
                <w:szCs w:val="28"/>
              </w:rPr>
              <w:t>int[</w:t>
            </w:r>
            <w:proofErr w:type="gramEnd"/>
            <w:r w:rsidRPr="00BA05B4">
              <w:rPr>
                <w:sz w:val="28"/>
                <w:szCs w:val="28"/>
              </w:rPr>
              <w:t xml:space="preserve">] </w:t>
            </w:r>
            <w:proofErr w:type="spellStart"/>
            <w:r w:rsidRPr="00BA05B4">
              <w:rPr>
                <w:sz w:val="28"/>
                <w:szCs w:val="28"/>
              </w:rPr>
              <w:t>arr</w:t>
            </w:r>
            <w:proofErr w:type="spellEnd"/>
            <w:r w:rsidRPr="00BA05B4">
              <w:rPr>
                <w:sz w:val="28"/>
                <w:szCs w:val="28"/>
              </w:rPr>
              <w:t>=null;</w:t>
            </w:r>
          </w:p>
          <w:p w14:paraId="360E9645" w14:textId="77777777" w:rsidR="00BA05B4" w:rsidRPr="00BA05B4" w:rsidRDefault="00BA05B4" w:rsidP="00BA05B4">
            <w:pPr>
              <w:rPr>
                <w:sz w:val="28"/>
                <w:szCs w:val="28"/>
              </w:rPr>
            </w:pPr>
            <w:r w:rsidRPr="00BA05B4">
              <w:rPr>
                <w:sz w:val="28"/>
                <w:szCs w:val="28"/>
              </w:rPr>
              <w:t>        //</w:t>
            </w:r>
            <w:proofErr w:type="spellStart"/>
            <w:r w:rsidRPr="00BA05B4">
              <w:rPr>
                <w:sz w:val="28"/>
                <w:szCs w:val="28"/>
              </w:rPr>
              <w:t>System.out.println</w:t>
            </w:r>
            <w:proofErr w:type="spellEnd"/>
            <w:r w:rsidRPr="00BA05B4">
              <w:rPr>
                <w:sz w:val="28"/>
                <w:szCs w:val="28"/>
              </w:rPr>
              <w:t>("size of array:\t"+</w:t>
            </w:r>
            <w:proofErr w:type="spellStart"/>
            <w:proofErr w:type="gramStart"/>
            <w:r w:rsidRPr="00BA05B4">
              <w:rPr>
                <w:sz w:val="28"/>
                <w:szCs w:val="28"/>
              </w:rPr>
              <w:t>arr.length</w:t>
            </w:r>
            <w:proofErr w:type="spellEnd"/>
            <w:proofErr w:type="gramEnd"/>
            <w:r w:rsidRPr="00BA05B4">
              <w:rPr>
                <w:sz w:val="28"/>
                <w:szCs w:val="28"/>
              </w:rPr>
              <w:t>);</w:t>
            </w:r>
          </w:p>
          <w:p w14:paraId="68A7A084" w14:textId="77777777" w:rsidR="00BA05B4" w:rsidRPr="00BA05B4" w:rsidRDefault="00BA05B4" w:rsidP="00BA05B4">
            <w:pPr>
              <w:rPr>
                <w:sz w:val="28"/>
                <w:szCs w:val="28"/>
              </w:rPr>
            </w:pPr>
            <w:r w:rsidRPr="00BA05B4">
              <w:rPr>
                <w:sz w:val="28"/>
                <w:szCs w:val="28"/>
              </w:rPr>
              <w:t>        Scanner scan=new Scanner(in);</w:t>
            </w:r>
          </w:p>
          <w:p w14:paraId="01C5E4CA" w14:textId="77777777" w:rsidR="00BA05B4" w:rsidRPr="00BA05B4" w:rsidRDefault="00BA05B4" w:rsidP="00BA05B4">
            <w:pPr>
              <w:rPr>
                <w:sz w:val="28"/>
                <w:szCs w:val="28"/>
              </w:rPr>
            </w:pPr>
            <w:r w:rsidRPr="00BA05B4">
              <w:rPr>
                <w:sz w:val="28"/>
                <w:szCs w:val="28"/>
              </w:rPr>
              <w:t xml:space="preserve">        </w:t>
            </w:r>
            <w:proofErr w:type="spellStart"/>
            <w:r w:rsidRPr="00BA05B4">
              <w:rPr>
                <w:sz w:val="28"/>
                <w:szCs w:val="28"/>
              </w:rPr>
              <w:t>System.out.println</w:t>
            </w:r>
            <w:proofErr w:type="spellEnd"/>
            <w:r w:rsidRPr="00BA05B4">
              <w:rPr>
                <w:sz w:val="28"/>
                <w:szCs w:val="28"/>
              </w:rPr>
              <w:t>("Enter array size:\t");</w:t>
            </w:r>
          </w:p>
          <w:p w14:paraId="1FE6BE06" w14:textId="77777777" w:rsidR="00BA05B4" w:rsidRPr="00BA05B4" w:rsidRDefault="00BA05B4" w:rsidP="00BA05B4">
            <w:pPr>
              <w:rPr>
                <w:sz w:val="28"/>
                <w:szCs w:val="28"/>
              </w:rPr>
            </w:pPr>
            <w:r w:rsidRPr="00BA05B4">
              <w:rPr>
                <w:sz w:val="28"/>
                <w:szCs w:val="28"/>
              </w:rPr>
              <w:t>        int n=</w:t>
            </w:r>
            <w:proofErr w:type="spellStart"/>
            <w:proofErr w:type="gramStart"/>
            <w:r w:rsidRPr="00BA05B4">
              <w:rPr>
                <w:sz w:val="28"/>
                <w:szCs w:val="28"/>
              </w:rPr>
              <w:t>scan.nextInt</w:t>
            </w:r>
            <w:proofErr w:type="spellEnd"/>
            <w:proofErr w:type="gramEnd"/>
            <w:r w:rsidRPr="00BA05B4">
              <w:rPr>
                <w:sz w:val="28"/>
                <w:szCs w:val="28"/>
              </w:rPr>
              <w:t>();</w:t>
            </w:r>
          </w:p>
          <w:p w14:paraId="7214BF33" w14:textId="77777777" w:rsidR="00BA05B4" w:rsidRPr="00BA05B4" w:rsidRDefault="00BA05B4" w:rsidP="00BA05B4">
            <w:pPr>
              <w:rPr>
                <w:sz w:val="28"/>
                <w:szCs w:val="28"/>
              </w:rPr>
            </w:pPr>
            <w:r w:rsidRPr="00BA05B4">
              <w:rPr>
                <w:sz w:val="28"/>
                <w:szCs w:val="28"/>
              </w:rPr>
              <w:t xml:space="preserve">        </w:t>
            </w:r>
            <w:proofErr w:type="spellStart"/>
            <w:r w:rsidRPr="00BA05B4">
              <w:rPr>
                <w:sz w:val="28"/>
                <w:szCs w:val="28"/>
              </w:rPr>
              <w:t>arr</w:t>
            </w:r>
            <w:proofErr w:type="spellEnd"/>
            <w:r w:rsidRPr="00BA05B4">
              <w:rPr>
                <w:sz w:val="28"/>
                <w:szCs w:val="28"/>
              </w:rPr>
              <w:t>=new int[n];</w:t>
            </w:r>
          </w:p>
          <w:p w14:paraId="20F80243" w14:textId="77777777" w:rsidR="00BA05B4" w:rsidRPr="00BA05B4" w:rsidRDefault="00BA05B4" w:rsidP="00BA05B4">
            <w:pPr>
              <w:rPr>
                <w:sz w:val="28"/>
                <w:szCs w:val="28"/>
              </w:rPr>
            </w:pPr>
            <w:r w:rsidRPr="00BA05B4">
              <w:rPr>
                <w:sz w:val="28"/>
                <w:szCs w:val="28"/>
              </w:rPr>
              <w:t xml:space="preserve">        </w:t>
            </w:r>
            <w:proofErr w:type="spellStart"/>
            <w:r w:rsidRPr="00BA05B4">
              <w:rPr>
                <w:sz w:val="28"/>
                <w:szCs w:val="28"/>
              </w:rPr>
              <w:t>System.out.println</w:t>
            </w:r>
            <w:proofErr w:type="spellEnd"/>
            <w:r w:rsidRPr="00BA05B4">
              <w:rPr>
                <w:sz w:val="28"/>
                <w:szCs w:val="28"/>
              </w:rPr>
              <w:t>("size of array:\t"+</w:t>
            </w:r>
            <w:proofErr w:type="spellStart"/>
            <w:proofErr w:type="gramStart"/>
            <w:r w:rsidRPr="00BA05B4">
              <w:rPr>
                <w:sz w:val="28"/>
                <w:szCs w:val="28"/>
              </w:rPr>
              <w:t>arr.length</w:t>
            </w:r>
            <w:proofErr w:type="spellEnd"/>
            <w:proofErr w:type="gramEnd"/>
            <w:r w:rsidRPr="00BA05B4">
              <w:rPr>
                <w:sz w:val="28"/>
                <w:szCs w:val="28"/>
              </w:rPr>
              <w:t>);</w:t>
            </w:r>
          </w:p>
          <w:p w14:paraId="657B8C32" w14:textId="77777777" w:rsidR="00BA05B4" w:rsidRPr="00BA05B4" w:rsidRDefault="00BA05B4" w:rsidP="00BA05B4">
            <w:pPr>
              <w:rPr>
                <w:sz w:val="28"/>
                <w:szCs w:val="28"/>
              </w:rPr>
            </w:pPr>
            <w:r w:rsidRPr="00BA05B4">
              <w:rPr>
                <w:sz w:val="28"/>
                <w:szCs w:val="28"/>
              </w:rPr>
              <w:lastRenderedPageBreak/>
              <w:t xml:space="preserve">        </w:t>
            </w:r>
            <w:proofErr w:type="gramStart"/>
            <w:r w:rsidRPr="00BA05B4">
              <w:rPr>
                <w:sz w:val="28"/>
                <w:szCs w:val="28"/>
              </w:rPr>
              <w:t>for(</w:t>
            </w:r>
            <w:proofErr w:type="gramEnd"/>
            <w:r w:rsidRPr="00BA05B4">
              <w:rPr>
                <w:sz w:val="28"/>
                <w:szCs w:val="28"/>
              </w:rPr>
              <w:t xml:space="preserve">int </w:t>
            </w:r>
            <w:proofErr w:type="spellStart"/>
            <w:r w:rsidRPr="00BA05B4">
              <w:rPr>
                <w:sz w:val="28"/>
                <w:szCs w:val="28"/>
              </w:rPr>
              <w:t>i</w:t>
            </w:r>
            <w:proofErr w:type="spellEnd"/>
            <w:r w:rsidRPr="00BA05B4">
              <w:rPr>
                <w:sz w:val="28"/>
                <w:szCs w:val="28"/>
              </w:rPr>
              <w:t>=0;i&lt;</w:t>
            </w:r>
            <w:proofErr w:type="spellStart"/>
            <w:r w:rsidRPr="00BA05B4">
              <w:rPr>
                <w:sz w:val="28"/>
                <w:szCs w:val="28"/>
              </w:rPr>
              <w:t>arr.length;i</w:t>
            </w:r>
            <w:proofErr w:type="spellEnd"/>
            <w:r w:rsidRPr="00BA05B4">
              <w:rPr>
                <w:sz w:val="28"/>
                <w:szCs w:val="28"/>
              </w:rPr>
              <w:t>++)</w:t>
            </w:r>
          </w:p>
          <w:p w14:paraId="4FBE3B6C" w14:textId="77777777" w:rsidR="00BA05B4" w:rsidRPr="00BA05B4" w:rsidRDefault="00BA05B4" w:rsidP="00BA05B4">
            <w:pPr>
              <w:rPr>
                <w:sz w:val="28"/>
                <w:szCs w:val="28"/>
              </w:rPr>
            </w:pPr>
            <w:r w:rsidRPr="00BA05B4">
              <w:rPr>
                <w:sz w:val="28"/>
                <w:szCs w:val="28"/>
              </w:rPr>
              <w:t xml:space="preserve">        </w:t>
            </w:r>
            <w:proofErr w:type="gramStart"/>
            <w:r w:rsidRPr="00BA05B4">
              <w:rPr>
                <w:sz w:val="28"/>
                <w:szCs w:val="28"/>
              </w:rPr>
              <w:t>{  </w:t>
            </w:r>
            <w:proofErr w:type="gramEnd"/>
            <w:r w:rsidRPr="00BA05B4">
              <w:rPr>
                <w:sz w:val="28"/>
                <w:szCs w:val="28"/>
              </w:rPr>
              <w:t xml:space="preserve"> </w:t>
            </w:r>
            <w:proofErr w:type="spellStart"/>
            <w:r w:rsidRPr="00BA05B4">
              <w:rPr>
                <w:sz w:val="28"/>
                <w:szCs w:val="28"/>
              </w:rPr>
              <w:t>System.out.printf</w:t>
            </w:r>
            <w:proofErr w:type="spellEnd"/>
            <w:r w:rsidRPr="00BA05B4">
              <w:rPr>
                <w:sz w:val="28"/>
                <w:szCs w:val="28"/>
              </w:rPr>
              <w:t>("</w:t>
            </w:r>
            <w:proofErr w:type="spellStart"/>
            <w:r w:rsidRPr="00BA05B4">
              <w:rPr>
                <w:sz w:val="28"/>
                <w:szCs w:val="28"/>
              </w:rPr>
              <w:t>anniyaa</w:t>
            </w:r>
            <w:proofErr w:type="spellEnd"/>
            <w:r w:rsidRPr="00BA05B4">
              <w:rPr>
                <w:sz w:val="28"/>
                <w:szCs w:val="28"/>
              </w:rPr>
              <w:t xml:space="preserve"> elementu enter </w:t>
            </w:r>
            <w:proofErr w:type="spellStart"/>
            <w:r w:rsidRPr="00BA05B4">
              <w:rPr>
                <w:sz w:val="28"/>
                <w:szCs w:val="28"/>
              </w:rPr>
              <w:t>seyyiraa</w:t>
            </w:r>
            <w:proofErr w:type="spellEnd"/>
            <w:r w:rsidRPr="00BA05B4">
              <w:rPr>
                <w:sz w:val="28"/>
                <w:szCs w:val="28"/>
              </w:rPr>
              <w:t xml:space="preserve"> index  %d  lo:\t",</w:t>
            </w:r>
            <w:proofErr w:type="spellStart"/>
            <w:r w:rsidRPr="00BA05B4">
              <w:rPr>
                <w:sz w:val="28"/>
                <w:szCs w:val="28"/>
              </w:rPr>
              <w:t>i</w:t>
            </w:r>
            <w:proofErr w:type="spellEnd"/>
            <w:r w:rsidRPr="00BA05B4">
              <w:rPr>
                <w:sz w:val="28"/>
                <w:szCs w:val="28"/>
              </w:rPr>
              <w:t>);</w:t>
            </w:r>
          </w:p>
          <w:p w14:paraId="4FFA6F3B" w14:textId="77777777" w:rsidR="00BA05B4" w:rsidRPr="00BA05B4" w:rsidRDefault="00BA05B4" w:rsidP="00BA05B4">
            <w:pPr>
              <w:rPr>
                <w:sz w:val="28"/>
                <w:szCs w:val="28"/>
              </w:rPr>
            </w:pPr>
            <w:r w:rsidRPr="00BA05B4">
              <w:rPr>
                <w:sz w:val="28"/>
                <w:szCs w:val="28"/>
              </w:rPr>
              <w:t xml:space="preserve">            </w:t>
            </w:r>
            <w:proofErr w:type="spellStart"/>
            <w:r w:rsidRPr="00BA05B4">
              <w:rPr>
                <w:sz w:val="28"/>
                <w:szCs w:val="28"/>
              </w:rPr>
              <w:t>arr</w:t>
            </w:r>
            <w:proofErr w:type="spellEnd"/>
            <w:r w:rsidRPr="00BA05B4">
              <w:rPr>
                <w:sz w:val="28"/>
                <w:szCs w:val="28"/>
              </w:rPr>
              <w:t>[</w:t>
            </w:r>
            <w:proofErr w:type="spellStart"/>
            <w:r w:rsidRPr="00BA05B4">
              <w:rPr>
                <w:sz w:val="28"/>
                <w:szCs w:val="28"/>
              </w:rPr>
              <w:t>i</w:t>
            </w:r>
            <w:proofErr w:type="spellEnd"/>
            <w:r w:rsidRPr="00BA05B4">
              <w:rPr>
                <w:sz w:val="28"/>
                <w:szCs w:val="28"/>
              </w:rPr>
              <w:t>]=</w:t>
            </w:r>
            <w:proofErr w:type="spellStart"/>
            <w:proofErr w:type="gramStart"/>
            <w:r w:rsidRPr="00BA05B4">
              <w:rPr>
                <w:sz w:val="28"/>
                <w:szCs w:val="28"/>
              </w:rPr>
              <w:t>scan.nextInt</w:t>
            </w:r>
            <w:proofErr w:type="spellEnd"/>
            <w:proofErr w:type="gramEnd"/>
            <w:r w:rsidRPr="00BA05B4">
              <w:rPr>
                <w:sz w:val="28"/>
                <w:szCs w:val="28"/>
              </w:rPr>
              <w:t>();</w:t>
            </w:r>
          </w:p>
          <w:p w14:paraId="558A11D5" w14:textId="77777777" w:rsidR="00BA05B4" w:rsidRPr="00BA05B4" w:rsidRDefault="00BA05B4" w:rsidP="00BA05B4">
            <w:pPr>
              <w:rPr>
                <w:sz w:val="28"/>
                <w:szCs w:val="28"/>
              </w:rPr>
            </w:pPr>
            <w:r w:rsidRPr="00BA05B4">
              <w:rPr>
                <w:sz w:val="28"/>
                <w:szCs w:val="28"/>
              </w:rPr>
              <w:t>        }</w:t>
            </w:r>
          </w:p>
          <w:p w14:paraId="2CDB0BB2" w14:textId="77777777" w:rsidR="00BA05B4" w:rsidRPr="00BA05B4" w:rsidRDefault="00BA05B4" w:rsidP="00BA05B4">
            <w:pPr>
              <w:rPr>
                <w:sz w:val="28"/>
                <w:szCs w:val="28"/>
              </w:rPr>
            </w:pPr>
            <w:r w:rsidRPr="00BA05B4">
              <w:rPr>
                <w:sz w:val="28"/>
                <w:szCs w:val="28"/>
              </w:rPr>
              <w:t xml:space="preserve">        </w:t>
            </w:r>
            <w:proofErr w:type="spellStart"/>
            <w:r w:rsidRPr="00BA05B4">
              <w:rPr>
                <w:sz w:val="28"/>
                <w:szCs w:val="28"/>
              </w:rPr>
              <w:t>System.out.println</w:t>
            </w:r>
            <w:proofErr w:type="spellEnd"/>
            <w:r w:rsidRPr="00BA05B4">
              <w:rPr>
                <w:sz w:val="28"/>
                <w:szCs w:val="28"/>
              </w:rPr>
              <w:t>("Elements in an array:\t");</w:t>
            </w:r>
          </w:p>
          <w:p w14:paraId="6A5C740B" w14:textId="77777777" w:rsidR="00BA05B4" w:rsidRPr="00BA05B4" w:rsidRDefault="00BA05B4" w:rsidP="00BA05B4">
            <w:pPr>
              <w:rPr>
                <w:sz w:val="28"/>
                <w:szCs w:val="28"/>
              </w:rPr>
            </w:pPr>
            <w:r w:rsidRPr="00BA05B4">
              <w:rPr>
                <w:sz w:val="28"/>
                <w:szCs w:val="28"/>
              </w:rPr>
              <w:t xml:space="preserve">        </w:t>
            </w:r>
            <w:proofErr w:type="gramStart"/>
            <w:r w:rsidRPr="00BA05B4">
              <w:rPr>
                <w:sz w:val="28"/>
                <w:szCs w:val="28"/>
              </w:rPr>
              <w:t>for(</w:t>
            </w:r>
            <w:proofErr w:type="gramEnd"/>
            <w:r w:rsidRPr="00BA05B4">
              <w:rPr>
                <w:sz w:val="28"/>
                <w:szCs w:val="28"/>
              </w:rPr>
              <w:t xml:space="preserve">int </w:t>
            </w:r>
            <w:proofErr w:type="spellStart"/>
            <w:r w:rsidRPr="00BA05B4">
              <w:rPr>
                <w:sz w:val="28"/>
                <w:szCs w:val="28"/>
              </w:rPr>
              <w:t>i</w:t>
            </w:r>
            <w:proofErr w:type="spellEnd"/>
            <w:r w:rsidRPr="00BA05B4">
              <w:rPr>
                <w:sz w:val="28"/>
                <w:szCs w:val="28"/>
              </w:rPr>
              <w:t>=0;i&lt;</w:t>
            </w:r>
            <w:proofErr w:type="spellStart"/>
            <w:r w:rsidRPr="00BA05B4">
              <w:rPr>
                <w:sz w:val="28"/>
                <w:szCs w:val="28"/>
              </w:rPr>
              <w:t>arr.length;i</w:t>
            </w:r>
            <w:proofErr w:type="spellEnd"/>
            <w:r w:rsidRPr="00BA05B4">
              <w:rPr>
                <w:sz w:val="28"/>
                <w:szCs w:val="28"/>
              </w:rPr>
              <w:t>++)</w:t>
            </w:r>
          </w:p>
          <w:p w14:paraId="77DCB5AA" w14:textId="77777777" w:rsidR="00BA05B4" w:rsidRPr="00BA05B4" w:rsidRDefault="00BA05B4" w:rsidP="00BA05B4">
            <w:pPr>
              <w:rPr>
                <w:sz w:val="28"/>
                <w:szCs w:val="28"/>
              </w:rPr>
            </w:pPr>
            <w:r w:rsidRPr="00BA05B4">
              <w:rPr>
                <w:sz w:val="28"/>
                <w:szCs w:val="28"/>
              </w:rPr>
              <w:t>        {</w:t>
            </w:r>
          </w:p>
          <w:p w14:paraId="69323BA2" w14:textId="77777777" w:rsidR="00BA05B4" w:rsidRPr="00BA05B4" w:rsidRDefault="00BA05B4" w:rsidP="00BA05B4">
            <w:pPr>
              <w:rPr>
                <w:sz w:val="28"/>
                <w:szCs w:val="28"/>
              </w:rPr>
            </w:pPr>
            <w:r w:rsidRPr="00BA05B4">
              <w:rPr>
                <w:sz w:val="28"/>
                <w:szCs w:val="28"/>
              </w:rPr>
              <w:t>           </w:t>
            </w:r>
            <w:proofErr w:type="spellStart"/>
            <w:r w:rsidRPr="00BA05B4">
              <w:rPr>
                <w:sz w:val="28"/>
                <w:szCs w:val="28"/>
              </w:rPr>
              <w:t>System.out.println</w:t>
            </w:r>
            <w:proofErr w:type="spellEnd"/>
            <w:r w:rsidRPr="00BA05B4">
              <w:rPr>
                <w:sz w:val="28"/>
                <w:szCs w:val="28"/>
              </w:rPr>
              <w:t>(</w:t>
            </w:r>
            <w:proofErr w:type="spellStart"/>
            <w:r w:rsidRPr="00BA05B4">
              <w:rPr>
                <w:sz w:val="28"/>
                <w:szCs w:val="28"/>
              </w:rPr>
              <w:t>arr</w:t>
            </w:r>
            <w:proofErr w:type="spellEnd"/>
            <w:r w:rsidRPr="00BA05B4">
              <w:rPr>
                <w:sz w:val="28"/>
                <w:szCs w:val="28"/>
              </w:rPr>
              <w:t>[</w:t>
            </w:r>
            <w:proofErr w:type="spellStart"/>
            <w:r w:rsidRPr="00BA05B4">
              <w:rPr>
                <w:sz w:val="28"/>
                <w:szCs w:val="28"/>
              </w:rPr>
              <w:t>i</w:t>
            </w:r>
            <w:proofErr w:type="spellEnd"/>
            <w:r w:rsidRPr="00BA05B4">
              <w:rPr>
                <w:sz w:val="28"/>
                <w:szCs w:val="28"/>
              </w:rPr>
              <w:t>]);</w:t>
            </w:r>
          </w:p>
          <w:p w14:paraId="47269FE0" w14:textId="77777777" w:rsidR="00BA05B4" w:rsidRPr="00BA05B4" w:rsidRDefault="00BA05B4" w:rsidP="00BA05B4">
            <w:pPr>
              <w:rPr>
                <w:sz w:val="28"/>
                <w:szCs w:val="28"/>
              </w:rPr>
            </w:pPr>
            <w:r w:rsidRPr="00BA05B4">
              <w:rPr>
                <w:sz w:val="28"/>
                <w:szCs w:val="28"/>
              </w:rPr>
              <w:t>        }</w:t>
            </w:r>
          </w:p>
          <w:p w14:paraId="2FD02F0A" w14:textId="77777777" w:rsidR="00BA05B4" w:rsidRPr="00BA05B4" w:rsidRDefault="00BA05B4" w:rsidP="00BA05B4">
            <w:pPr>
              <w:rPr>
                <w:sz w:val="28"/>
                <w:szCs w:val="28"/>
              </w:rPr>
            </w:pPr>
            <w:r w:rsidRPr="00BA05B4">
              <w:rPr>
                <w:sz w:val="28"/>
                <w:szCs w:val="28"/>
              </w:rPr>
              <w:t>    }</w:t>
            </w:r>
          </w:p>
          <w:p w14:paraId="57499E69" w14:textId="77777777" w:rsidR="00BA05B4" w:rsidRDefault="00BA05B4" w:rsidP="00B557D7">
            <w:pPr>
              <w:rPr>
                <w:sz w:val="28"/>
                <w:szCs w:val="28"/>
              </w:rPr>
            </w:pPr>
            <w:r w:rsidRPr="00BA05B4">
              <w:rPr>
                <w:sz w:val="28"/>
                <w:szCs w:val="28"/>
              </w:rPr>
              <w:t>}</w:t>
            </w:r>
          </w:p>
          <w:p w14:paraId="5D866F33" w14:textId="77777777" w:rsidR="00BA05B4" w:rsidRDefault="00BA05B4" w:rsidP="00B557D7">
            <w:pPr>
              <w:rPr>
                <w:color w:val="44546A" w:themeColor="text2"/>
                <w:sz w:val="28"/>
                <w:szCs w:val="28"/>
              </w:rPr>
            </w:pPr>
            <w:r w:rsidRPr="00BD7B2F">
              <w:rPr>
                <w:color w:val="4472C4" w:themeColor="accent5"/>
                <w:sz w:val="28"/>
                <w:szCs w:val="28"/>
              </w:rPr>
              <w:t>Output:</w:t>
            </w:r>
          </w:p>
          <w:p w14:paraId="141840A8" w14:textId="77777777" w:rsidR="00BD7B2F" w:rsidRPr="00BD7B2F" w:rsidRDefault="00BD7B2F" w:rsidP="00BD7B2F">
            <w:pPr>
              <w:rPr>
                <w:sz w:val="28"/>
                <w:szCs w:val="28"/>
              </w:rPr>
            </w:pPr>
            <w:r w:rsidRPr="00BD7B2F">
              <w:rPr>
                <w:sz w:val="28"/>
                <w:szCs w:val="28"/>
              </w:rPr>
              <w:t>Enter array size:</w:t>
            </w:r>
          </w:p>
          <w:p w14:paraId="01751E6A" w14:textId="77777777" w:rsidR="00BD7B2F" w:rsidRPr="00BD7B2F" w:rsidRDefault="00BD7B2F" w:rsidP="00BD7B2F">
            <w:pPr>
              <w:rPr>
                <w:sz w:val="28"/>
                <w:szCs w:val="28"/>
              </w:rPr>
            </w:pPr>
            <w:r w:rsidRPr="00BD7B2F">
              <w:rPr>
                <w:sz w:val="28"/>
                <w:szCs w:val="28"/>
              </w:rPr>
              <w:t>5</w:t>
            </w:r>
          </w:p>
          <w:p w14:paraId="051C7086" w14:textId="77777777" w:rsidR="00BD7B2F" w:rsidRPr="00BD7B2F" w:rsidRDefault="00BD7B2F" w:rsidP="00BD7B2F">
            <w:pPr>
              <w:rPr>
                <w:sz w:val="28"/>
                <w:szCs w:val="28"/>
              </w:rPr>
            </w:pPr>
            <w:r w:rsidRPr="00BD7B2F">
              <w:rPr>
                <w:sz w:val="28"/>
                <w:szCs w:val="28"/>
              </w:rPr>
              <w:t>size of array:  5</w:t>
            </w:r>
          </w:p>
          <w:p w14:paraId="2F157802" w14:textId="77777777" w:rsidR="00BD7B2F" w:rsidRPr="00BD7B2F" w:rsidRDefault="00BD7B2F" w:rsidP="00BD7B2F">
            <w:pPr>
              <w:rPr>
                <w:sz w:val="28"/>
                <w:szCs w:val="28"/>
              </w:rPr>
            </w:pPr>
            <w:proofErr w:type="spellStart"/>
            <w:r w:rsidRPr="00BD7B2F">
              <w:rPr>
                <w:sz w:val="28"/>
                <w:szCs w:val="28"/>
              </w:rPr>
              <w:t>anniyaa</w:t>
            </w:r>
            <w:proofErr w:type="spellEnd"/>
            <w:r w:rsidRPr="00BD7B2F">
              <w:rPr>
                <w:sz w:val="28"/>
                <w:szCs w:val="28"/>
              </w:rPr>
              <w:t xml:space="preserve"> </w:t>
            </w:r>
            <w:proofErr w:type="spellStart"/>
            <w:r w:rsidRPr="00BD7B2F">
              <w:rPr>
                <w:sz w:val="28"/>
                <w:szCs w:val="28"/>
              </w:rPr>
              <w:t>elementu</w:t>
            </w:r>
            <w:proofErr w:type="spellEnd"/>
            <w:r w:rsidRPr="00BD7B2F">
              <w:rPr>
                <w:sz w:val="28"/>
                <w:szCs w:val="28"/>
              </w:rPr>
              <w:t xml:space="preserve"> enter </w:t>
            </w:r>
            <w:proofErr w:type="spellStart"/>
            <w:r w:rsidRPr="00BD7B2F">
              <w:rPr>
                <w:sz w:val="28"/>
                <w:szCs w:val="28"/>
              </w:rPr>
              <w:t>seyyiraa</w:t>
            </w:r>
            <w:proofErr w:type="spellEnd"/>
            <w:r w:rsidRPr="00BD7B2F">
              <w:rPr>
                <w:sz w:val="28"/>
                <w:szCs w:val="28"/>
              </w:rPr>
              <w:t xml:space="preserve"> </w:t>
            </w:r>
            <w:proofErr w:type="gramStart"/>
            <w:r w:rsidRPr="00BD7B2F">
              <w:rPr>
                <w:sz w:val="28"/>
                <w:szCs w:val="28"/>
              </w:rPr>
              <w:t>index  0</w:t>
            </w:r>
            <w:proofErr w:type="gramEnd"/>
            <w:r w:rsidRPr="00BD7B2F">
              <w:rPr>
                <w:sz w:val="28"/>
                <w:szCs w:val="28"/>
              </w:rPr>
              <w:t xml:space="preserve">  lo:   10</w:t>
            </w:r>
          </w:p>
          <w:p w14:paraId="65A9B3F5" w14:textId="77777777" w:rsidR="00BD7B2F" w:rsidRPr="00BD7B2F" w:rsidRDefault="00BD7B2F" w:rsidP="00BD7B2F">
            <w:pPr>
              <w:rPr>
                <w:sz w:val="28"/>
                <w:szCs w:val="28"/>
              </w:rPr>
            </w:pPr>
            <w:proofErr w:type="spellStart"/>
            <w:r w:rsidRPr="00BD7B2F">
              <w:rPr>
                <w:sz w:val="28"/>
                <w:szCs w:val="28"/>
              </w:rPr>
              <w:t>anniyaa</w:t>
            </w:r>
            <w:proofErr w:type="spellEnd"/>
            <w:r w:rsidRPr="00BD7B2F">
              <w:rPr>
                <w:sz w:val="28"/>
                <w:szCs w:val="28"/>
              </w:rPr>
              <w:t xml:space="preserve"> </w:t>
            </w:r>
            <w:proofErr w:type="spellStart"/>
            <w:r w:rsidRPr="00BD7B2F">
              <w:rPr>
                <w:sz w:val="28"/>
                <w:szCs w:val="28"/>
              </w:rPr>
              <w:t>elementu</w:t>
            </w:r>
            <w:proofErr w:type="spellEnd"/>
            <w:r w:rsidRPr="00BD7B2F">
              <w:rPr>
                <w:sz w:val="28"/>
                <w:szCs w:val="28"/>
              </w:rPr>
              <w:t xml:space="preserve"> enter </w:t>
            </w:r>
            <w:proofErr w:type="spellStart"/>
            <w:r w:rsidRPr="00BD7B2F">
              <w:rPr>
                <w:sz w:val="28"/>
                <w:szCs w:val="28"/>
              </w:rPr>
              <w:t>seyyiraa</w:t>
            </w:r>
            <w:proofErr w:type="spellEnd"/>
            <w:r w:rsidRPr="00BD7B2F">
              <w:rPr>
                <w:sz w:val="28"/>
                <w:szCs w:val="28"/>
              </w:rPr>
              <w:t xml:space="preserve"> </w:t>
            </w:r>
            <w:proofErr w:type="gramStart"/>
            <w:r w:rsidRPr="00BD7B2F">
              <w:rPr>
                <w:sz w:val="28"/>
                <w:szCs w:val="28"/>
              </w:rPr>
              <w:t>index  1</w:t>
            </w:r>
            <w:proofErr w:type="gramEnd"/>
            <w:r w:rsidRPr="00BD7B2F">
              <w:rPr>
                <w:sz w:val="28"/>
                <w:szCs w:val="28"/>
              </w:rPr>
              <w:t xml:space="preserve">  lo:   20</w:t>
            </w:r>
          </w:p>
          <w:p w14:paraId="3A69A6A4" w14:textId="77777777" w:rsidR="00BD7B2F" w:rsidRPr="00BD7B2F" w:rsidRDefault="00BD7B2F" w:rsidP="00BD7B2F">
            <w:pPr>
              <w:rPr>
                <w:sz w:val="28"/>
                <w:szCs w:val="28"/>
              </w:rPr>
            </w:pPr>
            <w:proofErr w:type="spellStart"/>
            <w:r w:rsidRPr="00BD7B2F">
              <w:rPr>
                <w:sz w:val="28"/>
                <w:szCs w:val="28"/>
              </w:rPr>
              <w:t>anniyaa</w:t>
            </w:r>
            <w:proofErr w:type="spellEnd"/>
            <w:r w:rsidRPr="00BD7B2F">
              <w:rPr>
                <w:sz w:val="28"/>
                <w:szCs w:val="28"/>
              </w:rPr>
              <w:t xml:space="preserve"> </w:t>
            </w:r>
            <w:proofErr w:type="spellStart"/>
            <w:r w:rsidRPr="00BD7B2F">
              <w:rPr>
                <w:sz w:val="28"/>
                <w:szCs w:val="28"/>
              </w:rPr>
              <w:t>elementu</w:t>
            </w:r>
            <w:proofErr w:type="spellEnd"/>
            <w:r w:rsidRPr="00BD7B2F">
              <w:rPr>
                <w:sz w:val="28"/>
                <w:szCs w:val="28"/>
              </w:rPr>
              <w:t xml:space="preserve"> enter </w:t>
            </w:r>
            <w:proofErr w:type="spellStart"/>
            <w:r w:rsidRPr="00BD7B2F">
              <w:rPr>
                <w:sz w:val="28"/>
                <w:szCs w:val="28"/>
              </w:rPr>
              <w:t>seyyiraa</w:t>
            </w:r>
            <w:proofErr w:type="spellEnd"/>
            <w:r w:rsidRPr="00BD7B2F">
              <w:rPr>
                <w:sz w:val="28"/>
                <w:szCs w:val="28"/>
              </w:rPr>
              <w:t xml:space="preserve"> </w:t>
            </w:r>
            <w:proofErr w:type="gramStart"/>
            <w:r w:rsidRPr="00BD7B2F">
              <w:rPr>
                <w:sz w:val="28"/>
                <w:szCs w:val="28"/>
              </w:rPr>
              <w:t>index  2</w:t>
            </w:r>
            <w:proofErr w:type="gramEnd"/>
            <w:r w:rsidRPr="00BD7B2F">
              <w:rPr>
                <w:sz w:val="28"/>
                <w:szCs w:val="28"/>
              </w:rPr>
              <w:t xml:space="preserve">  lo:   30</w:t>
            </w:r>
          </w:p>
          <w:p w14:paraId="022AC1A4" w14:textId="77777777" w:rsidR="00BD7B2F" w:rsidRPr="00BD7B2F" w:rsidRDefault="00BD7B2F" w:rsidP="00BD7B2F">
            <w:pPr>
              <w:rPr>
                <w:sz w:val="28"/>
                <w:szCs w:val="28"/>
              </w:rPr>
            </w:pPr>
            <w:proofErr w:type="spellStart"/>
            <w:r w:rsidRPr="00BD7B2F">
              <w:rPr>
                <w:sz w:val="28"/>
                <w:szCs w:val="28"/>
              </w:rPr>
              <w:t>anniyaa</w:t>
            </w:r>
            <w:proofErr w:type="spellEnd"/>
            <w:r w:rsidRPr="00BD7B2F">
              <w:rPr>
                <w:sz w:val="28"/>
                <w:szCs w:val="28"/>
              </w:rPr>
              <w:t xml:space="preserve"> </w:t>
            </w:r>
            <w:proofErr w:type="spellStart"/>
            <w:r w:rsidRPr="00BD7B2F">
              <w:rPr>
                <w:sz w:val="28"/>
                <w:szCs w:val="28"/>
              </w:rPr>
              <w:t>elementu</w:t>
            </w:r>
            <w:proofErr w:type="spellEnd"/>
            <w:r w:rsidRPr="00BD7B2F">
              <w:rPr>
                <w:sz w:val="28"/>
                <w:szCs w:val="28"/>
              </w:rPr>
              <w:t xml:space="preserve"> enter </w:t>
            </w:r>
            <w:proofErr w:type="spellStart"/>
            <w:r w:rsidRPr="00BD7B2F">
              <w:rPr>
                <w:sz w:val="28"/>
                <w:szCs w:val="28"/>
              </w:rPr>
              <w:t>seyyiraa</w:t>
            </w:r>
            <w:proofErr w:type="spellEnd"/>
            <w:r w:rsidRPr="00BD7B2F">
              <w:rPr>
                <w:sz w:val="28"/>
                <w:szCs w:val="28"/>
              </w:rPr>
              <w:t xml:space="preserve"> </w:t>
            </w:r>
            <w:proofErr w:type="gramStart"/>
            <w:r w:rsidRPr="00BD7B2F">
              <w:rPr>
                <w:sz w:val="28"/>
                <w:szCs w:val="28"/>
              </w:rPr>
              <w:t>index  3</w:t>
            </w:r>
            <w:proofErr w:type="gramEnd"/>
            <w:r w:rsidRPr="00BD7B2F">
              <w:rPr>
                <w:sz w:val="28"/>
                <w:szCs w:val="28"/>
              </w:rPr>
              <w:t xml:space="preserve">  lo:   40</w:t>
            </w:r>
          </w:p>
          <w:p w14:paraId="3D535ECF" w14:textId="77777777" w:rsidR="00BD7B2F" w:rsidRPr="00BD7B2F" w:rsidRDefault="00BD7B2F" w:rsidP="00BD7B2F">
            <w:pPr>
              <w:rPr>
                <w:sz w:val="28"/>
                <w:szCs w:val="28"/>
              </w:rPr>
            </w:pPr>
            <w:proofErr w:type="spellStart"/>
            <w:r w:rsidRPr="00BD7B2F">
              <w:rPr>
                <w:sz w:val="28"/>
                <w:szCs w:val="28"/>
              </w:rPr>
              <w:t>anniyaa</w:t>
            </w:r>
            <w:proofErr w:type="spellEnd"/>
            <w:r w:rsidRPr="00BD7B2F">
              <w:rPr>
                <w:sz w:val="28"/>
                <w:szCs w:val="28"/>
              </w:rPr>
              <w:t xml:space="preserve"> </w:t>
            </w:r>
            <w:proofErr w:type="spellStart"/>
            <w:r w:rsidRPr="00BD7B2F">
              <w:rPr>
                <w:sz w:val="28"/>
                <w:szCs w:val="28"/>
              </w:rPr>
              <w:t>elementu</w:t>
            </w:r>
            <w:proofErr w:type="spellEnd"/>
            <w:r w:rsidRPr="00BD7B2F">
              <w:rPr>
                <w:sz w:val="28"/>
                <w:szCs w:val="28"/>
              </w:rPr>
              <w:t xml:space="preserve"> enter </w:t>
            </w:r>
            <w:proofErr w:type="spellStart"/>
            <w:r w:rsidRPr="00BD7B2F">
              <w:rPr>
                <w:sz w:val="28"/>
                <w:szCs w:val="28"/>
              </w:rPr>
              <w:t>seyyiraa</w:t>
            </w:r>
            <w:proofErr w:type="spellEnd"/>
            <w:r w:rsidRPr="00BD7B2F">
              <w:rPr>
                <w:sz w:val="28"/>
                <w:szCs w:val="28"/>
              </w:rPr>
              <w:t xml:space="preserve"> </w:t>
            </w:r>
            <w:proofErr w:type="gramStart"/>
            <w:r w:rsidRPr="00BD7B2F">
              <w:rPr>
                <w:sz w:val="28"/>
                <w:szCs w:val="28"/>
              </w:rPr>
              <w:t>index  4</w:t>
            </w:r>
            <w:proofErr w:type="gramEnd"/>
            <w:r w:rsidRPr="00BD7B2F">
              <w:rPr>
                <w:sz w:val="28"/>
                <w:szCs w:val="28"/>
              </w:rPr>
              <w:t xml:space="preserve">  lo:   50</w:t>
            </w:r>
          </w:p>
          <w:p w14:paraId="426907D0" w14:textId="77777777" w:rsidR="00BD7B2F" w:rsidRPr="00BD7B2F" w:rsidRDefault="00BD7B2F" w:rsidP="00BD7B2F">
            <w:pPr>
              <w:rPr>
                <w:sz w:val="28"/>
                <w:szCs w:val="28"/>
              </w:rPr>
            </w:pPr>
            <w:r w:rsidRPr="00BD7B2F">
              <w:rPr>
                <w:sz w:val="28"/>
                <w:szCs w:val="28"/>
              </w:rPr>
              <w:t>Elements in an array:</w:t>
            </w:r>
          </w:p>
          <w:p w14:paraId="525D9486" w14:textId="77777777" w:rsidR="00BD7B2F" w:rsidRPr="00BD7B2F" w:rsidRDefault="00BD7B2F" w:rsidP="00BD7B2F">
            <w:pPr>
              <w:rPr>
                <w:sz w:val="28"/>
                <w:szCs w:val="28"/>
              </w:rPr>
            </w:pPr>
            <w:r w:rsidRPr="00BD7B2F">
              <w:rPr>
                <w:sz w:val="28"/>
                <w:szCs w:val="28"/>
              </w:rPr>
              <w:t>10</w:t>
            </w:r>
          </w:p>
          <w:p w14:paraId="6B17A9F9" w14:textId="77777777" w:rsidR="00BD7B2F" w:rsidRPr="00BD7B2F" w:rsidRDefault="00BD7B2F" w:rsidP="00BD7B2F">
            <w:pPr>
              <w:rPr>
                <w:sz w:val="28"/>
                <w:szCs w:val="28"/>
              </w:rPr>
            </w:pPr>
            <w:r w:rsidRPr="00BD7B2F">
              <w:rPr>
                <w:sz w:val="28"/>
                <w:szCs w:val="28"/>
              </w:rPr>
              <w:t>20</w:t>
            </w:r>
          </w:p>
          <w:p w14:paraId="05E0B8BC" w14:textId="77777777" w:rsidR="00BD7B2F" w:rsidRPr="00BD7B2F" w:rsidRDefault="00BD7B2F" w:rsidP="00BD7B2F">
            <w:pPr>
              <w:rPr>
                <w:sz w:val="28"/>
                <w:szCs w:val="28"/>
              </w:rPr>
            </w:pPr>
            <w:r w:rsidRPr="00BD7B2F">
              <w:rPr>
                <w:sz w:val="28"/>
                <w:szCs w:val="28"/>
              </w:rPr>
              <w:t>30</w:t>
            </w:r>
          </w:p>
          <w:p w14:paraId="191BC0C4" w14:textId="77777777" w:rsidR="00BD7B2F" w:rsidRPr="00BD7B2F" w:rsidRDefault="00BD7B2F" w:rsidP="00BD7B2F">
            <w:pPr>
              <w:rPr>
                <w:sz w:val="28"/>
                <w:szCs w:val="28"/>
              </w:rPr>
            </w:pPr>
            <w:r w:rsidRPr="00BD7B2F">
              <w:rPr>
                <w:sz w:val="28"/>
                <w:szCs w:val="28"/>
              </w:rPr>
              <w:t>40</w:t>
            </w:r>
          </w:p>
          <w:p w14:paraId="378A42AF" w14:textId="58BEE915" w:rsidR="00BA05B4" w:rsidRDefault="00BD7B2F" w:rsidP="00BD7B2F">
            <w:pPr>
              <w:rPr>
                <w:sz w:val="28"/>
                <w:szCs w:val="28"/>
              </w:rPr>
            </w:pPr>
            <w:r w:rsidRPr="00BD7B2F">
              <w:rPr>
                <w:sz w:val="28"/>
                <w:szCs w:val="28"/>
              </w:rPr>
              <w:t>50</w:t>
            </w:r>
          </w:p>
        </w:tc>
      </w:tr>
    </w:tbl>
    <w:p w14:paraId="6C3D2FB6" w14:textId="77777777" w:rsidR="00BA05B4" w:rsidRPr="00B557D7" w:rsidRDefault="00BA05B4" w:rsidP="00B557D7">
      <w:pPr>
        <w:rPr>
          <w:sz w:val="28"/>
          <w:szCs w:val="28"/>
        </w:rPr>
      </w:pPr>
    </w:p>
    <w:p w14:paraId="384C1C5B" w14:textId="274E643D" w:rsidR="00B557D7" w:rsidRDefault="004E0176" w:rsidP="0029506F">
      <w:pPr>
        <w:rPr>
          <w:sz w:val="26"/>
          <w:szCs w:val="26"/>
        </w:rPr>
      </w:pPr>
      <w:r>
        <w:rPr>
          <w:sz w:val="26"/>
          <w:szCs w:val="26"/>
        </w:rPr>
        <w:t>Initializing array during creation itself</w:t>
      </w:r>
    </w:p>
    <w:tbl>
      <w:tblPr>
        <w:tblStyle w:val="TableGrid"/>
        <w:tblW w:w="0" w:type="auto"/>
        <w:tblLook w:val="04A0" w:firstRow="1" w:lastRow="0" w:firstColumn="1" w:lastColumn="0" w:noHBand="0" w:noVBand="1"/>
      </w:tblPr>
      <w:tblGrid>
        <w:gridCol w:w="8522"/>
      </w:tblGrid>
      <w:tr w:rsidR="004E0176" w14:paraId="5A1B44BF" w14:textId="77777777" w:rsidTr="004E0176">
        <w:tc>
          <w:tcPr>
            <w:tcW w:w="8522" w:type="dxa"/>
          </w:tcPr>
          <w:p w14:paraId="6BD53AD8" w14:textId="140FEFC1" w:rsidR="004E0176" w:rsidRDefault="000925A2" w:rsidP="0029506F">
            <w:pPr>
              <w:rPr>
                <w:sz w:val="26"/>
                <w:szCs w:val="26"/>
              </w:rPr>
            </w:pPr>
            <w:r>
              <w:rPr>
                <w:sz w:val="26"/>
                <w:szCs w:val="26"/>
              </w:rPr>
              <w:t>Syntax-1:   int</w:t>
            </w:r>
            <w:proofErr w:type="gramStart"/>
            <w:r>
              <w:rPr>
                <w:sz w:val="26"/>
                <w:szCs w:val="26"/>
              </w:rPr>
              <w:t xml:space="preserve">   [</w:t>
            </w:r>
            <w:proofErr w:type="gramEnd"/>
            <w:r>
              <w:rPr>
                <w:sz w:val="26"/>
                <w:szCs w:val="26"/>
              </w:rPr>
              <w:t xml:space="preserve">] </w:t>
            </w:r>
            <w:proofErr w:type="spellStart"/>
            <w:r>
              <w:rPr>
                <w:sz w:val="26"/>
                <w:szCs w:val="26"/>
              </w:rPr>
              <w:t>arr</w:t>
            </w:r>
            <w:proofErr w:type="spellEnd"/>
            <w:r>
              <w:rPr>
                <w:sz w:val="26"/>
                <w:szCs w:val="26"/>
              </w:rPr>
              <w:t>={10,20,30,40,50};</w:t>
            </w:r>
          </w:p>
          <w:p w14:paraId="3C98D600" w14:textId="77777777" w:rsidR="000925A2" w:rsidRDefault="000925A2" w:rsidP="0029506F">
            <w:pPr>
              <w:rPr>
                <w:sz w:val="26"/>
                <w:szCs w:val="26"/>
              </w:rPr>
            </w:pPr>
            <w:r>
              <w:rPr>
                <w:sz w:val="26"/>
                <w:szCs w:val="26"/>
              </w:rPr>
              <w:t xml:space="preserve">Syntax-2:   </w:t>
            </w:r>
            <w:proofErr w:type="gramStart"/>
            <w:r>
              <w:rPr>
                <w:sz w:val="26"/>
                <w:szCs w:val="26"/>
              </w:rPr>
              <w:t>int[</w:t>
            </w:r>
            <w:proofErr w:type="gramEnd"/>
            <w:r>
              <w:rPr>
                <w:sz w:val="26"/>
                <w:szCs w:val="26"/>
              </w:rPr>
              <w:t xml:space="preserve">] </w:t>
            </w:r>
            <w:proofErr w:type="spellStart"/>
            <w:r>
              <w:rPr>
                <w:sz w:val="26"/>
                <w:szCs w:val="26"/>
              </w:rPr>
              <w:t>arr</w:t>
            </w:r>
            <w:proofErr w:type="spellEnd"/>
            <w:r>
              <w:rPr>
                <w:sz w:val="26"/>
                <w:szCs w:val="26"/>
              </w:rPr>
              <w:t>=new int[]{10,20,30,40,50};</w:t>
            </w:r>
          </w:p>
          <w:p w14:paraId="6B791FDC" w14:textId="77777777" w:rsidR="000925A2" w:rsidRDefault="000925A2" w:rsidP="0029506F">
            <w:pPr>
              <w:rPr>
                <w:sz w:val="26"/>
                <w:szCs w:val="26"/>
              </w:rPr>
            </w:pPr>
          </w:p>
          <w:p w14:paraId="195F7D26" w14:textId="77777777" w:rsidR="000925A2" w:rsidRDefault="000925A2" w:rsidP="0029506F">
            <w:pPr>
              <w:rPr>
                <w:sz w:val="26"/>
                <w:szCs w:val="26"/>
              </w:rPr>
            </w:pPr>
            <w:r>
              <w:rPr>
                <w:sz w:val="26"/>
                <w:szCs w:val="26"/>
              </w:rPr>
              <w:t>At the time of reference variable declaration, the subscript can be placed either side of the variable.</w:t>
            </w:r>
          </w:p>
          <w:p w14:paraId="7DAEFF5B" w14:textId="77777777" w:rsidR="000925A2" w:rsidRDefault="000925A2" w:rsidP="0029506F">
            <w:pPr>
              <w:rPr>
                <w:sz w:val="26"/>
                <w:szCs w:val="26"/>
              </w:rPr>
            </w:pPr>
            <w:r>
              <w:rPr>
                <w:sz w:val="26"/>
                <w:szCs w:val="26"/>
              </w:rPr>
              <w:t xml:space="preserve">Ex-1:  </w:t>
            </w:r>
            <w:proofErr w:type="gramStart"/>
            <w:r>
              <w:rPr>
                <w:sz w:val="26"/>
                <w:szCs w:val="26"/>
              </w:rPr>
              <w:t>int[</w:t>
            </w:r>
            <w:proofErr w:type="gramEnd"/>
            <w:r>
              <w:rPr>
                <w:sz w:val="26"/>
                <w:szCs w:val="26"/>
              </w:rPr>
              <w:t xml:space="preserve">] </w:t>
            </w:r>
            <w:proofErr w:type="spellStart"/>
            <w:r>
              <w:rPr>
                <w:sz w:val="26"/>
                <w:szCs w:val="26"/>
              </w:rPr>
              <w:t>arr</w:t>
            </w:r>
            <w:proofErr w:type="spellEnd"/>
            <w:r>
              <w:rPr>
                <w:sz w:val="26"/>
                <w:szCs w:val="26"/>
              </w:rPr>
              <w:t>;</w:t>
            </w:r>
          </w:p>
          <w:p w14:paraId="5A0929F3" w14:textId="4B6619ED" w:rsidR="000925A2" w:rsidRDefault="000925A2" w:rsidP="0029506F">
            <w:pPr>
              <w:rPr>
                <w:sz w:val="26"/>
                <w:szCs w:val="26"/>
              </w:rPr>
            </w:pPr>
            <w:r>
              <w:rPr>
                <w:sz w:val="26"/>
                <w:szCs w:val="26"/>
              </w:rPr>
              <w:t xml:space="preserve">Ex-2:  </w:t>
            </w:r>
            <w:proofErr w:type="gramStart"/>
            <w:r>
              <w:rPr>
                <w:sz w:val="26"/>
                <w:szCs w:val="26"/>
              </w:rPr>
              <w:t>int  [</w:t>
            </w:r>
            <w:proofErr w:type="gramEnd"/>
            <w:r>
              <w:rPr>
                <w:sz w:val="26"/>
                <w:szCs w:val="26"/>
              </w:rPr>
              <w:t xml:space="preserve">]  </w:t>
            </w:r>
            <w:proofErr w:type="spellStart"/>
            <w:r>
              <w:rPr>
                <w:sz w:val="26"/>
                <w:szCs w:val="26"/>
              </w:rPr>
              <w:t>arr</w:t>
            </w:r>
            <w:proofErr w:type="spellEnd"/>
            <w:r>
              <w:rPr>
                <w:sz w:val="26"/>
                <w:szCs w:val="26"/>
              </w:rPr>
              <w:t>;</w:t>
            </w:r>
          </w:p>
          <w:p w14:paraId="2D977197" w14:textId="660F3D43" w:rsidR="000925A2" w:rsidRDefault="000925A2" w:rsidP="0029506F">
            <w:pPr>
              <w:rPr>
                <w:sz w:val="26"/>
                <w:szCs w:val="26"/>
              </w:rPr>
            </w:pPr>
            <w:r>
              <w:rPr>
                <w:sz w:val="26"/>
                <w:szCs w:val="26"/>
              </w:rPr>
              <w:t>Ex-3:  int</w:t>
            </w:r>
            <w:proofErr w:type="gramStart"/>
            <w:r>
              <w:rPr>
                <w:sz w:val="26"/>
                <w:szCs w:val="26"/>
              </w:rPr>
              <w:t xml:space="preserve">   [</w:t>
            </w:r>
            <w:proofErr w:type="gramEnd"/>
            <w:r>
              <w:rPr>
                <w:sz w:val="26"/>
                <w:szCs w:val="26"/>
              </w:rPr>
              <w:t>]</w:t>
            </w:r>
            <w:proofErr w:type="spellStart"/>
            <w:r>
              <w:rPr>
                <w:sz w:val="26"/>
                <w:szCs w:val="26"/>
              </w:rPr>
              <w:t>arr</w:t>
            </w:r>
            <w:proofErr w:type="spellEnd"/>
            <w:r>
              <w:rPr>
                <w:sz w:val="26"/>
                <w:szCs w:val="26"/>
              </w:rPr>
              <w:t>;</w:t>
            </w:r>
          </w:p>
          <w:p w14:paraId="6D9A78DA" w14:textId="3D844C26" w:rsidR="000925A2" w:rsidRDefault="000925A2" w:rsidP="0029506F">
            <w:pPr>
              <w:rPr>
                <w:sz w:val="26"/>
                <w:szCs w:val="26"/>
              </w:rPr>
            </w:pPr>
            <w:r>
              <w:rPr>
                <w:sz w:val="26"/>
                <w:szCs w:val="26"/>
              </w:rPr>
              <w:t xml:space="preserve">Ex-4:  </w:t>
            </w:r>
            <w:proofErr w:type="gramStart"/>
            <w:r>
              <w:rPr>
                <w:sz w:val="26"/>
                <w:szCs w:val="26"/>
              </w:rPr>
              <w:t xml:space="preserve">int  </w:t>
            </w:r>
            <w:proofErr w:type="spellStart"/>
            <w:r>
              <w:rPr>
                <w:sz w:val="26"/>
                <w:szCs w:val="26"/>
              </w:rPr>
              <w:t>arr</w:t>
            </w:r>
            <w:proofErr w:type="spellEnd"/>
            <w:proofErr w:type="gramEnd"/>
            <w:r>
              <w:rPr>
                <w:sz w:val="26"/>
                <w:szCs w:val="26"/>
              </w:rPr>
              <w:t>[];</w:t>
            </w:r>
          </w:p>
        </w:tc>
      </w:tr>
    </w:tbl>
    <w:p w14:paraId="0D49E53F" w14:textId="77777777" w:rsidR="004E0176" w:rsidRDefault="004E0176" w:rsidP="0029506F">
      <w:pPr>
        <w:rPr>
          <w:sz w:val="26"/>
          <w:szCs w:val="26"/>
        </w:rPr>
      </w:pPr>
    </w:p>
    <w:p w14:paraId="1F8537BD" w14:textId="5E57A7DD" w:rsidR="00E35C1B" w:rsidRDefault="00E35C1B" w:rsidP="0029506F">
      <w:pPr>
        <w:rPr>
          <w:sz w:val="26"/>
          <w:szCs w:val="26"/>
        </w:rPr>
      </w:pPr>
      <w:r>
        <w:rPr>
          <w:sz w:val="26"/>
          <w:szCs w:val="26"/>
        </w:rPr>
        <w:t>Reading and writing array elements by using user defined methods</w:t>
      </w:r>
    </w:p>
    <w:tbl>
      <w:tblPr>
        <w:tblStyle w:val="TableGrid"/>
        <w:tblW w:w="0" w:type="auto"/>
        <w:tblLook w:val="04A0" w:firstRow="1" w:lastRow="0" w:firstColumn="1" w:lastColumn="0" w:noHBand="0" w:noVBand="1"/>
      </w:tblPr>
      <w:tblGrid>
        <w:gridCol w:w="8522"/>
      </w:tblGrid>
      <w:tr w:rsidR="00E35C1B" w14:paraId="5751AB28" w14:textId="77777777" w:rsidTr="00E35C1B">
        <w:tc>
          <w:tcPr>
            <w:tcW w:w="8522" w:type="dxa"/>
          </w:tcPr>
          <w:p w14:paraId="015C353C" w14:textId="77777777" w:rsidR="007F6B55" w:rsidRPr="007F6B55" w:rsidRDefault="007F6B55" w:rsidP="007F6B55">
            <w:pPr>
              <w:rPr>
                <w:sz w:val="26"/>
                <w:szCs w:val="26"/>
              </w:rPr>
            </w:pPr>
            <w:r w:rsidRPr="007F6B55">
              <w:rPr>
                <w:sz w:val="26"/>
                <w:szCs w:val="26"/>
              </w:rPr>
              <w:t xml:space="preserve">import </w:t>
            </w:r>
            <w:proofErr w:type="spellStart"/>
            <w:proofErr w:type="gramStart"/>
            <w:r w:rsidRPr="007F6B55">
              <w:rPr>
                <w:sz w:val="26"/>
                <w:szCs w:val="26"/>
              </w:rPr>
              <w:t>java.util</w:t>
            </w:r>
            <w:proofErr w:type="gramEnd"/>
            <w:r w:rsidRPr="007F6B55">
              <w:rPr>
                <w:sz w:val="26"/>
                <w:szCs w:val="26"/>
              </w:rPr>
              <w:t>.Scanner</w:t>
            </w:r>
            <w:proofErr w:type="spellEnd"/>
            <w:r w:rsidRPr="007F6B55">
              <w:rPr>
                <w:sz w:val="26"/>
                <w:szCs w:val="26"/>
              </w:rPr>
              <w:t>;</w:t>
            </w:r>
          </w:p>
          <w:p w14:paraId="4973024F" w14:textId="77777777" w:rsidR="007F6B55" w:rsidRPr="007F6B55" w:rsidRDefault="007F6B55" w:rsidP="007F6B55">
            <w:pPr>
              <w:rPr>
                <w:sz w:val="26"/>
                <w:szCs w:val="26"/>
              </w:rPr>
            </w:pPr>
            <w:r w:rsidRPr="007F6B55">
              <w:rPr>
                <w:sz w:val="26"/>
                <w:szCs w:val="26"/>
              </w:rPr>
              <w:lastRenderedPageBreak/>
              <w:t>import static java.lang.System.in;</w:t>
            </w:r>
          </w:p>
          <w:p w14:paraId="5C2C5D6D" w14:textId="77777777" w:rsidR="007F6B55" w:rsidRPr="007F6B55" w:rsidRDefault="007F6B55" w:rsidP="007F6B55">
            <w:pPr>
              <w:rPr>
                <w:sz w:val="26"/>
                <w:szCs w:val="26"/>
              </w:rPr>
            </w:pPr>
            <w:r w:rsidRPr="007F6B55">
              <w:rPr>
                <w:sz w:val="26"/>
                <w:szCs w:val="26"/>
              </w:rPr>
              <w:t xml:space="preserve">public class ArrayDemo1 </w:t>
            </w:r>
          </w:p>
          <w:p w14:paraId="2D0903E7" w14:textId="77777777" w:rsidR="007F6B55" w:rsidRPr="007F6B55" w:rsidRDefault="007F6B55" w:rsidP="007F6B55">
            <w:pPr>
              <w:rPr>
                <w:sz w:val="26"/>
                <w:szCs w:val="26"/>
              </w:rPr>
            </w:pPr>
            <w:r w:rsidRPr="007F6B55">
              <w:rPr>
                <w:sz w:val="26"/>
                <w:szCs w:val="26"/>
              </w:rPr>
              <w:t>{</w:t>
            </w:r>
          </w:p>
          <w:p w14:paraId="4DE77E92" w14:textId="77777777" w:rsidR="007F6B55" w:rsidRPr="007F6B55" w:rsidRDefault="007F6B55" w:rsidP="007F6B55">
            <w:pPr>
              <w:rPr>
                <w:sz w:val="26"/>
                <w:szCs w:val="26"/>
              </w:rPr>
            </w:pPr>
            <w:r w:rsidRPr="007F6B55">
              <w:rPr>
                <w:sz w:val="26"/>
                <w:szCs w:val="26"/>
              </w:rPr>
              <w:t>    static void display(</w:t>
            </w:r>
            <w:proofErr w:type="gramStart"/>
            <w:r w:rsidRPr="007F6B55">
              <w:rPr>
                <w:sz w:val="26"/>
                <w:szCs w:val="26"/>
              </w:rPr>
              <w:t>int[</w:t>
            </w:r>
            <w:proofErr w:type="gramEnd"/>
            <w:r w:rsidRPr="007F6B55">
              <w:rPr>
                <w:sz w:val="26"/>
                <w:szCs w:val="26"/>
              </w:rPr>
              <w:t xml:space="preserve">] </w:t>
            </w:r>
            <w:proofErr w:type="spellStart"/>
            <w:r w:rsidRPr="007F6B55">
              <w:rPr>
                <w:sz w:val="26"/>
                <w:szCs w:val="26"/>
              </w:rPr>
              <w:t>arr</w:t>
            </w:r>
            <w:proofErr w:type="spellEnd"/>
            <w:r w:rsidRPr="007F6B55">
              <w:rPr>
                <w:sz w:val="26"/>
                <w:szCs w:val="26"/>
              </w:rPr>
              <w:t>)</w:t>
            </w:r>
          </w:p>
          <w:p w14:paraId="44EF9615"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  /</w:t>
            </w:r>
            <w:proofErr w:type="gramEnd"/>
            <w:r w:rsidRPr="007F6B55">
              <w:rPr>
                <w:sz w:val="26"/>
                <w:szCs w:val="26"/>
              </w:rPr>
              <w:t>/</w:t>
            </w:r>
            <w:proofErr w:type="spellStart"/>
            <w:r w:rsidRPr="007F6B55">
              <w:rPr>
                <w:sz w:val="26"/>
                <w:szCs w:val="26"/>
              </w:rPr>
              <w:t>arr</w:t>
            </w:r>
            <w:proofErr w:type="spellEnd"/>
            <w:r w:rsidRPr="007F6B55">
              <w:rPr>
                <w:sz w:val="26"/>
                <w:szCs w:val="26"/>
              </w:rPr>
              <w:t>=1000</w:t>
            </w:r>
          </w:p>
          <w:p w14:paraId="365D84D0" w14:textId="77777777" w:rsidR="007F6B55" w:rsidRPr="007F6B55" w:rsidRDefault="007F6B55" w:rsidP="007F6B55">
            <w:pPr>
              <w:rPr>
                <w:sz w:val="26"/>
                <w:szCs w:val="26"/>
              </w:rPr>
            </w:pPr>
            <w:r w:rsidRPr="007F6B55">
              <w:rPr>
                <w:sz w:val="26"/>
                <w:szCs w:val="26"/>
              </w:rPr>
              <w:t xml:space="preserve">        </w:t>
            </w:r>
            <w:proofErr w:type="spellStart"/>
            <w:r w:rsidRPr="007F6B55">
              <w:rPr>
                <w:sz w:val="26"/>
                <w:szCs w:val="26"/>
              </w:rPr>
              <w:t>System.out.println</w:t>
            </w:r>
            <w:proofErr w:type="spellEnd"/>
            <w:r w:rsidRPr="007F6B55">
              <w:rPr>
                <w:sz w:val="26"/>
                <w:szCs w:val="26"/>
              </w:rPr>
              <w:t>("Elements in an array:\t");</w:t>
            </w:r>
          </w:p>
          <w:p w14:paraId="3CBCE998"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for(</w:t>
            </w:r>
            <w:proofErr w:type="gramEnd"/>
            <w:r w:rsidRPr="007F6B55">
              <w:rPr>
                <w:sz w:val="26"/>
                <w:szCs w:val="26"/>
              </w:rPr>
              <w:t xml:space="preserve">int </w:t>
            </w:r>
            <w:proofErr w:type="spellStart"/>
            <w:r w:rsidRPr="007F6B55">
              <w:rPr>
                <w:sz w:val="26"/>
                <w:szCs w:val="26"/>
              </w:rPr>
              <w:t>i</w:t>
            </w:r>
            <w:proofErr w:type="spellEnd"/>
            <w:r w:rsidRPr="007F6B55">
              <w:rPr>
                <w:sz w:val="26"/>
                <w:szCs w:val="26"/>
              </w:rPr>
              <w:t>=0;i&lt;</w:t>
            </w:r>
            <w:proofErr w:type="spellStart"/>
            <w:r w:rsidRPr="007F6B55">
              <w:rPr>
                <w:sz w:val="26"/>
                <w:szCs w:val="26"/>
              </w:rPr>
              <w:t>arr.length;i</w:t>
            </w:r>
            <w:proofErr w:type="spellEnd"/>
            <w:r w:rsidRPr="007F6B55">
              <w:rPr>
                <w:sz w:val="26"/>
                <w:szCs w:val="26"/>
              </w:rPr>
              <w:t>++)</w:t>
            </w:r>
          </w:p>
          <w:p w14:paraId="365A3161"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  </w:t>
            </w:r>
            <w:proofErr w:type="gramEnd"/>
            <w:r w:rsidRPr="007F6B55">
              <w:rPr>
                <w:sz w:val="26"/>
                <w:szCs w:val="26"/>
              </w:rPr>
              <w:t xml:space="preserve"> </w:t>
            </w:r>
            <w:proofErr w:type="spellStart"/>
            <w:r w:rsidRPr="007F6B55">
              <w:rPr>
                <w:sz w:val="26"/>
                <w:szCs w:val="26"/>
              </w:rPr>
              <w:t>System.out.println</w:t>
            </w:r>
            <w:proofErr w:type="spellEnd"/>
            <w:r w:rsidRPr="007F6B55">
              <w:rPr>
                <w:sz w:val="26"/>
                <w:szCs w:val="26"/>
              </w:rPr>
              <w:t>(</w:t>
            </w:r>
            <w:proofErr w:type="spellStart"/>
            <w:r w:rsidRPr="007F6B55">
              <w:rPr>
                <w:sz w:val="26"/>
                <w:szCs w:val="26"/>
              </w:rPr>
              <w:t>arr</w:t>
            </w:r>
            <w:proofErr w:type="spellEnd"/>
            <w:r w:rsidRPr="007F6B55">
              <w:rPr>
                <w:sz w:val="26"/>
                <w:szCs w:val="26"/>
              </w:rPr>
              <w:t>[</w:t>
            </w:r>
            <w:proofErr w:type="spellStart"/>
            <w:r w:rsidRPr="007F6B55">
              <w:rPr>
                <w:sz w:val="26"/>
                <w:szCs w:val="26"/>
              </w:rPr>
              <w:t>i</w:t>
            </w:r>
            <w:proofErr w:type="spellEnd"/>
            <w:r w:rsidRPr="007F6B55">
              <w:rPr>
                <w:sz w:val="26"/>
                <w:szCs w:val="26"/>
              </w:rPr>
              <w:t>]);</w:t>
            </w:r>
          </w:p>
          <w:p w14:paraId="3D2522D1" w14:textId="77777777" w:rsidR="007F6B55" w:rsidRPr="007F6B55" w:rsidRDefault="007F6B55" w:rsidP="007F6B55">
            <w:pPr>
              <w:rPr>
                <w:sz w:val="26"/>
                <w:szCs w:val="26"/>
              </w:rPr>
            </w:pPr>
            <w:r w:rsidRPr="007F6B55">
              <w:rPr>
                <w:sz w:val="26"/>
                <w:szCs w:val="26"/>
              </w:rPr>
              <w:t>        }</w:t>
            </w:r>
          </w:p>
          <w:p w14:paraId="54B577D4" w14:textId="77777777" w:rsidR="007F6B55" w:rsidRPr="007F6B55" w:rsidRDefault="007F6B55" w:rsidP="007F6B55">
            <w:pPr>
              <w:rPr>
                <w:sz w:val="26"/>
                <w:szCs w:val="26"/>
              </w:rPr>
            </w:pPr>
          </w:p>
          <w:p w14:paraId="50C2D9EE" w14:textId="77777777" w:rsidR="007F6B55" w:rsidRPr="007F6B55" w:rsidRDefault="007F6B55" w:rsidP="007F6B55">
            <w:pPr>
              <w:rPr>
                <w:sz w:val="26"/>
                <w:szCs w:val="26"/>
              </w:rPr>
            </w:pPr>
            <w:r w:rsidRPr="007F6B55">
              <w:rPr>
                <w:sz w:val="26"/>
                <w:szCs w:val="26"/>
              </w:rPr>
              <w:t>    }</w:t>
            </w:r>
          </w:p>
          <w:p w14:paraId="5E2F5819" w14:textId="77777777" w:rsidR="007F6B55" w:rsidRPr="007F6B55" w:rsidRDefault="007F6B55" w:rsidP="007F6B55">
            <w:pPr>
              <w:rPr>
                <w:sz w:val="26"/>
                <w:szCs w:val="26"/>
              </w:rPr>
            </w:pPr>
            <w:r w:rsidRPr="007F6B55">
              <w:rPr>
                <w:sz w:val="26"/>
                <w:szCs w:val="26"/>
              </w:rPr>
              <w:t xml:space="preserve">    static void </w:t>
            </w:r>
            <w:proofErr w:type="gramStart"/>
            <w:r w:rsidRPr="007F6B55">
              <w:rPr>
                <w:sz w:val="26"/>
                <w:szCs w:val="26"/>
              </w:rPr>
              <w:t>read(</w:t>
            </w:r>
            <w:proofErr w:type="gramEnd"/>
            <w:r w:rsidRPr="007F6B55">
              <w:rPr>
                <w:sz w:val="26"/>
                <w:szCs w:val="26"/>
              </w:rPr>
              <w:t xml:space="preserve">int </w:t>
            </w:r>
            <w:proofErr w:type="spellStart"/>
            <w:r w:rsidRPr="007F6B55">
              <w:rPr>
                <w:sz w:val="26"/>
                <w:szCs w:val="26"/>
              </w:rPr>
              <w:t>arr</w:t>
            </w:r>
            <w:proofErr w:type="spellEnd"/>
            <w:r w:rsidRPr="007F6B55">
              <w:rPr>
                <w:sz w:val="26"/>
                <w:szCs w:val="26"/>
              </w:rPr>
              <w:t>[])</w:t>
            </w:r>
          </w:p>
          <w:p w14:paraId="5953B2B6"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  </w:t>
            </w:r>
            <w:proofErr w:type="gramEnd"/>
            <w:r w:rsidRPr="007F6B55">
              <w:rPr>
                <w:sz w:val="26"/>
                <w:szCs w:val="26"/>
              </w:rPr>
              <w:t xml:space="preserve"> //</w:t>
            </w:r>
            <w:proofErr w:type="spellStart"/>
            <w:r w:rsidRPr="007F6B55">
              <w:rPr>
                <w:sz w:val="26"/>
                <w:szCs w:val="26"/>
              </w:rPr>
              <w:t>arr</w:t>
            </w:r>
            <w:proofErr w:type="spellEnd"/>
            <w:r w:rsidRPr="007F6B55">
              <w:rPr>
                <w:sz w:val="26"/>
                <w:szCs w:val="26"/>
              </w:rPr>
              <w:t>=1000</w:t>
            </w:r>
          </w:p>
          <w:p w14:paraId="7AFBE514" w14:textId="77777777" w:rsidR="007F6B55" w:rsidRPr="007F6B55" w:rsidRDefault="007F6B55" w:rsidP="007F6B55">
            <w:pPr>
              <w:rPr>
                <w:sz w:val="26"/>
                <w:szCs w:val="26"/>
              </w:rPr>
            </w:pPr>
            <w:r w:rsidRPr="007F6B55">
              <w:rPr>
                <w:sz w:val="26"/>
                <w:szCs w:val="26"/>
              </w:rPr>
              <w:t>        Scanner scan=new Scanner(in);</w:t>
            </w:r>
          </w:p>
          <w:p w14:paraId="2C901EDC" w14:textId="77777777" w:rsidR="007F6B55" w:rsidRPr="007F6B55" w:rsidRDefault="007F6B55" w:rsidP="007F6B55">
            <w:pPr>
              <w:rPr>
                <w:sz w:val="26"/>
                <w:szCs w:val="26"/>
              </w:rPr>
            </w:pPr>
            <w:r w:rsidRPr="007F6B55">
              <w:rPr>
                <w:sz w:val="26"/>
                <w:szCs w:val="26"/>
              </w:rPr>
              <w:t xml:space="preserve">        </w:t>
            </w:r>
            <w:proofErr w:type="spellStart"/>
            <w:r w:rsidRPr="007F6B55">
              <w:rPr>
                <w:sz w:val="26"/>
                <w:szCs w:val="26"/>
              </w:rPr>
              <w:t>System.out.println</w:t>
            </w:r>
            <w:proofErr w:type="spellEnd"/>
            <w:r w:rsidRPr="007F6B55">
              <w:rPr>
                <w:sz w:val="26"/>
                <w:szCs w:val="26"/>
              </w:rPr>
              <w:t>("size of array:\t"+</w:t>
            </w:r>
            <w:proofErr w:type="spellStart"/>
            <w:proofErr w:type="gramStart"/>
            <w:r w:rsidRPr="007F6B55">
              <w:rPr>
                <w:sz w:val="26"/>
                <w:szCs w:val="26"/>
              </w:rPr>
              <w:t>arr.length</w:t>
            </w:r>
            <w:proofErr w:type="spellEnd"/>
            <w:proofErr w:type="gramEnd"/>
            <w:r w:rsidRPr="007F6B55">
              <w:rPr>
                <w:sz w:val="26"/>
                <w:szCs w:val="26"/>
              </w:rPr>
              <w:t>);</w:t>
            </w:r>
          </w:p>
          <w:p w14:paraId="2FFCBBA9"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for(</w:t>
            </w:r>
            <w:proofErr w:type="gramEnd"/>
            <w:r w:rsidRPr="007F6B55">
              <w:rPr>
                <w:sz w:val="26"/>
                <w:szCs w:val="26"/>
              </w:rPr>
              <w:t xml:space="preserve">int </w:t>
            </w:r>
            <w:proofErr w:type="spellStart"/>
            <w:r w:rsidRPr="007F6B55">
              <w:rPr>
                <w:sz w:val="26"/>
                <w:szCs w:val="26"/>
              </w:rPr>
              <w:t>i</w:t>
            </w:r>
            <w:proofErr w:type="spellEnd"/>
            <w:r w:rsidRPr="007F6B55">
              <w:rPr>
                <w:sz w:val="26"/>
                <w:szCs w:val="26"/>
              </w:rPr>
              <w:t>=0;i&lt;</w:t>
            </w:r>
            <w:proofErr w:type="spellStart"/>
            <w:r w:rsidRPr="007F6B55">
              <w:rPr>
                <w:sz w:val="26"/>
                <w:szCs w:val="26"/>
              </w:rPr>
              <w:t>arr.length;i</w:t>
            </w:r>
            <w:proofErr w:type="spellEnd"/>
            <w:r w:rsidRPr="007F6B55">
              <w:rPr>
                <w:sz w:val="26"/>
                <w:szCs w:val="26"/>
              </w:rPr>
              <w:t>++)</w:t>
            </w:r>
          </w:p>
          <w:p w14:paraId="0DB7FECA"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  </w:t>
            </w:r>
            <w:proofErr w:type="gramEnd"/>
            <w:r w:rsidRPr="007F6B55">
              <w:rPr>
                <w:sz w:val="26"/>
                <w:szCs w:val="26"/>
              </w:rPr>
              <w:t xml:space="preserve"> </w:t>
            </w:r>
            <w:proofErr w:type="spellStart"/>
            <w:r w:rsidRPr="007F6B55">
              <w:rPr>
                <w:sz w:val="26"/>
                <w:szCs w:val="26"/>
              </w:rPr>
              <w:t>System.out.printf</w:t>
            </w:r>
            <w:proofErr w:type="spellEnd"/>
            <w:r w:rsidRPr="007F6B55">
              <w:rPr>
                <w:sz w:val="26"/>
                <w:szCs w:val="26"/>
              </w:rPr>
              <w:t>("</w:t>
            </w:r>
            <w:proofErr w:type="spellStart"/>
            <w:r w:rsidRPr="007F6B55">
              <w:rPr>
                <w:sz w:val="26"/>
                <w:szCs w:val="26"/>
              </w:rPr>
              <w:t>anniyaa</w:t>
            </w:r>
            <w:proofErr w:type="spellEnd"/>
            <w:r w:rsidRPr="007F6B55">
              <w:rPr>
                <w:sz w:val="26"/>
                <w:szCs w:val="26"/>
              </w:rPr>
              <w:t xml:space="preserve"> </w:t>
            </w:r>
            <w:proofErr w:type="spellStart"/>
            <w:r w:rsidRPr="007F6B55">
              <w:rPr>
                <w:sz w:val="26"/>
                <w:szCs w:val="26"/>
              </w:rPr>
              <w:t>elementu</w:t>
            </w:r>
            <w:proofErr w:type="spellEnd"/>
            <w:r w:rsidRPr="007F6B55">
              <w:rPr>
                <w:sz w:val="26"/>
                <w:szCs w:val="26"/>
              </w:rPr>
              <w:t xml:space="preserve"> enter </w:t>
            </w:r>
            <w:proofErr w:type="spellStart"/>
            <w:r w:rsidRPr="007F6B55">
              <w:rPr>
                <w:sz w:val="26"/>
                <w:szCs w:val="26"/>
              </w:rPr>
              <w:t>seyyiraa</w:t>
            </w:r>
            <w:proofErr w:type="spellEnd"/>
            <w:r w:rsidRPr="007F6B55">
              <w:rPr>
                <w:sz w:val="26"/>
                <w:szCs w:val="26"/>
              </w:rPr>
              <w:t xml:space="preserve"> index  %d  lo:\t",</w:t>
            </w:r>
            <w:proofErr w:type="spellStart"/>
            <w:r w:rsidRPr="007F6B55">
              <w:rPr>
                <w:sz w:val="26"/>
                <w:szCs w:val="26"/>
              </w:rPr>
              <w:t>i</w:t>
            </w:r>
            <w:proofErr w:type="spellEnd"/>
            <w:r w:rsidRPr="007F6B55">
              <w:rPr>
                <w:sz w:val="26"/>
                <w:szCs w:val="26"/>
              </w:rPr>
              <w:t>);</w:t>
            </w:r>
          </w:p>
          <w:p w14:paraId="66B64E4B" w14:textId="77777777" w:rsidR="007F6B55" w:rsidRPr="007F6B55" w:rsidRDefault="007F6B55" w:rsidP="007F6B55">
            <w:pPr>
              <w:rPr>
                <w:sz w:val="26"/>
                <w:szCs w:val="26"/>
              </w:rPr>
            </w:pPr>
            <w:r w:rsidRPr="007F6B55">
              <w:rPr>
                <w:sz w:val="26"/>
                <w:szCs w:val="26"/>
              </w:rPr>
              <w:t xml:space="preserve">            </w:t>
            </w:r>
            <w:proofErr w:type="spellStart"/>
            <w:r w:rsidRPr="007F6B55">
              <w:rPr>
                <w:sz w:val="26"/>
                <w:szCs w:val="26"/>
              </w:rPr>
              <w:t>arr</w:t>
            </w:r>
            <w:proofErr w:type="spellEnd"/>
            <w:r w:rsidRPr="007F6B55">
              <w:rPr>
                <w:sz w:val="26"/>
                <w:szCs w:val="26"/>
              </w:rPr>
              <w:t>[</w:t>
            </w:r>
            <w:proofErr w:type="spellStart"/>
            <w:r w:rsidRPr="007F6B55">
              <w:rPr>
                <w:sz w:val="26"/>
                <w:szCs w:val="26"/>
              </w:rPr>
              <w:t>i</w:t>
            </w:r>
            <w:proofErr w:type="spellEnd"/>
            <w:r w:rsidRPr="007F6B55">
              <w:rPr>
                <w:sz w:val="26"/>
                <w:szCs w:val="26"/>
              </w:rPr>
              <w:t>]=</w:t>
            </w:r>
            <w:proofErr w:type="spellStart"/>
            <w:proofErr w:type="gramStart"/>
            <w:r w:rsidRPr="007F6B55">
              <w:rPr>
                <w:sz w:val="26"/>
                <w:szCs w:val="26"/>
              </w:rPr>
              <w:t>scan.nextInt</w:t>
            </w:r>
            <w:proofErr w:type="spellEnd"/>
            <w:proofErr w:type="gramEnd"/>
            <w:r w:rsidRPr="007F6B55">
              <w:rPr>
                <w:sz w:val="26"/>
                <w:szCs w:val="26"/>
              </w:rPr>
              <w:t>();</w:t>
            </w:r>
          </w:p>
          <w:p w14:paraId="7AE674F3" w14:textId="77777777" w:rsidR="007F6B55" w:rsidRPr="007F6B55" w:rsidRDefault="007F6B55" w:rsidP="007F6B55">
            <w:pPr>
              <w:rPr>
                <w:sz w:val="26"/>
                <w:szCs w:val="26"/>
              </w:rPr>
            </w:pPr>
            <w:r w:rsidRPr="007F6B55">
              <w:rPr>
                <w:sz w:val="26"/>
                <w:szCs w:val="26"/>
              </w:rPr>
              <w:t>        }</w:t>
            </w:r>
          </w:p>
          <w:p w14:paraId="76218915" w14:textId="77777777" w:rsidR="007F6B55" w:rsidRPr="007F6B55" w:rsidRDefault="007F6B55" w:rsidP="007F6B55">
            <w:pPr>
              <w:rPr>
                <w:sz w:val="26"/>
                <w:szCs w:val="26"/>
              </w:rPr>
            </w:pPr>
            <w:r w:rsidRPr="007F6B55">
              <w:rPr>
                <w:sz w:val="26"/>
                <w:szCs w:val="26"/>
              </w:rPr>
              <w:t>    }</w:t>
            </w:r>
          </w:p>
          <w:p w14:paraId="7F94DFBD" w14:textId="77777777" w:rsidR="007F6B55" w:rsidRPr="007F6B55" w:rsidRDefault="007F6B55" w:rsidP="007F6B55">
            <w:pPr>
              <w:rPr>
                <w:sz w:val="26"/>
                <w:szCs w:val="26"/>
              </w:rPr>
            </w:pPr>
            <w:r w:rsidRPr="007F6B55">
              <w:rPr>
                <w:sz w:val="26"/>
                <w:szCs w:val="26"/>
              </w:rPr>
              <w:t xml:space="preserve">    public static void </w:t>
            </w:r>
            <w:proofErr w:type="gramStart"/>
            <w:r w:rsidRPr="007F6B55">
              <w:rPr>
                <w:sz w:val="26"/>
                <w:szCs w:val="26"/>
              </w:rPr>
              <w:t>main(</w:t>
            </w:r>
            <w:proofErr w:type="gramEnd"/>
            <w:r w:rsidRPr="007F6B55">
              <w:rPr>
                <w:sz w:val="26"/>
                <w:szCs w:val="26"/>
              </w:rPr>
              <w:t xml:space="preserve">String[] </w:t>
            </w:r>
            <w:proofErr w:type="spellStart"/>
            <w:r w:rsidRPr="007F6B55">
              <w:rPr>
                <w:sz w:val="26"/>
                <w:szCs w:val="26"/>
              </w:rPr>
              <w:t>args</w:t>
            </w:r>
            <w:proofErr w:type="spellEnd"/>
            <w:r w:rsidRPr="007F6B55">
              <w:rPr>
                <w:sz w:val="26"/>
                <w:szCs w:val="26"/>
              </w:rPr>
              <w:t>)</w:t>
            </w:r>
          </w:p>
          <w:p w14:paraId="0D585245" w14:textId="77777777" w:rsidR="007F6B55" w:rsidRPr="007F6B55" w:rsidRDefault="007F6B55" w:rsidP="007F6B55">
            <w:pPr>
              <w:rPr>
                <w:sz w:val="26"/>
                <w:szCs w:val="26"/>
              </w:rPr>
            </w:pPr>
            <w:r w:rsidRPr="007F6B55">
              <w:rPr>
                <w:sz w:val="26"/>
                <w:szCs w:val="26"/>
              </w:rPr>
              <w:t>    {              </w:t>
            </w:r>
          </w:p>
          <w:p w14:paraId="1058D73E" w14:textId="77777777" w:rsidR="007F6B55" w:rsidRPr="007F6B55" w:rsidRDefault="007F6B55" w:rsidP="007F6B55">
            <w:pPr>
              <w:rPr>
                <w:sz w:val="26"/>
                <w:szCs w:val="26"/>
              </w:rPr>
            </w:pPr>
            <w:r w:rsidRPr="007F6B55">
              <w:rPr>
                <w:sz w:val="26"/>
                <w:szCs w:val="26"/>
              </w:rPr>
              <w:t>        //</w:t>
            </w:r>
            <w:proofErr w:type="spellStart"/>
            <w:r w:rsidRPr="007F6B55">
              <w:rPr>
                <w:sz w:val="26"/>
                <w:szCs w:val="26"/>
              </w:rPr>
              <w:t>System.out.println</w:t>
            </w:r>
            <w:proofErr w:type="spellEnd"/>
            <w:r w:rsidRPr="007F6B55">
              <w:rPr>
                <w:sz w:val="26"/>
                <w:szCs w:val="26"/>
              </w:rPr>
              <w:t>("size of array:\t"+</w:t>
            </w:r>
            <w:proofErr w:type="spellStart"/>
            <w:proofErr w:type="gramStart"/>
            <w:r w:rsidRPr="007F6B55">
              <w:rPr>
                <w:sz w:val="26"/>
                <w:szCs w:val="26"/>
              </w:rPr>
              <w:t>arr.length</w:t>
            </w:r>
            <w:proofErr w:type="spellEnd"/>
            <w:proofErr w:type="gramEnd"/>
            <w:r w:rsidRPr="007F6B55">
              <w:rPr>
                <w:sz w:val="26"/>
                <w:szCs w:val="26"/>
              </w:rPr>
              <w:t>);</w:t>
            </w:r>
          </w:p>
          <w:p w14:paraId="3B462583" w14:textId="77777777" w:rsidR="007F6B55" w:rsidRPr="007F6B55" w:rsidRDefault="007F6B55" w:rsidP="007F6B55">
            <w:pPr>
              <w:rPr>
                <w:sz w:val="26"/>
                <w:szCs w:val="26"/>
              </w:rPr>
            </w:pPr>
            <w:r w:rsidRPr="007F6B55">
              <w:rPr>
                <w:sz w:val="26"/>
                <w:szCs w:val="26"/>
              </w:rPr>
              <w:t>        Scanner scan=new Scanner(in);</w:t>
            </w:r>
          </w:p>
          <w:p w14:paraId="0D19F114" w14:textId="77777777" w:rsidR="007F6B55" w:rsidRPr="007F6B55" w:rsidRDefault="007F6B55" w:rsidP="007F6B55">
            <w:pPr>
              <w:rPr>
                <w:sz w:val="26"/>
                <w:szCs w:val="26"/>
              </w:rPr>
            </w:pPr>
            <w:r w:rsidRPr="007F6B55">
              <w:rPr>
                <w:sz w:val="26"/>
                <w:szCs w:val="26"/>
              </w:rPr>
              <w:t xml:space="preserve">        </w:t>
            </w:r>
            <w:proofErr w:type="spellStart"/>
            <w:r w:rsidRPr="007F6B55">
              <w:rPr>
                <w:sz w:val="26"/>
                <w:szCs w:val="26"/>
              </w:rPr>
              <w:t>System.out.println</w:t>
            </w:r>
            <w:proofErr w:type="spellEnd"/>
            <w:r w:rsidRPr="007F6B55">
              <w:rPr>
                <w:sz w:val="26"/>
                <w:szCs w:val="26"/>
              </w:rPr>
              <w:t>("Enter array size:\t");</w:t>
            </w:r>
          </w:p>
          <w:p w14:paraId="3742419E" w14:textId="77777777" w:rsidR="007F6B55" w:rsidRPr="007F6B55" w:rsidRDefault="007F6B55" w:rsidP="007F6B55">
            <w:pPr>
              <w:rPr>
                <w:sz w:val="26"/>
                <w:szCs w:val="26"/>
              </w:rPr>
            </w:pPr>
            <w:r w:rsidRPr="007F6B55">
              <w:rPr>
                <w:sz w:val="26"/>
                <w:szCs w:val="26"/>
              </w:rPr>
              <w:t>        int n=</w:t>
            </w:r>
            <w:proofErr w:type="spellStart"/>
            <w:proofErr w:type="gramStart"/>
            <w:r w:rsidRPr="007F6B55">
              <w:rPr>
                <w:sz w:val="26"/>
                <w:szCs w:val="26"/>
              </w:rPr>
              <w:t>scan.nextInt</w:t>
            </w:r>
            <w:proofErr w:type="spellEnd"/>
            <w:proofErr w:type="gramEnd"/>
            <w:r w:rsidRPr="007F6B55">
              <w:rPr>
                <w:sz w:val="26"/>
                <w:szCs w:val="26"/>
              </w:rPr>
              <w:t>();</w:t>
            </w:r>
          </w:p>
          <w:p w14:paraId="03DC0A77"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int[</w:t>
            </w:r>
            <w:proofErr w:type="gramEnd"/>
            <w:r w:rsidRPr="007F6B55">
              <w:rPr>
                <w:sz w:val="26"/>
                <w:szCs w:val="26"/>
              </w:rPr>
              <w:t xml:space="preserve">] </w:t>
            </w:r>
            <w:proofErr w:type="spellStart"/>
            <w:r w:rsidRPr="007F6B55">
              <w:rPr>
                <w:sz w:val="26"/>
                <w:szCs w:val="26"/>
              </w:rPr>
              <w:t>arr</w:t>
            </w:r>
            <w:proofErr w:type="spellEnd"/>
            <w:r w:rsidRPr="007F6B55">
              <w:rPr>
                <w:sz w:val="26"/>
                <w:szCs w:val="26"/>
              </w:rPr>
              <w:t>=new int[n];</w:t>
            </w:r>
          </w:p>
          <w:p w14:paraId="2B8A3652" w14:textId="77777777" w:rsidR="007F6B55" w:rsidRPr="007F6B55" w:rsidRDefault="007F6B55" w:rsidP="007F6B55">
            <w:pPr>
              <w:rPr>
                <w:sz w:val="26"/>
                <w:szCs w:val="26"/>
              </w:rPr>
            </w:pPr>
            <w:r w:rsidRPr="007F6B55">
              <w:rPr>
                <w:sz w:val="26"/>
                <w:szCs w:val="26"/>
              </w:rPr>
              <w:t>        read(</w:t>
            </w:r>
            <w:proofErr w:type="spellStart"/>
            <w:r w:rsidRPr="007F6B55">
              <w:rPr>
                <w:sz w:val="26"/>
                <w:szCs w:val="26"/>
              </w:rPr>
              <w:t>arr</w:t>
            </w:r>
            <w:proofErr w:type="spellEnd"/>
            <w:r w:rsidRPr="007F6B55">
              <w:rPr>
                <w:sz w:val="26"/>
                <w:szCs w:val="26"/>
              </w:rPr>
              <w:t>);</w:t>
            </w:r>
          </w:p>
          <w:p w14:paraId="3184D30B" w14:textId="5D97A185" w:rsidR="007F6B55" w:rsidRPr="007F6B55" w:rsidRDefault="007F6B55" w:rsidP="007F6B55">
            <w:pPr>
              <w:rPr>
                <w:sz w:val="26"/>
                <w:szCs w:val="26"/>
              </w:rPr>
            </w:pPr>
            <w:r w:rsidRPr="007F6B55">
              <w:rPr>
                <w:sz w:val="26"/>
                <w:szCs w:val="26"/>
              </w:rPr>
              <w:t>        display(</w:t>
            </w:r>
            <w:proofErr w:type="spellStart"/>
            <w:r w:rsidRPr="007F6B55">
              <w:rPr>
                <w:sz w:val="26"/>
                <w:szCs w:val="26"/>
              </w:rPr>
              <w:t>arr</w:t>
            </w:r>
            <w:proofErr w:type="spellEnd"/>
            <w:proofErr w:type="gramStart"/>
            <w:r w:rsidRPr="007F6B55">
              <w:rPr>
                <w:sz w:val="26"/>
                <w:szCs w:val="26"/>
              </w:rPr>
              <w:t>);  /</w:t>
            </w:r>
            <w:proofErr w:type="gramEnd"/>
            <w:r w:rsidRPr="007F6B55">
              <w:rPr>
                <w:sz w:val="26"/>
                <w:szCs w:val="26"/>
              </w:rPr>
              <w:t>/display(1000)</w:t>
            </w:r>
          </w:p>
          <w:p w14:paraId="4FA10890" w14:textId="77777777" w:rsidR="007F6B55" w:rsidRPr="007F6B55" w:rsidRDefault="007F6B55" w:rsidP="007F6B55">
            <w:pPr>
              <w:rPr>
                <w:sz w:val="26"/>
                <w:szCs w:val="26"/>
              </w:rPr>
            </w:pPr>
            <w:r w:rsidRPr="007F6B55">
              <w:rPr>
                <w:sz w:val="26"/>
                <w:szCs w:val="26"/>
              </w:rPr>
              <w:t xml:space="preserve">        </w:t>
            </w:r>
            <w:proofErr w:type="gramStart"/>
            <w:r w:rsidRPr="007F6B55">
              <w:rPr>
                <w:sz w:val="26"/>
                <w:szCs w:val="26"/>
              </w:rPr>
              <w:t>int[</w:t>
            </w:r>
            <w:proofErr w:type="gramEnd"/>
            <w:r w:rsidRPr="007F6B55">
              <w:rPr>
                <w:sz w:val="26"/>
                <w:szCs w:val="26"/>
              </w:rPr>
              <w:t>] arr2=new int[3];</w:t>
            </w:r>
          </w:p>
          <w:p w14:paraId="7592ED11" w14:textId="1398879F" w:rsidR="007F6B55" w:rsidRPr="007F6B55" w:rsidRDefault="007F6B55" w:rsidP="007F6B55">
            <w:pPr>
              <w:rPr>
                <w:sz w:val="26"/>
                <w:szCs w:val="26"/>
              </w:rPr>
            </w:pPr>
            <w:r w:rsidRPr="007F6B55">
              <w:rPr>
                <w:sz w:val="26"/>
                <w:szCs w:val="26"/>
              </w:rPr>
              <w:t xml:space="preserve">        read(arr2);        </w:t>
            </w:r>
          </w:p>
          <w:p w14:paraId="209D9BF0" w14:textId="77777777" w:rsidR="007F6B55" w:rsidRPr="007F6B55" w:rsidRDefault="007F6B55" w:rsidP="007F6B55">
            <w:pPr>
              <w:rPr>
                <w:sz w:val="26"/>
                <w:szCs w:val="26"/>
              </w:rPr>
            </w:pPr>
            <w:r w:rsidRPr="007F6B55">
              <w:rPr>
                <w:sz w:val="26"/>
                <w:szCs w:val="26"/>
              </w:rPr>
              <w:t>    }</w:t>
            </w:r>
          </w:p>
          <w:p w14:paraId="221EB47F" w14:textId="77777777" w:rsidR="00E35C1B" w:rsidRDefault="007F6B55" w:rsidP="0029506F">
            <w:pPr>
              <w:rPr>
                <w:sz w:val="26"/>
                <w:szCs w:val="26"/>
              </w:rPr>
            </w:pPr>
            <w:r w:rsidRPr="007F6B55">
              <w:rPr>
                <w:sz w:val="26"/>
                <w:szCs w:val="26"/>
              </w:rPr>
              <w:t>}</w:t>
            </w:r>
          </w:p>
          <w:p w14:paraId="31525B88" w14:textId="77777777" w:rsidR="007F6B55" w:rsidRDefault="007F6B55" w:rsidP="0029506F">
            <w:pPr>
              <w:rPr>
                <w:color w:val="44546A" w:themeColor="text2"/>
                <w:sz w:val="26"/>
                <w:szCs w:val="26"/>
              </w:rPr>
            </w:pPr>
            <w:r w:rsidRPr="007F6B55">
              <w:rPr>
                <w:color w:val="44546A" w:themeColor="text2"/>
                <w:sz w:val="26"/>
                <w:szCs w:val="26"/>
              </w:rPr>
              <w:t>Output:</w:t>
            </w:r>
          </w:p>
          <w:p w14:paraId="663BA626" w14:textId="77777777" w:rsidR="00096769" w:rsidRPr="00096769" w:rsidRDefault="00096769" w:rsidP="00096769">
            <w:pPr>
              <w:rPr>
                <w:sz w:val="26"/>
                <w:szCs w:val="26"/>
              </w:rPr>
            </w:pPr>
            <w:r w:rsidRPr="00096769">
              <w:rPr>
                <w:sz w:val="26"/>
                <w:szCs w:val="26"/>
              </w:rPr>
              <w:t>Enter array size:</w:t>
            </w:r>
          </w:p>
          <w:p w14:paraId="1961EDF4" w14:textId="77777777" w:rsidR="00096769" w:rsidRPr="00096769" w:rsidRDefault="00096769" w:rsidP="00096769">
            <w:pPr>
              <w:rPr>
                <w:sz w:val="26"/>
                <w:szCs w:val="26"/>
              </w:rPr>
            </w:pPr>
            <w:r w:rsidRPr="00096769">
              <w:rPr>
                <w:sz w:val="26"/>
                <w:szCs w:val="26"/>
              </w:rPr>
              <w:t>3</w:t>
            </w:r>
          </w:p>
          <w:p w14:paraId="5CF25D91" w14:textId="77777777" w:rsidR="00096769" w:rsidRPr="00096769" w:rsidRDefault="00096769" w:rsidP="00096769">
            <w:pPr>
              <w:rPr>
                <w:sz w:val="26"/>
                <w:szCs w:val="26"/>
              </w:rPr>
            </w:pPr>
            <w:r w:rsidRPr="00096769">
              <w:rPr>
                <w:sz w:val="26"/>
                <w:szCs w:val="26"/>
              </w:rPr>
              <w:t>size of array:  3</w:t>
            </w:r>
          </w:p>
          <w:p w14:paraId="58FC58CB" w14:textId="77777777" w:rsidR="00096769" w:rsidRPr="00096769" w:rsidRDefault="00096769" w:rsidP="00096769">
            <w:pPr>
              <w:rPr>
                <w:sz w:val="26"/>
                <w:szCs w:val="26"/>
              </w:rPr>
            </w:pPr>
            <w:proofErr w:type="spellStart"/>
            <w:r w:rsidRPr="00096769">
              <w:rPr>
                <w:sz w:val="26"/>
                <w:szCs w:val="26"/>
              </w:rPr>
              <w:t>anniyaa</w:t>
            </w:r>
            <w:proofErr w:type="spellEnd"/>
            <w:r w:rsidRPr="00096769">
              <w:rPr>
                <w:sz w:val="26"/>
                <w:szCs w:val="26"/>
              </w:rPr>
              <w:t xml:space="preserve"> </w:t>
            </w:r>
            <w:proofErr w:type="spellStart"/>
            <w:r w:rsidRPr="00096769">
              <w:rPr>
                <w:sz w:val="26"/>
                <w:szCs w:val="26"/>
              </w:rPr>
              <w:t>elementu</w:t>
            </w:r>
            <w:proofErr w:type="spellEnd"/>
            <w:r w:rsidRPr="00096769">
              <w:rPr>
                <w:sz w:val="26"/>
                <w:szCs w:val="26"/>
              </w:rPr>
              <w:t xml:space="preserve"> enter </w:t>
            </w:r>
            <w:proofErr w:type="spellStart"/>
            <w:r w:rsidRPr="00096769">
              <w:rPr>
                <w:sz w:val="26"/>
                <w:szCs w:val="26"/>
              </w:rPr>
              <w:t>seyyiraa</w:t>
            </w:r>
            <w:proofErr w:type="spellEnd"/>
            <w:r w:rsidRPr="00096769">
              <w:rPr>
                <w:sz w:val="26"/>
                <w:szCs w:val="26"/>
              </w:rPr>
              <w:t xml:space="preserve"> </w:t>
            </w:r>
            <w:proofErr w:type="gramStart"/>
            <w:r w:rsidRPr="00096769">
              <w:rPr>
                <w:sz w:val="26"/>
                <w:szCs w:val="26"/>
              </w:rPr>
              <w:t>index  0</w:t>
            </w:r>
            <w:proofErr w:type="gramEnd"/>
            <w:r w:rsidRPr="00096769">
              <w:rPr>
                <w:sz w:val="26"/>
                <w:szCs w:val="26"/>
              </w:rPr>
              <w:t xml:space="preserve">  lo:   100</w:t>
            </w:r>
          </w:p>
          <w:p w14:paraId="63E74AC5" w14:textId="77777777" w:rsidR="00096769" w:rsidRPr="00096769" w:rsidRDefault="00096769" w:rsidP="00096769">
            <w:pPr>
              <w:rPr>
                <w:sz w:val="26"/>
                <w:szCs w:val="26"/>
              </w:rPr>
            </w:pPr>
            <w:proofErr w:type="spellStart"/>
            <w:r w:rsidRPr="00096769">
              <w:rPr>
                <w:sz w:val="26"/>
                <w:szCs w:val="26"/>
              </w:rPr>
              <w:t>anniyaa</w:t>
            </w:r>
            <w:proofErr w:type="spellEnd"/>
            <w:r w:rsidRPr="00096769">
              <w:rPr>
                <w:sz w:val="26"/>
                <w:szCs w:val="26"/>
              </w:rPr>
              <w:t xml:space="preserve"> </w:t>
            </w:r>
            <w:proofErr w:type="spellStart"/>
            <w:r w:rsidRPr="00096769">
              <w:rPr>
                <w:sz w:val="26"/>
                <w:szCs w:val="26"/>
              </w:rPr>
              <w:t>elementu</w:t>
            </w:r>
            <w:proofErr w:type="spellEnd"/>
            <w:r w:rsidRPr="00096769">
              <w:rPr>
                <w:sz w:val="26"/>
                <w:szCs w:val="26"/>
              </w:rPr>
              <w:t xml:space="preserve"> enter </w:t>
            </w:r>
            <w:proofErr w:type="spellStart"/>
            <w:r w:rsidRPr="00096769">
              <w:rPr>
                <w:sz w:val="26"/>
                <w:szCs w:val="26"/>
              </w:rPr>
              <w:t>seyyiraa</w:t>
            </w:r>
            <w:proofErr w:type="spellEnd"/>
            <w:r w:rsidRPr="00096769">
              <w:rPr>
                <w:sz w:val="26"/>
                <w:szCs w:val="26"/>
              </w:rPr>
              <w:t xml:space="preserve"> </w:t>
            </w:r>
            <w:proofErr w:type="gramStart"/>
            <w:r w:rsidRPr="00096769">
              <w:rPr>
                <w:sz w:val="26"/>
                <w:szCs w:val="26"/>
              </w:rPr>
              <w:t>index  1</w:t>
            </w:r>
            <w:proofErr w:type="gramEnd"/>
            <w:r w:rsidRPr="00096769">
              <w:rPr>
                <w:sz w:val="26"/>
                <w:szCs w:val="26"/>
              </w:rPr>
              <w:t xml:space="preserve">  lo:   200</w:t>
            </w:r>
          </w:p>
          <w:p w14:paraId="3B2C5E67" w14:textId="77777777" w:rsidR="00096769" w:rsidRPr="00096769" w:rsidRDefault="00096769" w:rsidP="00096769">
            <w:pPr>
              <w:rPr>
                <w:sz w:val="26"/>
                <w:szCs w:val="26"/>
              </w:rPr>
            </w:pPr>
            <w:proofErr w:type="spellStart"/>
            <w:r w:rsidRPr="00096769">
              <w:rPr>
                <w:sz w:val="26"/>
                <w:szCs w:val="26"/>
              </w:rPr>
              <w:t>anniyaa</w:t>
            </w:r>
            <w:proofErr w:type="spellEnd"/>
            <w:r w:rsidRPr="00096769">
              <w:rPr>
                <w:sz w:val="26"/>
                <w:szCs w:val="26"/>
              </w:rPr>
              <w:t xml:space="preserve"> </w:t>
            </w:r>
            <w:proofErr w:type="spellStart"/>
            <w:r w:rsidRPr="00096769">
              <w:rPr>
                <w:sz w:val="26"/>
                <w:szCs w:val="26"/>
              </w:rPr>
              <w:t>elementu</w:t>
            </w:r>
            <w:proofErr w:type="spellEnd"/>
            <w:r w:rsidRPr="00096769">
              <w:rPr>
                <w:sz w:val="26"/>
                <w:szCs w:val="26"/>
              </w:rPr>
              <w:t xml:space="preserve"> enter </w:t>
            </w:r>
            <w:proofErr w:type="spellStart"/>
            <w:r w:rsidRPr="00096769">
              <w:rPr>
                <w:sz w:val="26"/>
                <w:szCs w:val="26"/>
              </w:rPr>
              <w:t>seyyiraa</w:t>
            </w:r>
            <w:proofErr w:type="spellEnd"/>
            <w:r w:rsidRPr="00096769">
              <w:rPr>
                <w:sz w:val="26"/>
                <w:szCs w:val="26"/>
              </w:rPr>
              <w:t xml:space="preserve"> </w:t>
            </w:r>
            <w:proofErr w:type="gramStart"/>
            <w:r w:rsidRPr="00096769">
              <w:rPr>
                <w:sz w:val="26"/>
                <w:szCs w:val="26"/>
              </w:rPr>
              <w:t>index  2</w:t>
            </w:r>
            <w:proofErr w:type="gramEnd"/>
            <w:r w:rsidRPr="00096769">
              <w:rPr>
                <w:sz w:val="26"/>
                <w:szCs w:val="26"/>
              </w:rPr>
              <w:t xml:space="preserve">  lo:   300</w:t>
            </w:r>
          </w:p>
          <w:p w14:paraId="302E7268" w14:textId="77777777" w:rsidR="00096769" w:rsidRPr="00096769" w:rsidRDefault="00096769" w:rsidP="00096769">
            <w:pPr>
              <w:rPr>
                <w:sz w:val="26"/>
                <w:szCs w:val="26"/>
              </w:rPr>
            </w:pPr>
            <w:r w:rsidRPr="00096769">
              <w:rPr>
                <w:sz w:val="26"/>
                <w:szCs w:val="26"/>
              </w:rPr>
              <w:t>Elements in an array:</w:t>
            </w:r>
          </w:p>
          <w:p w14:paraId="00E7C339" w14:textId="77777777" w:rsidR="00096769" w:rsidRPr="00096769" w:rsidRDefault="00096769" w:rsidP="00096769">
            <w:pPr>
              <w:rPr>
                <w:sz w:val="26"/>
                <w:szCs w:val="26"/>
              </w:rPr>
            </w:pPr>
            <w:r w:rsidRPr="00096769">
              <w:rPr>
                <w:sz w:val="26"/>
                <w:szCs w:val="26"/>
              </w:rPr>
              <w:t>100</w:t>
            </w:r>
          </w:p>
          <w:p w14:paraId="5639011A" w14:textId="77777777" w:rsidR="00096769" w:rsidRPr="00096769" w:rsidRDefault="00096769" w:rsidP="00096769">
            <w:pPr>
              <w:rPr>
                <w:sz w:val="26"/>
                <w:szCs w:val="26"/>
              </w:rPr>
            </w:pPr>
            <w:r w:rsidRPr="00096769">
              <w:rPr>
                <w:sz w:val="26"/>
                <w:szCs w:val="26"/>
              </w:rPr>
              <w:lastRenderedPageBreak/>
              <w:t>200</w:t>
            </w:r>
          </w:p>
          <w:p w14:paraId="63EC2068" w14:textId="77777777" w:rsidR="00096769" w:rsidRPr="00096769" w:rsidRDefault="00096769" w:rsidP="00096769">
            <w:pPr>
              <w:rPr>
                <w:sz w:val="26"/>
                <w:szCs w:val="26"/>
              </w:rPr>
            </w:pPr>
            <w:r w:rsidRPr="00096769">
              <w:rPr>
                <w:sz w:val="26"/>
                <w:szCs w:val="26"/>
              </w:rPr>
              <w:t>300</w:t>
            </w:r>
          </w:p>
          <w:p w14:paraId="05A2F305" w14:textId="74A4128A" w:rsidR="007F6B55" w:rsidRDefault="00096769" w:rsidP="00096769">
            <w:pPr>
              <w:rPr>
                <w:sz w:val="26"/>
                <w:szCs w:val="26"/>
              </w:rPr>
            </w:pPr>
            <w:r w:rsidRPr="00096769">
              <w:rPr>
                <w:sz w:val="26"/>
                <w:szCs w:val="26"/>
              </w:rPr>
              <w:t>size of array:  3</w:t>
            </w:r>
          </w:p>
        </w:tc>
      </w:tr>
    </w:tbl>
    <w:p w14:paraId="544E298D" w14:textId="77777777" w:rsidR="00A70CED" w:rsidRDefault="00A70CED" w:rsidP="0029506F">
      <w:pPr>
        <w:rPr>
          <w:sz w:val="26"/>
          <w:szCs w:val="26"/>
        </w:rPr>
      </w:pPr>
    </w:p>
    <w:p w14:paraId="19573D7F" w14:textId="3DF15A44" w:rsidR="006C6DB0" w:rsidRDefault="006C6DB0" w:rsidP="003F107C">
      <w:r>
        <w:t>F</w:t>
      </w:r>
      <w:r w:rsidR="00574094">
        <w:t>oreach</w:t>
      </w:r>
    </w:p>
    <w:tbl>
      <w:tblPr>
        <w:tblStyle w:val="TableGrid"/>
        <w:tblW w:w="0" w:type="auto"/>
        <w:tblLook w:val="04A0" w:firstRow="1" w:lastRow="0" w:firstColumn="1" w:lastColumn="0" w:noHBand="0" w:noVBand="1"/>
      </w:tblPr>
      <w:tblGrid>
        <w:gridCol w:w="8522"/>
      </w:tblGrid>
      <w:tr w:rsidR="00264C00" w14:paraId="56577C45" w14:textId="77777777" w:rsidTr="00264C00">
        <w:tc>
          <w:tcPr>
            <w:tcW w:w="8522" w:type="dxa"/>
          </w:tcPr>
          <w:p w14:paraId="5E35F07B" w14:textId="1C6778E6" w:rsidR="00264C00" w:rsidRDefault="00264C00" w:rsidP="003F107C">
            <w:r>
              <w:t>For each is used to get the elements from a collection object or an array.</w:t>
            </w:r>
          </w:p>
        </w:tc>
      </w:tr>
    </w:tbl>
    <w:p w14:paraId="3B677142" w14:textId="77777777" w:rsidR="00264C00" w:rsidRDefault="00264C00" w:rsidP="003F107C"/>
    <w:p w14:paraId="650AB3AE" w14:textId="1483EFF9" w:rsidR="000D61FC" w:rsidRDefault="000D61FC" w:rsidP="003F107C">
      <w:r>
        <w:t>Example to get the elements from an array by using foreach</w:t>
      </w:r>
    </w:p>
    <w:tbl>
      <w:tblPr>
        <w:tblStyle w:val="TableGrid"/>
        <w:tblW w:w="0" w:type="auto"/>
        <w:tblLook w:val="04A0" w:firstRow="1" w:lastRow="0" w:firstColumn="1" w:lastColumn="0" w:noHBand="0" w:noVBand="1"/>
      </w:tblPr>
      <w:tblGrid>
        <w:gridCol w:w="8522"/>
      </w:tblGrid>
      <w:tr w:rsidR="000D61FC" w14:paraId="629DBC1D" w14:textId="77777777" w:rsidTr="000D61FC">
        <w:tc>
          <w:tcPr>
            <w:tcW w:w="8522" w:type="dxa"/>
          </w:tcPr>
          <w:p w14:paraId="688DEC1B" w14:textId="77777777" w:rsidR="000D61FC" w:rsidRPr="000D61FC" w:rsidRDefault="000D61FC" w:rsidP="000D61FC">
            <w:r w:rsidRPr="000D61FC">
              <w:t xml:space="preserve">import </w:t>
            </w:r>
            <w:proofErr w:type="spellStart"/>
            <w:proofErr w:type="gramStart"/>
            <w:r w:rsidRPr="000D61FC">
              <w:t>java.util</w:t>
            </w:r>
            <w:proofErr w:type="gramEnd"/>
            <w:r w:rsidRPr="000D61FC">
              <w:t>.Scanner</w:t>
            </w:r>
            <w:proofErr w:type="spellEnd"/>
            <w:r w:rsidRPr="000D61FC">
              <w:t>;</w:t>
            </w:r>
          </w:p>
          <w:p w14:paraId="27A7AA0B" w14:textId="77777777" w:rsidR="000D61FC" w:rsidRPr="000D61FC" w:rsidRDefault="000D61FC" w:rsidP="000D61FC">
            <w:r w:rsidRPr="000D61FC">
              <w:t>import static java.lang.System.in;</w:t>
            </w:r>
          </w:p>
          <w:p w14:paraId="6633207D" w14:textId="77777777" w:rsidR="000D61FC" w:rsidRPr="000D61FC" w:rsidRDefault="000D61FC" w:rsidP="000D61FC">
            <w:r w:rsidRPr="000D61FC">
              <w:t xml:space="preserve">public class ArrayDemo1 </w:t>
            </w:r>
          </w:p>
          <w:p w14:paraId="527259F7" w14:textId="77777777" w:rsidR="000D61FC" w:rsidRPr="000D61FC" w:rsidRDefault="000D61FC" w:rsidP="000D61FC">
            <w:r w:rsidRPr="000D61FC">
              <w:t>{</w:t>
            </w:r>
          </w:p>
          <w:p w14:paraId="07F22A8E" w14:textId="77777777" w:rsidR="000D61FC" w:rsidRPr="000D61FC" w:rsidRDefault="000D61FC" w:rsidP="000D61FC">
            <w:r w:rsidRPr="000D61FC">
              <w:t>    static void display(</w:t>
            </w:r>
            <w:proofErr w:type="gramStart"/>
            <w:r w:rsidRPr="000D61FC">
              <w:t>int[</w:t>
            </w:r>
            <w:proofErr w:type="gramEnd"/>
            <w:r w:rsidRPr="000D61FC">
              <w:t xml:space="preserve">] </w:t>
            </w:r>
            <w:proofErr w:type="spellStart"/>
            <w:r w:rsidRPr="000D61FC">
              <w:t>arr</w:t>
            </w:r>
            <w:proofErr w:type="spellEnd"/>
            <w:r w:rsidRPr="000D61FC">
              <w:t>)</w:t>
            </w:r>
          </w:p>
          <w:p w14:paraId="70574A8C" w14:textId="77777777" w:rsidR="000D61FC" w:rsidRPr="000D61FC" w:rsidRDefault="000D61FC" w:rsidP="000D61FC">
            <w:r w:rsidRPr="000D61FC">
              <w:t>    {  </w:t>
            </w:r>
          </w:p>
          <w:p w14:paraId="5FD3C934" w14:textId="77777777" w:rsidR="000D61FC" w:rsidRPr="000D61FC" w:rsidRDefault="000D61FC" w:rsidP="000D61FC">
            <w:r w:rsidRPr="000D61FC">
              <w:t>        //</w:t>
            </w:r>
            <w:proofErr w:type="spellStart"/>
            <w:r w:rsidRPr="000D61FC">
              <w:t>arr</w:t>
            </w:r>
            <w:proofErr w:type="spellEnd"/>
            <w:r w:rsidRPr="000D61FC">
              <w:t>=1000</w:t>
            </w:r>
          </w:p>
          <w:p w14:paraId="5ADAC2E7" w14:textId="77777777" w:rsidR="000D61FC" w:rsidRPr="000D61FC" w:rsidRDefault="000D61FC" w:rsidP="000D61FC">
            <w:r w:rsidRPr="000D61FC">
              <w:t xml:space="preserve">        </w:t>
            </w:r>
            <w:proofErr w:type="spellStart"/>
            <w:r w:rsidRPr="000D61FC">
              <w:t>System.out.println</w:t>
            </w:r>
            <w:proofErr w:type="spellEnd"/>
            <w:r w:rsidRPr="000D61FC">
              <w:t>("Elements in an array:\t");</w:t>
            </w:r>
          </w:p>
          <w:p w14:paraId="15741128" w14:textId="77777777" w:rsidR="000D61FC" w:rsidRPr="000D61FC" w:rsidRDefault="000D61FC" w:rsidP="000D61FC">
            <w:r w:rsidRPr="000D61FC">
              <w:t xml:space="preserve">        </w:t>
            </w:r>
            <w:proofErr w:type="gramStart"/>
            <w:r w:rsidRPr="000D61FC">
              <w:t>for(</w:t>
            </w:r>
            <w:proofErr w:type="gramEnd"/>
            <w:r w:rsidRPr="000D61FC">
              <w:t xml:space="preserve">int </w:t>
            </w:r>
            <w:proofErr w:type="spellStart"/>
            <w:r w:rsidRPr="000D61FC">
              <w:t>ele:arr</w:t>
            </w:r>
            <w:proofErr w:type="spellEnd"/>
            <w:r w:rsidRPr="000D61FC">
              <w:t>)</w:t>
            </w:r>
          </w:p>
          <w:p w14:paraId="20C2DAF7" w14:textId="77777777" w:rsidR="000D61FC" w:rsidRPr="000D61FC" w:rsidRDefault="000D61FC" w:rsidP="000D61FC">
            <w:r w:rsidRPr="000D61FC">
              <w:t xml:space="preserve">        </w:t>
            </w:r>
            <w:proofErr w:type="gramStart"/>
            <w:r w:rsidRPr="000D61FC">
              <w:t>{  </w:t>
            </w:r>
            <w:proofErr w:type="gramEnd"/>
            <w:r w:rsidRPr="000D61FC">
              <w:t xml:space="preserve"> </w:t>
            </w:r>
            <w:proofErr w:type="spellStart"/>
            <w:r w:rsidRPr="000D61FC">
              <w:t>System.out.println</w:t>
            </w:r>
            <w:proofErr w:type="spellEnd"/>
            <w:r w:rsidRPr="000D61FC">
              <w:t>(</w:t>
            </w:r>
            <w:proofErr w:type="spellStart"/>
            <w:r w:rsidRPr="000D61FC">
              <w:t>ele</w:t>
            </w:r>
            <w:proofErr w:type="spellEnd"/>
            <w:r w:rsidRPr="000D61FC">
              <w:t>);</w:t>
            </w:r>
          </w:p>
          <w:p w14:paraId="6E56E861" w14:textId="77777777" w:rsidR="000D61FC" w:rsidRPr="000D61FC" w:rsidRDefault="000D61FC" w:rsidP="000D61FC">
            <w:r w:rsidRPr="000D61FC">
              <w:t>        }</w:t>
            </w:r>
          </w:p>
          <w:p w14:paraId="171DC95A" w14:textId="77777777" w:rsidR="000D61FC" w:rsidRPr="000D61FC" w:rsidRDefault="000D61FC" w:rsidP="000D61FC">
            <w:r w:rsidRPr="000D61FC">
              <w:t>    }</w:t>
            </w:r>
          </w:p>
          <w:p w14:paraId="6CC23BC3" w14:textId="77777777" w:rsidR="000D61FC" w:rsidRPr="000D61FC" w:rsidRDefault="000D61FC" w:rsidP="000D61FC">
            <w:r w:rsidRPr="000D61FC">
              <w:t xml:space="preserve">    static void </w:t>
            </w:r>
            <w:proofErr w:type="gramStart"/>
            <w:r w:rsidRPr="000D61FC">
              <w:t>read(</w:t>
            </w:r>
            <w:proofErr w:type="gramEnd"/>
            <w:r w:rsidRPr="000D61FC">
              <w:t xml:space="preserve">int </w:t>
            </w:r>
            <w:proofErr w:type="spellStart"/>
            <w:r w:rsidRPr="000D61FC">
              <w:t>arr</w:t>
            </w:r>
            <w:proofErr w:type="spellEnd"/>
            <w:r w:rsidRPr="000D61FC">
              <w:t>[])</w:t>
            </w:r>
          </w:p>
          <w:p w14:paraId="727B9F46" w14:textId="77777777" w:rsidR="000D61FC" w:rsidRPr="000D61FC" w:rsidRDefault="000D61FC" w:rsidP="000D61FC">
            <w:r w:rsidRPr="000D61FC">
              <w:t xml:space="preserve">    </w:t>
            </w:r>
            <w:proofErr w:type="gramStart"/>
            <w:r w:rsidRPr="000D61FC">
              <w:t>{  </w:t>
            </w:r>
            <w:proofErr w:type="gramEnd"/>
            <w:r w:rsidRPr="000D61FC">
              <w:t xml:space="preserve"> //</w:t>
            </w:r>
            <w:proofErr w:type="spellStart"/>
            <w:r w:rsidRPr="000D61FC">
              <w:t>arr</w:t>
            </w:r>
            <w:proofErr w:type="spellEnd"/>
            <w:r w:rsidRPr="000D61FC">
              <w:t>=1000</w:t>
            </w:r>
          </w:p>
          <w:p w14:paraId="0B9A2EF4" w14:textId="77777777" w:rsidR="000D61FC" w:rsidRPr="000D61FC" w:rsidRDefault="000D61FC" w:rsidP="000D61FC">
            <w:r w:rsidRPr="000D61FC">
              <w:t>        Scanner scan=new Scanner(in);</w:t>
            </w:r>
          </w:p>
          <w:p w14:paraId="3507F71F" w14:textId="77777777" w:rsidR="000D61FC" w:rsidRPr="000D61FC" w:rsidRDefault="000D61FC" w:rsidP="000D61FC">
            <w:r w:rsidRPr="000D61FC">
              <w:t xml:space="preserve">        </w:t>
            </w:r>
            <w:proofErr w:type="spellStart"/>
            <w:r w:rsidRPr="000D61FC">
              <w:t>System.out.println</w:t>
            </w:r>
            <w:proofErr w:type="spellEnd"/>
            <w:r w:rsidRPr="000D61FC">
              <w:t>("size of array:\t"+</w:t>
            </w:r>
            <w:proofErr w:type="spellStart"/>
            <w:proofErr w:type="gramStart"/>
            <w:r w:rsidRPr="000D61FC">
              <w:t>arr.length</w:t>
            </w:r>
            <w:proofErr w:type="spellEnd"/>
            <w:proofErr w:type="gramEnd"/>
            <w:r w:rsidRPr="000D61FC">
              <w:t>);</w:t>
            </w:r>
          </w:p>
          <w:p w14:paraId="0DA027BF" w14:textId="77777777" w:rsidR="000D61FC" w:rsidRPr="000D61FC" w:rsidRDefault="000D61FC" w:rsidP="000D61FC">
            <w:r w:rsidRPr="000D61FC">
              <w:t xml:space="preserve">        </w:t>
            </w:r>
            <w:proofErr w:type="gramStart"/>
            <w:r w:rsidRPr="000D61FC">
              <w:t>for(</w:t>
            </w:r>
            <w:proofErr w:type="gramEnd"/>
            <w:r w:rsidRPr="000D61FC">
              <w:t xml:space="preserve">int </w:t>
            </w:r>
            <w:proofErr w:type="spellStart"/>
            <w:r w:rsidRPr="000D61FC">
              <w:t>i</w:t>
            </w:r>
            <w:proofErr w:type="spellEnd"/>
            <w:r w:rsidRPr="000D61FC">
              <w:t>=0;i&lt;</w:t>
            </w:r>
            <w:proofErr w:type="spellStart"/>
            <w:r w:rsidRPr="000D61FC">
              <w:t>arr.length;i</w:t>
            </w:r>
            <w:proofErr w:type="spellEnd"/>
            <w:r w:rsidRPr="000D61FC">
              <w:t>++)</w:t>
            </w:r>
          </w:p>
          <w:p w14:paraId="542188CD" w14:textId="77777777" w:rsidR="000D61FC" w:rsidRPr="000D61FC" w:rsidRDefault="000D61FC" w:rsidP="000D61FC">
            <w:r w:rsidRPr="000D61FC">
              <w:t xml:space="preserve">        </w:t>
            </w:r>
            <w:proofErr w:type="gramStart"/>
            <w:r w:rsidRPr="000D61FC">
              <w:t>{  </w:t>
            </w:r>
            <w:proofErr w:type="gramEnd"/>
            <w:r w:rsidRPr="000D61FC">
              <w:t xml:space="preserve"> </w:t>
            </w:r>
            <w:proofErr w:type="spellStart"/>
            <w:r w:rsidRPr="000D61FC">
              <w:t>System.out.printf</w:t>
            </w:r>
            <w:proofErr w:type="spellEnd"/>
            <w:r w:rsidRPr="000D61FC">
              <w:t>("</w:t>
            </w:r>
            <w:proofErr w:type="spellStart"/>
            <w:r w:rsidRPr="000D61FC">
              <w:t>anniyaa</w:t>
            </w:r>
            <w:proofErr w:type="spellEnd"/>
            <w:r w:rsidRPr="000D61FC">
              <w:t xml:space="preserve"> </w:t>
            </w:r>
            <w:proofErr w:type="spellStart"/>
            <w:r w:rsidRPr="000D61FC">
              <w:t>elementu</w:t>
            </w:r>
            <w:proofErr w:type="spellEnd"/>
            <w:r w:rsidRPr="000D61FC">
              <w:t xml:space="preserve"> enter </w:t>
            </w:r>
            <w:proofErr w:type="spellStart"/>
            <w:r w:rsidRPr="000D61FC">
              <w:t>seyyiraa</w:t>
            </w:r>
            <w:proofErr w:type="spellEnd"/>
            <w:r w:rsidRPr="000D61FC">
              <w:t xml:space="preserve"> index  %d  lo:\t",</w:t>
            </w:r>
            <w:proofErr w:type="spellStart"/>
            <w:r w:rsidRPr="000D61FC">
              <w:t>i</w:t>
            </w:r>
            <w:proofErr w:type="spellEnd"/>
            <w:r w:rsidRPr="000D61FC">
              <w:t>);</w:t>
            </w:r>
          </w:p>
          <w:p w14:paraId="258A0614" w14:textId="77777777" w:rsidR="000D61FC" w:rsidRPr="000D61FC" w:rsidRDefault="000D61FC" w:rsidP="000D61FC">
            <w:r w:rsidRPr="000D61FC">
              <w:t xml:space="preserve">            </w:t>
            </w:r>
            <w:proofErr w:type="spellStart"/>
            <w:r w:rsidRPr="000D61FC">
              <w:t>arr</w:t>
            </w:r>
            <w:proofErr w:type="spellEnd"/>
            <w:r w:rsidRPr="000D61FC">
              <w:t>[</w:t>
            </w:r>
            <w:proofErr w:type="spellStart"/>
            <w:r w:rsidRPr="000D61FC">
              <w:t>i</w:t>
            </w:r>
            <w:proofErr w:type="spellEnd"/>
            <w:r w:rsidRPr="000D61FC">
              <w:t>]=</w:t>
            </w:r>
            <w:proofErr w:type="spellStart"/>
            <w:proofErr w:type="gramStart"/>
            <w:r w:rsidRPr="000D61FC">
              <w:t>scan.nextInt</w:t>
            </w:r>
            <w:proofErr w:type="spellEnd"/>
            <w:proofErr w:type="gramEnd"/>
            <w:r w:rsidRPr="000D61FC">
              <w:t>();</w:t>
            </w:r>
          </w:p>
          <w:p w14:paraId="3B17EC6E" w14:textId="77777777" w:rsidR="000D61FC" w:rsidRPr="000D61FC" w:rsidRDefault="000D61FC" w:rsidP="000D61FC">
            <w:r w:rsidRPr="000D61FC">
              <w:t>        }</w:t>
            </w:r>
          </w:p>
          <w:p w14:paraId="1FD61686" w14:textId="77777777" w:rsidR="000D61FC" w:rsidRPr="000D61FC" w:rsidRDefault="000D61FC" w:rsidP="000D61FC">
            <w:r w:rsidRPr="000D61FC">
              <w:t>    }</w:t>
            </w:r>
          </w:p>
          <w:p w14:paraId="732ACEFF" w14:textId="77777777" w:rsidR="000D61FC" w:rsidRPr="000D61FC" w:rsidRDefault="000D61FC" w:rsidP="000D61FC">
            <w:r w:rsidRPr="000D61FC">
              <w:t xml:space="preserve">    public static void </w:t>
            </w:r>
            <w:proofErr w:type="gramStart"/>
            <w:r w:rsidRPr="000D61FC">
              <w:t>main(</w:t>
            </w:r>
            <w:proofErr w:type="gramEnd"/>
            <w:r w:rsidRPr="000D61FC">
              <w:t xml:space="preserve">String[] </w:t>
            </w:r>
            <w:proofErr w:type="spellStart"/>
            <w:r w:rsidRPr="000D61FC">
              <w:t>args</w:t>
            </w:r>
            <w:proofErr w:type="spellEnd"/>
            <w:r w:rsidRPr="000D61FC">
              <w:t>)</w:t>
            </w:r>
          </w:p>
          <w:p w14:paraId="4C53EEF1" w14:textId="77777777" w:rsidR="000D61FC" w:rsidRPr="000D61FC" w:rsidRDefault="000D61FC" w:rsidP="000D61FC">
            <w:r w:rsidRPr="000D61FC">
              <w:t>    {              </w:t>
            </w:r>
          </w:p>
          <w:p w14:paraId="4B027961" w14:textId="77777777" w:rsidR="000D61FC" w:rsidRPr="000D61FC" w:rsidRDefault="000D61FC" w:rsidP="000D61FC">
            <w:r w:rsidRPr="000D61FC">
              <w:t>        //</w:t>
            </w:r>
            <w:proofErr w:type="spellStart"/>
            <w:r w:rsidRPr="000D61FC">
              <w:t>System.out.println</w:t>
            </w:r>
            <w:proofErr w:type="spellEnd"/>
            <w:r w:rsidRPr="000D61FC">
              <w:t>("size of array:\t"+</w:t>
            </w:r>
            <w:proofErr w:type="spellStart"/>
            <w:proofErr w:type="gramStart"/>
            <w:r w:rsidRPr="000D61FC">
              <w:t>arr.length</w:t>
            </w:r>
            <w:proofErr w:type="spellEnd"/>
            <w:proofErr w:type="gramEnd"/>
            <w:r w:rsidRPr="000D61FC">
              <w:t>);</w:t>
            </w:r>
          </w:p>
          <w:p w14:paraId="38F7524F" w14:textId="77777777" w:rsidR="000D61FC" w:rsidRPr="000D61FC" w:rsidRDefault="000D61FC" w:rsidP="000D61FC">
            <w:r w:rsidRPr="000D61FC">
              <w:t>        Scanner scan=new Scanner(in);</w:t>
            </w:r>
          </w:p>
          <w:p w14:paraId="031D72E6" w14:textId="77777777" w:rsidR="000D61FC" w:rsidRPr="000D61FC" w:rsidRDefault="000D61FC" w:rsidP="000D61FC">
            <w:r w:rsidRPr="000D61FC">
              <w:t xml:space="preserve">        </w:t>
            </w:r>
            <w:proofErr w:type="spellStart"/>
            <w:r w:rsidRPr="000D61FC">
              <w:t>System.out.println</w:t>
            </w:r>
            <w:proofErr w:type="spellEnd"/>
            <w:r w:rsidRPr="000D61FC">
              <w:t>("Enter array size:\t");</w:t>
            </w:r>
          </w:p>
          <w:p w14:paraId="1BCD9F00" w14:textId="77777777" w:rsidR="000D61FC" w:rsidRPr="000D61FC" w:rsidRDefault="000D61FC" w:rsidP="000D61FC">
            <w:r w:rsidRPr="000D61FC">
              <w:t>        int n=</w:t>
            </w:r>
            <w:proofErr w:type="spellStart"/>
            <w:proofErr w:type="gramStart"/>
            <w:r w:rsidRPr="000D61FC">
              <w:t>scan.nextInt</w:t>
            </w:r>
            <w:proofErr w:type="spellEnd"/>
            <w:proofErr w:type="gramEnd"/>
            <w:r w:rsidRPr="000D61FC">
              <w:t>();</w:t>
            </w:r>
          </w:p>
          <w:p w14:paraId="3A597461" w14:textId="77777777" w:rsidR="000D61FC" w:rsidRPr="000D61FC" w:rsidRDefault="000D61FC" w:rsidP="000D61FC">
            <w:r w:rsidRPr="000D61FC">
              <w:t xml:space="preserve">        </w:t>
            </w:r>
            <w:proofErr w:type="gramStart"/>
            <w:r w:rsidRPr="000D61FC">
              <w:t>int[</w:t>
            </w:r>
            <w:proofErr w:type="gramEnd"/>
            <w:r w:rsidRPr="000D61FC">
              <w:t xml:space="preserve">] </w:t>
            </w:r>
            <w:proofErr w:type="spellStart"/>
            <w:r w:rsidRPr="000D61FC">
              <w:t>arr</w:t>
            </w:r>
            <w:proofErr w:type="spellEnd"/>
            <w:r w:rsidRPr="000D61FC">
              <w:t>=new int[n];</w:t>
            </w:r>
          </w:p>
          <w:p w14:paraId="14D2929F" w14:textId="77777777" w:rsidR="000D61FC" w:rsidRPr="000D61FC" w:rsidRDefault="000D61FC" w:rsidP="000D61FC">
            <w:r w:rsidRPr="000D61FC">
              <w:t>        read(</w:t>
            </w:r>
            <w:proofErr w:type="spellStart"/>
            <w:r w:rsidRPr="000D61FC">
              <w:t>arr</w:t>
            </w:r>
            <w:proofErr w:type="spellEnd"/>
            <w:r w:rsidRPr="000D61FC">
              <w:t>);</w:t>
            </w:r>
          </w:p>
          <w:p w14:paraId="6D4F8805" w14:textId="77777777" w:rsidR="000D61FC" w:rsidRPr="000D61FC" w:rsidRDefault="000D61FC" w:rsidP="000D61FC">
            <w:r w:rsidRPr="000D61FC">
              <w:t>        display(</w:t>
            </w:r>
            <w:proofErr w:type="spellStart"/>
            <w:r w:rsidRPr="000D61FC">
              <w:t>arr</w:t>
            </w:r>
            <w:proofErr w:type="spellEnd"/>
            <w:proofErr w:type="gramStart"/>
            <w:r w:rsidRPr="000D61FC">
              <w:t>);  /</w:t>
            </w:r>
            <w:proofErr w:type="gramEnd"/>
            <w:r w:rsidRPr="000D61FC">
              <w:t>/display(1000)</w:t>
            </w:r>
          </w:p>
          <w:p w14:paraId="7935BE4A" w14:textId="22498E5E" w:rsidR="000D61FC" w:rsidRPr="000D61FC" w:rsidRDefault="000D61FC" w:rsidP="000D61FC">
            <w:r w:rsidRPr="000D61FC">
              <w:t xml:space="preserve">    }    </w:t>
            </w:r>
          </w:p>
          <w:p w14:paraId="1DD210B9" w14:textId="77777777" w:rsidR="000D61FC" w:rsidRPr="000D61FC" w:rsidRDefault="000D61FC" w:rsidP="000D61FC">
            <w:r w:rsidRPr="000D61FC">
              <w:t>}</w:t>
            </w:r>
          </w:p>
          <w:p w14:paraId="60AE3EC9" w14:textId="77777777" w:rsidR="000D61FC" w:rsidRPr="000D61FC" w:rsidRDefault="000D61FC" w:rsidP="003F107C">
            <w:pPr>
              <w:rPr>
                <w:b/>
                <w:bCs/>
                <w:u w:val="single"/>
              </w:rPr>
            </w:pPr>
            <w:r w:rsidRPr="000D61FC">
              <w:rPr>
                <w:b/>
                <w:bCs/>
                <w:highlight w:val="cyan"/>
                <w:u w:val="single"/>
              </w:rPr>
              <w:t>Output:</w:t>
            </w:r>
          </w:p>
          <w:p w14:paraId="2F185E06" w14:textId="77777777" w:rsidR="007931AD" w:rsidRDefault="007931AD" w:rsidP="007931AD">
            <w:r>
              <w:t>Enter array size:</w:t>
            </w:r>
          </w:p>
          <w:p w14:paraId="54DBD8FB" w14:textId="77777777" w:rsidR="007931AD" w:rsidRDefault="007931AD" w:rsidP="007931AD">
            <w:r>
              <w:t xml:space="preserve">5 </w:t>
            </w:r>
          </w:p>
          <w:p w14:paraId="111FF5FE" w14:textId="77777777" w:rsidR="007931AD" w:rsidRDefault="007931AD" w:rsidP="007931AD">
            <w:r>
              <w:t>size of array:  5</w:t>
            </w:r>
          </w:p>
          <w:p w14:paraId="122CDED4" w14:textId="77777777" w:rsidR="007931AD" w:rsidRDefault="007931AD" w:rsidP="007931AD">
            <w:proofErr w:type="spellStart"/>
            <w:r>
              <w:t>anniyaa</w:t>
            </w:r>
            <w:proofErr w:type="spellEnd"/>
            <w:r>
              <w:t xml:space="preserve"> </w:t>
            </w:r>
            <w:proofErr w:type="spellStart"/>
            <w:r>
              <w:t>elementu</w:t>
            </w:r>
            <w:proofErr w:type="spellEnd"/>
            <w:r>
              <w:t xml:space="preserve"> enter </w:t>
            </w:r>
            <w:proofErr w:type="spellStart"/>
            <w:r>
              <w:t>seyyiraa</w:t>
            </w:r>
            <w:proofErr w:type="spellEnd"/>
            <w:r>
              <w:t xml:space="preserve"> </w:t>
            </w:r>
            <w:proofErr w:type="gramStart"/>
            <w:r>
              <w:t>index  0</w:t>
            </w:r>
            <w:proofErr w:type="gramEnd"/>
            <w:r>
              <w:t xml:space="preserve">  lo:   10</w:t>
            </w:r>
          </w:p>
          <w:p w14:paraId="5E6D1E6A" w14:textId="77777777" w:rsidR="007931AD" w:rsidRDefault="007931AD" w:rsidP="007931AD">
            <w:proofErr w:type="spellStart"/>
            <w:r>
              <w:t>anniyaa</w:t>
            </w:r>
            <w:proofErr w:type="spellEnd"/>
            <w:r>
              <w:t xml:space="preserve"> </w:t>
            </w:r>
            <w:proofErr w:type="spellStart"/>
            <w:r>
              <w:t>elementu</w:t>
            </w:r>
            <w:proofErr w:type="spellEnd"/>
            <w:r>
              <w:t xml:space="preserve"> enter </w:t>
            </w:r>
            <w:proofErr w:type="spellStart"/>
            <w:r>
              <w:t>seyyiraa</w:t>
            </w:r>
            <w:proofErr w:type="spellEnd"/>
            <w:r>
              <w:t xml:space="preserve"> </w:t>
            </w:r>
            <w:proofErr w:type="gramStart"/>
            <w:r>
              <w:t>index  1</w:t>
            </w:r>
            <w:proofErr w:type="gramEnd"/>
            <w:r>
              <w:t xml:space="preserve">  lo:   20</w:t>
            </w:r>
          </w:p>
          <w:p w14:paraId="1B34B994" w14:textId="77777777" w:rsidR="007931AD" w:rsidRDefault="007931AD" w:rsidP="007931AD">
            <w:proofErr w:type="spellStart"/>
            <w:r>
              <w:t>anniyaa</w:t>
            </w:r>
            <w:proofErr w:type="spellEnd"/>
            <w:r>
              <w:t xml:space="preserve"> </w:t>
            </w:r>
            <w:proofErr w:type="spellStart"/>
            <w:r>
              <w:t>elementu</w:t>
            </w:r>
            <w:proofErr w:type="spellEnd"/>
            <w:r>
              <w:t xml:space="preserve"> enter </w:t>
            </w:r>
            <w:proofErr w:type="spellStart"/>
            <w:r>
              <w:t>seyyiraa</w:t>
            </w:r>
            <w:proofErr w:type="spellEnd"/>
            <w:r>
              <w:t xml:space="preserve"> </w:t>
            </w:r>
            <w:proofErr w:type="gramStart"/>
            <w:r>
              <w:t>index  2</w:t>
            </w:r>
            <w:proofErr w:type="gramEnd"/>
            <w:r>
              <w:t xml:space="preserve">  lo:   30</w:t>
            </w:r>
          </w:p>
          <w:p w14:paraId="50C019EA" w14:textId="77777777" w:rsidR="007931AD" w:rsidRDefault="007931AD" w:rsidP="007931AD">
            <w:proofErr w:type="spellStart"/>
            <w:r>
              <w:t>anniyaa</w:t>
            </w:r>
            <w:proofErr w:type="spellEnd"/>
            <w:r>
              <w:t xml:space="preserve"> </w:t>
            </w:r>
            <w:proofErr w:type="spellStart"/>
            <w:r>
              <w:t>elementu</w:t>
            </w:r>
            <w:proofErr w:type="spellEnd"/>
            <w:r>
              <w:t xml:space="preserve"> enter </w:t>
            </w:r>
            <w:proofErr w:type="spellStart"/>
            <w:r>
              <w:t>seyyiraa</w:t>
            </w:r>
            <w:proofErr w:type="spellEnd"/>
            <w:r>
              <w:t xml:space="preserve"> </w:t>
            </w:r>
            <w:proofErr w:type="gramStart"/>
            <w:r>
              <w:t>index  3</w:t>
            </w:r>
            <w:proofErr w:type="gramEnd"/>
            <w:r>
              <w:t xml:space="preserve">  lo:   40</w:t>
            </w:r>
          </w:p>
          <w:p w14:paraId="74AEF3DB" w14:textId="77777777" w:rsidR="007931AD" w:rsidRDefault="007931AD" w:rsidP="007931AD">
            <w:proofErr w:type="spellStart"/>
            <w:r>
              <w:t>anniyaa</w:t>
            </w:r>
            <w:proofErr w:type="spellEnd"/>
            <w:r>
              <w:t xml:space="preserve"> </w:t>
            </w:r>
            <w:proofErr w:type="spellStart"/>
            <w:r>
              <w:t>elementu</w:t>
            </w:r>
            <w:proofErr w:type="spellEnd"/>
            <w:r>
              <w:t xml:space="preserve"> enter </w:t>
            </w:r>
            <w:proofErr w:type="spellStart"/>
            <w:r>
              <w:t>seyyiraa</w:t>
            </w:r>
            <w:proofErr w:type="spellEnd"/>
            <w:r>
              <w:t xml:space="preserve"> </w:t>
            </w:r>
            <w:proofErr w:type="gramStart"/>
            <w:r>
              <w:t>index  4</w:t>
            </w:r>
            <w:proofErr w:type="gramEnd"/>
            <w:r>
              <w:t xml:space="preserve">  lo:   50</w:t>
            </w:r>
          </w:p>
          <w:p w14:paraId="76CE0E31" w14:textId="77777777" w:rsidR="007931AD" w:rsidRDefault="007931AD" w:rsidP="007931AD">
            <w:r>
              <w:t>Elements in an array:</w:t>
            </w:r>
          </w:p>
          <w:p w14:paraId="5A0374E5" w14:textId="77777777" w:rsidR="007931AD" w:rsidRDefault="007931AD" w:rsidP="007931AD">
            <w:r>
              <w:t>10</w:t>
            </w:r>
          </w:p>
          <w:p w14:paraId="51A86236" w14:textId="77777777" w:rsidR="007931AD" w:rsidRDefault="007931AD" w:rsidP="007931AD">
            <w:r>
              <w:t>20</w:t>
            </w:r>
          </w:p>
          <w:p w14:paraId="43CC9679" w14:textId="77777777" w:rsidR="007931AD" w:rsidRDefault="007931AD" w:rsidP="007931AD">
            <w:r>
              <w:t>30</w:t>
            </w:r>
          </w:p>
          <w:p w14:paraId="1AB5662B" w14:textId="77777777" w:rsidR="007931AD" w:rsidRDefault="007931AD" w:rsidP="007931AD">
            <w:r>
              <w:t>40</w:t>
            </w:r>
          </w:p>
          <w:p w14:paraId="65DCCC7D" w14:textId="3C1D3AAA" w:rsidR="000D61FC" w:rsidRDefault="007931AD" w:rsidP="007931AD">
            <w:r>
              <w:t>50</w:t>
            </w:r>
          </w:p>
        </w:tc>
      </w:tr>
    </w:tbl>
    <w:p w14:paraId="3DD1753F" w14:textId="77777777" w:rsidR="000D61FC" w:rsidRDefault="000D61FC" w:rsidP="003F107C"/>
    <w:p w14:paraId="35E9E776" w14:textId="0F2EB74D" w:rsidR="007931AD" w:rsidRDefault="0021375F" w:rsidP="003F107C">
      <w:r>
        <w:t>What is an anonymous array?</w:t>
      </w:r>
    </w:p>
    <w:tbl>
      <w:tblPr>
        <w:tblStyle w:val="TableGrid"/>
        <w:tblW w:w="0" w:type="auto"/>
        <w:tblLook w:val="04A0" w:firstRow="1" w:lastRow="0" w:firstColumn="1" w:lastColumn="0" w:noHBand="0" w:noVBand="1"/>
      </w:tblPr>
      <w:tblGrid>
        <w:gridCol w:w="8522"/>
      </w:tblGrid>
      <w:tr w:rsidR="0021375F" w14:paraId="65AB3D7E" w14:textId="77777777" w:rsidTr="0021375F">
        <w:tc>
          <w:tcPr>
            <w:tcW w:w="8522" w:type="dxa"/>
          </w:tcPr>
          <w:p w14:paraId="089C0CFF" w14:textId="189CCB0D" w:rsidR="0021375F" w:rsidRDefault="0021375F" w:rsidP="003F107C">
            <w:r>
              <w:t xml:space="preserve">It is an array which is created without name and without specifying size. </w:t>
            </w:r>
          </w:p>
        </w:tc>
      </w:tr>
    </w:tbl>
    <w:p w14:paraId="7F0A96B4" w14:textId="77777777" w:rsidR="0021375F" w:rsidRDefault="0021375F" w:rsidP="003F107C"/>
    <w:p w14:paraId="6D31504B" w14:textId="14FB51A8" w:rsidR="004B286C" w:rsidRDefault="00E1003B" w:rsidP="003F107C">
      <w:r>
        <w:t>Example to find whether the given element is found or not</w:t>
      </w:r>
    </w:p>
    <w:tbl>
      <w:tblPr>
        <w:tblStyle w:val="TableGrid"/>
        <w:tblW w:w="0" w:type="auto"/>
        <w:tblLook w:val="04A0" w:firstRow="1" w:lastRow="0" w:firstColumn="1" w:lastColumn="0" w:noHBand="0" w:noVBand="1"/>
      </w:tblPr>
      <w:tblGrid>
        <w:gridCol w:w="8522"/>
      </w:tblGrid>
      <w:tr w:rsidR="00E1003B" w14:paraId="082FA378" w14:textId="77777777" w:rsidTr="00E1003B">
        <w:tc>
          <w:tcPr>
            <w:tcW w:w="8522" w:type="dxa"/>
          </w:tcPr>
          <w:p w14:paraId="0684626E" w14:textId="77777777" w:rsidR="00E1003B" w:rsidRPr="00E1003B" w:rsidRDefault="00E1003B" w:rsidP="00E1003B">
            <w:r w:rsidRPr="00E1003B">
              <w:t xml:space="preserve">import </w:t>
            </w:r>
            <w:proofErr w:type="spellStart"/>
            <w:proofErr w:type="gramStart"/>
            <w:r w:rsidRPr="00E1003B">
              <w:t>java.util</w:t>
            </w:r>
            <w:proofErr w:type="gramEnd"/>
            <w:r w:rsidRPr="00E1003B">
              <w:t>.Scanner</w:t>
            </w:r>
            <w:proofErr w:type="spellEnd"/>
            <w:r w:rsidRPr="00E1003B">
              <w:t>;</w:t>
            </w:r>
          </w:p>
          <w:p w14:paraId="1FC0C924" w14:textId="77777777" w:rsidR="00E1003B" w:rsidRPr="00E1003B" w:rsidRDefault="00E1003B" w:rsidP="00E1003B">
            <w:r w:rsidRPr="00E1003B">
              <w:t xml:space="preserve">import static </w:t>
            </w:r>
            <w:proofErr w:type="spellStart"/>
            <w:proofErr w:type="gramStart"/>
            <w:r w:rsidRPr="00E1003B">
              <w:t>java.lang</w:t>
            </w:r>
            <w:proofErr w:type="gramEnd"/>
            <w:r w:rsidRPr="00E1003B">
              <w:t>.System</w:t>
            </w:r>
            <w:proofErr w:type="spellEnd"/>
            <w:r w:rsidRPr="00E1003B">
              <w:t>.*;</w:t>
            </w:r>
          </w:p>
          <w:p w14:paraId="41F11FE0" w14:textId="77777777" w:rsidR="00E1003B" w:rsidRPr="00E1003B" w:rsidRDefault="00E1003B" w:rsidP="00E1003B">
            <w:r w:rsidRPr="00E1003B">
              <w:t xml:space="preserve">public class ArrayDemo2 </w:t>
            </w:r>
          </w:p>
          <w:p w14:paraId="5A60BE3F" w14:textId="77777777" w:rsidR="00E1003B" w:rsidRPr="00E1003B" w:rsidRDefault="00E1003B" w:rsidP="00E1003B">
            <w:r w:rsidRPr="00E1003B">
              <w:t>{</w:t>
            </w:r>
          </w:p>
          <w:p w14:paraId="4C6F69FA" w14:textId="77777777" w:rsidR="00E1003B" w:rsidRPr="00E1003B" w:rsidRDefault="00E1003B" w:rsidP="00E1003B">
            <w:r w:rsidRPr="00E1003B">
              <w:t>    static void display(</w:t>
            </w:r>
            <w:proofErr w:type="gramStart"/>
            <w:r w:rsidRPr="00E1003B">
              <w:t>int[</w:t>
            </w:r>
            <w:proofErr w:type="gramEnd"/>
            <w:r w:rsidRPr="00E1003B">
              <w:t xml:space="preserve">] </w:t>
            </w:r>
            <w:proofErr w:type="spellStart"/>
            <w:r w:rsidRPr="00E1003B">
              <w:t>arr</w:t>
            </w:r>
            <w:proofErr w:type="spellEnd"/>
            <w:r w:rsidRPr="00E1003B">
              <w:t>)</w:t>
            </w:r>
          </w:p>
          <w:p w14:paraId="694175A8" w14:textId="77777777" w:rsidR="00E1003B" w:rsidRPr="00E1003B" w:rsidRDefault="00E1003B" w:rsidP="00E1003B">
            <w:r w:rsidRPr="00E1003B">
              <w:t>    {</w:t>
            </w:r>
          </w:p>
          <w:p w14:paraId="0F4BA612" w14:textId="77777777" w:rsidR="00E1003B" w:rsidRPr="00E1003B" w:rsidRDefault="00E1003B" w:rsidP="00E1003B">
            <w:r w:rsidRPr="00E1003B">
              <w:t xml:space="preserve">        </w:t>
            </w:r>
            <w:proofErr w:type="spellStart"/>
            <w:r w:rsidRPr="00E1003B">
              <w:t>boolean</w:t>
            </w:r>
            <w:proofErr w:type="spellEnd"/>
            <w:r w:rsidRPr="00E1003B">
              <w:t xml:space="preserve"> flag=false;</w:t>
            </w:r>
          </w:p>
          <w:p w14:paraId="642EB390" w14:textId="77777777" w:rsidR="00E1003B" w:rsidRPr="00E1003B" w:rsidRDefault="00E1003B" w:rsidP="00E1003B">
            <w:r w:rsidRPr="00E1003B">
              <w:t xml:space="preserve">        Scanner scan=new </w:t>
            </w:r>
            <w:proofErr w:type="gramStart"/>
            <w:r w:rsidRPr="00E1003B">
              <w:t>Scanner(</w:t>
            </w:r>
            <w:proofErr w:type="gramEnd"/>
            <w:r w:rsidRPr="00E1003B">
              <w:t>System.in);</w:t>
            </w:r>
          </w:p>
          <w:p w14:paraId="6EAB8FE6" w14:textId="77777777" w:rsidR="00E1003B" w:rsidRPr="00E1003B" w:rsidRDefault="00E1003B" w:rsidP="00E1003B">
            <w:r w:rsidRPr="00E1003B">
              <w:t>        //</w:t>
            </w:r>
            <w:proofErr w:type="spellStart"/>
            <w:r w:rsidRPr="00E1003B">
              <w:t>arr</w:t>
            </w:r>
            <w:proofErr w:type="spellEnd"/>
            <w:r w:rsidRPr="00E1003B">
              <w:t>=1000</w:t>
            </w:r>
          </w:p>
          <w:p w14:paraId="46BC5CAC" w14:textId="77777777" w:rsidR="00E1003B" w:rsidRPr="00E1003B" w:rsidRDefault="00E1003B" w:rsidP="00E1003B">
            <w:r w:rsidRPr="00E1003B">
              <w:t xml:space="preserve">        </w:t>
            </w:r>
            <w:proofErr w:type="spellStart"/>
            <w:r w:rsidRPr="00E1003B">
              <w:t>System.out.println</w:t>
            </w:r>
            <w:proofErr w:type="spellEnd"/>
            <w:r w:rsidRPr="00E1003B">
              <w:t>("Enter element to find:\t");</w:t>
            </w:r>
          </w:p>
          <w:p w14:paraId="433BFE89" w14:textId="77777777" w:rsidR="00E1003B" w:rsidRPr="00E1003B" w:rsidRDefault="00E1003B" w:rsidP="00E1003B">
            <w:r w:rsidRPr="00E1003B">
              <w:t xml:space="preserve">        int </w:t>
            </w:r>
            <w:proofErr w:type="spellStart"/>
            <w:r w:rsidRPr="00E1003B">
              <w:t>ele_to_find</w:t>
            </w:r>
            <w:proofErr w:type="spellEnd"/>
            <w:r w:rsidRPr="00E1003B">
              <w:t>=</w:t>
            </w:r>
            <w:proofErr w:type="spellStart"/>
            <w:proofErr w:type="gramStart"/>
            <w:r w:rsidRPr="00E1003B">
              <w:t>scan.nextInt</w:t>
            </w:r>
            <w:proofErr w:type="spellEnd"/>
            <w:proofErr w:type="gramEnd"/>
            <w:r w:rsidRPr="00E1003B">
              <w:t>();</w:t>
            </w:r>
          </w:p>
          <w:p w14:paraId="6FA0B59E" w14:textId="77777777" w:rsidR="00E1003B" w:rsidRPr="00E1003B" w:rsidRDefault="00E1003B" w:rsidP="00E1003B">
            <w:r w:rsidRPr="00E1003B">
              <w:t xml:space="preserve">        for (int </w:t>
            </w:r>
            <w:proofErr w:type="spellStart"/>
            <w:proofErr w:type="gramStart"/>
            <w:r w:rsidRPr="00E1003B">
              <w:t>ele</w:t>
            </w:r>
            <w:proofErr w:type="spellEnd"/>
            <w:r w:rsidRPr="00E1003B">
              <w:t xml:space="preserve"> :</w:t>
            </w:r>
            <w:proofErr w:type="gramEnd"/>
            <w:r w:rsidRPr="00E1003B">
              <w:t xml:space="preserve"> arr) {</w:t>
            </w:r>
          </w:p>
          <w:p w14:paraId="0364652A" w14:textId="77777777" w:rsidR="00E1003B" w:rsidRPr="00E1003B" w:rsidRDefault="00E1003B" w:rsidP="00E1003B">
            <w:r w:rsidRPr="00E1003B">
              <w:t>            if(</w:t>
            </w:r>
            <w:proofErr w:type="spellStart"/>
            <w:r w:rsidRPr="00E1003B">
              <w:t>ele</w:t>
            </w:r>
            <w:proofErr w:type="spellEnd"/>
            <w:r w:rsidRPr="00E1003B">
              <w:t>==</w:t>
            </w:r>
            <w:proofErr w:type="spellStart"/>
            <w:r w:rsidRPr="00E1003B">
              <w:t>ele_to_</w:t>
            </w:r>
            <w:proofErr w:type="gramStart"/>
            <w:r w:rsidRPr="00E1003B">
              <w:t>find</w:t>
            </w:r>
            <w:proofErr w:type="spellEnd"/>
            <w:r w:rsidRPr="00E1003B">
              <w:t>){</w:t>
            </w:r>
            <w:proofErr w:type="gramEnd"/>
          </w:p>
          <w:p w14:paraId="3D89ABFD" w14:textId="77777777" w:rsidR="00E1003B" w:rsidRPr="00E1003B" w:rsidRDefault="00E1003B" w:rsidP="00E1003B">
            <w:r w:rsidRPr="00E1003B">
              <w:t>                flag=true;</w:t>
            </w:r>
          </w:p>
          <w:p w14:paraId="6597D76F" w14:textId="77777777" w:rsidR="00E1003B" w:rsidRPr="00E1003B" w:rsidRDefault="00E1003B" w:rsidP="00E1003B">
            <w:r w:rsidRPr="00E1003B">
              <w:t>                break;</w:t>
            </w:r>
          </w:p>
          <w:p w14:paraId="0D30A4F4" w14:textId="77777777" w:rsidR="00E1003B" w:rsidRPr="00E1003B" w:rsidRDefault="00E1003B" w:rsidP="00E1003B">
            <w:r w:rsidRPr="00E1003B">
              <w:t>            }</w:t>
            </w:r>
          </w:p>
          <w:p w14:paraId="1E34E023" w14:textId="77777777" w:rsidR="00E1003B" w:rsidRPr="00E1003B" w:rsidRDefault="00E1003B" w:rsidP="00E1003B">
            <w:r w:rsidRPr="00E1003B">
              <w:t>        }</w:t>
            </w:r>
          </w:p>
          <w:p w14:paraId="6D875ABB" w14:textId="77777777" w:rsidR="00E1003B" w:rsidRPr="00E1003B" w:rsidRDefault="00E1003B" w:rsidP="00E1003B"/>
          <w:p w14:paraId="7CB0A4BA" w14:textId="77777777" w:rsidR="00E1003B" w:rsidRPr="00E1003B" w:rsidRDefault="00E1003B" w:rsidP="00E1003B">
            <w:r w:rsidRPr="00E1003B">
              <w:t>        if(flag==true)</w:t>
            </w:r>
          </w:p>
          <w:p w14:paraId="1FAC69E2" w14:textId="77777777" w:rsidR="00E1003B" w:rsidRPr="00E1003B" w:rsidRDefault="00E1003B" w:rsidP="00E1003B">
            <w:r w:rsidRPr="00E1003B">
              <w:t xml:space="preserve">        </w:t>
            </w:r>
            <w:proofErr w:type="spellStart"/>
            <w:r w:rsidRPr="00E1003B">
              <w:t>System.out.println</w:t>
            </w:r>
            <w:proofErr w:type="spellEnd"/>
            <w:r w:rsidRPr="00E1003B">
              <w:t>("Element found");</w:t>
            </w:r>
          </w:p>
          <w:p w14:paraId="3466D5C0" w14:textId="77777777" w:rsidR="00E1003B" w:rsidRPr="00E1003B" w:rsidRDefault="00E1003B" w:rsidP="00E1003B">
            <w:r w:rsidRPr="00E1003B">
              <w:t>        else</w:t>
            </w:r>
          </w:p>
          <w:p w14:paraId="6822E7A3" w14:textId="77777777" w:rsidR="00E1003B" w:rsidRPr="00E1003B" w:rsidRDefault="00E1003B" w:rsidP="00E1003B">
            <w:r w:rsidRPr="00E1003B">
              <w:t xml:space="preserve">        </w:t>
            </w:r>
            <w:proofErr w:type="spellStart"/>
            <w:r w:rsidRPr="00E1003B">
              <w:t>System.out.println</w:t>
            </w:r>
            <w:proofErr w:type="spellEnd"/>
            <w:r w:rsidRPr="00E1003B">
              <w:t>("Element not found");</w:t>
            </w:r>
          </w:p>
          <w:p w14:paraId="1E1D3D98" w14:textId="77777777" w:rsidR="00E1003B" w:rsidRPr="00E1003B" w:rsidRDefault="00E1003B" w:rsidP="00E1003B">
            <w:r w:rsidRPr="00E1003B">
              <w:t>    }</w:t>
            </w:r>
          </w:p>
          <w:p w14:paraId="62D0C0D7" w14:textId="77777777" w:rsidR="00E1003B" w:rsidRPr="00E1003B" w:rsidRDefault="00E1003B" w:rsidP="00E1003B">
            <w:r w:rsidRPr="00E1003B">
              <w:t xml:space="preserve">    public static void </w:t>
            </w:r>
            <w:proofErr w:type="gramStart"/>
            <w:r w:rsidRPr="00E1003B">
              <w:t>main(</w:t>
            </w:r>
            <w:proofErr w:type="gramEnd"/>
            <w:r w:rsidRPr="00E1003B">
              <w:t xml:space="preserve">String[] </w:t>
            </w:r>
            <w:proofErr w:type="spellStart"/>
            <w:r w:rsidRPr="00E1003B">
              <w:t>args</w:t>
            </w:r>
            <w:proofErr w:type="spellEnd"/>
            <w:r w:rsidRPr="00E1003B">
              <w:t>) {</w:t>
            </w:r>
          </w:p>
          <w:p w14:paraId="7D82E306" w14:textId="77777777" w:rsidR="00E1003B" w:rsidRPr="00E1003B" w:rsidRDefault="00E1003B" w:rsidP="00E1003B">
            <w:r w:rsidRPr="00E1003B">
              <w:t xml:space="preserve">        </w:t>
            </w:r>
          </w:p>
          <w:p w14:paraId="214C651A" w14:textId="77777777" w:rsidR="00E1003B" w:rsidRPr="00E1003B" w:rsidRDefault="00E1003B" w:rsidP="00E1003B">
            <w:r w:rsidRPr="00E1003B">
              <w:t xml:space="preserve">        </w:t>
            </w:r>
            <w:proofErr w:type="gramStart"/>
            <w:r w:rsidRPr="00E1003B">
              <w:t>display( new</w:t>
            </w:r>
            <w:proofErr w:type="gramEnd"/>
            <w:r w:rsidRPr="00E1003B">
              <w:t xml:space="preserve"> int[]{1,8,2,9,5,3,6,7} );</w:t>
            </w:r>
          </w:p>
          <w:p w14:paraId="0ACF5D1B" w14:textId="77777777" w:rsidR="00E1003B" w:rsidRPr="00E1003B" w:rsidRDefault="00E1003B" w:rsidP="00E1003B">
            <w:r w:rsidRPr="00E1003B">
              <w:t>    }</w:t>
            </w:r>
          </w:p>
          <w:p w14:paraId="5033934C" w14:textId="77777777" w:rsidR="00E1003B" w:rsidRPr="00E1003B" w:rsidRDefault="00E1003B" w:rsidP="00E1003B">
            <w:r w:rsidRPr="00E1003B">
              <w:t>}</w:t>
            </w:r>
          </w:p>
          <w:p w14:paraId="5CDA5B26" w14:textId="77777777" w:rsidR="00E1003B" w:rsidRPr="00235B9E" w:rsidRDefault="00E1003B" w:rsidP="003F107C">
            <w:pPr>
              <w:rPr>
                <w:b/>
                <w:bCs/>
                <w:u w:val="single"/>
              </w:rPr>
            </w:pPr>
            <w:r w:rsidRPr="00235B9E">
              <w:rPr>
                <w:b/>
                <w:bCs/>
                <w:highlight w:val="green"/>
                <w:u w:val="single"/>
              </w:rPr>
              <w:t>Output:</w:t>
            </w:r>
          </w:p>
          <w:p w14:paraId="07C03D89" w14:textId="77777777" w:rsidR="00235B9E" w:rsidRDefault="00235B9E" w:rsidP="00235B9E">
            <w:r>
              <w:t>Enter element to find:</w:t>
            </w:r>
          </w:p>
          <w:p w14:paraId="75057733" w14:textId="77777777" w:rsidR="00235B9E" w:rsidRDefault="00235B9E" w:rsidP="00235B9E">
            <w:r>
              <w:t>5</w:t>
            </w:r>
          </w:p>
          <w:p w14:paraId="0CFE05C2" w14:textId="6DBAD5D6" w:rsidR="00E1003B" w:rsidRDefault="00235B9E" w:rsidP="00235B9E">
            <w:r>
              <w:t>Element found</w:t>
            </w:r>
          </w:p>
        </w:tc>
      </w:tr>
    </w:tbl>
    <w:p w14:paraId="09A70CE3" w14:textId="77777777" w:rsidR="00E1003B" w:rsidRDefault="00E1003B" w:rsidP="003F107C"/>
    <w:p w14:paraId="656CC976" w14:textId="77777777" w:rsidR="00E67937" w:rsidRDefault="00E67937" w:rsidP="003F107C"/>
    <w:p w14:paraId="2E8A2754" w14:textId="36EA6652" w:rsidR="00E67937" w:rsidRDefault="00A01B16" w:rsidP="00A01B16">
      <w:pPr>
        <w:jc w:val="center"/>
        <w:rPr>
          <w:b/>
          <w:bCs/>
          <w:u w:val="single"/>
        </w:rPr>
      </w:pPr>
      <w:r w:rsidRPr="00A01B16">
        <w:rPr>
          <w:b/>
          <w:bCs/>
          <w:highlight w:val="cyan"/>
          <w:u w:val="single"/>
        </w:rPr>
        <w:t>Two Dimensional Arrays</w:t>
      </w:r>
    </w:p>
    <w:p w14:paraId="64508516" w14:textId="77777777" w:rsidR="006D49BA" w:rsidRDefault="006D49BA" w:rsidP="00A01B16">
      <w:pPr>
        <w:jc w:val="center"/>
        <w:rPr>
          <w:b/>
          <w:bCs/>
          <w:u w:val="single"/>
        </w:rPr>
      </w:pPr>
    </w:p>
    <w:tbl>
      <w:tblPr>
        <w:tblStyle w:val="TableGrid"/>
        <w:tblW w:w="0" w:type="auto"/>
        <w:tblLook w:val="04A0" w:firstRow="1" w:lastRow="0" w:firstColumn="1" w:lastColumn="0" w:noHBand="0" w:noVBand="1"/>
      </w:tblPr>
      <w:tblGrid>
        <w:gridCol w:w="8522"/>
      </w:tblGrid>
      <w:tr w:rsidR="006D49BA" w14:paraId="421BCED5" w14:textId="77777777" w:rsidTr="006D49BA">
        <w:tc>
          <w:tcPr>
            <w:tcW w:w="8522" w:type="dxa"/>
          </w:tcPr>
          <w:p w14:paraId="0494528D" w14:textId="77777777" w:rsidR="006D49BA" w:rsidRDefault="00F64BBC" w:rsidP="00DA530D">
            <w:pPr>
              <w:pStyle w:val="ListParagraph"/>
              <w:numPr>
                <w:ilvl w:val="1"/>
                <w:numId w:val="53"/>
              </w:numPr>
            </w:pPr>
            <w:r w:rsidRPr="00F64BBC">
              <w:t xml:space="preserve">A </w:t>
            </w:r>
            <w:r w:rsidR="00895E00" w:rsidRPr="00F64BBC">
              <w:t>two-dimensional</w:t>
            </w:r>
            <w:r w:rsidRPr="00F64BBC">
              <w:t xml:space="preserve"> array is an array which contains collection of single dimensional arrays.</w:t>
            </w:r>
          </w:p>
          <w:p w14:paraId="57C88178" w14:textId="2BADEB4A" w:rsidR="00DA530D" w:rsidRPr="00F64BBC" w:rsidRDefault="00DA530D" w:rsidP="00DA530D">
            <w:pPr>
              <w:pStyle w:val="ListParagraph"/>
              <w:numPr>
                <w:ilvl w:val="1"/>
                <w:numId w:val="53"/>
              </w:numPr>
            </w:pPr>
            <w:r>
              <w:t>It is an array of arrays</w:t>
            </w:r>
          </w:p>
        </w:tc>
      </w:tr>
    </w:tbl>
    <w:p w14:paraId="4D585BE9" w14:textId="77777777" w:rsidR="00A01B16" w:rsidRDefault="00A01B16" w:rsidP="00A01B16">
      <w:pPr>
        <w:rPr>
          <w:b/>
          <w:bCs/>
          <w:u w:val="single"/>
        </w:rPr>
      </w:pPr>
    </w:p>
    <w:p w14:paraId="6D2FAB5B" w14:textId="55A5BA47" w:rsidR="004108FE" w:rsidRPr="00A01B16" w:rsidRDefault="004108FE" w:rsidP="00A01B16">
      <w:pPr>
        <w:rPr>
          <w:b/>
          <w:bCs/>
          <w:u w:val="single"/>
        </w:rPr>
      </w:pPr>
      <w:r>
        <w:rPr>
          <w:b/>
          <w:bCs/>
          <w:u w:val="single"/>
        </w:rPr>
        <w:t>Syntax to create a two-dimensional array</w:t>
      </w:r>
    </w:p>
    <w:tbl>
      <w:tblPr>
        <w:tblStyle w:val="TableGrid"/>
        <w:tblW w:w="0" w:type="auto"/>
        <w:tblLook w:val="04A0" w:firstRow="1" w:lastRow="0" w:firstColumn="1" w:lastColumn="0" w:noHBand="0" w:noVBand="1"/>
      </w:tblPr>
      <w:tblGrid>
        <w:gridCol w:w="8522"/>
      </w:tblGrid>
      <w:tr w:rsidR="004108FE" w14:paraId="29065139" w14:textId="77777777" w:rsidTr="004108FE">
        <w:tc>
          <w:tcPr>
            <w:tcW w:w="8522" w:type="dxa"/>
          </w:tcPr>
          <w:p w14:paraId="08B4C82A" w14:textId="3964140B" w:rsidR="00E03C45" w:rsidRDefault="00BC6BDE" w:rsidP="003F107C">
            <w:r>
              <w:t>Syntax</w:t>
            </w:r>
            <w:r w:rsidR="00E03C45">
              <w:t>-1</w:t>
            </w:r>
            <w:r>
              <w:t xml:space="preserve">:     </w:t>
            </w:r>
            <w:proofErr w:type="spellStart"/>
            <w:r>
              <w:t>data_</w:t>
            </w:r>
            <w:proofErr w:type="gramStart"/>
            <w:r>
              <w:t>type</w:t>
            </w:r>
            <w:proofErr w:type="spellEnd"/>
            <w:r>
              <w:t>[</w:t>
            </w:r>
            <w:proofErr w:type="gramEnd"/>
            <w:r>
              <w:t xml:space="preserve">][]   </w:t>
            </w:r>
            <w:proofErr w:type="spellStart"/>
            <w:r>
              <w:t>arr</w:t>
            </w:r>
            <w:proofErr w:type="spellEnd"/>
            <w:r>
              <w:t xml:space="preserve">=new </w:t>
            </w:r>
            <w:proofErr w:type="spellStart"/>
            <w:r>
              <w:t>data_type</w:t>
            </w:r>
            <w:proofErr w:type="spellEnd"/>
            <w:r>
              <w:t>[</w:t>
            </w:r>
            <w:proofErr w:type="spellStart"/>
            <w:r>
              <w:t>row_size</w:t>
            </w:r>
            <w:proofErr w:type="spellEnd"/>
            <w:r>
              <w:t>][</w:t>
            </w:r>
            <w:proofErr w:type="spellStart"/>
            <w:r>
              <w:t>col_size</w:t>
            </w:r>
            <w:proofErr w:type="spellEnd"/>
            <w:r>
              <w:t>];</w:t>
            </w:r>
          </w:p>
          <w:p w14:paraId="0234C725" w14:textId="1230B3B7" w:rsidR="00E03C45" w:rsidRDefault="00E03C45" w:rsidP="003F107C">
            <w:r>
              <w:t xml:space="preserve">Syntax-2:     </w:t>
            </w:r>
            <w:proofErr w:type="spellStart"/>
            <w:r>
              <w:t>data_type</w:t>
            </w:r>
            <w:proofErr w:type="spellEnd"/>
            <w:r>
              <w:t xml:space="preserve">   arr2</w:t>
            </w:r>
            <w:proofErr w:type="gramStart"/>
            <w:r>
              <w:t>[][</w:t>
            </w:r>
            <w:proofErr w:type="gramEnd"/>
            <w:r>
              <w:t xml:space="preserve">]=new </w:t>
            </w:r>
            <w:proofErr w:type="spellStart"/>
            <w:r>
              <w:t>data_type</w:t>
            </w:r>
            <w:proofErr w:type="spellEnd"/>
            <w:r>
              <w:t>[1D arrays count][size of each 1D array];</w:t>
            </w:r>
          </w:p>
          <w:p w14:paraId="32D4CE97" w14:textId="1A6FA649" w:rsidR="00E03C45" w:rsidRDefault="00E03C45" w:rsidP="003F107C"/>
        </w:tc>
      </w:tr>
    </w:tbl>
    <w:p w14:paraId="20ABFFDD" w14:textId="77777777" w:rsidR="00E67937" w:rsidRDefault="00E67937" w:rsidP="003F107C"/>
    <w:p w14:paraId="2F2B98E0" w14:textId="5D145BA5" w:rsidR="00895E00" w:rsidRDefault="00394E41" w:rsidP="003F107C">
      <w:r>
        <w:t>Example on Two dimensional arrays</w:t>
      </w:r>
    </w:p>
    <w:tbl>
      <w:tblPr>
        <w:tblStyle w:val="TableGrid"/>
        <w:tblW w:w="0" w:type="auto"/>
        <w:tblLook w:val="04A0" w:firstRow="1" w:lastRow="0" w:firstColumn="1" w:lastColumn="0" w:noHBand="0" w:noVBand="1"/>
      </w:tblPr>
      <w:tblGrid>
        <w:gridCol w:w="8522"/>
      </w:tblGrid>
      <w:tr w:rsidR="00394E41" w14:paraId="616FFD05" w14:textId="77777777" w:rsidTr="00394E41">
        <w:tc>
          <w:tcPr>
            <w:tcW w:w="8522" w:type="dxa"/>
          </w:tcPr>
          <w:p w14:paraId="5DBC7001" w14:textId="77777777" w:rsidR="00394E41" w:rsidRPr="00394E41" w:rsidRDefault="00394E41" w:rsidP="00394E41">
            <w:r w:rsidRPr="00394E41">
              <w:t>public class TDA1 {</w:t>
            </w:r>
          </w:p>
          <w:p w14:paraId="2121C4CF" w14:textId="77777777" w:rsidR="00394E41" w:rsidRPr="00394E41" w:rsidRDefault="00394E41" w:rsidP="00394E41">
            <w:r w:rsidRPr="00394E41">
              <w:t xml:space="preserve">    public static void </w:t>
            </w:r>
            <w:proofErr w:type="gramStart"/>
            <w:r w:rsidRPr="00394E41">
              <w:t>main(</w:t>
            </w:r>
            <w:proofErr w:type="gramEnd"/>
            <w:r w:rsidRPr="00394E41">
              <w:t xml:space="preserve">String[] </w:t>
            </w:r>
            <w:proofErr w:type="spellStart"/>
            <w:r w:rsidRPr="00394E41">
              <w:t>args</w:t>
            </w:r>
            <w:proofErr w:type="spellEnd"/>
            <w:r w:rsidRPr="00394E41">
              <w:t xml:space="preserve">) </w:t>
            </w:r>
          </w:p>
          <w:p w14:paraId="27880900" w14:textId="77777777" w:rsidR="00394E41" w:rsidRPr="00394E41" w:rsidRDefault="00394E41" w:rsidP="00394E41">
            <w:r w:rsidRPr="00394E41">
              <w:t>    {</w:t>
            </w:r>
          </w:p>
          <w:p w14:paraId="28CE09A3" w14:textId="77777777" w:rsidR="00394E41" w:rsidRPr="00394E41" w:rsidRDefault="00394E41" w:rsidP="00394E41">
            <w:r w:rsidRPr="00394E41">
              <w:t xml:space="preserve">        int </w:t>
            </w:r>
            <w:proofErr w:type="spellStart"/>
            <w:proofErr w:type="gramStart"/>
            <w:r w:rsidRPr="00394E41">
              <w:t>arr</w:t>
            </w:r>
            <w:proofErr w:type="spellEnd"/>
            <w:r w:rsidRPr="00394E41">
              <w:t>[</w:t>
            </w:r>
            <w:proofErr w:type="gramEnd"/>
            <w:r w:rsidRPr="00394E41">
              <w:t>][]=new int[2][3];</w:t>
            </w:r>
          </w:p>
          <w:p w14:paraId="03547461" w14:textId="77777777" w:rsidR="00394E41" w:rsidRPr="00394E41" w:rsidRDefault="00394E41" w:rsidP="00394E41">
            <w:r w:rsidRPr="00394E41">
              <w:t xml:space="preserve">        </w:t>
            </w:r>
            <w:proofErr w:type="spellStart"/>
            <w:r w:rsidRPr="00394E41">
              <w:t>System.out.println</w:t>
            </w:r>
            <w:proofErr w:type="spellEnd"/>
            <w:r w:rsidRPr="00394E41">
              <w:t>("</w:t>
            </w:r>
            <w:proofErr w:type="spellStart"/>
            <w:proofErr w:type="gramStart"/>
            <w:r w:rsidRPr="00394E41">
              <w:t>arr.length</w:t>
            </w:r>
            <w:proofErr w:type="spellEnd"/>
            <w:r w:rsidRPr="00394E41">
              <w:t>:\t</w:t>
            </w:r>
            <w:proofErr w:type="gramEnd"/>
            <w:r w:rsidRPr="00394E41">
              <w:t>"+</w:t>
            </w:r>
            <w:proofErr w:type="spellStart"/>
            <w:r w:rsidRPr="00394E41">
              <w:t>arr.length</w:t>
            </w:r>
            <w:proofErr w:type="spellEnd"/>
            <w:r w:rsidRPr="00394E41">
              <w:t>);</w:t>
            </w:r>
          </w:p>
          <w:p w14:paraId="5A016FA0" w14:textId="77777777" w:rsidR="00394E41" w:rsidRPr="00394E41" w:rsidRDefault="00394E41" w:rsidP="00394E41">
            <w:r w:rsidRPr="00394E41">
              <w:lastRenderedPageBreak/>
              <w:t xml:space="preserve">        </w:t>
            </w:r>
            <w:proofErr w:type="spellStart"/>
            <w:r w:rsidRPr="00394E41">
              <w:t>System.out.println</w:t>
            </w:r>
            <w:proofErr w:type="spellEnd"/>
            <w:r w:rsidRPr="00394E41">
              <w:t>("</w:t>
            </w:r>
            <w:proofErr w:type="spellStart"/>
            <w:r w:rsidRPr="00394E41">
              <w:t>arr</w:t>
            </w:r>
            <w:proofErr w:type="spellEnd"/>
            <w:r w:rsidRPr="00394E41">
              <w:t>[0</w:t>
            </w:r>
            <w:proofErr w:type="gramStart"/>
            <w:r w:rsidRPr="00394E41">
              <w:t>]:\</w:t>
            </w:r>
            <w:proofErr w:type="gramEnd"/>
            <w:r w:rsidRPr="00394E41">
              <w:t>t"+</w:t>
            </w:r>
            <w:proofErr w:type="spellStart"/>
            <w:r w:rsidRPr="00394E41">
              <w:t>arr</w:t>
            </w:r>
            <w:proofErr w:type="spellEnd"/>
            <w:r w:rsidRPr="00394E41">
              <w:t>[0]);</w:t>
            </w:r>
          </w:p>
          <w:p w14:paraId="0424246C" w14:textId="77777777" w:rsidR="00394E41" w:rsidRPr="00394E41" w:rsidRDefault="00394E41" w:rsidP="00394E41">
            <w:r w:rsidRPr="00394E41">
              <w:t xml:space="preserve">        </w:t>
            </w:r>
            <w:proofErr w:type="spellStart"/>
            <w:r w:rsidRPr="00394E41">
              <w:t>System.out.println</w:t>
            </w:r>
            <w:proofErr w:type="spellEnd"/>
            <w:r w:rsidRPr="00394E41">
              <w:t>("</w:t>
            </w:r>
            <w:proofErr w:type="spellStart"/>
            <w:r w:rsidRPr="00394E41">
              <w:t>arr</w:t>
            </w:r>
            <w:proofErr w:type="spellEnd"/>
            <w:r w:rsidRPr="00394E41">
              <w:t>[1</w:t>
            </w:r>
            <w:proofErr w:type="gramStart"/>
            <w:r w:rsidRPr="00394E41">
              <w:t>]:\</w:t>
            </w:r>
            <w:proofErr w:type="gramEnd"/>
            <w:r w:rsidRPr="00394E41">
              <w:t>t"+</w:t>
            </w:r>
            <w:proofErr w:type="spellStart"/>
            <w:r w:rsidRPr="00394E41">
              <w:t>arr</w:t>
            </w:r>
            <w:proofErr w:type="spellEnd"/>
            <w:r w:rsidRPr="00394E41">
              <w:t>[1]);</w:t>
            </w:r>
          </w:p>
          <w:p w14:paraId="7995FECD" w14:textId="77777777" w:rsidR="00394E41" w:rsidRPr="00394E41" w:rsidRDefault="00394E41" w:rsidP="00394E41">
            <w:r w:rsidRPr="00394E41">
              <w:t xml:space="preserve">        </w:t>
            </w:r>
            <w:proofErr w:type="spellStart"/>
            <w:r w:rsidRPr="00394E41">
              <w:t>System.out.println</w:t>
            </w:r>
            <w:proofErr w:type="spellEnd"/>
            <w:r w:rsidRPr="00394E41">
              <w:t>("</w:t>
            </w:r>
            <w:proofErr w:type="spellStart"/>
            <w:r w:rsidRPr="00394E41">
              <w:t>arr</w:t>
            </w:r>
            <w:proofErr w:type="spellEnd"/>
            <w:r w:rsidRPr="00394E41">
              <w:t>[0</w:t>
            </w:r>
            <w:proofErr w:type="gramStart"/>
            <w:r w:rsidRPr="00394E41">
              <w:t>].length:\t</w:t>
            </w:r>
            <w:proofErr w:type="gramEnd"/>
            <w:r w:rsidRPr="00394E41">
              <w:t>"+</w:t>
            </w:r>
            <w:proofErr w:type="spellStart"/>
            <w:r w:rsidRPr="00394E41">
              <w:t>arr</w:t>
            </w:r>
            <w:proofErr w:type="spellEnd"/>
            <w:r w:rsidRPr="00394E41">
              <w:t>[0].length);</w:t>
            </w:r>
          </w:p>
          <w:p w14:paraId="0A5CE7D3" w14:textId="77777777" w:rsidR="00394E41" w:rsidRPr="00394E41" w:rsidRDefault="00394E41" w:rsidP="00394E41">
            <w:r w:rsidRPr="00394E41">
              <w:t xml:space="preserve">        </w:t>
            </w:r>
            <w:proofErr w:type="spellStart"/>
            <w:r w:rsidRPr="00394E41">
              <w:t>System.out.println</w:t>
            </w:r>
            <w:proofErr w:type="spellEnd"/>
            <w:r w:rsidRPr="00394E41">
              <w:t>("</w:t>
            </w:r>
            <w:proofErr w:type="spellStart"/>
            <w:r w:rsidRPr="00394E41">
              <w:t>arr</w:t>
            </w:r>
            <w:proofErr w:type="spellEnd"/>
            <w:r w:rsidRPr="00394E41">
              <w:t>[1</w:t>
            </w:r>
            <w:proofErr w:type="gramStart"/>
            <w:r w:rsidRPr="00394E41">
              <w:t>].length:\t</w:t>
            </w:r>
            <w:proofErr w:type="gramEnd"/>
            <w:r w:rsidRPr="00394E41">
              <w:t>"+</w:t>
            </w:r>
            <w:proofErr w:type="spellStart"/>
            <w:r w:rsidRPr="00394E41">
              <w:t>arr</w:t>
            </w:r>
            <w:proofErr w:type="spellEnd"/>
            <w:r w:rsidRPr="00394E41">
              <w:t>[1].length);</w:t>
            </w:r>
          </w:p>
          <w:p w14:paraId="29364C1E" w14:textId="77777777" w:rsidR="00394E41" w:rsidRPr="00394E41" w:rsidRDefault="00394E41" w:rsidP="00394E41">
            <w:r w:rsidRPr="00394E41">
              <w:t xml:space="preserve">        </w:t>
            </w:r>
            <w:proofErr w:type="gramStart"/>
            <w:r w:rsidRPr="00394E41">
              <w:t>for(</w:t>
            </w:r>
            <w:proofErr w:type="gramEnd"/>
            <w:r w:rsidRPr="00394E41">
              <w:t xml:space="preserve">int </w:t>
            </w:r>
            <w:proofErr w:type="spellStart"/>
            <w:r w:rsidRPr="00394E41">
              <w:t>i</w:t>
            </w:r>
            <w:proofErr w:type="spellEnd"/>
            <w:r w:rsidRPr="00394E41">
              <w:t>=0;i&lt;</w:t>
            </w:r>
            <w:proofErr w:type="spellStart"/>
            <w:r w:rsidRPr="00394E41">
              <w:t>arr.length;i</w:t>
            </w:r>
            <w:proofErr w:type="spellEnd"/>
            <w:r w:rsidRPr="00394E41">
              <w:t>++){</w:t>
            </w:r>
          </w:p>
          <w:p w14:paraId="2312D2CC" w14:textId="77777777" w:rsidR="00394E41" w:rsidRPr="00394E41" w:rsidRDefault="00394E41" w:rsidP="00394E41">
            <w:r w:rsidRPr="00394E41">
              <w:t xml:space="preserve">            </w:t>
            </w:r>
            <w:proofErr w:type="gramStart"/>
            <w:r w:rsidRPr="00394E41">
              <w:t>for(</w:t>
            </w:r>
            <w:proofErr w:type="gramEnd"/>
            <w:r w:rsidRPr="00394E41">
              <w:t>int j=0;j&lt;</w:t>
            </w:r>
            <w:proofErr w:type="spellStart"/>
            <w:r w:rsidRPr="00394E41">
              <w:t>arr</w:t>
            </w:r>
            <w:proofErr w:type="spellEnd"/>
            <w:r w:rsidRPr="00394E41">
              <w:t>[</w:t>
            </w:r>
            <w:proofErr w:type="spellStart"/>
            <w:r w:rsidRPr="00394E41">
              <w:t>i</w:t>
            </w:r>
            <w:proofErr w:type="spellEnd"/>
            <w:r w:rsidRPr="00394E41">
              <w:t>].</w:t>
            </w:r>
            <w:proofErr w:type="spellStart"/>
            <w:r w:rsidRPr="00394E41">
              <w:t>length;j</w:t>
            </w:r>
            <w:proofErr w:type="spellEnd"/>
            <w:r w:rsidRPr="00394E41">
              <w:t>++){</w:t>
            </w:r>
          </w:p>
          <w:p w14:paraId="242DA2EB" w14:textId="77777777" w:rsidR="00394E41" w:rsidRPr="00394E41" w:rsidRDefault="00394E41" w:rsidP="00394E41">
            <w:r w:rsidRPr="00394E41">
              <w:t xml:space="preserve">                </w:t>
            </w:r>
            <w:proofErr w:type="spellStart"/>
            <w:r w:rsidRPr="00394E41">
              <w:t>System.out.printf</w:t>
            </w:r>
            <w:proofErr w:type="spellEnd"/>
            <w:r w:rsidRPr="00394E41">
              <w:t>("[%</w:t>
            </w:r>
            <w:proofErr w:type="spellStart"/>
            <w:proofErr w:type="gramStart"/>
            <w:r w:rsidRPr="00394E41">
              <w:t>d,%</w:t>
            </w:r>
            <w:proofErr w:type="gramEnd"/>
            <w:r w:rsidRPr="00394E41">
              <w:t>d</w:t>
            </w:r>
            <w:proofErr w:type="spellEnd"/>
            <w:r w:rsidRPr="00394E41">
              <w:t>]:\</w:t>
            </w:r>
            <w:proofErr w:type="spellStart"/>
            <w:r w:rsidRPr="00394E41">
              <w:t>t%d</w:t>
            </w:r>
            <w:proofErr w:type="spellEnd"/>
            <w:r w:rsidRPr="00394E41">
              <w:t xml:space="preserve"> %n",</w:t>
            </w:r>
            <w:proofErr w:type="spellStart"/>
            <w:r w:rsidRPr="00394E41">
              <w:t>i,j,arr</w:t>
            </w:r>
            <w:proofErr w:type="spellEnd"/>
            <w:r w:rsidRPr="00394E41">
              <w:t>[</w:t>
            </w:r>
            <w:proofErr w:type="spellStart"/>
            <w:r w:rsidRPr="00394E41">
              <w:t>i</w:t>
            </w:r>
            <w:proofErr w:type="spellEnd"/>
            <w:r w:rsidRPr="00394E41">
              <w:t>][j]);</w:t>
            </w:r>
          </w:p>
          <w:p w14:paraId="05CFDDCD" w14:textId="77777777" w:rsidR="00394E41" w:rsidRPr="00394E41" w:rsidRDefault="00394E41" w:rsidP="00394E41">
            <w:r w:rsidRPr="00394E41">
              <w:t>            }</w:t>
            </w:r>
          </w:p>
          <w:p w14:paraId="127CBF71" w14:textId="77777777" w:rsidR="00394E41" w:rsidRPr="00394E41" w:rsidRDefault="00394E41" w:rsidP="00394E41">
            <w:r w:rsidRPr="00394E41">
              <w:t xml:space="preserve">            </w:t>
            </w:r>
            <w:proofErr w:type="spellStart"/>
            <w:r w:rsidRPr="00394E41">
              <w:t>System.out.println</w:t>
            </w:r>
            <w:proofErr w:type="spellEnd"/>
            <w:r w:rsidRPr="00394E41">
              <w:t>();</w:t>
            </w:r>
          </w:p>
          <w:p w14:paraId="56C90DD8" w14:textId="77777777" w:rsidR="00394E41" w:rsidRPr="00394E41" w:rsidRDefault="00394E41" w:rsidP="00394E41">
            <w:r w:rsidRPr="00394E41">
              <w:t>        }</w:t>
            </w:r>
          </w:p>
          <w:p w14:paraId="7A24EF5B" w14:textId="77777777" w:rsidR="00394E41" w:rsidRPr="00394E41" w:rsidRDefault="00394E41" w:rsidP="00394E41">
            <w:r w:rsidRPr="00394E41">
              <w:t>    }</w:t>
            </w:r>
          </w:p>
          <w:p w14:paraId="743B02D4" w14:textId="77777777" w:rsidR="00394E41" w:rsidRDefault="00394E41" w:rsidP="003F107C">
            <w:r w:rsidRPr="00394E41">
              <w:t>}</w:t>
            </w:r>
          </w:p>
          <w:p w14:paraId="65F4AB1C" w14:textId="77777777" w:rsidR="00394E41" w:rsidRPr="00471CD3" w:rsidRDefault="00394E41" w:rsidP="003F107C">
            <w:pPr>
              <w:rPr>
                <w:b/>
                <w:bCs/>
                <w:u w:val="single"/>
              </w:rPr>
            </w:pPr>
            <w:r w:rsidRPr="00471CD3">
              <w:rPr>
                <w:b/>
                <w:bCs/>
                <w:highlight w:val="cyan"/>
                <w:u w:val="single"/>
              </w:rPr>
              <w:t>Output:</w:t>
            </w:r>
          </w:p>
          <w:p w14:paraId="4A31234E" w14:textId="77777777" w:rsidR="00471CD3" w:rsidRDefault="00471CD3" w:rsidP="00471CD3">
            <w:proofErr w:type="spellStart"/>
            <w:proofErr w:type="gramStart"/>
            <w:r>
              <w:t>arr.length</w:t>
            </w:r>
            <w:proofErr w:type="spellEnd"/>
            <w:proofErr w:type="gramEnd"/>
            <w:r>
              <w:t>:     2</w:t>
            </w:r>
          </w:p>
          <w:p w14:paraId="5A244F7C" w14:textId="77777777" w:rsidR="00471CD3" w:rsidRDefault="00471CD3" w:rsidP="00471CD3">
            <w:proofErr w:type="spellStart"/>
            <w:proofErr w:type="gramStart"/>
            <w:r>
              <w:t>arr</w:t>
            </w:r>
            <w:proofErr w:type="spellEnd"/>
            <w:r>
              <w:t>[</w:t>
            </w:r>
            <w:proofErr w:type="gramEnd"/>
            <w:r>
              <w:t>0]: [I@1fb3ebeb</w:t>
            </w:r>
          </w:p>
          <w:p w14:paraId="3E0A3452" w14:textId="77777777" w:rsidR="00471CD3" w:rsidRDefault="00471CD3" w:rsidP="00471CD3">
            <w:proofErr w:type="spellStart"/>
            <w:proofErr w:type="gramStart"/>
            <w:r>
              <w:t>arr</w:t>
            </w:r>
            <w:proofErr w:type="spellEnd"/>
            <w:r>
              <w:t>[</w:t>
            </w:r>
            <w:proofErr w:type="gramEnd"/>
            <w:r>
              <w:t>1]: [I@548c4f57</w:t>
            </w:r>
          </w:p>
          <w:p w14:paraId="2885F353" w14:textId="77777777" w:rsidR="00471CD3" w:rsidRDefault="00471CD3" w:rsidP="00471CD3">
            <w:proofErr w:type="spellStart"/>
            <w:proofErr w:type="gramStart"/>
            <w:r>
              <w:t>arr</w:t>
            </w:r>
            <w:proofErr w:type="spellEnd"/>
            <w:r>
              <w:t>[</w:t>
            </w:r>
            <w:proofErr w:type="gramEnd"/>
            <w:r>
              <w:t>0].length:  3</w:t>
            </w:r>
          </w:p>
          <w:p w14:paraId="35D48035" w14:textId="77777777" w:rsidR="00471CD3" w:rsidRDefault="00471CD3" w:rsidP="00471CD3">
            <w:proofErr w:type="spellStart"/>
            <w:proofErr w:type="gramStart"/>
            <w:r>
              <w:t>arr</w:t>
            </w:r>
            <w:proofErr w:type="spellEnd"/>
            <w:r>
              <w:t>[</w:t>
            </w:r>
            <w:proofErr w:type="gramEnd"/>
            <w:r>
              <w:t>1].length:  3</w:t>
            </w:r>
          </w:p>
          <w:p w14:paraId="34474EEA" w14:textId="77777777" w:rsidR="00471CD3" w:rsidRDefault="00471CD3" w:rsidP="00471CD3">
            <w:r>
              <w:t xml:space="preserve">[0,0]:  0 </w:t>
            </w:r>
          </w:p>
          <w:p w14:paraId="2EAB42CC" w14:textId="77777777" w:rsidR="00471CD3" w:rsidRDefault="00471CD3" w:rsidP="00471CD3">
            <w:r>
              <w:t xml:space="preserve">[0,1]:  0 </w:t>
            </w:r>
          </w:p>
          <w:p w14:paraId="7B2E5323" w14:textId="77777777" w:rsidR="00471CD3" w:rsidRDefault="00471CD3" w:rsidP="00471CD3">
            <w:r>
              <w:t xml:space="preserve">[0,2]:  0 </w:t>
            </w:r>
          </w:p>
          <w:p w14:paraId="3B386D69" w14:textId="77777777" w:rsidR="00471CD3" w:rsidRDefault="00471CD3" w:rsidP="00471CD3"/>
          <w:p w14:paraId="7ECA2D2F" w14:textId="77777777" w:rsidR="00471CD3" w:rsidRDefault="00471CD3" w:rsidP="00471CD3">
            <w:r>
              <w:t xml:space="preserve">[1,0]:  0 </w:t>
            </w:r>
          </w:p>
          <w:p w14:paraId="2D344E53" w14:textId="77777777" w:rsidR="00471CD3" w:rsidRDefault="00471CD3" w:rsidP="00471CD3">
            <w:r>
              <w:t xml:space="preserve">[1,1]:  0 </w:t>
            </w:r>
          </w:p>
          <w:p w14:paraId="040F7E61" w14:textId="4AAD8F82" w:rsidR="00394E41" w:rsidRDefault="00471CD3" w:rsidP="00471CD3">
            <w:r>
              <w:t>[1,2]:  0</w:t>
            </w:r>
          </w:p>
        </w:tc>
      </w:tr>
    </w:tbl>
    <w:p w14:paraId="11A1ACB9" w14:textId="77777777" w:rsidR="00394E41" w:rsidRDefault="00394E41" w:rsidP="003F107C"/>
    <w:p w14:paraId="6B34DCC5" w14:textId="4B4045F0" w:rsidR="00E67937" w:rsidRDefault="00500019" w:rsidP="003F107C">
      <w:r>
        <w:t>Example on 2D array</w:t>
      </w:r>
    </w:p>
    <w:tbl>
      <w:tblPr>
        <w:tblStyle w:val="TableGrid"/>
        <w:tblW w:w="0" w:type="auto"/>
        <w:tblLook w:val="04A0" w:firstRow="1" w:lastRow="0" w:firstColumn="1" w:lastColumn="0" w:noHBand="0" w:noVBand="1"/>
      </w:tblPr>
      <w:tblGrid>
        <w:gridCol w:w="8522"/>
      </w:tblGrid>
      <w:tr w:rsidR="00500019" w14:paraId="388076DC" w14:textId="77777777" w:rsidTr="00500019">
        <w:tc>
          <w:tcPr>
            <w:tcW w:w="8522" w:type="dxa"/>
          </w:tcPr>
          <w:p w14:paraId="5966340F" w14:textId="77777777" w:rsidR="00500019" w:rsidRPr="00500019" w:rsidRDefault="00500019" w:rsidP="00500019">
            <w:r w:rsidRPr="00500019">
              <w:t xml:space="preserve">import </w:t>
            </w:r>
            <w:proofErr w:type="spellStart"/>
            <w:proofErr w:type="gramStart"/>
            <w:r w:rsidRPr="00500019">
              <w:t>java.util</w:t>
            </w:r>
            <w:proofErr w:type="gramEnd"/>
            <w:r w:rsidRPr="00500019">
              <w:t>.Scanner</w:t>
            </w:r>
            <w:proofErr w:type="spellEnd"/>
            <w:r w:rsidRPr="00500019">
              <w:t>;</w:t>
            </w:r>
          </w:p>
          <w:p w14:paraId="40E8018F" w14:textId="77777777" w:rsidR="00500019" w:rsidRPr="00500019" w:rsidRDefault="00500019" w:rsidP="00500019">
            <w:r w:rsidRPr="00500019">
              <w:t>public class TDA1 {</w:t>
            </w:r>
          </w:p>
          <w:p w14:paraId="1F90AA2F" w14:textId="77777777" w:rsidR="00500019" w:rsidRPr="00500019" w:rsidRDefault="00500019" w:rsidP="00500019">
            <w:r w:rsidRPr="00500019">
              <w:t xml:space="preserve">    public static void </w:t>
            </w:r>
            <w:proofErr w:type="gramStart"/>
            <w:r w:rsidRPr="00500019">
              <w:t>main(</w:t>
            </w:r>
            <w:proofErr w:type="gramEnd"/>
            <w:r w:rsidRPr="00500019">
              <w:t xml:space="preserve">String[] </w:t>
            </w:r>
            <w:proofErr w:type="spellStart"/>
            <w:r w:rsidRPr="00500019">
              <w:t>args</w:t>
            </w:r>
            <w:proofErr w:type="spellEnd"/>
            <w:r w:rsidRPr="00500019">
              <w:t xml:space="preserve">) </w:t>
            </w:r>
          </w:p>
          <w:p w14:paraId="0BDDA1BF" w14:textId="77777777" w:rsidR="00500019" w:rsidRPr="00500019" w:rsidRDefault="00500019" w:rsidP="00500019">
            <w:r w:rsidRPr="00500019">
              <w:t>    {</w:t>
            </w:r>
          </w:p>
          <w:p w14:paraId="5092D99A" w14:textId="77777777" w:rsidR="00500019" w:rsidRPr="00500019" w:rsidRDefault="00500019" w:rsidP="00500019">
            <w:r w:rsidRPr="00500019">
              <w:t xml:space="preserve">        int </w:t>
            </w:r>
            <w:proofErr w:type="spellStart"/>
            <w:proofErr w:type="gramStart"/>
            <w:r w:rsidRPr="00500019">
              <w:t>arr</w:t>
            </w:r>
            <w:proofErr w:type="spellEnd"/>
            <w:r w:rsidRPr="00500019">
              <w:t>[</w:t>
            </w:r>
            <w:proofErr w:type="gramEnd"/>
            <w:r w:rsidRPr="00500019">
              <w:t>][]=new int[2][3];</w:t>
            </w:r>
          </w:p>
          <w:p w14:paraId="2CB2D225" w14:textId="77777777" w:rsidR="00500019" w:rsidRPr="00500019" w:rsidRDefault="00500019" w:rsidP="00500019">
            <w:r w:rsidRPr="00500019">
              <w:t xml:space="preserve">        Scanner scan=new </w:t>
            </w:r>
            <w:proofErr w:type="gramStart"/>
            <w:r w:rsidRPr="00500019">
              <w:t>Scanner(</w:t>
            </w:r>
            <w:proofErr w:type="gramEnd"/>
            <w:r w:rsidRPr="00500019">
              <w:t>System.in);</w:t>
            </w:r>
          </w:p>
          <w:p w14:paraId="6334B02E" w14:textId="77777777" w:rsidR="00500019" w:rsidRPr="00500019" w:rsidRDefault="00500019" w:rsidP="00500019">
            <w:r w:rsidRPr="00500019">
              <w:t>        //</w:t>
            </w:r>
            <w:proofErr w:type="spellStart"/>
            <w:r w:rsidRPr="00500019">
              <w:t>i</w:t>
            </w:r>
            <w:proofErr w:type="spellEnd"/>
            <w:r w:rsidRPr="00500019">
              <w:t>=0,1,2</w:t>
            </w:r>
          </w:p>
          <w:p w14:paraId="7757AD46" w14:textId="77777777" w:rsidR="00500019" w:rsidRPr="00500019" w:rsidRDefault="00500019" w:rsidP="00500019">
            <w:r w:rsidRPr="00500019">
              <w:t>        //</w:t>
            </w:r>
            <w:proofErr w:type="spellStart"/>
            <w:proofErr w:type="gramStart"/>
            <w:r w:rsidRPr="00500019">
              <w:t>arr.length</w:t>
            </w:r>
            <w:proofErr w:type="spellEnd"/>
            <w:proofErr w:type="gramEnd"/>
            <w:r w:rsidRPr="00500019">
              <w:t xml:space="preserve">  =  2</w:t>
            </w:r>
          </w:p>
          <w:p w14:paraId="799F4B17" w14:textId="77777777" w:rsidR="00500019" w:rsidRPr="00500019" w:rsidRDefault="00500019" w:rsidP="00500019">
            <w:r w:rsidRPr="00500019">
              <w:t xml:space="preserve">        </w:t>
            </w:r>
            <w:proofErr w:type="gramStart"/>
            <w:r w:rsidRPr="00500019">
              <w:t>for(</w:t>
            </w:r>
            <w:proofErr w:type="gramEnd"/>
            <w:r w:rsidRPr="00500019">
              <w:t xml:space="preserve">int </w:t>
            </w:r>
            <w:proofErr w:type="spellStart"/>
            <w:r w:rsidRPr="00500019">
              <w:t>i</w:t>
            </w:r>
            <w:proofErr w:type="spellEnd"/>
            <w:r w:rsidRPr="00500019">
              <w:t>=0;i&lt;</w:t>
            </w:r>
            <w:proofErr w:type="spellStart"/>
            <w:r w:rsidRPr="00500019">
              <w:t>arr.length;i</w:t>
            </w:r>
            <w:proofErr w:type="spellEnd"/>
            <w:r w:rsidRPr="00500019">
              <w:t>++){</w:t>
            </w:r>
          </w:p>
          <w:p w14:paraId="6F10AA83" w14:textId="77777777" w:rsidR="00500019" w:rsidRPr="00500019" w:rsidRDefault="00500019" w:rsidP="00500019">
            <w:r w:rsidRPr="00500019">
              <w:t xml:space="preserve">            </w:t>
            </w:r>
            <w:proofErr w:type="spellStart"/>
            <w:r w:rsidRPr="00500019">
              <w:t>System.out.printf</w:t>
            </w:r>
            <w:proofErr w:type="spellEnd"/>
            <w:r w:rsidRPr="00500019">
              <w:t xml:space="preserve">("Enter elements into </w:t>
            </w:r>
            <w:proofErr w:type="gramStart"/>
            <w:r w:rsidRPr="00500019">
              <w:t>row  %</w:t>
            </w:r>
            <w:proofErr w:type="gramEnd"/>
            <w:r w:rsidRPr="00500019">
              <w:t>d:\n",</w:t>
            </w:r>
            <w:proofErr w:type="spellStart"/>
            <w:r w:rsidRPr="00500019">
              <w:t>i</w:t>
            </w:r>
            <w:proofErr w:type="spellEnd"/>
            <w:r w:rsidRPr="00500019">
              <w:t>);</w:t>
            </w:r>
          </w:p>
          <w:p w14:paraId="6D6A58DA" w14:textId="77777777" w:rsidR="00500019" w:rsidRPr="00500019" w:rsidRDefault="00500019" w:rsidP="00500019">
            <w:r w:rsidRPr="00500019">
              <w:t>            //j=0,1,2,3</w:t>
            </w:r>
          </w:p>
          <w:p w14:paraId="23DF8760" w14:textId="77777777" w:rsidR="00500019" w:rsidRPr="00500019" w:rsidRDefault="00500019" w:rsidP="00500019">
            <w:r w:rsidRPr="00500019">
              <w:t>            //</w:t>
            </w:r>
            <w:proofErr w:type="spellStart"/>
            <w:proofErr w:type="gramStart"/>
            <w:r w:rsidRPr="00500019">
              <w:t>arr</w:t>
            </w:r>
            <w:proofErr w:type="spellEnd"/>
            <w:r w:rsidRPr="00500019">
              <w:t>[</w:t>
            </w:r>
            <w:proofErr w:type="gramEnd"/>
            <w:r w:rsidRPr="00500019">
              <w:t>0].length=3</w:t>
            </w:r>
          </w:p>
          <w:p w14:paraId="5159422B" w14:textId="77777777" w:rsidR="00500019" w:rsidRPr="00500019" w:rsidRDefault="00500019" w:rsidP="00500019">
            <w:r w:rsidRPr="00500019">
              <w:t>            //</w:t>
            </w:r>
            <w:proofErr w:type="spellStart"/>
            <w:proofErr w:type="gramStart"/>
            <w:r w:rsidRPr="00500019">
              <w:t>arr</w:t>
            </w:r>
            <w:proofErr w:type="spellEnd"/>
            <w:r w:rsidRPr="00500019">
              <w:t>[</w:t>
            </w:r>
            <w:proofErr w:type="gramEnd"/>
            <w:r w:rsidRPr="00500019">
              <w:t>1].length=3</w:t>
            </w:r>
          </w:p>
          <w:p w14:paraId="684C52B8" w14:textId="77777777" w:rsidR="00500019" w:rsidRPr="00500019" w:rsidRDefault="00500019" w:rsidP="00500019">
            <w:r w:rsidRPr="00500019">
              <w:t xml:space="preserve">            </w:t>
            </w:r>
            <w:proofErr w:type="gramStart"/>
            <w:r w:rsidRPr="00500019">
              <w:t>for(</w:t>
            </w:r>
            <w:proofErr w:type="gramEnd"/>
            <w:r w:rsidRPr="00500019">
              <w:t>int j=0;j&lt;</w:t>
            </w:r>
            <w:proofErr w:type="spellStart"/>
            <w:r w:rsidRPr="00500019">
              <w:t>arr</w:t>
            </w:r>
            <w:proofErr w:type="spellEnd"/>
            <w:r w:rsidRPr="00500019">
              <w:t>[</w:t>
            </w:r>
            <w:proofErr w:type="spellStart"/>
            <w:r w:rsidRPr="00500019">
              <w:t>i</w:t>
            </w:r>
            <w:proofErr w:type="spellEnd"/>
            <w:r w:rsidRPr="00500019">
              <w:t>].</w:t>
            </w:r>
            <w:proofErr w:type="spellStart"/>
            <w:r w:rsidRPr="00500019">
              <w:t>length;j</w:t>
            </w:r>
            <w:proofErr w:type="spellEnd"/>
            <w:r w:rsidRPr="00500019">
              <w:t>++){</w:t>
            </w:r>
          </w:p>
          <w:p w14:paraId="530E5AA6" w14:textId="77777777" w:rsidR="00500019" w:rsidRPr="00500019" w:rsidRDefault="00500019" w:rsidP="00500019">
            <w:r w:rsidRPr="00500019">
              <w:t xml:space="preserve">                </w:t>
            </w:r>
            <w:proofErr w:type="spellStart"/>
            <w:r w:rsidRPr="00500019">
              <w:t>arr</w:t>
            </w:r>
            <w:proofErr w:type="spellEnd"/>
            <w:r w:rsidRPr="00500019">
              <w:t>[</w:t>
            </w:r>
            <w:proofErr w:type="spellStart"/>
            <w:r w:rsidRPr="00500019">
              <w:t>i</w:t>
            </w:r>
            <w:proofErr w:type="spellEnd"/>
            <w:r w:rsidRPr="00500019">
              <w:t>][</w:t>
            </w:r>
            <w:proofErr w:type="gramStart"/>
            <w:r w:rsidRPr="00500019">
              <w:t>j]=</w:t>
            </w:r>
            <w:proofErr w:type="spellStart"/>
            <w:proofErr w:type="gramEnd"/>
            <w:r w:rsidRPr="00500019">
              <w:t>scan.nextInt</w:t>
            </w:r>
            <w:proofErr w:type="spellEnd"/>
            <w:r w:rsidRPr="00500019">
              <w:t>();</w:t>
            </w:r>
          </w:p>
          <w:p w14:paraId="68B86B2B" w14:textId="77777777" w:rsidR="00500019" w:rsidRPr="00500019" w:rsidRDefault="00500019" w:rsidP="00500019">
            <w:r w:rsidRPr="00500019">
              <w:t>            }</w:t>
            </w:r>
          </w:p>
          <w:p w14:paraId="05F43ACC" w14:textId="77777777" w:rsidR="00500019" w:rsidRPr="00500019" w:rsidRDefault="00500019" w:rsidP="00500019"/>
          <w:p w14:paraId="0580665A" w14:textId="77777777" w:rsidR="00500019" w:rsidRPr="00500019" w:rsidRDefault="00500019" w:rsidP="00500019">
            <w:r w:rsidRPr="00500019">
              <w:t>        }</w:t>
            </w:r>
          </w:p>
          <w:p w14:paraId="29E32DB0" w14:textId="77777777" w:rsidR="00500019" w:rsidRPr="00500019" w:rsidRDefault="00500019" w:rsidP="00500019"/>
          <w:p w14:paraId="0B5C8C1D" w14:textId="77777777" w:rsidR="00500019" w:rsidRPr="00500019" w:rsidRDefault="00500019" w:rsidP="00500019">
            <w:r w:rsidRPr="00500019">
              <w:t>        //</w:t>
            </w:r>
            <w:proofErr w:type="spellStart"/>
            <w:r w:rsidRPr="00500019">
              <w:t>i</w:t>
            </w:r>
            <w:proofErr w:type="spellEnd"/>
            <w:r w:rsidRPr="00500019">
              <w:t>=0</w:t>
            </w:r>
          </w:p>
          <w:p w14:paraId="7877D979" w14:textId="77777777" w:rsidR="00500019" w:rsidRPr="00500019" w:rsidRDefault="00500019" w:rsidP="00500019">
            <w:r w:rsidRPr="00500019">
              <w:t>        //</w:t>
            </w:r>
            <w:proofErr w:type="spellStart"/>
            <w:proofErr w:type="gramStart"/>
            <w:r w:rsidRPr="00500019">
              <w:t>arr.length</w:t>
            </w:r>
            <w:proofErr w:type="spellEnd"/>
            <w:proofErr w:type="gramEnd"/>
            <w:r w:rsidRPr="00500019">
              <w:t>=2</w:t>
            </w:r>
          </w:p>
          <w:p w14:paraId="28DEE5DA" w14:textId="77777777" w:rsidR="00500019" w:rsidRPr="00500019" w:rsidRDefault="00500019" w:rsidP="00500019"/>
          <w:p w14:paraId="0A24AF72" w14:textId="77777777" w:rsidR="00500019" w:rsidRPr="00500019" w:rsidRDefault="00500019" w:rsidP="00500019">
            <w:r w:rsidRPr="00500019">
              <w:t xml:space="preserve">        </w:t>
            </w:r>
            <w:proofErr w:type="gramStart"/>
            <w:r w:rsidRPr="00500019">
              <w:t>for(</w:t>
            </w:r>
            <w:proofErr w:type="gramEnd"/>
            <w:r w:rsidRPr="00500019">
              <w:t xml:space="preserve">int </w:t>
            </w:r>
            <w:proofErr w:type="spellStart"/>
            <w:r w:rsidRPr="00500019">
              <w:t>i</w:t>
            </w:r>
            <w:proofErr w:type="spellEnd"/>
            <w:r w:rsidRPr="00500019">
              <w:t>=0;i&lt;</w:t>
            </w:r>
            <w:proofErr w:type="spellStart"/>
            <w:r w:rsidRPr="00500019">
              <w:t>arr.length;i</w:t>
            </w:r>
            <w:proofErr w:type="spellEnd"/>
            <w:r w:rsidRPr="00500019">
              <w:t>++){</w:t>
            </w:r>
          </w:p>
          <w:p w14:paraId="3C6B5453" w14:textId="77777777" w:rsidR="00500019" w:rsidRPr="00500019" w:rsidRDefault="00500019" w:rsidP="00500019">
            <w:r w:rsidRPr="00500019">
              <w:t>            //j=0</w:t>
            </w:r>
          </w:p>
          <w:p w14:paraId="7C8EB88F" w14:textId="77777777" w:rsidR="00500019" w:rsidRPr="00500019" w:rsidRDefault="00500019" w:rsidP="00500019">
            <w:r w:rsidRPr="00500019">
              <w:t>            //</w:t>
            </w:r>
            <w:proofErr w:type="spellStart"/>
            <w:proofErr w:type="gramStart"/>
            <w:r w:rsidRPr="00500019">
              <w:t>arr</w:t>
            </w:r>
            <w:proofErr w:type="spellEnd"/>
            <w:r w:rsidRPr="00500019">
              <w:t>[</w:t>
            </w:r>
            <w:proofErr w:type="gramEnd"/>
            <w:r w:rsidRPr="00500019">
              <w:t>0].length=3</w:t>
            </w:r>
          </w:p>
          <w:p w14:paraId="0A4B3FF0" w14:textId="77777777" w:rsidR="00500019" w:rsidRPr="00500019" w:rsidRDefault="00500019" w:rsidP="00500019">
            <w:r w:rsidRPr="00500019">
              <w:t xml:space="preserve">            </w:t>
            </w:r>
            <w:proofErr w:type="gramStart"/>
            <w:r w:rsidRPr="00500019">
              <w:t>for(</w:t>
            </w:r>
            <w:proofErr w:type="gramEnd"/>
            <w:r w:rsidRPr="00500019">
              <w:t>int j=0;j&lt;</w:t>
            </w:r>
            <w:proofErr w:type="spellStart"/>
            <w:r w:rsidRPr="00500019">
              <w:t>arr</w:t>
            </w:r>
            <w:proofErr w:type="spellEnd"/>
            <w:r w:rsidRPr="00500019">
              <w:t>[</w:t>
            </w:r>
            <w:proofErr w:type="spellStart"/>
            <w:r w:rsidRPr="00500019">
              <w:t>i</w:t>
            </w:r>
            <w:proofErr w:type="spellEnd"/>
            <w:r w:rsidRPr="00500019">
              <w:t>].</w:t>
            </w:r>
            <w:proofErr w:type="spellStart"/>
            <w:r w:rsidRPr="00500019">
              <w:t>length;j</w:t>
            </w:r>
            <w:proofErr w:type="spellEnd"/>
            <w:r w:rsidRPr="00500019">
              <w:t>++){</w:t>
            </w:r>
          </w:p>
          <w:p w14:paraId="03E08294" w14:textId="77777777" w:rsidR="00500019" w:rsidRPr="00500019" w:rsidRDefault="00500019" w:rsidP="00500019">
            <w:r w:rsidRPr="00500019">
              <w:t xml:space="preserve">                </w:t>
            </w:r>
            <w:proofErr w:type="spellStart"/>
            <w:r w:rsidRPr="00500019">
              <w:t>System.out.printf</w:t>
            </w:r>
            <w:proofErr w:type="spellEnd"/>
            <w:r w:rsidRPr="00500019">
              <w:t>("[%</w:t>
            </w:r>
            <w:proofErr w:type="spellStart"/>
            <w:proofErr w:type="gramStart"/>
            <w:r w:rsidRPr="00500019">
              <w:t>d,%</w:t>
            </w:r>
            <w:proofErr w:type="gramEnd"/>
            <w:r w:rsidRPr="00500019">
              <w:t>d</w:t>
            </w:r>
            <w:proofErr w:type="spellEnd"/>
            <w:r w:rsidRPr="00500019">
              <w:t>]:\</w:t>
            </w:r>
            <w:proofErr w:type="spellStart"/>
            <w:r w:rsidRPr="00500019">
              <w:t>t%d</w:t>
            </w:r>
            <w:proofErr w:type="spellEnd"/>
            <w:r w:rsidRPr="00500019">
              <w:t xml:space="preserve"> %n",</w:t>
            </w:r>
            <w:proofErr w:type="spellStart"/>
            <w:r w:rsidRPr="00500019">
              <w:t>i,j,arr</w:t>
            </w:r>
            <w:proofErr w:type="spellEnd"/>
            <w:r w:rsidRPr="00500019">
              <w:t>[</w:t>
            </w:r>
            <w:proofErr w:type="spellStart"/>
            <w:r w:rsidRPr="00500019">
              <w:t>i</w:t>
            </w:r>
            <w:proofErr w:type="spellEnd"/>
            <w:r w:rsidRPr="00500019">
              <w:t>][j]);</w:t>
            </w:r>
          </w:p>
          <w:p w14:paraId="56FE1792" w14:textId="77777777" w:rsidR="00500019" w:rsidRPr="00500019" w:rsidRDefault="00500019" w:rsidP="00500019">
            <w:r w:rsidRPr="00500019">
              <w:t>            }</w:t>
            </w:r>
          </w:p>
          <w:p w14:paraId="6CDB1188" w14:textId="77777777" w:rsidR="00500019" w:rsidRPr="00500019" w:rsidRDefault="00500019" w:rsidP="00500019">
            <w:r w:rsidRPr="00500019">
              <w:t xml:space="preserve">            </w:t>
            </w:r>
            <w:proofErr w:type="spellStart"/>
            <w:r w:rsidRPr="00500019">
              <w:t>System.out.println</w:t>
            </w:r>
            <w:proofErr w:type="spellEnd"/>
            <w:r w:rsidRPr="00500019">
              <w:t>();</w:t>
            </w:r>
          </w:p>
          <w:p w14:paraId="2B3C71EA" w14:textId="77777777" w:rsidR="00500019" w:rsidRPr="00500019" w:rsidRDefault="00500019" w:rsidP="00500019">
            <w:r w:rsidRPr="00500019">
              <w:t>        }</w:t>
            </w:r>
          </w:p>
          <w:p w14:paraId="48EAD9E0" w14:textId="77777777" w:rsidR="00500019" w:rsidRPr="00500019" w:rsidRDefault="00500019" w:rsidP="00500019">
            <w:r w:rsidRPr="00500019">
              <w:lastRenderedPageBreak/>
              <w:t>    }</w:t>
            </w:r>
          </w:p>
          <w:p w14:paraId="696BC94A" w14:textId="77777777" w:rsidR="00500019" w:rsidRDefault="00500019" w:rsidP="003F107C">
            <w:r w:rsidRPr="00500019">
              <w:t>}</w:t>
            </w:r>
          </w:p>
          <w:p w14:paraId="0505EBD4" w14:textId="77777777" w:rsidR="00500019" w:rsidRDefault="00500019" w:rsidP="003F107C">
            <w:r w:rsidRPr="00500019">
              <w:rPr>
                <w:highlight w:val="cyan"/>
              </w:rPr>
              <w:t>Output:</w:t>
            </w:r>
          </w:p>
          <w:p w14:paraId="125681BB" w14:textId="77777777" w:rsidR="004729A4" w:rsidRDefault="004729A4" w:rsidP="004729A4">
            <w:r>
              <w:t xml:space="preserve">Enter elements into </w:t>
            </w:r>
            <w:proofErr w:type="gramStart"/>
            <w:r>
              <w:t>row  0</w:t>
            </w:r>
            <w:proofErr w:type="gramEnd"/>
            <w:r>
              <w:t>:</w:t>
            </w:r>
          </w:p>
          <w:p w14:paraId="1BBBA120" w14:textId="77777777" w:rsidR="004729A4" w:rsidRDefault="004729A4" w:rsidP="004729A4">
            <w:r>
              <w:t>1</w:t>
            </w:r>
          </w:p>
          <w:p w14:paraId="08211954" w14:textId="77777777" w:rsidR="004729A4" w:rsidRDefault="004729A4" w:rsidP="004729A4">
            <w:r>
              <w:t>2</w:t>
            </w:r>
          </w:p>
          <w:p w14:paraId="78D550AD" w14:textId="77777777" w:rsidR="004729A4" w:rsidRDefault="004729A4" w:rsidP="004729A4">
            <w:r>
              <w:t>3</w:t>
            </w:r>
          </w:p>
          <w:p w14:paraId="2A8500A6" w14:textId="77777777" w:rsidR="004729A4" w:rsidRDefault="004729A4" w:rsidP="004729A4">
            <w:r>
              <w:t xml:space="preserve">Enter elements into </w:t>
            </w:r>
            <w:proofErr w:type="gramStart"/>
            <w:r>
              <w:t>row  1</w:t>
            </w:r>
            <w:proofErr w:type="gramEnd"/>
            <w:r>
              <w:t>:</w:t>
            </w:r>
          </w:p>
          <w:p w14:paraId="4B76A743" w14:textId="77777777" w:rsidR="004729A4" w:rsidRDefault="004729A4" w:rsidP="004729A4">
            <w:r>
              <w:t>4</w:t>
            </w:r>
          </w:p>
          <w:p w14:paraId="21FB8FB5" w14:textId="77777777" w:rsidR="004729A4" w:rsidRDefault="004729A4" w:rsidP="004729A4">
            <w:r>
              <w:t>5</w:t>
            </w:r>
          </w:p>
          <w:p w14:paraId="4AC4C87A" w14:textId="77777777" w:rsidR="004729A4" w:rsidRDefault="004729A4" w:rsidP="004729A4">
            <w:r>
              <w:t>6</w:t>
            </w:r>
          </w:p>
          <w:p w14:paraId="7A4BD339" w14:textId="77777777" w:rsidR="004729A4" w:rsidRDefault="004729A4" w:rsidP="004729A4">
            <w:r>
              <w:t xml:space="preserve">[0,0]:  1 </w:t>
            </w:r>
          </w:p>
          <w:p w14:paraId="49F328EB" w14:textId="77777777" w:rsidR="004729A4" w:rsidRDefault="004729A4" w:rsidP="004729A4">
            <w:r>
              <w:t xml:space="preserve">[0,1]:  2 </w:t>
            </w:r>
          </w:p>
          <w:p w14:paraId="107598EA" w14:textId="77777777" w:rsidR="004729A4" w:rsidRDefault="004729A4" w:rsidP="004729A4">
            <w:r>
              <w:t xml:space="preserve">[0,2]:  3 </w:t>
            </w:r>
          </w:p>
          <w:p w14:paraId="0A77FECF" w14:textId="77777777" w:rsidR="004729A4" w:rsidRDefault="004729A4" w:rsidP="004729A4"/>
          <w:p w14:paraId="38770EB6" w14:textId="77777777" w:rsidR="004729A4" w:rsidRDefault="004729A4" w:rsidP="004729A4">
            <w:r>
              <w:t xml:space="preserve">[1,0]:  4 </w:t>
            </w:r>
          </w:p>
          <w:p w14:paraId="4A7C28D8" w14:textId="77777777" w:rsidR="004729A4" w:rsidRDefault="004729A4" w:rsidP="004729A4">
            <w:r>
              <w:t xml:space="preserve">[1,1]:  5 </w:t>
            </w:r>
          </w:p>
          <w:p w14:paraId="18CE2C26" w14:textId="1837C04F" w:rsidR="00500019" w:rsidRDefault="004729A4" w:rsidP="004729A4">
            <w:r>
              <w:t>[1,2]:  6</w:t>
            </w:r>
          </w:p>
        </w:tc>
      </w:tr>
    </w:tbl>
    <w:p w14:paraId="3EF78F8D" w14:textId="77777777" w:rsidR="00500019" w:rsidRDefault="00500019" w:rsidP="003F107C"/>
    <w:p w14:paraId="0885DDE8" w14:textId="7C536A7E" w:rsidR="004729A4" w:rsidRDefault="00A8767D" w:rsidP="003F107C">
      <w:r>
        <w:t>Example to get the elements from 2D array using for each</w:t>
      </w:r>
    </w:p>
    <w:tbl>
      <w:tblPr>
        <w:tblStyle w:val="TableGrid"/>
        <w:tblW w:w="0" w:type="auto"/>
        <w:tblLook w:val="04A0" w:firstRow="1" w:lastRow="0" w:firstColumn="1" w:lastColumn="0" w:noHBand="0" w:noVBand="1"/>
      </w:tblPr>
      <w:tblGrid>
        <w:gridCol w:w="8522"/>
      </w:tblGrid>
      <w:tr w:rsidR="00B372FB" w14:paraId="0199771F" w14:textId="77777777" w:rsidTr="00B372FB">
        <w:tc>
          <w:tcPr>
            <w:tcW w:w="8522" w:type="dxa"/>
          </w:tcPr>
          <w:p w14:paraId="2CDA6E7D" w14:textId="77777777" w:rsidR="009E3979" w:rsidRPr="009E3979" w:rsidRDefault="009E3979" w:rsidP="009E3979">
            <w:r w:rsidRPr="009E3979">
              <w:t xml:space="preserve">import </w:t>
            </w:r>
            <w:proofErr w:type="spellStart"/>
            <w:proofErr w:type="gramStart"/>
            <w:r w:rsidRPr="009E3979">
              <w:t>java.util</w:t>
            </w:r>
            <w:proofErr w:type="gramEnd"/>
            <w:r w:rsidRPr="009E3979">
              <w:t>.Scanner</w:t>
            </w:r>
            <w:proofErr w:type="spellEnd"/>
            <w:r w:rsidRPr="009E3979">
              <w:t>;</w:t>
            </w:r>
          </w:p>
          <w:p w14:paraId="52CD6EC7" w14:textId="77777777" w:rsidR="009E3979" w:rsidRPr="009E3979" w:rsidRDefault="009E3979" w:rsidP="009E3979">
            <w:r w:rsidRPr="009E3979">
              <w:t>public class TDA1 {</w:t>
            </w:r>
          </w:p>
          <w:p w14:paraId="2E1F9911" w14:textId="77777777" w:rsidR="009E3979" w:rsidRPr="009E3979" w:rsidRDefault="009E3979" w:rsidP="009E3979">
            <w:r w:rsidRPr="009E3979">
              <w:t xml:space="preserve">    public static void </w:t>
            </w:r>
            <w:proofErr w:type="gramStart"/>
            <w:r w:rsidRPr="009E3979">
              <w:t>main(</w:t>
            </w:r>
            <w:proofErr w:type="gramEnd"/>
            <w:r w:rsidRPr="009E3979">
              <w:t xml:space="preserve">String[] </w:t>
            </w:r>
            <w:proofErr w:type="spellStart"/>
            <w:r w:rsidRPr="009E3979">
              <w:t>args</w:t>
            </w:r>
            <w:proofErr w:type="spellEnd"/>
            <w:r w:rsidRPr="009E3979">
              <w:t xml:space="preserve">) </w:t>
            </w:r>
          </w:p>
          <w:p w14:paraId="0D3FF3AD" w14:textId="77777777" w:rsidR="009E3979" w:rsidRPr="009E3979" w:rsidRDefault="009E3979" w:rsidP="009E3979">
            <w:r w:rsidRPr="009E3979">
              <w:t>    {</w:t>
            </w:r>
          </w:p>
          <w:p w14:paraId="6973E6CC" w14:textId="77777777" w:rsidR="009E3979" w:rsidRPr="009E3979" w:rsidRDefault="009E3979" w:rsidP="009E3979">
            <w:r w:rsidRPr="009E3979">
              <w:t xml:space="preserve">        int </w:t>
            </w:r>
            <w:proofErr w:type="spellStart"/>
            <w:proofErr w:type="gramStart"/>
            <w:r w:rsidRPr="009E3979">
              <w:t>arr</w:t>
            </w:r>
            <w:proofErr w:type="spellEnd"/>
            <w:r w:rsidRPr="009E3979">
              <w:t>[</w:t>
            </w:r>
            <w:proofErr w:type="gramEnd"/>
            <w:r w:rsidRPr="009E3979">
              <w:t>][]=new int[2][3];</w:t>
            </w:r>
          </w:p>
          <w:p w14:paraId="1E6A0DBB" w14:textId="77777777" w:rsidR="009E3979" w:rsidRPr="009E3979" w:rsidRDefault="009E3979" w:rsidP="009E3979">
            <w:r w:rsidRPr="009E3979">
              <w:t xml:space="preserve">        Scanner scan=new </w:t>
            </w:r>
            <w:proofErr w:type="gramStart"/>
            <w:r w:rsidRPr="009E3979">
              <w:t>Scanner(</w:t>
            </w:r>
            <w:proofErr w:type="gramEnd"/>
            <w:r w:rsidRPr="009E3979">
              <w:t>System.in);</w:t>
            </w:r>
          </w:p>
          <w:p w14:paraId="659D8ECE" w14:textId="77777777" w:rsidR="009E3979" w:rsidRPr="009E3979" w:rsidRDefault="009E3979" w:rsidP="009E3979">
            <w:r w:rsidRPr="009E3979">
              <w:t>        //</w:t>
            </w:r>
            <w:proofErr w:type="spellStart"/>
            <w:r w:rsidRPr="009E3979">
              <w:t>i</w:t>
            </w:r>
            <w:proofErr w:type="spellEnd"/>
            <w:r w:rsidRPr="009E3979">
              <w:t>=0,1,2</w:t>
            </w:r>
          </w:p>
          <w:p w14:paraId="687C66CD" w14:textId="77777777" w:rsidR="009E3979" w:rsidRPr="009E3979" w:rsidRDefault="009E3979" w:rsidP="009E3979">
            <w:r w:rsidRPr="009E3979">
              <w:t>        //</w:t>
            </w:r>
            <w:proofErr w:type="spellStart"/>
            <w:proofErr w:type="gramStart"/>
            <w:r w:rsidRPr="009E3979">
              <w:t>arr.length</w:t>
            </w:r>
            <w:proofErr w:type="spellEnd"/>
            <w:proofErr w:type="gramEnd"/>
            <w:r w:rsidRPr="009E3979">
              <w:t xml:space="preserve">  =  2</w:t>
            </w:r>
          </w:p>
          <w:p w14:paraId="0780AAE1" w14:textId="77777777" w:rsidR="009E3979" w:rsidRPr="009E3979" w:rsidRDefault="009E3979" w:rsidP="009E3979">
            <w:r w:rsidRPr="009E3979">
              <w:t xml:space="preserve">        </w:t>
            </w:r>
            <w:proofErr w:type="gramStart"/>
            <w:r w:rsidRPr="009E3979">
              <w:t>for(</w:t>
            </w:r>
            <w:proofErr w:type="gramEnd"/>
            <w:r w:rsidRPr="009E3979">
              <w:t xml:space="preserve">int </w:t>
            </w:r>
            <w:proofErr w:type="spellStart"/>
            <w:r w:rsidRPr="009E3979">
              <w:t>i</w:t>
            </w:r>
            <w:proofErr w:type="spellEnd"/>
            <w:r w:rsidRPr="009E3979">
              <w:t>=0;i&lt;</w:t>
            </w:r>
            <w:proofErr w:type="spellStart"/>
            <w:r w:rsidRPr="009E3979">
              <w:t>arr.length;i</w:t>
            </w:r>
            <w:proofErr w:type="spellEnd"/>
            <w:r w:rsidRPr="009E3979">
              <w:t>++){</w:t>
            </w:r>
          </w:p>
          <w:p w14:paraId="6E283C7F" w14:textId="77777777" w:rsidR="009E3979" w:rsidRPr="009E3979" w:rsidRDefault="009E3979" w:rsidP="009E3979">
            <w:r w:rsidRPr="009E3979">
              <w:t xml:space="preserve">            </w:t>
            </w:r>
            <w:proofErr w:type="spellStart"/>
            <w:r w:rsidRPr="009E3979">
              <w:t>System.out.printf</w:t>
            </w:r>
            <w:proofErr w:type="spellEnd"/>
            <w:r w:rsidRPr="009E3979">
              <w:t xml:space="preserve">("Enter elements into </w:t>
            </w:r>
            <w:proofErr w:type="gramStart"/>
            <w:r w:rsidRPr="009E3979">
              <w:t>row  %</w:t>
            </w:r>
            <w:proofErr w:type="gramEnd"/>
            <w:r w:rsidRPr="009E3979">
              <w:t>d:\n",</w:t>
            </w:r>
            <w:proofErr w:type="spellStart"/>
            <w:r w:rsidRPr="009E3979">
              <w:t>i</w:t>
            </w:r>
            <w:proofErr w:type="spellEnd"/>
            <w:r w:rsidRPr="009E3979">
              <w:t>);</w:t>
            </w:r>
          </w:p>
          <w:p w14:paraId="18A5CE46" w14:textId="77777777" w:rsidR="009E3979" w:rsidRPr="009E3979" w:rsidRDefault="009E3979" w:rsidP="009E3979">
            <w:r w:rsidRPr="009E3979">
              <w:t>            //j=0,1,2,3</w:t>
            </w:r>
          </w:p>
          <w:p w14:paraId="2BE709E7" w14:textId="77777777" w:rsidR="009E3979" w:rsidRPr="009E3979" w:rsidRDefault="009E3979" w:rsidP="009E3979">
            <w:r w:rsidRPr="009E3979">
              <w:t>            //</w:t>
            </w:r>
            <w:proofErr w:type="spellStart"/>
            <w:proofErr w:type="gramStart"/>
            <w:r w:rsidRPr="009E3979">
              <w:t>arr</w:t>
            </w:r>
            <w:proofErr w:type="spellEnd"/>
            <w:r w:rsidRPr="009E3979">
              <w:t>[</w:t>
            </w:r>
            <w:proofErr w:type="gramEnd"/>
            <w:r w:rsidRPr="009E3979">
              <w:t>0].length=3</w:t>
            </w:r>
          </w:p>
          <w:p w14:paraId="5973BEC7" w14:textId="77777777" w:rsidR="009E3979" w:rsidRPr="009E3979" w:rsidRDefault="009E3979" w:rsidP="009E3979">
            <w:r w:rsidRPr="009E3979">
              <w:t>            //</w:t>
            </w:r>
            <w:proofErr w:type="spellStart"/>
            <w:proofErr w:type="gramStart"/>
            <w:r w:rsidRPr="009E3979">
              <w:t>arr</w:t>
            </w:r>
            <w:proofErr w:type="spellEnd"/>
            <w:r w:rsidRPr="009E3979">
              <w:t>[</w:t>
            </w:r>
            <w:proofErr w:type="gramEnd"/>
            <w:r w:rsidRPr="009E3979">
              <w:t>1].length=3</w:t>
            </w:r>
          </w:p>
          <w:p w14:paraId="486ACCA8" w14:textId="77777777" w:rsidR="009E3979" w:rsidRPr="009E3979" w:rsidRDefault="009E3979" w:rsidP="009E3979">
            <w:r w:rsidRPr="009E3979">
              <w:t xml:space="preserve">            </w:t>
            </w:r>
            <w:proofErr w:type="gramStart"/>
            <w:r w:rsidRPr="009E3979">
              <w:t>for(</w:t>
            </w:r>
            <w:proofErr w:type="gramEnd"/>
            <w:r w:rsidRPr="009E3979">
              <w:t>int j=0;j&lt;</w:t>
            </w:r>
            <w:proofErr w:type="spellStart"/>
            <w:r w:rsidRPr="009E3979">
              <w:t>arr</w:t>
            </w:r>
            <w:proofErr w:type="spellEnd"/>
            <w:r w:rsidRPr="009E3979">
              <w:t>[</w:t>
            </w:r>
            <w:proofErr w:type="spellStart"/>
            <w:r w:rsidRPr="009E3979">
              <w:t>i</w:t>
            </w:r>
            <w:proofErr w:type="spellEnd"/>
            <w:r w:rsidRPr="009E3979">
              <w:t>].</w:t>
            </w:r>
            <w:proofErr w:type="spellStart"/>
            <w:r w:rsidRPr="009E3979">
              <w:t>length;j</w:t>
            </w:r>
            <w:proofErr w:type="spellEnd"/>
            <w:r w:rsidRPr="009E3979">
              <w:t>++){</w:t>
            </w:r>
          </w:p>
          <w:p w14:paraId="443A263E" w14:textId="77777777" w:rsidR="009E3979" w:rsidRPr="009E3979" w:rsidRDefault="009E3979" w:rsidP="009E3979">
            <w:r w:rsidRPr="009E3979">
              <w:t xml:space="preserve">                </w:t>
            </w:r>
            <w:proofErr w:type="spellStart"/>
            <w:r w:rsidRPr="009E3979">
              <w:t>arr</w:t>
            </w:r>
            <w:proofErr w:type="spellEnd"/>
            <w:r w:rsidRPr="009E3979">
              <w:t>[</w:t>
            </w:r>
            <w:proofErr w:type="spellStart"/>
            <w:r w:rsidRPr="009E3979">
              <w:t>i</w:t>
            </w:r>
            <w:proofErr w:type="spellEnd"/>
            <w:r w:rsidRPr="009E3979">
              <w:t>][</w:t>
            </w:r>
            <w:proofErr w:type="gramStart"/>
            <w:r w:rsidRPr="009E3979">
              <w:t>j]=</w:t>
            </w:r>
            <w:proofErr w:type="spellStart"/>
            <w:proofErr w:type="gramEnd"/>
            <w:r w:rsidRPr="009E3979">
              <w:t>scan.nextInt</w:t>
            </w:r>
            <w:proofErr w:type="spellEnd"/>
            <w:r w:rsidRPr="009E3979">
              <w:t>();</w:t>
            </w:r>
          </w:p>
          <w:p w14:paraId="05D9F0DE" w14:textId="77777777" w:rsidR="009E3979" w:rsidRPr="009E3979" w:rsidRDefault="009E3979" w:rsidP="009E3979">
            <w:r w:rsidRPr="009E3979">
              <w:t>            }</w:t>
            </w:r>
          </w:p>
          <w:p w14:paraId="14FA2E0C" w14:textId="77777777" w:rsidR="009E3979" w:rsidRPr="009E3979" w:rsidRDefault="009E3979" w:rsidP="009E3979"/>
          <w:p w14:paraId="5CC53B14" w14:textId="77777777" w:rsidR="009E3979" w:rsidRPr="009E3979" w:rsidRDefault="009E3979" w:rsidP="009E3979">
            <w:r w:rsidRPr="009E3979">
              <w:t>        }</w:t>
            </w:r>
          </w:p>
          <w:p w14:paraId="15785B5D" w14:textId="77777777" w:rsidR="009E3979" w:rsidRPr="009E3979" w:rsidRDefault="009E3979" w:rsidP="009E3979"/>
          <w:p w14:paraId="4555C43E" w14:textId="77777777" w:rsidR="009E3979" w:rsidRPr="009E3979" w:rsidRDefault="009E3979" w:rsidP="009E3979">
            <w:r w:rsidRPr="009E3979">
              <w:t>        //</w:t>
            </w:r>
            <w:proofErr w:type="spellStart"/>
            <w:r w:rsidRPr="009E3979">
              <w:t>i</w:t>
            </w:r>
            <w:proofErr w:type="spellEnd"/>
            <w:r w:rsidRPr="009E3979">
              <w:t>=0</w:t>
            </w:r>
          </w:p>
          <w:p w14:paraId="065666FA" w14:textId="77777777" w:rsidR="009E3979" w:rsidRPr="009E3979" w:rsidRDefault="009E3979" w:rsidP="009E3979">
            <w:r w:rsidRPr="009E3979">
              <w:t>        //</w:t>
            </w:r>
            <w:proofErr w:type="spellStart"/>
            <w:proofErr w:type="gramStart"/>
            <w:r w:rsidRPr="009E3979">
              <w:t>arr.length</w:t>
            </w:r>
            <w:proofErr w:type="spellEnd"/>
            <w:proofErr w:type="gramEnd"/>
            <w:r w:rsidRPr="009E3979">
              <w:t>=2</w:t>
            </w:r>
          </w:p>
          <w:p w14:paraId="3BB9403D" w14:textId="77777777" w:rsidR="009E3979" w:rsidRPr="009E3979" w:rsidRDefault="009E3979" w:rsidP="009E3979"/>
          <w:p w14:paraId="4CE23F92" w14:textId="77777777" w:rsidR="009E3979" w:rsidRPr="009E3979" w:rsidRDefault="009E3979" w:rsidP="009E3979">
            <w:r w:rsidRPr="009E3979">
              <w:t>        for(</w:t>
            </w:r>
            <w:proofErr w:type="gramStart"/>
            <w:r w:rsidRPr="009E3979">
              <w:t>int[</w:t>
            </w:r>
            <w:proofErr w:type="gramEnd"/>
            <w:r w:rsidRPr="009E3979">
              <w:t xml:space="preserve">] </w:t>
            </w:r>
            <w:proofErr w:type="spellStart"/>
            <w:r w:rsidRPr="009E3979">
              <w:t>sda:arr</w:t>
            </w:r>
            <w:proofErr w:type="spellEnd"/>
            <w:r w:rsidRPr="009E3979">
              <w:t>){</w:t>
            </w:r>
          </w:p>
          <w:p w14:paraId="1EADB4F5" w14:textId="77777777" w:rsidR="009E3979" w:rsidRPr="009E3979" w:rsidRDefault="009E3979" w:rsidP="009E3979">
            <w:r w:rsidRPr="009E3979">
              <w:t xml:space="preserve">            </w:t>
            </w:r>
            <w:proofErr w:type="gramStart"/>
            <w:r w:rsidRPr="009E3979">
              <w:t>for(</w:t>
            </w:r>
            <w:proofErr w:type="gramEnd"/>
            <w:r w:rsidRPr="009E3979">
              <w:t xml:space="preserve">int </w:t>
            </w:r>
            <w:proofErr w:type="spellStart"/>
            <w:r w:rsidRPr="009E3979">
              <w:t>ele:sda</w:t>
            </w:r>
            <w:proofErr w:type="spellEnd"/>
            <w:r w:rsidRPr="009E3979">
              <w:t>){</w:t>
            </w:r>
          </w:p>
          <w:p w14:paraId="0903EA95" w14:textId="77777777" w:rsidR="009E3979" w:rsidRPr="009E3979" w:rsidRDefault="009E3979" w:rsidP="009E3979">
            <w:r w:rsidRPr="009E3979">
              <w:t xml:space="preserve">                </w:t>
            </w:r>
            <w:proofErr w:type="spellStart"/>
            <w:r w:rsidRPr="009E3979">
              <w:t>System.out.printf</w:t>
            </w:r>
            <w:proofErr w:type="spellEnd"/>
            <w:r w:rsidRPr="009E3979">
              <w:t>("%-5d</w:t>
            </w:r>
            <w:proofErr w:type="gramStart"/>
            <w:r w:rsidRPr="009E3979">
              <w:t>",ele</w:t>
            </w:r>
            <w:proofErr w:type="gramEnd"/>
            <w:r w:rsidRPr="009E3979">
              <w:t>);</w:t>
            </w:r>
          </w:p>
          <w:p w14:paraId="764B05DB" w14:textId="77777777" w:rsidR="009E3979" w:rsidRPr="009E3979" w:rsidRDefault="009E3979" w:rsidP="009E3979">
            <w:r w:rsidRPr="009E3979">
              <w:t>            }</w:t>
            </w:r>
          </w:p>
          <w:p w14:paraId="372C9773" w14:textId="77777777" w:rsidR="009E3979" w:rsidRPr="009E3979" w:rsidRDefault="009E3979" w:rsidP="009E3979">
            <w:r w:rsidRPr="009E3979">
              <w:t xml:space="preserve">            </w:t>
            </w:r>
            <w:proofErr w:type="spellStart"/>
            <w:r w:rsidRPr="009E3979">
              <w:t>System.out.println</w:t>
            </w:r>
            <w:proofErr w:type="spellEnd"/>
            <w:r w:rsidRPr="009E3979">
              <w:t>();</w:t>
            </w:r>
          </w:p>
          <w:p w14:paraId="44BAD80A" w14:textId="77777777" w:rsidR="009E3979" w:rsidRPr="009E3979" w:rsidRDefault="009E3979" w:rsidP="009E3979">
            <w:r w:rsidRPr="009E3979">
              <w:t>        }</w:t>
            </w:r>
          </w:p>
          <w:p w14:paraId="4EFED97D" w14:textId="77777777" w:rsidR="009E3979" w:rsidRPr="009E3979" w:rsidRDefault="009E3979" w:rsidP="009E3979">
            <w:r w:rsidRPr="009E3979">
              <w:t xml:space="preserve">        </w:t>
            </w:r>
            <w:proofErr w:type="spellStart"/>
            <w:r w:rsidRPr="009E3979">
              <w:t>System.out.println</w:t>
            </w:r>
            <w:proofErr w:type="spellEnd"/>
            <w:r w:rsidRPr="009E3979">
              <w:t>("</w:t>
            </w:r>
            <w:proofErr w:type="spellStart"/>
            <w:r w:rsidRPr="009E3979">
              <w:t>aapararai</w:t>
            </w:r>
            <w:proofErr w:type="spellEnd"/>
            <w:proofErr w:type="gramStart"/>
            <w:r w:rsidRPr="009E3979">
              <w:t>.....</w:t>
            </w:r>
            <w:proofErr w:type="gramEnd"/>
            <w:r w:rsidRPr="009E3979">
              <w:t>");</w:t>
            </w:r>
          </w:p>
          <w:p w14:paraId="21EA72CB" w14:textId="77777777" w:rsidR="009E3979" w:rsidRPr="009E3979" w:rsidRDefault="009E3979" w:rsidP="009E3979">
            <w:r w:rsidRPr="009E3979">
              <w:t>    }</w:t>
            </w:r>
          </w:p>
          <w:p w14:paraId="3A429C2E" w14:textId="77777777" w:rsidR="009E3979" w:rsidRPr="009E3979" w:rsidRDefault="009E3979" w:rsidP="009E3979">
            <w:r w:rsidRPr="009E3979">
              <w:t>}</w:t>
            </w:r>
          </w:p>
          <w:p w14:paraId="286E60A9" w14:textId="77777777" w:rsidR="009E3979" w:rsidRPr="009E3979" w:rsidRDefault="009E3979" w:rsidP="009E3979">
            <w:r w:rsidRPr="009E3979">
              <w:t>/*</w:t>
            </w:r>
          </w:p>
          <w:p w14:paraId="2D7F05F8" w14:textId="77777777" w:rsidR="009E3979" w:rsidRPr="009E3979" w:rsidRDefault="009E3979" w:rsidP="009E3979">
            <w:r w:rsidRPr="009E3979">
              <w:t> 10___20___30___</w:t>
            </w:r>
          </w:p>
          <w:p w14:paraId="7D14B503" w14:textId="77777777" w:rsidR="009E3979" w:rsidRPr="009E3979" w:rsidRDefault="009E3979" w:rsidP="009E3979">
            <w:r w:rsidRPr="009E3979">
              <w:t> 40___50___60___</w:t>
            </w:r>
          </w:p>
          <w:p w14:paraId="1E711D97" w14:textId="77777777" w:rsidR="009E3979" w:rsidRPr="009E3979" w:rsidRDefault="009E3979" w:rsidP="009E3979">
            <w:r w:rsidRPr="009E3979">
              <w:t> _</w:t>
            </w:r>
          </w:p>
          <w:p w14:paraId="52B19477" w14:textId="01BF2E76" w:rsidR="00B372FB" w:rsidRDefault="009E3979" w:rsidP="003F107C">
            <w:r w:rsidRPr="009E3979">
              <w:t> */</w:t>
            </w:r>
          </w:p>
        </w:tc>
      </w:tr>
    </w:tbl>
    <w:p w14:paraId="7B96AC6C" w14:textId="77777777" w:rsidR="00A8767D" w:rsidRDefault="00A8767D" w:rsidP="003F107C"/>
    <w:p w14:paraId="44AD86A0" w14:textId="553981AE" w:rsidR="00A241EE" w:rsidRDefault="00A241EE" w:rsidP="003F107C">
      <w:r>
        <w:lastRenderedPageBreak/>
        <w:t>When we will get array constants only be used in initializers?</w:t>
      </w:r>
    </w:p>
    <w:tbl>
      <w:tblPr>
        <w:tblStyle w:val="TableGrid"/>
        <w:tblW w:w="0" w:type="auto"/>
        <w:tblLook w:val="04A0" w:firstRow="1" w:lastRow="0" w:firstColumn="1" w:lastColumn="0" w:noHBand="0" w:noVBand="1"/>
      </w:tblPr>
      <w:tblGrid>
        <w:gridCol w:w="8522"/>
      </w:tblGrid>
      <w:tr w:rsidR="00A241EE" w14:paraId="65BB48A1" w14:textId="77777777" w:rsidTr="00A241EE">
        <w:tc>
          <w:tcPr>
            <w:tcW w:w="8522" w:type="dxa"/>
          </w:tcPr>
          <w:p w14:paraId="64D5E94D" w14:textId="77777777" w:rsidR="00A241EE" w:rsidRDefault="00A241EE" w:rsidP="003F107C">
            <w:r>
              <w:t>See the below image</w:t>
            </w:r>
          </w:p>
          <w:p w14:paraId="51792786" w14:textId="77777777" w:rsidR="00A241EE" w:rsidRDefault="00A241EE" w:rsidP="00A241EE"/>
          <w:p w14:paraId="2FEE1912" w14:textId="77777777" w:rsidR="00A241EE" w:rsidRDefault="00A241EE" w:rsidP="00A241EE">
            <w:r w:rsidRPr="00A241EE">
              <w:rPr>
                <w:noProof/>
              </w:rPr>
              <w:drawing>
                <wp:inline distT="0" distB="0" distL="0" distR="0" wp14:anchorId="5C4495C3" wp14:editId="4E324BF5">
                  <wp:extent cx="5274310" cy="2780665"/>
                  <wp:effectExtent l="0" t="0" r="2540" b="635"/>
                  <wp:docPr id="8397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5425" name=""/>
                          <pic:cNvPicPr/>
                        </pic:nvPicPr>
                        <pic:blipFill>
                          <a:blip r:embed="rId24"/>
                          <a:stretch>
                            <a:fillRect/>
                          </a:stretch>
                        </pic:blipFill>
                        <pic:spPr>
                          <a:xfrm>
                            <a:off x="0" y="0"/>
                            <a:ext cx="5274310" cy="2780665"/>
                          </a:xfrm>
                          <a:prstGeom prst="rect">
                            <a:avLst/>
                          </a:prstGeom>
                        </pic:spPr>
                      </pic:pic>
                    </a:graphicData>
                  </a:graphic>
                </wp:inline>
              </w:drawing>
            </w:r>
          </w:p>
          <w:p w14:paraId="51569B11" w14:textId="77777777" w:rsidR="00A241EE" w:rsidRDefault="00A241EE" w:rsidP="00A241EE"/>
          <w:p w14:paraId="2A6EF52E" w14:textId="7152F1B3" w:rsidR="00A241EE" w:rsidRDefault="00A241EE" w:rsidP="00A241EE">
            <w:r>
              <w:t>If you try to assign array constants after array initialization, we will get the above error.</w:t>
            </w:r>
          </w:p>
          <w:p w14:paraId="18DCB292" w14:textId="4AA26178" w:rsidR="00A241EE" w:rsidRDefault="00A241EE" w:rsidP="003F107C"/>
        </w:tc>
      </w:tr>
    </w:tbl>
    <w:p w14:paraId="12CAA356" w14:textId="77777777" w:rsidR="00CF6061" w:rsidRDefault="00CF6061" w:rsidP="003F107C"/>
    <w:p w14:paraId="769398CE" w14:textId="05162442" w:rsidR="00A741A1" w:rsidRDefault="00A741A1" w:rsidP="00A741A1">
      <w:pPr>
        <w:jc w:val="center"/>
        <w:rPr>
          <w:b/>
          <w:bCs/>
          <w:sz w:val="24"/>
          <w:szCs w:val="24"/>
          <w:u w:val="single"/>
        </w:rPr>
      </w:pPr>
      <w:r w:rsidRPr="00A56593">
        <w:rPr>
          <w:b/>
          <w:bCs/>
          <w:sz w:val="24"/>
          <w:szCs w:val="24"/>
          <w:highlight w:val="green"/>
          <w:u w:val="single"/>
        </w:rPr>
        <w:t>Jagged (or) Ragged Array</w:t>
      </w:r>
    </w:p>
    <w:p w14:paraId="7E6FF15C" w14:textId="77777777" w:rsidR="00A741A1" w:rsidRDefault="00A741A1" w:rsidP="00A741A1">
      <w:pPr>
        <w:rPr>
          <w:b/>
          <w:bCs/>
          <w:sz w:val="24"/>
          <w:szCs w:val="24"/>
          <w:u w:val="single"/>
        </w:rPr>
      </w:pPr>
    </w:p>
    <w:tbl>
      <w:tblPr>
        <w:tblStyle w:val="TableGrid"/>
        <w:tblW w:w="0" w:type="auto"/>
        <w:tblLook w:val="04A0" w:firstRow="1" w:lastRow="0" w:firstColumn="1" w:lastColumn="0" w:noHBand="0" w:noVBand="1"/>
      </w:tblPr>
      <w:tblGrid>
        <w:gridCol w:w="8522"/>
      </w:tblGrid>
      <w:tr w:rsidR="000E53F1" w14:paraId="2B8D8066" w14:textId="77777777" w:rsidTr="000E53F1">
        <w:tc>
          <w:tcPr>
            <w:tcW w:w="8522" w:type="dxa"/>
          </w:tcPr>
          <w:p w14:paraId="3B9A9658" w14:textId="77777777" w:rsidR="000E53F1" w:rsidRDefault="00FC73FC" w:rsidP="00A741A1">
            <w:pPr>
              <w:rPr>
                <w:sz w:val="24"/>
                <w:szCs w:val="24"/>
              </w:rPr>
            </w:pPr>
            <w:r w:rsidRPr="00FC73FC">
              <w:rPr>
                <w:sz w:val="24"/>
                <w:szCs w:val="24"/>
              </w:rPr>
              <w:t xml:space="preserve">A </w:t>
            </w:r>
            <w:r w:rsidRPr="00FC73FC">
              <w:rPr>
                <w:b/>
                <w:bCs/>
                <w:sz w:val="24"/>
                <w:szCs w:val="24"/>
              </w:rPr>
              <w:t>jagged array</w:t>
            </w:r>
            <w:r w:rsidRPr="00FC73FC">
              <w:rPr>
                <w:sz w:val="24"/>
                <w:szCs w:val="24"/>
              </w:rPr>
              <w:t xml:space="preserve"> is an array of arrays where the sub-arrays can have different lengths. Unlike a two-dimensional array (which has fixed row and column sizes), a jagged array allows each row to have a different number of elements.</w:t>
            </w:r>
          </w:p>
          <w:p w14:paraId="276869A2" w14:textId="77777777" w:rsidR="002845AE" w:rsidRDefault="002845AE" w:rsidP="00A741A1">
            <w:pPr>
              <w:rPr>
                <w:sz w:val="24"/>
                <w:szCs w:val="24"/>
              </w:rPr>
            </w:pPr>
          </w:p>
          <w:p w14:paraId="2CCC4723" w14:textId="77777777" w:rsidR="00A622AE" w:rsidRPr="00A622AE" w:rsidRDefault="00A622AE" w:rsidP="00A622AE">
            <w:pPr>
              <w:rPr>
                <w:b/>
                <w:bCs/>
                <w:sz w:val="24"/>
                <w:szCs w:val="24"/>
              </w:rPr>
            </w:pPr>
            <w:r w:rsidRPr="00A622AE">
              <w:rPr>
                <w:b/>
                <w:bCs/>
                <w:sz w:val="24"/>
                <w:szCs w:val="24"/>
              </w:rPr>
              <w:t>Key Characteristics of Jagged Arrays:</w:t>
            </w:r>
          </w:p>
          <w:p w14:paraId="33D1CC41" w14:textId="77777777" w:rsidR="00A622AE" w:rsidRPr="00A622AE" w:rsidRDefault="00A622AE" w:rsidP="00A622AE">
            <w:pPr>
              <w:numPr>
                <w:ilvl w:val="0"/>
                <w:numId w:val="62"/>
              </w:numPr>
              <w:rPr>
                <w:sz w:val="24"/>
                <w:szCs w:val="24"/>
              </w:rPr>
            </w:pPr>
            <w:r w:rsidRPr="00A622AE">
              <w:rPr>
                <w:sz w:val="24"/>
                <w:szCs w:val="24"/>
              </w:rPr>
              <w:t>It is an array of arrays.</w:t>
            </w:r>
          </w:p>
          <w:p w14:paraId="1295987B" w14:textId="77777777" w:rsidR="00A622AE" w:rsidRPr="00A622AE" w:rsidRDefault="00A622AE" w:rsidP="00A622AE">
            <w:pPr>
              <w:numPr>
                <w:ilvl w:val="0"/>
                <w:numId w:val="62"/>
              </w:numPr>
              <w:rPr>
                <w:sz w:val="24"/>
                <w:szCs w:val="24"/>
              </w:rPr>
            </w:pPr>
            <w:r w:rsidRPr="00A622AE">
              <w:rPr>
                <w:sz w:val="24"/>
                <w:szCs w:val="24"/>
              </w:rPr>
              <w:t>Each inner array can have a different size.</w:t>
            </w:r>
          </w:p>
          <w:p w14:paraId="1007695F" w14:textId="77777777" w:rsidR="00A622AE" w:rsidRPr="00A622AE" w:rsidRDefault="00A622AE" w:rsidP="00A622AE">
            <w:pPr>
              <w:numPr>
                <w:ilvl w:val="0"/>
                <w:numId w:val="62"/>
              </w:numPr>
              <w:rPr>
                <w:sz w:val="24"/>
                <w:szCs w:val="24"/>
              </w:rPr>
            </w:pPr>
            <w:r w:rsidRPr="00A622AE">
              <w:rPr>
                <w:sz w:val="24"/>
                <w:szCs w:val="24"/>
              </w:rPr>
              <w:t>It is useful for scenarios where a rectangular structure is not needed.</w:t>
            </w:r>
          </w:p>
          <w:p w14:paraId="4BC4CCF3" w14:textId="2FE642B8" w:rsidR="00A622AE" w:rsidRPr="00DD6C7E" w:rsidRDefault="00A622AE" w:rsidP="00A741A1">
            <w:pPr>
              <w:numPr>
                <w:ilvl w:val="0"/>
                <w:numId w:val="62"/>
              </w:numPr>
              <w:rPr>
                <w:sz w:val="24"/>
                <w:szCs w:val="24"/>
              </w:rPr>
            </w:pPr>
            <w:r w:rsidRPr="00A622AE">
              <w:rPr>
                <w:sz w:val="24"/>
                <w:szCs w:val="24"/>
              </w:rPr>
              <w:t>In languages like Java and C#, jagged arrays are implemented as an array of references to other arrays.</w:t>
            </w:r>
          </w:p>
          <w:p w14:paraId="4CB08F4E" w14:textId="77777777" w:rsidR="00DD6C7E" w:rsidRDefault="00DD6C7E" w:rsidP="00A741A1">
            <w:pPr>
              <w:rPr>
                <w:ins w:id="3" w:author="kalla madhu" w:date="2025-02-24T10:45:00Z" w16du:dateUtc="2025-02-24T05:15:00Z"/>
                <w:sz w:val="24"/>
                <w:szCs w:val="24"/>
              </w:rPr>
            </w:pPr>
            <w:r>
              <w:rPr>
                <w:noProof/>
              </w:rPr>
              <w:drawing>
                <wp:inline distT="0" distB="0" distL="0" distR="0" wp14:anchorId="15FD4525" wp14:editId="726F78D3">
                  <wp:extent cx="4645997" cy="2447445"/>
                  <wp:effectExtent l="0" t="0" r="2540" b="0"/>
                  <wp:docPr id="190782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43881" b="52413"/>
                          <a:stretch/>
                        </pic:blipFill>
                        <pic:spPr bwMode="auto">
                          <a:xfrm>
                            <a:off x="0" y="0"/>
                            <a:ext cx="4661968" cy="2455858"/>
                          </a:xfrm>
                          <a:prstGeom prst="rect">
                            <a:avLst/>
                          </a:prstGeom>
                          <a:noFill/>
                          <a:ln>
                            <a:noFill/>
                          </a:ln>
                          <a:extLst>
                            <a:ext uri="{53640926-AAD7-44D8-BBD7-CCE9431645EC}">
                              <a14:shadowObscured xmlns:a14="http://schemas.microsoft.com/office/drawing/2010/main"/>
                            </a:ext>
                          </a:extLst>
                        </pic:spPr>
                      </pic:pic>
                    </a:graphicData>
                  </a:graphic>
                </wp:inline>
              </w:drawing>
            </w:r>
          </w:p>
          <w:p w14:paraId="0CE9AFD5" w14:textId="13DA3425" w:rsidR="006B5500" w:rsidDel="006B5500" w:rsidRDefault="006B5500" w:rsidP="00A741A1">
            <w:pPr>
              <w:rPr>
                <w:del w:id="4" w:author="kalla madhu" w:date="2025-02-24T10:45:00Z" w16du:dateUtc="2025-02-24T05:15:00Z"/>
                <w:sz w:val="24"/>
                <w:szCs w:val="24"/>
              </w:rPr>
            </w:pPr>
          </w:p>
          <w:p w14:paraId="49EB2B37" w14:textId="77777777" w:rsidR="00DD6C7E" w:rsidRDefault="00DD6C7E" w:rsidP="006B5500">
            <w:pPr>
              <w:rPr>
                <w:ins w:id="5" w:author="kalla madhu" w:date="2025-02-24T10:45:00Z" w16du:dateUtc="2025-02-24T05:15:00Z"/>
                <w:sz w:val="24"/>
                <w:szCs w:val="24"/>
              </w:rPr>
            </w:pPr>
          </w:p>
          <w:p w14:paraId="1F2F7865" w14:textId="77777777" w:rsidR="006B5500" w:rsidRDefault="006B5500" w:rsidP="006B5500">
            <w:pPr>
              <w:rPr>
                <w:ins w:id="6" w:author="kalla madhu" w:date="2025-02-24T10:45:00Z" w16du:dateUtc="2025-02-24T05:15:00Z"/>
                <w:sz w:val="24"/>
                <w:szCs w:val="24"/>
              </w:rPr>
            </w:pPr>
            <w:ins w:id="7" w:author="kalla madhu" w:date="2025-02-24T10:45:00Z" w16du:dateUtc="2025-02-24T05:15:00Z">
              <w:r>
                <w:rPr>
                  <w:sz w:val="24"/>
                  <w:szCs w:val="24"/>
                </w:rPr>
                <w:lastRenderedPageBreak/>
                <w:t>Example on Jagged Array</w:t>
              </w:r>
            </w:ins>
          </w:p>
          <w:p w14:paraId="51F54BA6" w14:textId="77777777" w:rsidR="006B5500" w:rsidRDefault="006B5500" w:rsidP="006B5500">
            <w:pPr>
              <w:rPr>
                <w:ins w:id="8" w:author="kalla madhu" w:date="2025-02-24T10:46:00Z" w16du:dateUtc="2025-02-24T05:16:00Z"/>
                <w:sz w:val="24"/>
                <w:szCs w:val="24"/>
              </w:rPr>
            </w:pPr>
          </w:p>
          <w:p w14:paraId="412D0ED4" w14:textId="77777777" w:rsidR="006B5500" w:rsidRPr="006B5500" w:rsidRDefault="006B5500" w:rsidP="006B5500">
            <w:pPr>
              <w:rPr>
                <w:ins w:id="9" w:author="kalla madhu" w:date="2025-02-24T10:46:00Z"/>
                <w:sz w:val="24"/>
                <w:szCs w:val="24"/>
              </w:rPr>
            </w:pPr>
            <w:ins w:id="10" w:author="kalla madhu" w:date="2025-02-24T10:46:00Z">
              <w:r w:rsidRPr="006B5500">
                <w:rPr>
                  <w:sz w:val="24"/>
                  <w:szCs w:val="24"/>
                </w:rPr>
                <w:t>public class ArrayDemo3 {</w:t>
              </w:r>
            </w:ins>
          </w:p>
          <w:p w14:paraId="789EBC7F" w14:textId="77777777" w:rsidR="006B5500" w:rsidRPr="006B5500" w:rsidRDefault="006B5500" w:rsidP="006B5500">
            <w:pPr>
              <w:rPr>
                <w:ins w:id="11" w:author="kalla madhu" w:date="2025-02-24T10:46:00Z"/>
                <w:sz w:val="24"/>
                <w:szCs w:val="24"/>
              </w:rPr>
            </w:pPr>
            <w:ins w:id="12" w:author="kalla madhu" w:date="2025-02-24T10:46:00Z">
              <w:r w:rsidRPr="006B5500">
                <w:rPr>
                  <w:sz w:val="24"/>
                  <w:szCs w:val="24"/>
                </w:rPr>
                <w:t xml:space="preserve">    public static void </w:t>
              </w:r>
              <w:proofErr w:type="gramStart"/>
              <w:r w:rsidRPr="006B5500">
                <w:rPr>
                  <w:sz w:val="24"/>
                  <w:szCs w:val="24"/>
                </w:rPr>
                <w:t>main(</w:t>
              </w:r>
              <w:proofErr w:type="gramEnd"/>
              <w:r w:rsidRPr="006B5500">
                <w:rPr>
                  <w:sz w:val="24"/>
                  <w:szCs w:val="24"/>
                </w:rPr>
                <w:t xml:space="preserve">String[] </w:t>
              </w:r>
              <w:proofErr w:type="spellStart"/>
              <w:r w:rsidRPr="006B5500">
                <w:rPr>
                  <w:sz w:val="24"/>
                  <w:szCs w:val="24"/>
                </w:rPr>
                <w:t>args</w:t>
              </w:r>
              <w:proofErr w:type="spellEnd"/>
              <w:r w:rsidRPr="006B5500">
                <w:rPr>
                  <w:sz w:val="24"/>
                  <w:szCs w:val="24"/>
                </w:rPr>
                <w:t xml:space="preserve">) </w:t>
              </w:r>
            </w:ins>
          </w:p>
          <w:p w14:paraId="7CB23A09" w14:textId="77777777" w:rsidR="006B5500" w:rsidRPr="006B5500" w:rsidRDefault="006B5500" w:rsidP="006B5500">
            <w:pPr>
              <w:rPr>
                <w:ins w:id="13" w:author="kalla madhu" w:date="2025-02-24T10:46:00Z"/>
                <w:sz w:val="24"/>
                <w:szCs w:val="24"/>
              </w:rPr>
            </w:pPr>
            <w:ins w:id="14" w:author="kalla madhu" w:date="2025-02-24T10:46:00Z">
              <w:r w:rsidRPr="006B5500">
                <w:rPr>
                  <w:sz w:val="24"/>
                  <w:szCs w:val="24"/>
                </w:rPr>
                <w:t>    {</w:t>
              </w:r>
            </w:ins>
          </w:p>
          <w:p w14:paraId="5C696CAB" w14:textId="77777777" w:rsidR="006B5500" w:rsidRPr="006B5500" w:rsidRDefault="006B5500" w:rsidP="006B5500">
            <w:pPr>
              <w:rPr>
                <w:ins w:id="15" w:author="kalla madhu" w:date="2025-02-24T10:46:00Z"/>
                <w:sz w:val="24"/>
                <w:szCs w:val="24"/>
              </w:rPr>
            </w:pPr>
            <w:ins w:id="16" w:author="kalla madhu" w:date="2025-02-24T10:46:00Z">
              <w:r w:rsidRPr="006B5500">
                <w:rPr>
                  <w:sz w:val="24"/>
                  <w:szCs w:val="24"/>
                </w:rPr>
                <w:t xml:space="preserve">        //here 1st subscript represents </w:t>
              </w:r>
              <w:proofErr w:type="gramStart"/>
              <w:r w:rsidRPr="006B5500">
                <w:rPr>
                  <w:sz w:val="24"/>
                  <w:szCs w:val="24"/>
                </w:rPr>
                <w:t>rows  and</w:t>
              </w:r>
              <w:proofErr w:type="gramEnd"/>
              <w:r w:rsidRPr="006B5500">
                <w:rPr>
                  <w:sz w:val="24"/>
                  <w:szCs w:val="24"/>
                </w:rPr>
                <w:t xml:space="preserve"> subscripts represents columns count of each row</w:t>
              </w:r>
            </w:ins>
          </w:p>
          <w:p w14:paraId="537AD0A2" w14:textId="77777777" w:rsidR="006B5500" w:rsidRPr="006B5500" w:rsidRDefault="006B5500" w:rsidP="006B5500">
            <w:pPr>
              <w:rPr>
                <w:ins w:id="17" w:author="kalla madhu" w:date="2025-02-24T10:46:00Z"/>
                <w:sz w:val="24"/>
                <w:szCs w:val="24"/>
              </w:rPr>
            </w:pPr>
          </w:p>
          <w:p w14:paraId="29A2C200" w14:textId="77777777" w:rsidR="006B5500" w:rsidRPr="006B5500" w:rsidRDefault="006B5500" w:rsidP="006B5500">
            <w:pPr>
              <w:rPr>
                <w:ins w:id="18" w:author="kalla madhu" w:date="2025-02-24T10:46:00Z"/>
                <w:sz w:val="24"/>
                <w:szCs w:val="24"/>
              </w:rPr>
            </w:pPr>
            <w:ins w:id="19" w:author="kalla madhu" w:date="2025-02-24T10:46:00Z">
              <w:r w:rsidRPr="006B5500">
                <w:rPr>
                  <w:sz w:val="24"/>
                  <w:szCs w:val="24"/>
                </w:rPr>
                <w:t xml:space="preserve">        </w:t>
              </w:r>
              <w:proofErr w:type="gramStart"/>
              <w:r w:rsidRPr="006B5500">
                <w:rPr>
                  <w:sz w:val="24"/>
                  <w:szCs w:val="24"/>
                </w:rPr>
                <w:t>int[</w:t>
              </w:r>
              <w:proofErr w:type="gramEnd"/>
              <w:r w:rsidRPr="006B5500">
                <w:rPr>
                  <w:sz w:val="24"/>
                  <w:szCs w:val="24"/>
                </w:rPr>
                <w:t xml:space="preserve">][] </w:t>
              </w:r>
              <w:proofErr w:type="spellStart"/>
              <w:r w:rsidRPr="006B5500">
                <w:rPr>
                  <w:sz w:val="24"/>
                  <w:szCs w:val="24"/>
                </w:rPr>
                <w:t>arr</w:t>
              </w:r>
              <w:proofErr w:type="spellEnd"/>
              <w:r w:rsidRPr="006B5500">
                <w:rPr>
                  <w:sz w:val="24"/>
                  <w:szCs w:val="24"/>
                </w:rPr>
                <w:t xml:space="preserve">=new  int[3][];   </w:t>
              </w:r>
            </w:ins>
          </w:p>
          <w:p w14:paraId="63F94A19" w14:textId="77777777" w:rsidR="006B5500" w:rsidRPr="006B5500" w:rsidRDefault="006B5500" w:rsidP="006B5500">
            <w:pPr>
              <w:rPr>
                <w:ins w:id="20" w:author="kalla madhu" w:date="2025-02-24T10:46:00Z"/>
                <w:sz w:val="24"/>
                <w:szCs w:val="24"/>
              </w:rPr>
            </w:pPr>
            <w:ins w:id="21"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proofErr w:type="spellStart"/>
              <w:proofErr w:type="gramStart"/>
              <w:r w:rsidRPr="006B5500">
                <w:rPr>
                  <w:sz w:val="24"/>
                  <w:szCs w:val="24"/>
                </w:rPr>
                <w:t>arr.length</w:t>
              </w:r>
              <w:proofErr w:type="spellEnd"/>
              <w:proofErr w:type="gramEnd"/>
              <w:r w:rsidRPr="006B5500">
                <w:rPr>
                  <w:sz w:val="24"/>
                  <w:szCs w:val="24"/>
                </w:rPr>
                <w:t>);</w:t>
              </w:r>
            </w:ins>
          </w:p>
          <w:p w14:paraId="6D9C8196" w14:textId="77777777" w:rsidR="006B5500" w:rsidRPr="006B5500" w:rsidRDefault="006B5500" w:rsidP="006B5500">
            <w:pPr>
              <w:rPr>
                <w:ins w:id="22" w:author="kalla madhu" w:date="2025-02-24T10:46:00Z"/>
                <w:sz w:val="24"/>
                <w:szCs w:val="24"/>
              </w:rPr>
            </w:pPr>
            <w:ins w:id="23"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0]);</w:t>
              </w:r>
            </w:ins>
          </w:p>
          <w:p w14:paraId="282455E6" w14:textId="77777777" w:rsidR="006B5500" w:rsidRPr="006B5500" w:rsidRDefault="006B5500" w:rsidP="006B5500">
            <w:pPr>
              <w:rPr>
                <w:ins w:id="24" w:author="kalla madhu" w:date="2025-02-24T10:46:00Z"/>
                <w:sz w:val="24"/>
                <w:szCs w:val="24"/>
              </w:rPr>
            </w:pPr>
            <w:ins w:id="25"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1]);</w:t>
              </w:r>
            </w:ins>
          </w:p>
          <w:p w14:paraId="15001C85" w14:textId="77777777" w:rsidR="006B5500" w:rsidRPr="006B5500" w:rsidRDefault="006B5500" w:rsidP="006B5500">
            <w:pPr>
              <w:rPr>
                <w:ins w:id="26" w:author="kalla madhu" w:date="2025-02-24T10:46:00Z"/>
                <w:sz w:val="24"/>
                <w:szCs w:val="24"/>
              </w:rPr>
            </w:pPr>
            <w:ins w:id="27"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2]);</w:t>
              </w:r>
            </w:ins>
          </w:p>
          <w:p w14:paraId="4052C420" w14:textId="77777777" w:rsidR="006B5500" w:rsidRPr="006B5500" w:rsidRDefault="006B5500" w:rsidP="006B5500">
            <w:pPr>
              <w:rPr>
                <w:ins w:id="28" w:author="kalla madhu" w:date="2025-02-24T10:46:00Z"/>
                <w:sz w:val="24"/>
                <w:szCs w:val="24"/>
              </w:rPr>
            </w:pPr>
            <w:ins w:id="29" w:author="kalla madhu" w:date="2025-02-24T10:46:00Z">
              <w:r w:rsidRPr="006B5500">
                <w:rPr>
                  <w:sz w:val="24"/>
                  <w:szCs w:val="24"/>
                </w:rPr>
                <w:t>        //</w:t>
              </w:r>
              <w:proofErr w:type="spellStart"/>
              <w:r w:rsidRPr="006B5500">
                <w:rPr>
                  <w:sz w:val="24"/>
                  <w:szCs w:val="24"/>
                </w:rPr>
                <w:t>System.out.println</w:t>
              </w:r>
              <w:proofErr w:type="spellEnd"/>
              <w:r w:rsidRPr="006B5500">
                <w:rPr>
                  <w:sz w:val="24"/>
                  <w:szCs w:val="24"/>
                </w:rPr>
                <w:t>(</w:t>
              </w:r>
              <w:proofErr w:type="spellStart"/>
              <w:r w:rsidRPr="006B5500">
                <w:rPr>
                  <w:sz w:val="24"/>
                  <w:szCs w:val="24"/>
                </w:rPr>
                <w:t>arr</w:t>
              </w:r>
              <w:proofErr w:type="spellEnd"/>
              <w:r w:rsidRPr="006B5500">
                <w:rPr>
                  <w:sz w:val="24"/>
                  <w:szCs w:val="24"/>
                </w:rPr>
                <w:t>[0</w:t>
              </w:r>
              <w:proofErr w:type="gramStart"/>
              <w:r w:rsidRPr="006B5500">
                <w:rPr>
                  <w:sz w:val="24"/>
                  <w:szCs w:val="24"/>
                </w:rPr>
                <w:t>].length</w:t>
              </w:r>
              <w:proofErr w:type="gramEnd"/>
              <w:r w:rsidRPr="006B5500">
                <w:rPr>
                  <w:sz w:val="24"/>
                  <w:szCs w:val="24"/>
                </w:rPr>
                <w:t>);  //length is a variable existed in every array and it is instance variable</w:t>
              </w:r>
            </w:ins>
          </w:p>
          <w:p w14:paraId="423AE71A" w14:textId="77777777" w:rsidR="006B5500" w:rsidRPr="006B5500" w:rsidRDefault="006B5500" w:rsidP="006B5500">
            <w:pPr>
              <w:rPr>
                <w:ins w:id="30" w:author="kalla madhu" w:date="2025-02-24T10:46:00Z"/>
                <w:sz w:val="24"/>
                <w:szCs w:val="24"/>
              </w:rPr>
            </w:pPr>
            <w:ins w:id="31" w:author="kalla madhu" w:date="2025-02-24T10:46:00Z">
              <w:r w:rsidRPr="006B5500">
                <w:rPr>
                  <w:sz w:val="24"/>
                  <w:szCs w:val="24"/>
                </w:rPr>
                <w:t xml:space="preserve">        </w:t>
              </w:r>
            </w:ins>
          </w:p>
          <w:p w14:paraId="68C0A45D" w14:textId="77777777" w:rsidR="006B5500" w:rsidRPr="006B5500" w:rsidRDefault="006B5500" w:rsidP="006B5500">
            <w:pPr>
              <w:rPr>
                <w:ins w:id="32" w:author="kalla madhu" w:date="2025-02-24T10:46:00Z"/>
                <w:sz w:val="24"/>
                <w:szCs w:val="24"/>
              </w:rPr>
            </w:pPr>
            <w:ins w:id="33" w:author="kalla madhu" w:date="2025-02-24T10:46:00Z">
              <w:r w:rsidRPr="006B5500">
                <w:rPr>
                  <w:sz w:val="24"/>
                  <w:szCs w:val="24"/>
                </w:rPr>
                <w:t xml:space="preserve">        </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0]=new int[]{10};</w:t>
              </w:r>
            </w:ins>
          </w:p>
          <w:p w14:paraId="416E6E69" w14:textId="77777777" w:rsidR="006B5500" w:rsidRPr="006B5500" w:rsidRDefault="006B5500" w:rsidP="006B5500">
            <w:pPr>
              <w:rPr>
                <w:ins w:id="34" w:author="kalla madhu" w:date="2025-02-24T10:46:00Z"/>
                <w:sz w:val="24"/>
                <w:szCs w:val="24"/>
              </w:rPr>
            </w:pPr>
            <w:ins w:id="35" w:author="kalla madhu" w:date="2025-02-24T10:46:00Z">
              <w:r w:rsidRPr="006B5500">
                <w:rPr>
                  <w:sz w:val="24"/>
                  <w:szCs w:val="24"/>
                </w:rPr>
                <w:t>        int arr2</w:t>
              </w:r>
              <w:proofErr w:type="gramStart"/>
              <w:r w:rsidRPr="006B5500">
                <w:rPr>
                  <w:sz w:val="24"/>
                  <w:szCs w:val="24"/>
                </w:rPr>
                <w:t>[]=</w:t>
              </w:r>
              <w:proofErr w:type="gramEnd"/>
              <w:r w:rsidRPr="006B5500">
                <w:rPr>
                  <w:sz w:val="24"/>
                  <w:szCs w:val="24"/>
                </w:rPr>
                <w:t>{10,20};</w:t>
              </w:r>
            </w:ins>
          </w:p>
          <w:p w14:paraId="448E77D4" w14:textId="77777777" w:rsidR="006B5500" w:rsidRPr="006B5500" w:rsidRDefault="006B5500" w:rsidP="006B5500">
            <w:pPr>
              <w:rPr>
                <w:ins w:id="36" w:author="kalla madhu" w:date="2025-02-24T10:46:00Z"/>
                <w:sz w:val="24"/>
                <w:szCs w:val="24"/>
              </w:rPr>
            </w:pPr>
            <w:ins w:id="37" w:author="kalla madhu" w:date="2025-02-24T10:46:00Z">
              <w:r w:rsidRPr="006B5500">
                <w:rPr>
                  <w:sz w:val="24"/>
                  <w:szCs w:val="24"/>
                </w:rPr>
                <w:t xml:space="preserve">        </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1]=new int[]{10,20};</w:t>
              </w:r>
            </w:ins>
          </w:p>
          <w:p w14:paraId="2897D702" w14:textId="77777777" w:rsidR="006B5500" w:rsidRPr="006B5500" w:rsidRDefault="006B5500" w:rsidP="006B5500">
            <w:pPr>
              <w:rPr>
                <w:ins w:id="38" w:author="kalla madhu" w:date="2025-02-24T10:46:00Z"/>
                <w:sz w:val="24"/>
                <w:szCs w:val="24"/>
              </w:rPr>
            </w:pPr>
            <w:ins w:id="39" w:author="kalla madhu" w:date="2025-02-24T10:46:00Z">
              <w:r w:rsidRPr="006B5500">
                <w:rPr>
                  <w:sz w:val="24"/>
                  <w:szCs w:val="24"/>
                </w:rPr>
                <w:t xml:space="preserve">        </w:t>
              </w:r>
              <w:proofErr w:type="spellStart"/>
              <w:proofErr w:type="gramStart"/>
              <w:r w:rsidRPr="006B5500">
                <w:rPr>
                  <w:sz w:val="24"/>
                  <w:szCs w:val="24"/>
                </w:rPr>
                <w:t>arr</w:t>
              </w:r>
              <w:proofErr w:type="spellEnd"/>
              <w:r w:rsidRPr="006B5500">
                <w:rPr>
                  <w:sz w:val="24"/>
                  <w:szCs w:val="24"/>
                </w:rPr>
                <w:t>[</w:t>
              </w:r>
              <w:proofErr w:type="gramEnd"/>
              <w:r w:rsidRPr="006B5500">
                <w:rPr>
                  <w:sz w:val="24"/>
                  <w:szCs w:val="24"/>
                </w:rPr>
                <w:t>2]=new int[]{10,20,30};</w:t>
              </w:r>
            </w:ins>
          </w:p>
          <w:p w14:paraId="64203D25" w14:textId="77777777" w:rsidR="006B5500" w:rsidRPr="006B5500" w:rsidRDefault="006B5500" w:rsidP="006B5500">
            <w:pPr>
              <w:rPr>
                <w:ins w:id="40" w:author="kalla madhu" w:date="2025-02-24T10:46:00Z"/>
                <w:sz w:val="24"/>
                <w:szCs w:val="24"/>
              </w:rPr>
            </w:pPr>
          </w:p>
          <w:p w14:paraId="43D690FA" w14:textId="77777777" w:rsidR="006B5500" w:rsidRPr="006B5500" w:rsidRDefault="006B5500" w:rsidP="006B5500">
            <w:pPr>
              <w:rPr>
                <w:ins w:id="41" w:author="kalla madhu" w:date="2025-02-24T10:46:00Z"/>
                <w:sz w:val="24"/>
                <w:szCs w:val="24"/>
              </w:rPr>
            </w:pPr>
            <w:ins w:id="42"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("Elements existed in Jagged array");</w:t>
              </w:r>
            </w:ins>
          </w:p>
          <w:p w14:paraId="1984AD2D" w14:textId="77777777" w:rsidR="006B5500" w:rsidRPr="006B5500" w:rsidRDefault="006B5500" w:rsidP="006B5500">
            <w:pPr>
              <w:rPr>
                <w:ins w:id="43" w:author="kalla madhu" w:date="2025-02-24T10:46:00Z"/>
                <w:sz w:val="24"/>
                <w:szCs w:val="24"/>
              </w:rPr>
            </w:pPr>
            <w:ins w:id="44" w:author="kalla madhu" w:date="2025-02-24T10:46:00Z">
              <w:r w:rsidRPr="006B5500">
                <w:rPr>
                  <w:sz w:val="24"/>
                  <w:szCs w:val="24"/>
                </w:rPr>
                <w:t>        for(</w:t>
              </w:r>
              <w:proofErr w:type="gramStart"/>
              <w:r w:rsidRPr="006B5500">
                <w:rPr>
                  <w:sz w:val="24"/>
                  <w:szCs w:val="24"/>
                </w:rPr>
                <w:t>int[</w:t>
              </w:r>
              <w:proofErr w:type="gramEnd"/>
              <w:r w:rsidRPr="006B5500">
                <w:rPr>
                  <w:sz w:val="24"/>
                  <w:szCs w:val="24"/>
                </w:rPr>
                <w:t xml:space="preserve">] </w:t>
              </w:r>
              <w:proofErr w:type="spellStart"/>
              <w:r w:rsidRPr="006B5500">
                <w:rPr>
                  <w:sz w:val="24"/>
                  <w:szCs w:val="24"/>
                </w:rPr>
                <w:t>sda:arr</w:t>
              </w:r>
              <w:proofErr w:type="spellEnd"/>
              <w:r w:rsidRPr="006B5500">
                <w:rPr>
                  <w:sz w:val="24"/>
                  <w:szCs w:val="24"/>
                </w:rPr>
                <w:t>)</w:t>
              </w:r>
            </w:ins>
          </w:p>
          <w:p w14:paraId="11F44F79" w14:textId="77777777" w:rsidR="006B5500" w:rsidRPr="006B5500" w:rsidRDefault="006B5500" w:rsidP="006B5500">
            <w:pPr>
              <w:rPr>
                <w:ins w:id="45" w:author="kalla madhu" w:date="2025-02-24T10:46:00Z"/>
                <w:sz w:val="24"/>
                <w:szCs w:val="24"/>
              </w:rPr>
            </w:pPr>
            <w:ins w:id="46" w:author="kalla madhu" w:date="2025-02-24T10:46:00Z">
              <w:r w:rsidRPr="006B5500">
                <w:rPr>
                  <w:sz w:val="24"/>
                  <w:szCs w:val="24"/>
                </w:rPr>
                <w:t>        {</w:t>
              </w:r>
            </w:ins>
          </w:p>
          <w:p w14:paraId="64998A4E" w14:textId="77777777" w:rsidR="006B5500" w:rsidRPr="006B5500" w:rsidRDefault="006B5500" w:rsidP="006B5500">
            <w:pPr>
              <w:rPr>
                <w:ins w:id="47" w:author="kalla madhu" w:date="2025-02-24T10:46:00Z"/>
                <w:sz w:val="24"/>
                <w:szCs w:val="24"/>
              </w:rPr>
            </w:pPr>
            <w:ins w:id="48" w:author="kalla madhu" w:date="2025-02-24T10:46:00Z">
              <w:r w:rsidRPr="006B5500">
                <w:rPr>
                  <w:sz w:val="24"/>
                  <w:szCs w:val="24"/>
                </w:rPr>
                <w:t>            //</w:t>
              </w:r>
              <w:proofErr w:type="spellStart"/>
              <w:r w:rsidRPr="006B5500">
                <w:rPr>
                  <w:sz w:val="24"/>
                  <w:szCs w:val="24"/>
                </w:rPr>
                <w:t>sda</w:t>
              </w:r>
              <w:proofErr w:type="spellEnd"/>
              <w:r w:rsidRPr="006B5500">
                <w:rPr>
                  <w:sz w:val="24"/>
                  <w:szCs w:val="24"/>
                </w:rPr>
                <w:t>=1000,2000</w:t>
              </w:r>
            </w:ins>
          </w:p>
          <w:p w14:paraId="715BB8C3" w14:textId="77777777" w:rsidR="006B5500" w:rsidRPr="006B5500" w:rsidRDefault="006B5500" w:rsidP="006B5500">
            <w:pPr>
              <w:rPr>
                <w:ins w:id="49" w:author="kalla madhu" w:date="2025-02-24T10:46:00Z"/>
                <w:sz w:val="24"/>
                <w:szCs w:val="24"/>
              </w:rPr>
            </w:pPr>
            <w:ins w:id="50" w:author="kalla madhu" w:date="2025-02-24T10:46:00Z">
              <w:r w:rsidRPr="006B5500">
                <w:rPr>
                  <w:sz w:val="24"/>
                  <w:szCs w:val="24"/>
                </w:rPr>
                <w:t xml:space="preserve">            </w:t>
              </w:r>
              <w:proofErr w:type="gramStart"/>
              <w:r w:rsidRPr="006B5500">
                <w:rPr>
                  <w:sz w:val="24"/>
                  <w:szCs w:val="24"/>
                </w:rPr>
                <w:t>for(</w:t>
              </w:r>
              <w:proofErr w:type="gramEnd"/>
              <w:r w:rsidRPr="006B5500">
                <w:rPr>
                  <w:sz w:val="24"/>
                  <w:szCs w:val="24"/>
                </w:rPr>
                <w:t xml:space="preserve">int </w:t>
              </w:r>
              <w:proofErr w:type="spellStart"/>
              <w:r w:rsidRPr="006B5500">
                <w:rPr>
                  <w:sz w:val="24"/>
                  <w:szCs w:val="24"/>
                </w:rPr>
                <w:t>ele:sda</w:t>
              </w:r>
              <w:proofErr w:type="spellEnd"/>
              <w:r w:rsidRPr="006B5500">
                <w:rPr>
                  <w:sz w:val="24"/>
                  <w:szCs w:val="24"/>
                </w:rPr>
                <w:t>)</w:t>
              </w:r>
            </w:ins>
          </w:p>
          <w:p w14:paraId="66CBF64A" w14:textId="77777777" w:rsidR="006B5500" w:rsidRPr="006B5500" w:rsidRDefault="006B5500" w:rsidP="006B5500">
            <w:pPr>
              <w:rPr>
                <w:ins w:id="51" w:author="kalla madhu" w:date="2025-02-24T10:46:00Z"/>
                <w:sz w:val="24"/>
                <w:szCs w:val="24"/>
              </w:rPr>
            </w:pPr>
            <w:ins w:id="52" w:author="kalla madhu" w:date="2025-02-24T10:46:00Z">
              <w:r w:rsidRPr="006B5500">
                <w:rPr>
                  <w:sz w:val="24"/>
                  <w:szCs w:val="24"/>
                </w:rPr>
                <w:t>            {</w:t>
              </w:r>
            </w:ins>
          </w:p>
          <w:p w14:paraId="39B472FD" w14:textId="77777777" w:rsidR="006B5500" w:rsidRPr="006B5500" w:rsidRDefault="006B5500" w:rsidP="006B5500">
            <w:pPr>
              <w:rPr>
                <w:ins w:id="53" w:author="kalla madhu" w:date="2025-02-24T10:46:00Z"/>
                <w:sz w:val="24"/>
                <w:szCs w:val="24"/>
              </w:rPr>
            </w:pPr>
            <w:ins w:id="54" w:author="kalla madhu" w:date="2025-02-24T10:46:00Z">
              <w:r w:rsidRPr="006B5500">
                <w:rPr>
                  <w:sz w:val="24"/>
                  <w:szCs w:val="24"/>
                </w:rPr>
                <w:t xml:space="preserve">                </w:t>
              </w:r>
              <w:proofErr w:type="spellStart"/>
              <w:r w:rsidRPr="006B5500">
                <w:rPr>
                  <w:sz w:val="24"/>
                  <w:szCs w:val="24"/>
                </w:rPr>
                <w:t>System.out.print</w:t>
              </w:r>
              <w:proofErr w:type="spellEnd"/>
              <w:r w:rsidRPr="006B5500">
                <w:rPr>
                  <w:sz w:val="24"/>
                  <w:szCs w:val="24"/>
                </w:rPr>
                <w:t>(</w:t>
              </w:r>
              <w:proofErr w:type="spellStart"/>
              <w:r w:rsidRPr="006B5500">
                <w:rPr>
                  <w:sz w:val="24"/>
                  <w:szCs w:val="24"/>
                </w:rPr>
                <w:t>ele</w:t>
              </w:r>
              <w:proofErr w:type="spellEnd"/>
              <w:r w:rsidRPr="006B5500">
                <w:rPr>
                  <w:sz w:val="24"/>
                  <w:szCs w:val="24"/>
                </w:rPr>
                <w:t>+"\t");</w:t>
              </w:r>
            </w:ins>
          </w:p>
          <w:p w14:paraId="5AAC2249" w14:textId="77777777" w:rsidR="006B5500" w:rsidRPr="006B5500" w:rsidRDefault="006B5500" w:rsidP="006B5500">
            <w:pPr>
              <w:rPr>
                <w:ins w:id="55" w:author="kalla madhu" w:date="2025-02-24T10:46:00Z"/>
                <w:sz w:val="24"/>
                <w:szCs w:val="24"/>
              </w:rPr>
            </w:pPr>
            <w:ins w:id="56" w:author="kalla madhu" w:date="2025-02-24T10:46:00Z">
              <w:r w:rsidRPr="006B5500">
                <w:rPr>
                  <w:sz w:val="24"/>
                  <w:szCs w:val="24"/>
                </w:rPr>
                <w:t>            }</w:t>
              </w:r>
            </w:ins>
          </w:p>
          <w:p w14:paraId="18AC2436" w14:textId="77777777" w:rsidR="006B5500" w:rsidRPr="006B5500" w:rsidRDefault="006B5500" w:rsidP="006B5500">
            <w:pPr>
              <w:rPr>
                <w:ins w:id="57" w:author="kalla madhu" w:date="2025-02-24T10:46:00Z"/>
                <w:sz w:val="24"/>
                <w:szCs w:val="24"/>
              </w:rPr>
            </w:pPr>
            <w:ins w:id="58"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ins>
          </w:p>
          <w:p w14:paraId="1EF5EF5B" w14:textId="77777777" w:rsidR="006B5500" w:rsidRPr="006B5500" w:rsidRDefault="006B5500" w:rsidP="006B5500">
            <w:pPr>
              <w:rPr>
                <w:ins w:id="59" w:author="kalla madhu" w:date="2025-02-24T10:46:00Z"/>
                <w:sz w:val="24"/>
                <w:szCs w:val="24"/>
              </w:rPr>
            </w:pPr>
            <w:ins w:id="60" w:author="kalla madhu" w:date="2025-02-24T10:46:00Z">
              <w:r w:rsidRPr="006B5500">
                <w:rPr>
                  <w:sz w:val="24"/>
                  <w:szCs w:val="24"/>
                </w:rPr>
                <w:t>        }</w:t>
              </w:r>
            </w:ins>
          </w:p>
          <w:p w14:paraId="5BEC3153" w14:textId="77777777" w:rsidR="006B5500" w:rsidRPr="006B5500" w:rsidRDefault="006B5500" w:rsidP="006B5500">
            <w:pPr>
              <w:rPr>
                <w:ins w:id="61" w:author="kalla madhu" w:date="2025-02-24T10:46:00Z"/>
                <w:sz w:val="24"/>
                <w:szCs w:val="24"/>
              </w:rPr>
            </w:pPr>
            <w:ins w:id="62" w:author="kalla madhu" w:date="2025-02-24T10:46:00Z">
              <w:r w:rsidRPr="006B5500">
                <w:rPr>
                  <w:sz w:val="24"/>
                  <w:szCs w:val="24"/>
                </w:rPr>
                <w:t xml:space="preserve">        </w:t>
              </w:r>
              <w:proofErr w:type="spellStart"/>
              <w:r w:rsidRPr="006B5500">
                <w:rPr>
                  <w:sz w:val="24"/>
                  <w:szCs w:val="24"/>
                </w:rPr>
                <w:t>System.out.println</w:t>
              </w:r>
              <w:proofErr w:type="spellEnd"/>
              <w:r w:rsidRPr="006B5500">
                <w:rPr>
                  <w:sz w:val="24"/>
                  <w:szCs w:val="24"/>
                </w:rPr>
                <w:t>("</w:t>
              </w:r>
              <w:proofErr w:type="spellStart"/>
              <w:r w:rsidRPr="006B5500">
                <w:rPr>
                  <w:sz w:val="24"/>
                  <w:szCs w:val="24"/>
                </w:rPr>
                <w:t>ayipayeee</w:t>
              </w:r>
              <w:proofErr w:type="spellEnd"/>
              <w:r w:rsidRPr="006B5500">
                <w:rPr>
                  <w:sz w:val="24"/>
                  <w:szCs w:val="24"/>
                </w:rPr>
                <w:t>...");</w:t>
              </w:r>
            </w:ins>
          </w:p>
          <w:p w14:paraId="0F2D30FF" w14:textId="77777777" w:rsidR="006B5500" w:rsidRPr="006B5500" w:rsidRDefault="006B5500" w:rsidP="006B5500">
            <w:pPr>
              <w:rPr>
                <w:ins w:id="63" w:author="kalla madhu" w:date="2025-02-24T10:46:00Z"/>
                <w:sz w:val="24"/>
                <w:szCs w:val="24"/>
              </w:rPr>
            </w:pPr>
            <w:ins w:id="64" w:author="kalla madhu" w:date="2025-02-24T10:46:00Z">
              <w:r w:rsidRPr="006B5500">
                <w:rPr>
                  <w:sz w:val="24"/>
                  <w:szCs w:val="24"/>
                </w:rPr>
                <w:t xml:space="preserve">    }   </w:t>
              </w:r>
            </w:ins>
          </w:p>
          <w:p w14:paraId="53BD5311" w14:textId="77777777" w:rsidR="006B5500" w:rsidRPr="006B5500" w:rsidRDefault="006B5500" w:rsidP="006B5500">
            <w:pPr>
              <w:rPr>
                <w:ins w:id="65" w:author="kalla madhu" w:date="2025-02-24T10:46:00Z"/>
                <w:sz w:val="24"/>
                <w:szCs w:val="24"/>
              </w:rPr>
            </w:pPr>
            <w:ins w:id="66" w:author="kalla madhu" w:date="2025-02-24T10:46:00Z">
              <w:r w:rsidRPr="006B5500">
                <w:rPr>
                  <w:sz w:val="24"/>
                  <w:szCs w:val="24"/>
                </w:rPr>
                <w:t>}</w:t>
              </w:r>
            </w:ins>
          </w:p>
          <w:p w14:paraId="2128A85E" w14:textId="77777777" w:rsidR="006B5500" w:rsidRPr="006B5500" w:rsidRDefault="006B5500" w:rsidP="006B5500">
            <w:pPr>
              <w:rPr>
                <w:ins w:id="67" w:author="kalla madhu" w:date="2025-02-24T10:46:00Z"/>
                <w:sz w:val="24"/>
                <w:szCs w:val="24"/>
              </w:rPr>
            </w:pPr>
          </w:p>
          <w:p w14:paraId="432FBCFD" w14:textId="4DD24A03" w:rsidR="006B5500" w:rsidRPr="00762FDB" w:rsidRDefault="006B5500" w:rsidP="006B5500">
            <w:pPr>
              <w:rPr>
                <w:ins w:id="68" w:author="kalla madhu" w:date="2025-02-24T10:46:00Z" w16du:dateUtc="2025-02-24T05:16:00Z"/>
                <w:b/>
                <w:bCs/>
                <w:sz w:val="24"/>
                <w:szCs w:val="24"/>
                <w:u w:val="single"/>
                <w:rPrChange w:id="69" w:author="kalla madhu" w:date="2025-02-24T12:07:00Z" w16du:dateUtc="2025-02-24T06:37:00Z">
                  <w:rPr>
                    <w:ins w:id="70" w:author="kalla madhu" w:date="2025-02-24T10:46:00Z" w16du:dateUtc="2025-02-24T05:16:00Z"/>
                    <w:sz w:val="24"/>
                    <w:szCs w:val="24"/>
                  </w:rPr>
                </w:rPrChange>
              </w:rPr>
            </w:pPr>
            <w:ins w:id="71" w:author="kalla madhu" w:date="2025-02-24T10:46:00Z" w16du:dateUtc="2025-02-24T05:16:00Z">
              <w:r w:rsidRPr="00762FDB">
                <w:rPr>
                  <w:b/>
                  <w:bCs/>
                  <w:sz w:val="24"/>
                  <w:szCs w:val="24"/>
                  <w:highlight w:val="green"/>
                  <w:u w:val="single"/>
                  <w:rPrChange w:id="72" w:author="kalla madhu" w:date="2025-02-24T12:07:00Z" w16du:dateUtc="2025-02-24T06:37:00Z">
                    <w:rPr>
                      <w:sz w:val="24"/>
                      <w:szCs w:val="24"/>
                    </w:rPr>
                  </w:rPrChange>
                </w:rPr>
                <w:t>Output:</w:t>
              </w:r>
            </w:ins>
          </w:p>
          <w:p w14:paraId="244C7FBB" w14:textId="77777777" w:rsidR="005453A5" w:rsidRPr="005453A5" w:rsidRDefault="005453A5" w:rsidP="005453A5">
            <w:pPr>
              <w:rPr>
                <w:ins w:id="73" w:author="kalla madhu" w:date="2025-02-24T10:46:00Z" w16du:dateUtc="2025-02-24T05:16:00Z"/>
                <w:sz w:val="24"/>
                <w:szCs w:val="24"/>
              </w:rPr>
            </w:pPr>
            <w:ins w:id="74" w:author="kalla madhu" w:date="2025-02-24T10:46:00Z" w16du:dateUtc="2025-02-24T05:16:00Z">
              <w:r w:rsidRPr="005453A5">
                <w:rPr>
                  <w:sz w:val="24"/>
                  <w:szCs w:val="24"/>
                </w:rPr>
                <w:t>3</w:t>
              </w:r>
            </w:ins>
          </w:p>
          <w:p w14:paraId="25CCDE0F" w14:textId="77777777" w:rsidR="005453A5" w:rsidRPr="005453A5" w:rsidRDefault="005453A5" w:rsidP="005453A5">
            <w:pPr>
              <w:rPr>
                <w:ins w:id="75" w:author="kalla madhu" w:date="2025-02-24T10:46:00Z" w16du:dateUtc="2025-02-24T05:16:00Z"/>
                <w:sz w:val="24"/>
                <w:szCs w:val="24"/>
              </w:rPr>
            </w:pPr>
            <w:ins w:id="76" w:author="kalla madhu" w:date="2025-02-24T10:46:00Z" w16du:dateUtc="2025-02-24T05:16:00Z">
              <w:r w:rsidRPr="005453A5">
                <w:rPr>
                  <w:sz w:val="24"/>
                  <w:szCs w:val="24"/>
                </w:rPr>
                <w:t>null</w:t>
              </w:r>
            </w:ins>
          </w:p>
          <w:p w14:paraId="3F6FB6F9" w14:textId="77777777" w:rsidR="005453A5" w:rsidRPr="005453A5" w:rsidRDefault="005453A5" w:rsidP="005453A5">
            <w:pPr>
              <w:rPr>
                <w:ins w:id="77" w:author="kalla madhu" w:date="2025-02-24T10:46:00Z" w16du:dateUtc="2025-02-24T05:16:00Z"/>
                <w:sz w:val="24"/>
                <w:szCs w:val="24"/>
              </w:rPr>
            </w:pPr>
            <w:ins w:id="78" w:author="kalla madhu" w:date="2025-02-24T10:46:00Z" w16du:dateUtc="2025-02-24T05:16:00Z">
              <w:r w:rsidRPr="005453A5">
                <w:rPr>
                  <w:sz w:val="24"/>
                  <w:szCs w:val="24"/>
                </w:rPr>
                <w:t>null</w:t>
              </w:r>
            </w:ins>
          </w:p>
          <w:p w14:paraId="3BCB39E9" w14:textId="77777777" w:rsidR="005453A5" w:rsidRPr="005453A5" w:rsidRDefault="005453A5" w:rsidP="005453A5">
            <w:pPr>
              <w:rPr>
                <w:ins w:id="79" w:author="kalla madhu" w:date="2025-02-24T10:46:00Z" w16du:dateUtc="2025-02-24T05:16:00Z"/>
                <w:sz w:val="24"/>
                <w:szCs w:val="24"/>
              </w:rPr>
            </w:pPr>
            <w:ins w:id="80" w:author="kalla madhu" w:date="2025-02-24T10:46:00Z" w16du:dateUtc="2025-02-24T05:16:00Z">
              <w:r w:rsidRPr="005453A5">
                <w:rPr>
                  <w:sz w:val="24"/>
                  <w:szCs w:val="24"/>
                </w:rPr>
                <w:t>null</w:t>
              </w:r>
            </w:ins>
          </w:p>
          <w:p w14:paraId="7E79761C" w14:textId="77777777" w:rsidR="005453A5" w:rsidRPr="005453A5" w:rsidRDefault="005453A5" w:rsidP="005453A5">
            <w:pPr>
              <w:rPr>
                <w:ins w:id="81" w:author="kalla madhu" w:date="2025-02-24T10:46:00Z" w16du:dateUtc="2025-02-24T05:16:00Z"/>
                <w:sz w:val="24"/>
                <w:szCs w:val="24"/>
              </w:rPr>
            </w:pPr>
            <w:ins w:id="82" w:author="kalla madhu" w:date="2025-02-24T10:46:00Z" w16du:dateUtc="2025-02-24T05:16:00Z">
              <w:r w:rsidRPr="005453A5">
                <w:rPr>
                  <w:sz w:val="24"/>
                  <w:szCs w:val="24"/>
                </w:rPr>
                <w:t>Elements existed in Jagged array</w:t>
              </w:r>
            </w:ins>
          </w:p>
          <w:p w14:paraId="14B5018B" w14:textId="77777777" w:rsidR="005453A5" w:rsidRPr="005453A5" w:rsidRDefault="005453A5" w:rsidP="005453A5">
            <w:pPr>
              <w:rPr>
                <w:ins w:id="83" w:author="kalla madhu" w:date="2025-02-24T10:46:00Z" w16du:dateUtc="2025-02-24T05:16:00Z"/>
                <w:sz w:val="24"/>
                <w:szCs w:val="24"/>
              </w:rPr>
            </w:pPr>
            <w:ins w:id="84" w:author="kalla madhu" w:date="2025-02-24T10:46:00Z" w16du:dateUtc="2025-02-24T05:16:00Z">
              <w:r w:rsidRPr="005453A5">
                <w:rPr>
                  <w:sz w:val="24"/>
                  <w:szCs w:val="24"/>
                </w:rPr>
                <w:t>10</w:t>
              </w:r>
            </w:ins>
          </w:p>
          <w:p w14:paraId="7F08DE3A" w14:textId="77777777" w:rsidR="005453A5" w:rsidRPr="005453A5" w:rsidRDefault="005453A5" w:rsidP="005453A5">
            <w:pPr>
              <w:rPr>
                <w:ins w:id="85" w:author="kalla madhu" w:date="2025-02-24T10:46:00Z" w16du:dateUtc="2025-02-24T05:16:00Z"/>
                <w:sz w:val="24"/>
                <w:szCs w:val="24"/>
              </w:rPr>
            </w:pPr>
            <w:ins w:id="86" w:author="kalla madhu" w:date="2025-02-24T10:46:00Z" w16du:dateUtc="2025-02-24T05:16:00Z">
              <w:r w:rsidRPr="005453A5">
                <w:rPr>
                  <w:sz w:val="24"/>
                  <w:szCs w:val="24"/>
                </w:rPr>
                <w:t>10      20</w:t>
              </w:r>
            </w:ins>
          </w:p>
          <w:p w14:paraId="124241C5" w14:textId="77777777" w:rsidR="005453A5" w:rsidRPr="005453A5" w:rsidRDefault="005453A5" w:rsidP="005453A5">
            <w:pPr>
              <w:rPr>
                <w:ins w:id="87" w:author="kalla madhu" w:date="2025-02-24T10:46:00Z" w16du:dateUtc="2025-02-24T05:16:00Z"/>
                <w:sz w:val="24"/>
                <w:szCs w:val="24"/>
              </w:rPr>
            </w:pPr>
            <w:ins w:id="88" w:author="kalla madhu" w:date="2025-02-24T10:46:00Z" w16du:dateUtc="2025-02-24T05:16:00Z">
              <w:r w:rsidRPr="005453A5">
                <w:rPr>
                  <w:sz w:val="24"/>
                  <w:szCs w:val="24"/>
                </w:rPr>
                <w:t>10      20      30</w:t>
              </w:r>
            </w:ins>
          </w:p>
          <w:p w14:paraId="4A3B00AD" w14:textId="12E1EF39" w:rsidR="006B5500" w:rsidRDefault="005453A5" w:rsidP="005453A5">
            <w:pPr>
              <w:rPr>
                <w:ins w:id="89" w:author="kalla madhu" w:date="2025-02-24T10:46:00Z" w16du:dateUtc="2025-02-24T05:16:00Z"/>
                <w:sz w:val="24"/>
                <w:szCs w:val="24"/>
              </w:rPr>
            </w:pPr>
            <w:proofErr w:type="spellStart"/>
            <w:ins w:id="90" w:author="kalla madhu" w:date="2025-02-24T10:46:00Z" w16du:dateUtc="2025-02-24T05:16:00Z">
              <w:r w:rsidRPr="005453A5">
                <w:rPr>
                  <w:sz w:val="24"/>
                  <w:szCs w:val="24"/>
                </w:rPr>
                <w:t>ayipayeee</w:t>
              </w:r>
              <w:proofErr w:type="spellEnd"/>
              <w:r w:rsidRPr="005453A5">
                <w:rPr>
                  <w:sz w:val="24"/>
                  <w:szCs w:val="24"/>
                </w:rPr>
                <w:t>...</w:t>
              </w:r>
            </w:ins>
          </w:p>
          <w:p w14:paraId="06595138" w14:textId="5D656160" w:rsidR="006B5500" w:rsidRPr="00FC73FC" w:rsidRDefault="006B5500" w:rsidP="006B5500">
            <w:pPr>
              <w:rPr>
                <w:sz w:val="24"/>
                <w:szCs w:val="24"/>
              </w:rPr>
            </w:pPr>
          </w:p>
        </w:tc>
      </w:tr>
    </w:tbl>
    <w:p w14:paraId="44507C4A" w14:textId="77777777" w:rsidR="00FC73FC" w:rsidRDefault="00FC73FC" w:rsidP="00A741A1">
      <w:pPr>
        <w:rPr>
          <w:ins w:id="91" w:author="kalla madhu" w:date="2025-02-24T16:07:00Z" w16du:dateUtc="2025-02-24T10:37:00Z"/>
          <w:b/>
          <w:bCs/>
          <w:sz w:val="24"/>
          <w:szCs w:val="24"/>
          <w:u w:val="single"/>
        </w:rPr>
      </w:pPr>
    </w:p>
    <w:p w14:paraId="4B48D3F0" w14:textId="7117706A" w:rsidR="00CD0A07" w:rsidRDefault="00CD0A07" w:rsidP="00A741A1">
      <w:pPr>
        <w:rPr>
          <w:ins w:id="92" w:author="kalla madhu" w:date="2025-02-24T16:09:00Z" w16du:dateUtc="2025-02-24T10:39:00Z"/>
          <w:b/>
          <w:bCs/>
          <w:sz w:val="24"/>
          <w:szCs w:val="24"/>
          <w:u w:val="single"/>
        </w:rPr>
      </w:pPr>
      <w:ins w:id="93" w:author="kalla madhu" w:date="2025-02-24T16:09:00Z" w16du:dateUtc="2025-02-24T10:39:00Z">
        <w:r>
          <w:rPr>
            <w:b/>
            <w:bCs/>
            <w:sz w:val="24"/>
            <w:szCs w:val="24"/>
            <w:u w:val="single"/>
          </w:rPr>
          <w:lastRenderedPageBreak/>
          <w:t>What is matrix addition?</w:t>
        </w:r>
      </w:ins>
    </w:p>
    <w:tbl>
      <w:tblPr>
        <w:tblStyle w:val="TableGrid"/>
        <w:tblW w:w="0" w:type="auto"/>
        <w:tblLook w:val="04A0" w:firstRow="1" w:lastRow="0" w:firstColumn="1" w:lastColumn="0" w:noHBand="0" w:noVBand="1"/>
      </w:tblPr>
      <w:tblGrid>
        <w:gridCol w:w="8522"/>
      </w:tblGrid>
      <w:tr w:rsidR="007A4117" w14:paraId="5E7DFF16" w14:textId="77777777" w:rsidTr="007A4117">
        <w:trPr>
          <w:ins w:id="94" w:author="kalla madhu" w:date="2025-02-24T16:09:00Z"/>
        </w:trPr>
        <w:tc>
          <w:tcPr>
            <w:tcW w:w="8522" w:type="dxa"/>
          </w:tcPr>
          <w:p w14:paraId="19AB5F91" w14:textId="77777777" w:rsidR="007A4117" w:rsidRDefault="007A4117" w:rsidP="00A741A1">
            <w:pPr>
              <w:rPr>
                <w:ins w:id="95" w:author="kalla madhu" w:date="2025-02-24T16:09:00Z" w16du:dateUtc="2025-02-24T10:39:00Z"/>
                <w:b/>
                <w:bCs/>
                <w:sz w:val="24"/>
                <w:szCs w:val="24"/>
                <w:u w:val="single"/>
              </w:rPr>
            </w:pPr>
          </w:p>
        </w:tc>
      </w:tr>
    </w:tbl>
    <w:p w14:paraId="6AD02120" w14:textId="77777777" w:rsidR="00CD0A07" w:rsidRDefault="00CD0A07" w:rsidP="00A741A1">
      <w:pPr>
        <w:rPr>
          <w:ins w:id="96" w:author="kalla madhu" w:date="2025-02-24T16:09:00Z" w16du:dateUtc="2025-02-24T10:39:00Z"/>
          <w:b/>
          <w:bCs/>
          <w:sz w:val="24"/>
          <w:szCs w:val="24"/>
          <w:u w:val="single"/>
        </w:rPr>
      </w:pPr>
    </w:p>
    <w:p w14:paraId="2296A8D5" w14:textId="1FF9C009" w:rsidR="008E1E6D" w:rsidRDefault="008E1E6D" w:rsidP="00A741A1">
      <w:pPr>
        <w:rPr>
          <w:ins w:id="97" w:author="kalla madhu" w:date="2025-02-24T16:07:00Z" w16du:dateUtc="2025-02-24T10:37:00Z"/>
          <w:b/>
          <w:bCs/>
          <w:sz w:val="24"/>
          <w:szCs w:val="24"/>
          <w:u w:val="single"/>
        </w:rPr>
      </w:pPr>
      <w:ins w:id="98" w:author="kalla madhu" w:date="2025-02-24T16:07:00Z" w16du:dateUtc="2025-02-24T10:37:00Z">
        <w:r>
          <w:rPr>
            <w:b/>
            <w:bCs/>
            <w:sz w:val="24"/>
            <w:szCs w:val="24"/>
            <w:u w:val="single"/>
          </w:rPr>
          <w:t>Example on matrix addition</w:t>
        </w:r>
      </w:ins>
    </w:p>
    <w:p w14:paraId="34A34AE9" w14:textId="77777777" w:rsidR="008E1E6D" w:rsidRDefault="008E1E6D" w:rsidP="00A741A1">
      <w:pPr>
        <w:rPr>
          <w:ins w:id="99" w:author="kalla madhu" w:date="2025-02-24T16:08:00Z" w16du:dateUtc="2025-02-24T10:38:00Z"/>
          <w:b/>
          <w:bCs/>
          <w:sz w:val="24"/>
          <w:szCs w:val="24"/>
          <w:u w:val="single"/>
        </w:rPr>
      </w:pPr>
    </w:p>
    <w:p w14:paraId="22AD9942" w14:textId="77777777" w:rsidR="0077633C" w:rsidRDefault="0077633C" w:rsidP="00A741A1">
      <w:pPr>
        <w:rPr>
          <w:ins w:id="100" w:author="kalla madhu" w:date="2025-02-24T16:08:00Z" w16du:dateUtc="2025-02-24T10:38:00Z"/>
          <w:b/>
          <w:bCs/>
          <w:sz w:val="24"/>
          <w:szCs w:val="24"/>
          <w:u w:val="single"/>
        </w:rPr>
      </w:pPr>
    </w:p>
    <w:p w14:paraId="5D18D6FC" w14:textId="0502D0D1" w:rsidR="0077633C" w:rsidRDefault="0077633C" w:rsidP="00A741A1">
      <w:pPr>
        <w:rPr>
          <w:ins w:id="101" w:author="kalla madhu" w:date="2025-02-24T16:08:00Z" w16du:dateUtc="2025-02-24T10:38:00Z"/>
          <w:b/>
          <w:bCs/>
          <w:sz w:val="24"/>
          <w:szCs w:val="24"/>
          <w:u w:val="single"/>
        </w:rPr>
      </w:pPr>
      <w:ins w:id="102" w:author="kalla madhu" w:date="2025-02-24T16:08:00Z" w16du:dateUtc="2025-02-24T10:38:00Z">
        <w:r>
          <w:rPr>
            <w:b/>
            <w:bCs/>
            <w:sz w:val="24"/>
            <w:szCs w:val="24"/>
            <w:u w:val="single"/>
          </w:rPr>
          <w:t>What is matrix multiplication?</w:t>
        </w:r>
      </w:ins>
    </w:p>
    <w:tbl>
      <w:tblPr>
        <w:tblStyle w:val="TableGrid"/>
        <w:tblW w:w="0" w:type="auto"/>
        <w:tblLook w:val="04A0" w:firstRow="1" w:lastRow="0" w:firstColumn="1" w:lastColumn="0" w:noHBand="0" w:noVBand="1"/>
      </w:tblPr>
      <w:tblGrid>
        <w:gridCol w:w="8522"/>
      </w:tblGrid>
      <w:tr w:rsidR="006A7D5A" w14:paraId="79A1EB67" w14:textId="77777777" w:rsidTr="006A7D5A">
        <w:trPr>
          <w:ins w:id="103" w:author="kalla madhu" w:date="2025-02-24T16:08:00Z"/>
        </w:trPr>
        <w:tc>
          <w:tcPr>
            <w:tcW w:w="8522" w:type="dxa"/>
          </w:tcPr>
          <w:p w14:paraId="794BFDBE" w14:textId="77777777" w:rsidR="006A7D5A" w:rsidRDefault="006A7D5A" w:rsidP="00A741A1">
            <w:pPr>
              <w:rPr>
                <w:ins w:id="104" w:author="kalla madhu" w:date="2025-02-25T11:05:00Z" w16du:dateUtc="2025-02-25T05:35:00Z"/>
                <w:b/>
                <w:bCs/>
                <w:sz w:val="24"/>
                <w:szCs w:val="24"/>
                <w:u w:val="single"/>
              </w:rPr>
            </w:pPr>
          </w:p>
          <w:p w14:paraId="31593563" w14:textId="77777777" w:rsidR="00CB6FEF" w:rsidRPr="00CD0A07" w:rsidRDefault="00CB6FEF" w:rsidP="00CB6FEF">
            <w:pPr>
              <w:rPr>
                <w:ins w:id="105" w:author="kalla madhu" w:date="2025-02-25T11:05:00Z" w16du:dateUtc="2025-02-25T05:35:00Z"/>
                <w:sz w:val="24"/>
                <w:szCs w:val="24"/>
              </w:rPr>
            </w:pPr>
            <w:ins w:id="106" w:author="kalla madhu" w:date="2025-02-25T11:05:00Z" w16du:dateUtc="2025-02-25T05:35:00Z">
              <w:r w:rsidRPr="00CD0A07">
                <w:rPr>
                  <w:sz w:val="24"/>
                  <w:szCs w:val="24"/>
                </w:rPr>
                <w:t>Matrix multiplication is a method of finding the product of two matrices to get the result as one matrix. It is a type of binary operation.</w:t>
              </w:r>
            </w:ins>
          </w:p>
          <w:p w14:paraId="310B4156" w14:textId="77777777" w:rsidR="00CB6FEF" w:rsidRDefault="00CB6FEF" w:rsidP="00A741A1">
            <w:pPr>
              <w:rPr>
                <w:ins w:id="107" w:author="kalla madhu" w:date="2025-02-25T11:05:00Z" w16du:dateUtc="2025-02-25T05:35:00Z"/>
                <w:b/>
                <w:bCs/>
                <w:sz w:val="24"/>
                <w:szCs w:val="24"/>
                <w:u w:val="single"/>
              </w:rPr>
            </w:pPr>
          </w:p>
          <w:p w14:paraId="14BA7AA2" w14:textId="77777777" w:rsidR="00CB6FEF" w:rsidRDefault="00CB6FEF" w:rsidP="00A741A1">
            <w:pPr>
              <w:rPr>
                <w:ins w:id="108" w:author="kalla madhu" w:date="2025-02-25T11:04:00Z" w16du:dateUtc="2025-02-25T05:34:00Z"/>
                <w:b/>
                <w:bCs/>
                <w:sz w:val="24"/>
                <w:szCs w:val="24"/>
                <w:u w:val="single"/>
              </w:rPr>
            </w:pPr>
          </w:p>
          <w:p w14:paraId="1F24E001" w14:textId="77777777" w:rsidR="00CB6FEF" w:rsidRDefault="00CB6FEF" w:rsidP="00CB6FEF">
            <w:pPr>
              <w:rPr>
                <w:ins w:id="109" w:author="kalla madhu" w:date="2025-02-25T11:05:00Z" w16du:dateUtc="2025-02-25T05:35:00Z"/>
                <w:b/>
                <w:bCs/>
                <w:sz w:val="24"/>
                <w:szCs w:val="24"/>
                <w:u w:val="single"/>
              </w:rPr>
            </w:pPr>
            <w:ins w:id="110" w:author="kalla madhu" w:date="2025-02-25T11:05:00Z" w16du:dateUtc="2025-02-25T05:35:00Z">
              <w:r w:rsidRPr="00CB6FEF">
                <w:rPr>
                  <w:b/>
                  <w:bCs/>
                  <w:sz w:val="24"/>
                  <w:szCs w:val="24"/>
                  <w:u w:val="single"/>
                </w:rPr>
                <w:t>Rules for Matrix Multiplication:</w:t>
              </w:r>
            </w:ins>
          </w:p>
          <w:p w14:paraId="55CFF985" w14:textId="77777777" w:rsidR="00CB6FEF" w:rsidRPr="00CB6FEF" w:rsidRDefault="00CB6FEF" w:rsidP="00CB6FEF">
            <w:pPr>
              <w:rPr>
                <w:ins w:id="111" w:author="kalla madhu" w:date="2025-02-25T11:05:00Z" w16du:dateUtc="2025-02-25T05:35:00Z"/>
                <w:b/>
                <w:bCs/>
                <w:sz w:val="24"/>
                <w:szCs w:val="24"/>
                <w:u w:val="single"/>
              </w:rPr>
            </w:pPr>
          </w:p>
          <w:p w14:paraId="6DBA36F5" w14:textId="77777777" w:rsidR="00CB6FEF" w:rsidRDefault="00CB6FEF" w:rsidP="005706CB">
            <w:pPr>
              <w:pStyle w:val="ListParagraph"/>
              <w:numPr>
                <w:ilvl w:val="0"/>
                <w:numId w:val="53"/>
              </w:numPr>
              <w:rPr>
                <w:ins w:id="112" w:author="kalla madhu" w:date="2025-02-25T11:14:00Z" w16du:dateUtc="2025-02-25T05:44:00Z"/>
                <w:sz w:val="24"/>
                <w:szCs w:val="24"/>
              </w:rPr>
            </w:pPr>
            <w:ins w:id="113" w:author="kalla madhu" w:date="2025-02-25T11:05:00Z" w16du:dateUtc="2025-02-25T05:35:00Z">
              <w:r w:rsidRPr="00CB6FEF">
                <w:rPr>
                  <w:sz w:val="24"/>
                  <w:szCs w:val="24"/>
                  <w:rPrChange w:id="114" w:author="kalla madhu" w:date="2025-02-25T11:05:00Z" w16du:dateUtc="2025-02-25T05:35:00Z">
                    <w:rPr>
                      <w:b/>
                      <w:bCs/>
                      <w:sz w:val="24"/>
                      <w:szCs w:val="24"/>
                      <w:u w:val="single"/>
                    </w:rPr>
                  </w:rPrChange>
                </w:rPr>
                <w:t xml:space="preserve">If A is an </w:t>
              </w:r>
              <w:r w:rsidRPr="00CB6FEF">
                <w:rPr>
                  <w:rFonts w:ascii="Cambria Math" w:hAnsi="Cambria Math" w:cs="Cambria Math"/>
                  <w:sz w:val="24"/>
                  <w:szCs w:val="24"/>
                  <w:rPrChange w:id="115" w:author="kalla madhu" w:date="2025-02-25T11:05:00Z" w16du:dateUtc="2025-02-25T05:35:00Z">
                    <w:rPr>
                      <w:rFonts w:ascii="Cambria Math" w:hAnsi="Cambria Math" w:cs="Cambria Math"/>
                      <w:b/>
                      <w:bCs/>
                      <w:sz w:val="24"/>
                      <w:szCs w:val="24"/>
                      <w:u w:val="single"/>
                    </w:rPr>
                  </w:rPrChange>
                </w:rPr>
                <w:t>𝑚</w:t>
              </w:r>
              <w:r w:rsidRPr="00CB6FEF">
                <w:rPr>
                  <w:sz w:val="24"/>
                  <w:szCs w:val="24"/>
                  <w:rPrChange w:id="116" w:author="kalla madhu" w:date="2025-02-25T11:05:00Z" w16du:dateUtc="2025-02-25T05:35:00Z">
                    <w:rPr>
                      <w:b/>
                      <w:bCs/>
                      <w:sz w:val="24"/>
                      <w:szCs w:val="24"/>
                      <w:u w:val="single"/>
                    </w:rPr>
                  </w:rPrChange>
                </w:rPr>
                <w:t>×</w:t>
              </w:r>
              <w:r w:rsidRPr="00CB6FEF">
                <w:rPr>
                  <w:rFonts w:ascii="Cambria Math" w:hAnsi="Cambria Math" w:cs="Cambria Math"/>
                  <w:sz w:val="24"/>
                  <w:szCs w:val="24"/>
                  <w:rPrChange w:id="117" w:author="kalla madhu" w:date="2025-02-25T11:05:00Z" w16du:dateUtc="2025-02-25T05:35:00Z">
                    <w:rPr>
                      <w:rFonts w:ascii="Cambria Math" w:hAnsi="Cambria Math" w:cs="Cambria Math"/>
                      <w:b/>
                      <w:bCs/>
                      <w:sz w:val="24"/>
                      <w:szCs w:val="24"/>
                      <w:u w:val="single"/>
                    </w:rPr>
                  </w:rPrChange>
                </w:rPr>
                <w:t>𝑛</w:t>
              </w:r>
              <w:r w:rsidRPr="00CB6FEF">
                <w:rPr>
                  <w:sz w:val="24"/>
                  <w:szCs w:val="24"/>
                  <w:rPrChange w:id="118" w:author="kalla madhu" w:date="2025-02-25T11:05:00Z" w16du:dateUtc="2025-02-25T05:35:00Z">
                    <w:rPr>
                      <w:b/>
                      <w:bCs/>
                      <w:sz w:val="24"/>
                      <w:szCs w:val="24"/>
                      <w:u w:val="single"/>
                    </w:rPr>
                  </w:rPrChange>
                </w:rPr>
                <w:t xml:space="preserve"> matrix and B is an </w:t>
              </w:r>
              <w:proofErr w:type="spellStart"/>
              <w:r w:rsidRPr="00CB6FEF">
                <w:rPr>
                  <w:sz w:val="24"/>
                  <w:szCs w:val="24"/>
                  <w:rPrChange w:id="119" w:author="kalla madhu" w:date="2025-02-25T11:05:00Z" w16du:dateUtc="2025-02-25T05:35:00Z">
                    <w:rPr>
                      <w:b/>
                      <w:bCs/>
                      <w:sz w:val="24"/>
                      <w:szCs w:val="24"/>
                      <w:u w:val="single"/>
                    </w:rPr>
                  </w:rPrChange>
                </w:rPr>
                <w:t>n×p</w:t>
              </w:r>
              <w:proofErr w:type="spellEnd"/>
              <w:r w:rsidRPr="00CB6FEF">
                <w:rPr>
                  <w:sz w:val="24"/>
                  <w:szCs w:val="24"/>
                  <w:rPrChange w:id="120" w:author="kalla madhu" w:date="2025-02-25T11:05:00Z" w16du:dateUtc="2025-02-25T05:35:00Z">
                    <w:rPr>
                      <w:b/>
                      <w:bCs/>
                      <w:sz w:val="24"/>
                      <w:szCs w:val="24"/>
                      <w:u w:val="single"/>
                    </w:rPr>
                  </w:rPrChange>
                </w:rPr>
                <w:t xml:space="preserve"> matrix, then the resulting matrix C will be an </w:t>
              </w:r>
              <w:proofErr w:type="spellStart"/>
              <w:r w:rsidRPr="00CB6FEF">
                <w:rPr>
                  <w:sz w:val="24"/>
                  <w:szCs w:val="24"/>
                  <w:rPrChange w:id="121" w:author="kalla madhu" w:date="2025-02-25T11:05:00Z" w16du:dateUtc="2025-02-25T05:35:00Z">
                    <w:rPr>
                      <w:b/>
                      <w:bCs/>
                      <w:sz w:val="24"/>
                      <w:szCs w:val="24"/>
                      <w:u w:val="single"/>
                    </w:rPr>
                  </w:rPrChange>
                </w:rPr>
                <w:t>m×p</w:t>
              </w:r>
              <w:proofErr w:type="spellEnd"/>
              <w:r w:rsidRPr="00CB6FEF">
                <w:rPr>
                  <w:sz w:val="24"/>
                  <w:szCs w:val="24"/>
                  <w:rPrChange w:id="122" w:author="kalla madhu" w:date="2025-02-25T11:05:00Z" w16du:dateUtc="2025-02-25T05:35:00Z">
                    <w:rPr>
                      <w:b/>
                      <w:bCs/>
                      <w:sz w:val="24"/>
                      <w:szCs w:val="24"/>
                      <w:u w:val="single"/>
                    </w:rPr>
                  </w:rPrChange>
                </w:rPr>
                <w:t xml:space="preserve"> matrix.</w:t>
              </w:r>
            </w:ins>
          </w:p>
          <w:p w14:paraId="1363E055" w14:textId="5DE4B99C" w:rsidR="00BF0500" w:rsidRPr="00CB6FEF" w:rsidRDefault="00BF0500" w:rsidP="005706CB">
            <w:pPr>
              <w:pStyle w:val="ListParagraph"/>
              <w:numPr>
                <w:ilvl w:val="0"/>
                <w:numId w:val="53"/>
              </w:numPr>
              <w:rPr>
                <w:ins w:id="123" w:author="kalla madhu" w:date="2025-02-24T16:08:00Z" w16du:dateUtc="2025-02-24T10:38:00Z"/>
                <w:sz w:val="24"/>
                <w:szCs w:val="24"/>
                <w:rPrChange w:id="124" w:author="kalla madhu" w:date="2025-02-25T11:05:00Z" w16du:dateUtc="2025-02-25T05:35:00Z">
                  <w:rPr>
                    <w:ins w:id="125" w:author="kalla madhu" w:date="2025-02-24T16:08:00Z" w16du:dateUtc="2025-02-24T10:38:00Z"/>
                    <w:b/>
                    <w:bCs/>
                    <w:sz w:val="24"/>
                    <w:szCs w:val="24"/>
                    <w:u w:val="single"/>
                  </w:rPr>
                </w:rPrChange>
              </w:rPr>
              <w:pPrChange w:id="126" w:author="kalla madhu" w:date="2025-02-25T11:05:00Z" w16du:dateUtc="2025-02-25T05:35:00Z">
                <w:pPr/>
              </w:pPrChange>
            </w:pPr>
            <w:ins w:id="127" w:author="kalla madhu" w:date="2025-02-25T11:14:00Z" w16du:dateUtc="2025-02-25T05:44:00Z">
              <w:r w:rsidRPr="00BF0500">
                <w:rPr>
                  <w:sz w:val="24"/>
                  <w:szCs w:val="24"/>
                </w:rPr>
                <w:t>The number of columns in the first matrix (A) must be equal to the number of rows in the second matrix (B).</w:t>
              </w:r>
            </w:ins>
          </w:p>
        </w:tc>
      </w:tr>
    </w:tbl>
    <w:p w14:paraId="6942B314" w14:textId="77777777" w:rsidR="0077633C" w:rsidRDefault="0077633C" w:rsidP="00A741A1">
      <w:pPr>
        <w:rPr>
          <w:ins w:id="128" w:author="kalla madhu" w:date="2025-02-24T16:08:00Z" w16du:dateUtc="2025-02-24T10:38:00Z"/>
          <w:b/>
          <w:bCs/>
          <w:sz w:val="24"/>
          <w:szCs w:val="24"/>
          <w:u w:val="single"/>
        </w:rPr>
      </w:pPr>
    </w:p>
    <w:p w14:paraId="7C009988" w14:textId="4CEC1777" w:rsidR="00CD0A07" w:rsidRDefault="00CD0A07" w:rsidP="00A741A1">
      <w:pPr>
        <w:rPr>
          <w:ins w:id="129" w:author="kalla madhu" w:date="2025-02-24T16:08:00Z" w16du:dateUtc="2025-02-24T10:38:00Z"/>
          <w:b/>
          <w:bCs/>
          <w:sz w:val="24"/>
          <w:szCs w:val="24"/>
          <w:u w:val="single"/>
        </w:rPr>
      </w:pPr>
      <w:ins w:id="130" w:author="kalla madhu" w:date="2025-02-24T16:08:00Z" w16du:dateUtc="2025-02-24T10:38:00Z">
        <w:r>
          <w:rPr>
            <w:b/>
            <w:bCs/>
            <w:sz w:val="24"/>
            <w:szCs w:val="24"/>
            <w:u w:val="single"/>
          </w:rPr>
          <w:t>Frequently asked questions in matrix multiplication</w:t>
        </w:r>
      </w:ins>
    </w:p>
    <w:tbl>
      <w:tblPr>
        <w:tblStyle w:val="TableGrid"/>
        <w:tblW w:w="0" w:type="auto"/>
        <w:tblLook w:val="04A0" w:firstRow="1" w:lastRow="0" w:firstColumn="1" w:lastColumn="0" w:noHBand="0" w:noVBand="1"/>
      </w:tblPr>
      <w:tblGrid>
        <w:gridCol w:w="8522"/>
      </w:tblGrid>
      <w:tr w:rsidR="00CD0A07" w14:paraId="70C02AFD" w14:textId="77777777" w:rsidTr="00CD0A07">
        <w:trPr>
          <w:ins w:id="131" w:author="kalla madhu" w:date="2025-02-24T16:08:00Z"/>
        </w:trPr>
        <w:tc>
          <w:tcPr>
            <w:tcW w:w="8522" w:type="dxa"/>
          </w:tcPr>
          <w:p w14:paraId="581D491C" w14:textId="77777777" w:rsidR="00CD0A07" w:rsidRPr="00CD0A07" w:rsidRDefault="00CD0A07" w:rsidP="00CD0A07">
            <w:pPr>
              <w:rPr>
                <w:ins w:id="132" w:author="kalla madhu" w:date="2025-02-24T16:09:00Z"/>
                <w:b/>
                <w:bCs/>
                <w:sz w:val="24"/>
                <w:szCs w:val="24"/>
              </w:rPr>
            </w:pPr>
            <w:ins w:id="133" w:author="kalla madhu" w:date="2025-02-24T16:09:00Z">
              <w:r w:rsidRPr="00CD0A07">
                <w:rPr>
                  <w:b/>
                  <w:bCs/>
                  <w:sz w:val="24"/>
                  <w:szCs w:val="24"/>
                </w:rPr>
                <w:t>What is matrix multiplication?</w:t>
              </w:r>
            </w:ins>
          </w:p>
          <w:p w14:paraId="768AA012" w14:textId="77777777" w:rsidR="00CD0A07" w:rsidRPr="00CD0A07" w:rsidRDefault="00CD0A07" w:rsidP="00CD0A07">
            <w:pPr>
              <w:rPr>
                <w:ins w:id="134" w:author="kalla madhu" w:date="2025-02-24T16:09:00Z"/>
                <w:sz w:val="24"/>
                <w:szCs w:val="24"/>
              </w:rPr>
            </w:pPr>
            <w:ins w:id="135" w:author="kalla madhu" w:date="2025-02-24T16:09:00Z">
              <w:r w:rsidRPr="00CD0A07">
                <w:rPr>
                  <w:sz w:val="24"/>
                  <w:szCs w:val="24"/>
                </w:rPr>
                <w:t>Matrix multiplication is a method of finding the product of two matrices to get the result as one matrix. It is a type of binary operation.</w:t>
              </w:r>
            </w:ins>
          </w:p>
          <w:p w14:paraId="3F2BB7C4" w14:textId="77777777" w:rsidR="00CD0A07" w:rsidRPr="00CD0A07" w:rsidRDefault="00CD0A07" w:rsidP="00CD0A07">
            <w:pPr>
              <w:rPr>
                <w:ins w:id="136" w:author="kalla madhu" w:date="2025-02-24T16:09:00Z"/>
                <w:sz w:val="24"/>
                <w:szCs w:val="24"/>
              </w:rPr>
            </w:pPr>
            <w:ins w:id="137" w:author="kalla madhu" w:date="2025-02-24T16:09:00Z">
              <w:r w:rsidRPr="00CD0A07">
                <w:rPr>
                  <w:sz w:val="24"/>
                  <w:szCs w:val="24"/>
                </w:rPr>
                <w:t>Q2</w:t>
              </w:r>
            </w:ins>
          </w:p>
          <w:p w14:paraId="0B35C355" w14:textId="77777777" w:rsidR="00CD0A07" w:rsidRPr="00CD0A07" w:rsidRDefault="00CD0A07" w:rsidP="00CD0A07">
            <w:pPr>
              <w:rPr>
                <w:ins w:id="138" w:author="kalla madhu" w:date="2025-02-24T16:09:00Z"/>
                <w:b/>
                <w:bCs/>
                <w:sz w:val="24"/>
                <w:szCs w:val="24"/>
              </w:rPr>
            </w:pPr>
            <w:ins w:id="139" w:author="kalla madhu" w:date="2025-02-24T16:09:00Z">
              <w:r w:rsidRPr="00CD0A07">
                <w:rPr>
                  <w:b/>
                  <w:bCs/>
                  <w:sz w:val="24"/>
                  <w:szCs w:val="24"/>
                </w:rPr>
                <w:t>How to multiply two given matrices?</w:t>
              </w:r>
            </w:ins>
          </w:p>
          <w:p w14:paraId="2893414A" w14:textId="77777777" w:rsidR="00CD0A07" w:rsidRPr="00CD0A07" w:rsidRDefault="00CD0A07" w:rsidP="00CD0A07">
            <w:pPr>
              <w:rPr>
                <w:ins w:id="140" w:author="kalla madhu" w:date="2025-02-24T16:09:00Z"/>
                <w:sz w:val="24"/>
                <w:szCs w:val="24"/>
              </w:rPr>
            </w:pPr>
            <w:ins w:id="141" w:author="kalla madhu" w:date="2025-02-24T16:09:00Z">
              <w:r w:rsidRPr="00CD0A07">
                <w:rPr>
                  <w:sz w:val="24"/>
                  <w:szCs w:val="24"/>
                </w:rPr>
                <w:t>To multiply one matrix with another, we need to check first, if the number of columns of the first matrix is equal to the number of rows of the second matrix. Now multiply each element of the column of the first matrix with each element of rows of the second matrix and add them all. We need to do the dot product of columns and rows here.</w:t>
              </w:r>
            </w:ins>
          </w:p>
          <w:p w14:paraId="343C6A35" w14:textId="77777777" w:rsidR="00CD0A07" w:rsidRPr="00CD0A07" w:rsidRDefault="00CD0A07" w:rsidP="00CD0A07">
            <w:pPr>
              <w:rPr>
                <w:ins w:id="142" w:author="kalla madhu" w:date="2025-02-24T16:09:00Z"/>
                <w:sz w:val="24"/>
                <w:szCs w:val="24"/>
              </w:rPr>
            </w:pPr>
            <w:ins w:id="143" w:author="kalla madhu" w:date="2025-02-24T16:09:00Z">
              <w:r w:rsidRPr="00CD0A07">
                <w:rPr>
                  <w:sz w:val="24"/>
                  <w:szCs w:val="24"/>
                </w:rPr>
                <w:t>Q3</w:t>
              </w:r>
            </w:ins>
          </w:p>
          <w:p w14:paraId="0CC3412F" w14:textId="77777777" w:rsidR="00CD0A07" w:rsidRPr="00CD0A07" w:rsidRDefault="00CD0A07" w:rsidP="00CD0A07">
            <w:pPr>
              <w:rPr>
                <w:ins w:id="144" w:author="kalla madhu" w:date="2025-02-24T16:09:00Z"/>
                <w:b/>
                <w:bCs/>
                <w:sz w:val="24"/>
                <w:szCs w:val="24"/>
              </w:rPr>
            </w:pPr>
            <w:ins w:id="145" w:author="kalla madhu" w:date="2025-02-24T16:09:00Z">
              <w:r w:rsidRPr="00CD0A07">
                <w:rPr>
                  <w:b/>
                  <w:bCs/>
                  <w:sz w:val="24"/>
                  <w:szCs w:val="24"/>
                </w:rPr>
                <w:t>What is the result of multiplication of (2</w:t>
              </w:r>
              <w:r w:rsidRPr="00CD0A07">
                <w:rPr>
                  <w:sz w:val="24"/>
                  <w:szCs w:val="24"/>
                </w:rPr>
                <w:t>×</w:t>
              </w:r>
              <w:r w:rsidRPr="00CD0A07">
                <w:rPr>
                  <w:b/>
                  <w:bCs/>
                  <w:sz w:val="24"/>
                  <w:szCs w:val="24"/>
                </w:rPr>
                <w:t>3) matrix and (3</w:t>
              </w:r>
              <w:r w:rsidRPr="00CD0A07">
                <w:rPr>
                  <w:sz w:val="24"/>
                  <w:szCs w:val="24"/>
                </w:rPr>
                <w:t>×</w:t>
              </w:r>
              <w:r w:rsidRPr="00CD0A07">
                <w:rPr>
                  <w:b/>
                  <w:bCs/>
                  <w:sz w:val="24"/>
                  <w:szCs w:val="24"/>
                </w:rPr>
                <w:t>3) matrix?</w:t>
              </w:r>
            </w:ins>
          </w:p>
          <w:p w14:paraId="39A857F4" w14:textId="77777777" w:rsidR="00CD0A07" w:rsidRPr="00CD0A07" w:rsidRDefault="00CD0A07" w:rsidP="00CD0A07">
            <w:pPr>
              <w:rPr>
                <w:ins w:id="146" w:author="kalla madhu" w:date="2025-02-24T16:09:00Z"/>
                <w:sz w:val="24"/>
                <w:szCs w:val="24"/>
              </w:rPr>
            </w:pPr>
            <w:ins w:id="147" w:author="kalla madhu" w:date="2025-02-24T16:09:00Z">
              <w:r w:rsidRPr="00CD0A07">
                <w:rPr>
                  <w:sz w:val="24"/>
                  <w:szCs w:val="24"/>
                </w:rPr>
                <w:t>The result of multiplication of (2×3) matrix and (3×3) matrix will be 2×3 matrix only.</w:t>
              </w:r>
            </w:ins>
          </w:p>
          <w:p w14:paraId="0A43081B" w14:textId="77777777" w:rsidR="00CD0A07" w:rsidRPr="00CD0A07" w:rsidRDefault="00CD0A07" w:rsidP="00CD0A07">
            <w:pPr>
              <w:rPr>
                <w:ins w:id="148" w:author="kalla madhu" w:date="2025-02-24T16:09:00Z"/>
                <w:sz w:val="24"/>
                <w:szCs w:val="24"/>
              </w:rPr>
            </w:pPr>
            <w:ins w:id="149" w:author="kalla madhu" w:date="2025-02-24T16:09:00Z">
              <w:r w:rsidRPr="00CD0A07">
                <w:rPr>
                  <w:sz w:val="24"/>
                  <w:szCs w:val="24"/>
                </w:rPr>
                <w:t>Q4</w:t>
              </w:r>
            </w:ins>
          </w:p>
          <w:p w14:paraId="489AACD4" w14:textId="77777777" w:rsidR="00CD0A07" w:rsidRPr="00CD0A07" w:rsidRDefault="00CD0A07" w:rsidP="00CD0A07">
            <w:pPr>
              <w:rPr>
                <w:ins w:id="150" w:author="kalla madhu" w:date="2025-02-24T16:09:00Z"/>
                <w:b/>
                <w:bCs/>
                <w:sz w:val="24"/>
                <w:szCs w:val="24"/>
              </w:rPr>
            </w:pPr>
            <w:ins w:id="151" w:author="kalla madhu" w:date="2025-02-24T16:09:00Z">
              <w:r w:rsidRPr="00CD0A07">
                <w:rPr>
                  <w:b/>
                  <w:bCs/>
                  <w:sz w:val="24"/>
                  <w:szCs w:val="24"/>
                </w:rPr>
                <w:t>How to multiply 3</w:t>
              </w:r>
              <w:r w:rsidRPr="00CD0A07">
                <w:rPr>
                  <w:sz w:val="24"/>
                  <w:szCs w:val="24"/>
                </w:rPr>
                <w:t>×</w:t>
              </w:r>
              <w:r w:rsidRPr="00CD0A07">
                <w:rPr>
                  <w:b/>
                  <w:bCs/>
                  <w:sz w:val="24"/>
                  <w:szCs w:val="24"/>
                </w:rPr>
                <w:t>3 matrix?</w:t>
              </w:r>
            </w:ins>
          </w:p>
          <w:p w14:paraId="70E5239E" w14:textId="77777777" w:rsidR="00CD0A07" w:rsidRPr="00CD0A07" w:rsidRDefault="00CD0A07" w:rsidP="00CD0A07">
            <w:pPr>
              <w:rPr>
                <w:ins w:id="152" w:author="kalla madhu" w:date="2025-02-24T16:09:00Z"/>
                <w:sz w:val="24"/>
                <w:szCs w:val="24"/>
              </w:rPr>
            </w:pPr>
            <w:ins w:id="153" w:author="kalla madhu" w:date="2025-02-24T16:09:00Z">
              <w:r w:rsidRPr="00CD0A07">
                <w:rPr>
                  <w:sz w:val="24"/>
                  <w:szCs w:val="24"/>
                </w:rPr>
                <w:t>Multiply each row of the first matrix with each column of the second matrix and add all to get the first element. Similarly, multiply and add the elements of the two matrices, column and row-wise, to get the elements of the product of two 3×3 matrices.</w:t>
              </w:r>
            </w:ins>
          </w:p>
          <w:p w14:paraId="2194661A" w14:textId="77777777" w:rsidR="00CD0A07" w:rsidRPr="00CD0A07" w:rsidRDefault="00CD0A07" w:rsidP="00CD0A07">
            <w:pPr>
              <w:rPr>
                <w:ins w:id="154" w:author="kalla madhu" w:date="2025-02-24T16:09:00Z"/>
                <w:sz w:val="24"/>
                <w:szCs w:val="24"/>
              </w:rPr>
            </w:pPr>
            <w:ins w:id="155" w:author="kalla madhu" w:date="2025-02-24T16:09:00Z">
              <w:r w:rsidRPr="00CD0A07">
                <w:rPr>
                  <w:sz w:val="24"/>
                  <w:szCs w:val="24"/>
                </w:rPr>
                <w:t>Q5</w:t>
              </w:r>
            </w:ins>
          </w:p>
          <w:p w14:paraId="551DB71B" w14:textId="77777777" w:rsidR="00CD0A07" w:rsidRPr="00CD0A07" w:rsidRDefault="00CD0A07" w:rsidP="00CD0A07">
            <w:pPr>
              <w:rPr>
                <w:ins w:id="156" w:author="kalla madhu" w:date="2025-02-24T16:09:00Z"/>
                <w:b/>
                <w:bCs/>
                <w:sz w:val="24"/>
                <w:szCs w:val="24"/>
              </w:rPr>
            </w:pPr>
            <w:ins w:id="157" w:author="kalla madhu" w:date="2025-02-24T16:09:00Z">
              <w:r w:rsidRPr="00CD0A07">
                <w:rPr>
                  <w:b/>
                  <w:bCs/>
                  <w:sz w:val="24"/>
                  <w:szCs w:val="24"/>
                </w:rPr>
                <w:t>How do we find the multiplication of two matrices?</w:t>
              </w:r>
            </w:ins>
          </w:p>
          <w:p w14:paraId="70066178" w14:textId="77777777" w:rsidR="00CD0A07" w:rsidRPr="00CD0A07" w:rsidRDefault="00CD0A07" w:rsidP="00CD0A07">
            <w:pPr>
              <w:rPr>
                <w:ins w:id="158" w:author="kalla madhu" w:date="2025-02-24T16:09:00Z"/>
                <w:sz w:val="24"/>
                <w:szCs w:val="24"/>
              </w:rPr>
            </w:pPr>
            <w:ins w:id="159" w:author="kalla madhu" w:date="2025-02-24T16:09:00Z">
              <w:r w:rsidRPr="00CD0A07">
                <w:rPr>
                  <w:sz w:val="24"/>
                  <w:szCs w:val="24"/>
                </w:rPr>
                <w:t xml:space="preserve">If A is a </w:t>
              </w:r>
              <w:proofErr w:type="spellStart"/>
              <w:r w:rsidRPr="00CD0A07">
                <w:rPr>
                  <w:sz w:val="24"/>
                  <w:szCs w:val="24"/>
                </w:rPr>
                <w:t>m×n</w:t>
              </w:r>
              <w:proofErr w:type="spellEnd"/>
              <w:r w:rsidRPr="00CD0A07">
                <w:rPr>
                  <w:sz w:val="24"/>
                  <w:szCs w:val="24"/>
                </w:rPr>
                <w:t xml:space="preserve"> matrix and B is a </w:t>
              </w:r>
              <w:proofErr w:type="spellStart"/>
              <w:r w:rsidRPr="00CD0A07">
                <w:rPr>
                  <w:sz w:val="24"/>
                  <w:szCs w:val="24"/>
                </w:rPr>
                <w:t>p×q</w:t>
              </w:r>
              <w:proofErr w:type="spellEnd"/>
              <w:r w:rsidRPr="00CD0A07">
                <w:rPr>
                  <w:sz w:val="24"/>
                  <w:szCs w:val="24"/>
                </w:rPr>
                <w:t xml:space="preserve"> matrix, then the multiplication of A and B is denoted by dot matrix, such as:</w:t>
              </w:r>
              <w:r w:rsidRPr="00CD0A07">
                <w:rPr>
                  <w:sz w:val="24"/>
                  <w:szCs w:val="24"/>
                </w:rPr>
                <w:br/>
                <w:t>C = AB</w:t>
              </w:r>
              <w:r w:rsidRPr="00CD0A07">
                <w:rPr>
                  <w:sz w:val="24"/>
                  <w:szCs w:val="24"/>
                </w:rPr>
                <w:br/>
                <w:t xml:space="preserve">Thus, C will be an </w:t>
              </w:r>
              <w:proofErr w:type="spellStart"/>
              <w:r w:rsidRPr="00CD0A07">
                <w:rPr>
                  <w:sz w:val="24"/>
                  <w:szCs w:val="24"/>
                </w:rPr>
                <w:t>m×q</w:t>
              </w:r>
              <w:proofErr w:type="spellEnd"/>
              <w:r w:rsidRPr="00CD0A07">
                <w:rPr>
                  <w:sz w:val="24"/>
                  <w:szCs w:val="24"/>
                </w:rPr>
                <w:t xml:space="preserve"> matrix.</w:t>
              </w:r>
            </w:ins>
          </w:p>
          <w:p w14:paraId="392237B7" w14:textId="77777777" w:rsidR="00CD0A07" w:rsidRPr="00CD0A07" w:rsidRDefault="00CD0A07" w:rsidP="00A741A1">
            <w:pPr>
              <w:rPr>
                <w:ins w:id="160" w:author="kalla madhu" w:date="2025-02-24T16:08:00Z" w16du:dateUtc="2025-02-24T10:38:00Z"/>
                <w:sz w:val="24"/>
                <w:szCs w:val="24"/>
                <w:rPrChange w:id="161" w:author="kalla madhu" w:date="2025-02-24T16:09:00Z" w16du:dateUtc="2025-02-24T10:39:00Z">
                  <w:rPr>
                    <w:ins w:id="162" w:author="kalla madhu" w:date="2025-02-24T16:08:00Z" w16du:dateUtc="2025-02-24T10:38:00Z"/>
                    <w:b/>
                    <w:bCs/>
                    <w:sz w:val="24"/>
                    <w:szCs w:val="24"/>
                    <w:u w:val="single"/>
                  </w:rPr>
                </w:rPrChange>
              </w:rPr>
            </w:pPr>
          </w:p>
        </w:tc>
      </w:tr>
    </w:tbl>
    <w:p w14:paraId="24D686A2" w14:textId="77777777" w:rsidR="00CD0A07" w:rsidRDefault="00CD0A07" w:rsidP="00A741A1">
      <w:pPr>
        <w:rPr>
          <w:ins w:id="163" w:author="kalla madhu" w:date="2025-02-24T16:08:00Z" w16du:dateUtc="2025-02-24T10:38:00Z"/>
          <w:b/>
          <w:bCs/>
          <w:sz w:val="24"/>
          <w:szCs w:val="24"/>
          <w:u w:val="single"/>
        </w:rPr>
      </w:pPr>
    </w:p>
    <w:p w14:paraId="1A72EF36" w14:textId="77777777" w:rsidR="00CD0A07" w:rsidRDefault="00CD0A07" w:rsidP="00A741A1">
      <w:pPr>
        <w:rPr>
          <w:ins w:id="164" w:author="kalla madhu" w:date="2025-02-24T16:08:00Z" w16du:dateUtc="2025-02-24T10:38:00Z"/>
          <w:b/>
          <w:bCs/>
          <w:sz w:val="24"/>
          <w:szCs w:val="24"/>
          <w:u w:val="single"/>
        </w:rPr>
      </w:pPr>
    </w:p>
    <w:p w14:paraId="16DCBC7F" w14:textId="77777777" w:rsidR="00CD0A07" w:rsidRDefault="00CD0A07" w:rsidP="00A741A1">
      <w:pPr>
        <w:rPr>
          <w:ins w:id="165" w:author="kalla madhu" w:date="2025-02-24T16:08:00Z" w16du:dateUtc="2025-02-24T10:38:00Z"/>
          <w:b/>
          <w:bCs/>
          <w:sz w:val="24"/>
          <w:szCs w:val="24"/>
          <w:u w:val="single"/>
        </w:rPr>
      </w:pPr>
    </w:p>
    <w:p w14:paraId="57E2711B" w14:textId="294489AD" w:rsidR="0077633C" w:rsidRPr="00A741A1" w:rsidRDefault="0077633C" w:rsidP="00A741A1">
      <w:pPr>
        <w:rPr>
          <w:b/>
          <w:bCs/>
          <w:sz w:val="24"/>
          <w:szCs w:val="24"/>
          <w:u w:val="single"/>
        </w:rPr>
      </w:pPr>
      <w:ins w:id="166" w:author="kalla madhu" w:date="2025-02-24T16:08:00Z" w16du:dateUtc="2025-02-24T10:38:00Z">
        <w:r>
          <w:rPr>
            <w:b/>
            <w:bCs/>
            <w:sz w:val="24"/>
            <w:szCs w:val="24"/>
            <w:u w:val="single"/>
          </w:rPr>
          <w:t>Example on matrix multiplication</w:t>
        </w:r>
      </w:ins>
    </w:p>
    <w:p w14:paraId="17E24668" w14:textId="77777777" w:rsidR="007D7046" w:rsidRDefault="007D7046" w:rsidP="003F107C"/>
    <w:tbl>
      <w:tblPr>
        <w:tblStyle w:val="TableGrid"/>
        <w:tblW w:w="0" w:type="auto"/>
        <w:tblLook w:val="04A0" w:firstRow="1" w:lastRow="0" w:firstColumn="1" w:lastColumn="0" w:noHBand="0" w:noVBand="1"/>
      </w:tblPr>
      <w:tblGrid>
        <w:gridCol w:w="8522"/>
      </w:tblGrid>
      <w:tr w:rsidR="00511D3E" w14:paraId="1AC1302C" w14:textId="77777777" w:rsidTr="00511D3E">
        <w:trPr>
          <w:ins w:id="167" w:author="kalla madhu" w:date="2025-02-25T12:37:00Z" w16du:dateUtc="2025-02-25T07:07:00Z"/>
        </w:trPr>
        <w:tc>
          <w:tcPr>
            <w:tcW w:w="8522" w:type="dxa"/>
          </w:tcPr>
          <w:p w14:paraId="415F907E" w14:textId="77777777" w:rsidR="00511D3E" w:rsidRPr="00511D3E" w:rsidRDefault="00511D3E" w:rsidP="00511D3E">
            <w:pPr>
              <w:rPr>
                <w:ins w:id="168" w:author="kalla madhu" w:date="2025-02-25T12:37:00Z"/>
              </w:rPr>
            </w:pPr>
            <w:ins w:id="169" w:author="kalla madhu" w:date="2025-02-25T12:37:00Z">
              <w:r w:rsidRPr="00511D3E">
                <w:t xml:space="preserve">import static </w:t>
              </w:r>
              <w:proofErr w:type="spellStart"/>
              <w:r w:rsidRPr="00511D3E">
                <w:t>java.lang.System.out</w:t>
              </w:r>
              <w:proofErr w:type="spellEnd"/>
              <w:r w:rsidRPr="00511D3E">
                <w:t>;</w:t>
              </w:r>
            </w:ins>
          </w:p>
          <w:p w14:paraId="0A36FFDA" w14:textId="77777777" w:rsidR="00511D3E" w:rsidRPr="00511D3E" w:rsidRDefault="00511D3E" w:rsidP="00511D3E">
            <w:pPr>
              <w:rPr>
                <w:ins w:id="170" w:author="kalla madhu" w:date="2025-02-25T12:37:00Z"/>
              </w:rPr>
            </w:pPr>
            <w:ins w:id="171" w:author="kalla madhu" w:date="2025-02-25T12:37:00Z">
              <w:r w:rsidRPr="00511D3E">
                <w:t>import static java.lang.System.in;</w:t>
              </w:r>
            </w:ins>
          </w:p>
          <w:p w14:paraId="7B020C02" w14:textId="77777777" w:rsidR="00511D3E" w:rsidRPr="00511D3E" w:rsidRDefault="00511D3E" w:rsidP="00511D3E">
            <w:pPr>
              <w:rPr>
                <w:ins w:id="172" w:author="kalla madhu" w:date="2025-02-25T12:37:00Z"/>
              </w:rPr>
            </w:pPr>
          </w:p>
          <w:p w14:paraId="1893A350" w14:textId="77777777" w:rsidR="00511D3E" w:rsidRPr="00511D3E" w:rsidRDefault="00511D3E" w:rsidP="00511D3E">
            <w:pPr>
              <w:rPr>
                <w:ins w:id="173" w:author="kalla madhu" w:date="2025-02-25T12:37:00Z"/>
              </w:rPr>
            </w:pPr>
            <w:ins w:id="174" w:author="kalla madhu" w:date="2025-02-25T12:37:00Z">
              <w:r w:rsidRPr="00511D3E">
                <w:t xml:space="preserve">import </w:t>
              </w:r>
              <w:proofErr w:type="spellStart"/>
              <w:proofErr w:type="gramStart"/>
              <w:r w:rsidRPr="00511D3E">
                <w:t>java.util</w:t>
              </w:r>
              <w:proofErr w:type="gramEnd"/>
              <w:r w:rsidRPr="00511D3E">
                <w:t>.Scanner</w:t>
              </w:r>
              <w:proofErr w:type="spellEnd"/>
              <w:r w:rsidRPr="00511D3E">
                <w:t>;</w:t>
              </w:r>
            </w:ins>
          </w:p>
          <w:p w14:paraId="72ECEDD4" w14:textId="77777777" w:rsidR="00511D3E" w:rsidRPr="00511D3E" w:rsidRDefault="00511D3E" w:rsidP="00511D3E">
            <w:pPr>
              <w:rPr>
                <w:ins w:id="175" w:author="kalla madhu" w:date="2025-02-25T12:37:00Z"/>
              </w:rPr>
            </w:pPr>
            <w:ins w:id="176" w:author="kalla madhu" w:date="2025-02-25T12:37:00Z">
              <w:r w:rsidRPr="00511D3E">
                <w:t xml:space="preserve">class </w:t>
              </w:r>
              <w:proofErr w:type="spellStart"/>
              <w:r w:rsidRPr="00511D3E">
                <w:t>MatrixMultiplication</w:t>
              </w:r>
              <w:proofErr w:type="spellEnd"/>
            </w:ins>
          </w:p>
          <w:p w14:paraId="066CDFF2" w14:textId="77777777" w:rsidR="00511D3E" w:rsidRPr="00511D3E" w:rsidRDefault="00511D3E" w:rsidP="00511D3E">
            <w:pPr>
              <w:rPr>
                <w:ins w:id="177" w:author="kalla madhu" w:date="2025-02-25T12:37:00Z"/>
              </w:rPr>
            </w:pPr>
            <w:ins w:id="178" w:author="kalla madhu" w:date="2025-02-25T12:37:00Z">
              <w:r w:rsidRPr="00511D3E">
                <w:t>{</w:t>
              </w:r>
            </w:ins>
          </w:p>
          <w:p w14:paraId="19D7F932" w14:textId="77777777" w:rsidR="00511D3E" w:rsidRPr="00511D3E" w:rsidRDefault="00511D3E" w:rsidP="00511D3E">
            <w:pPr>
              <w:rPr>
                <w:ins w:id="179" w:author="kalla madhu" w:date="2025-02-25T12:37:00Z"/>
              </w:rPr>
            </w:pPr>
            <w:ins w:id="180" w:author="kalla madhu" w:date="2025-02-25T12:37:00Z">
              <w:r w:rsidRPr="00511D3E">
                <w:t>    /**</w:t>
              </w:r>
            </w:ins>
          </w:p>
          <w:p w14:paraId="0D7FA213" w14:textId="77777777" w:rsidR="00511D3E" w:rsidRPr="00511D3E" w:rsidRDefault="00511D3E" w:rsidP="00511D3E">
            <w:pPr>
              <w:rPr>
                <w:ins w:id="181" w:author="kalla madhu" w:date="2025-02-25T12:37:00Z"/>
              </w:rPr>
            </w:pPr>
            <w:ins w:id="182" w:author="kalla madhu" w:date="2025-02-25T12:37:00Z">
              <w:r w:rsidRPr="00511D3E">
                <w:t>     this method takes the 2d array(</w:t>
              </w:r>
              <w:proofErr w:type="spellStart"/>
              <w:r w:rsidRPr="00511D3E">
                <w:t>matix</w:t>
              </w:r>
              <w:proofErr w:type="spellEnd"/>
              <w:r w:rsidRPr="00511D3E">
                <w:t xml:space="preserve">) as an </w:t>
              </w:r>
              <w:proofErr w:type="spellStart"/>
              <w:r w:rsidRPr="00511D3E">
                <w:t>arugument</w:t>
              </w:r>
              <w:proofErr w:type="spellEnd"/>
            </w:ins>
          </w:p>
          <w:p w14:paraId="74795B23" w14:textId="77777777" w:rsidR="00511D3E" w:rsidRPr="00511D3E" w:rsidRDefault="00511D3E" w:rsidP="00511D3E">
            <w:pPr>
              <w:rPr>
                <w:ins w:id="183" w:author="kalla madhu" w:date="2025-02-25T12:37:00Z"/>
              </w:rPr>
            </w:pPr>
            <w:ins w:id="184" w:author="kalla madhu" w:date="2025-02-25T12:37:00Z">
              <w:r w:rsidRPr="00511D3E">
                <w:t>     later it takes the elements from the keyboard and stores them in to array.</w:t>
              </w:r>
            </w:ins>
          </w:p>
          <w:p w14:paraId="6EAA3C4E" w14:textId="77777777" w:rsidR="00511D3E" w:rsidRPr="00511D3E" w:rsidRDefault="00511D3E" w:rsidP="00511D3E">
            <w:pPr>
              <w:rPr>
                <w:ins w:id="185" w:author="kalla madhu" w:date="2025-02-25T12:37:00Z"/>
              </w:rPr>
            </w:pPr>
            <w:ins w:id="186" w:author="kalla madhu" w:date="2025-02-25T12:37:00Z">
              <w:r w:rsidRPr="00511D3E">
                <w:t>     */</w:t>
              </w:r>
            </w:ins>
          </w:p>
          <w:p w14:paraId="13D88070" w14:textId="77777777" w:rsidR="00511D3E" w:rsidRPr="00511D3E" w:rsidRDefault="00511D3E" w:rsidP="00511D3E">
            <w:pPr>
              <w:rPr>
                <w:ins w:id="187" w:author="kalla madhu" w:date="2025-02-25T12:37:00Z"/>
              </w:rPr>
            </w:pPr>
            <w:ins w:id="188" w:author="kalla madhu" w:date="2025-02-25T12:37:00Z">
              <w:r w:rsidRPr="00511D3E">
                <w:t xml:space="preserve">    static void </w:t>
              </w:r>
              <w:proofErr w:type="spellStart"/>
              <w:r w:rsidRPr="00511D3E">
                <w:t>readElements</w:t>
              </w:r>
              <w:proofErr w:type="spellEnd"/>
              <w:r w:rsidRPr="00511D3E">
                <w:t>(</w:t>
              </w:r>
              <w:proofErr w:type="gramStart"/>
              <w:r w:rsidRPr="00511D3E">
                <w:t>int[</w:t>
              </w:r>
              <w:proofErr w:type="gramEnd"/>
              <w:r w:rsidRPr="00511D3E">
                <w:t xml:space="preserve">][] </w:t>
              </w:r>
              <w:proofErr w:type="spellStart"/>
              <w:r w:rsidRPr="00511D3E">
                <w:t>arr</w:t>
              </w:r>
              <w:proofErr w:type="spellEnd"/>
              <w:r w:rsidRPr="00511D3E">
                <w:t>)</w:t>
              </w:r>
            </w:ins>
          </w:p>
          <w:p w14:paraId="73C40527" w14:textId="77777777" w:rsidR="00511D3E" w:rsidRPr="00511D3E" w:rsidRDefault="00511D3E" w:rsidP="00511D3E">
            <w:pPr>
              <w:rPr>
                <w:ins w:id="189" w:author="kalla madhu" w:date="2025-02-25T12:37:00Z"/>
              </w:rPr>
            </w:pPr>
            <w:ins w:id="190" w:author="kalla madhu" w:date="2025-02-25T12:37:00Z">
              <w:r w:rsidRPr="00511D3E">
                <w:t xml:space="preserve">    </w:t>
              </w:r>
              <w:proofErr w:type="gramStart"/>
              <w:r w:rsidRPr="00511D3E">
                <w:t>{  /</w:t>
              </w:r>
              <w:proofErr w:type="gramEnd"/>
              <w:r w:rsidRPr="00511D3E">
                <w:t>/</w:t>
              </w:r>
              <w:proofErr w:type="spellStart"/>
              <w:r w:rsidRPr="00511D3E">
                <w:t>arr</w:t>
              </w:r>
              <w:proofErr w:type="spellEnd"/>
              <w:r w:rsidRPr="00511D3E">
                <w:t>=5000</w:t>
              </w:r>
            </w:ins>
          </w:p>
          <w:p w14:paraId="42069969" w14:textId="77777777" w:rsidR="00511D3E" w:rsidRPr="00511D3E" w:rsidRDefault="00511D3E" w:rsidP="00511D3E">
            <w:pPr>
              <w:rPr>
                <w:ins w:id="191" w:author="kalla madhu" w:date="2025-02-25T12:37:00Z"/>
              </w:rPr>
            </w:pPr>
            <w:ins w:id="192" w:author="kalla madhu" w:date="2025-02-25T12:37:00Z">
              <w:r w:rsidRPr="00511D3E">
                <w:t>        Scanner scan=new Scanner(in);</w:t>
              </w:r>
            </w:ins>
          </w:p>
          <w:p w14:paraId="12382EE2" w14:textId="77777777" w:rsidR="00511D3E" w:rsidRPr="00511D3E" w:rsidRDefault="00511D3E" w:rsidP="00511D3E">
            <w:pPr>
              <w:rPr>
                <w:ins w:id="193" w:author="kalla madhu" w:date="2025-02-25T12:37:00Z"/>
              </w:rPr>
            </w:pPr>
            <w:ins w:id="194" w:author="kalla madhu" w:date="2025-02-25T12:37:00Z">
              <w:r w:rsidRPr="00511D3E">
                <w:t xml:space="preserve">        </w:t>
              </w:r>
              <w:proofErr w:type="spellStart"/>
              <w:proofErr w:type="gramStart"/>
              <w:r w:rsidRPr="00511D3E">
                <w:t>out.printf</w:t>
              </w:r>
              <w:proofErr w:type="spellEnd"/>
              <w:proofErr w:type="gramEnd"/>
              <w:r w:rsidRPr="00511D3E">
                <w:t xml:space="preserve">("Enter Elements into %d X %d </w:t>
              </w:r>
              <w:proofErr w:type="spellStart"/>
              <w:r w:rsidRPr="00511D3E">
                <w:t>matrix%n</w:t>
              </w:r>
              <w:proofErr w:type="spellEnd"/>
              <w:r w:rsidRPr="00511D3E">
                <w:t xml:space="preserve"> ",</w:t>
              </w:r>
              <w:proofErr w:type="spellStart"/>
              <w:r w:rsidRPr="00511D3E">
                <w:t>arr.length,arr</w:t>
              </w:r>
              <w:proofErr w:type="spellEnd"/>
              <w:r w:rsidRPr="00511D3E">
                <w:t>[0].length);</w:t>
              </w:r>
            </w:ins>
          </w:p>
          <w:p w14:paraId="106B507F" w14:textId="77777777" w:rsidR="00511D3E" w:rsidRPr="00511D3E" w:rsidRDefault="00511D3E" w:rsidP="00511D3E">
            <w:pPr>
              <w:rPr>
                <w:ins w:id="195" w:author="kalla madhu" w:date="2025-02-25T12:37:00Z"/>
              </w:rPr>
            </w:pPr>
            <w:ins w:id="196" w:author="kalla madhu" w:date="2025-02-25T12:37:00Z">
              <w:r w:rsidRPr="00511D3E">
                <w:t>        //</w:t>
              </w:r>
              <w:proofErr w:type="spellStart"/>
              <w:proofErr w:type="gramStart"/>
              <w:r w:rsidRPr="00511D3E">
                <w:t>arr.length</w:t>
              </w:r>
              <w:proofErr w:type="spellEnd"/>
              <w:proofErr w:type="gramEnd"/>
              <w:r w:rsidRPr="00511D3E">
                <w:t>=2</w:t>
              </w:r>
            </w:ins>
          </w:p>
          <w:p w14:paraId="7FFBDB0B" w14:textId="77777777" w:rsidR="00511D3E" w:rsidRPr="00511D3E" w:rsidRDefault="00511D3E" w:rsidP="00511D3E">
            <w:pPr>
              <w:rPr>
                <w:ins w:id="197" w:author="kalla madhu" w:date="2025-02-25T12:37:00Z"/>
              </w:rPr>
            </w:pPr>
          </w:p>
          <w:p w14:paraId="7C0F3D10" w14:textId="77777777" w:rsidR="00511D3E" w:rsidRPr="00511D3E" w:rsidRDefault="00511D3E" w:rsidP="00511D3E">
            <w:pPr>
              <w:rPr>
                <w:ins w:id="198" w:author="kalla madhu" w:date="2025-02-25T12:37:00Z"/>
              </w:rPr>
            </w:pPr>
            <w:ins w:id="199" w:author="kalla madhu" w:date="2025-02-25T12:37:00Z">
              <w:r w:rsidRPr="00511D3E">
                <w:t xml:space="preserve">        </w:t>
              </w:r>
              <w:proofErr w:type="gramStart"/>
              <w:r w:rsidRPr="00511D3E">
                <w:t>for(</w:t>
              </w:r>
              <w:proofErr w:type="gramEnd"/>
              <w:r w:rsidRPr="00511D3E">
                <w:t xml:space="preserve">int </w:t>
              </w:r>
              <w:proofErr w:type="spellStart"/>
              <w:r w:rsidRPr="00511D3E">
                <w:t>i</w:t>
              </w:r>
              <w:proofErr w:type="spellEnd"/>
              <w:r w:rsidRPr="00511D3E">
                <w:t>=0;i&lt;</w:t>
              </w:r>
              <w:proofErr w:type="spellStart"/>
              <w:r w:rsidRPr="00511D3E">
                <w:t>arr.length;i</w:t>
              </w:r>
              <w:proofErr w:type="spellEnd"/>
              <w:r w:rsidRPr="00511D3E">
                <w:t>++)</w:t>
              </w:r>
            </w:ins>
          </w:p>
          <w:p w14:paraId="6FA6899E" w14:textId="77777777" w:rsidR="00511D3E" w:rsidRPr="00511D3E" w:rsidRDefault="00511D3E" w:rsidP="00511D3E">
            <w:pPr>
              <w:rPr>
                <w:ins w:id="200" w:author="kalla madhu" w:date="2025-02-25T12:37:00Z"/>
              </w:rPr>
            </w:pPr>
            <w:ins w:id="201" w:author="kalla madhu" w:date="2025-02-25T12:37:00Z">
              <w:r w:rsidRPr="00511D3E">
                <w:t xml:space="preserve">        </w:t>
              </w:r>
              <w:proofErr w:type="gramStart"/>
              <w:r w:rsidRPr="00511D3E">
                <w:t>{  </w:t>
              </w:r>
              <w:proofErr w:type="gramEnd"/>
              <w:r w:rsidRPr="00511D3E">
                <w:t xml:space="preserve"> //</w:t>
              </w:r>
              <w:proofErr w:type="spellStart"/>
              <w:r w:rsidRPr="00511D3E">
                <w:t>i</w:t>
              </w:r>
              <w:proofErr w:type="spellEnd"/>
              <w:r w:rsidRPr="00511D3E">
                <w:t>=0,1</w:t>
              </w:r>
            </w:ins>
          </w:p>
          <w:p w14:paraId="62FA6782" w14:textId="77777777" w:rsidR="00511D3E" w:rsidRPr="00511D3E" w:rsidRDefault="00511D3E" w:rsidP="00511D3E">
            <w:pPr>
              <w:rPr>
                <w:ins w:id="202" w:author="kalla madhu" w:date="2025-02-25T12:37:00Z"/>
              </w:rPr>
            </w:pPr>
            <w:ins w:id="203" w:author="kalla madhu" w:date="2025-02-25T12:37:00Z">
              <w:r w:rsidRPr="00511D3E">
                <w:t>            //j=0</w:t>
              </w:r>
            </w:ins>
          </w:p>
          <w:p w14:paraId="3B61E2D5" w14:textId="77777777" w:rsidR="00511D3E" w:rsidRPr="00511D3E" w:rsidRDefault="00511D3E" w:rsidP="00511D3E">
            <w:pPr>
              <w:rPr>
                <w:ins w:id="204" w:author="kalla madhu" w:date="2025-02-25T12:37:00Z"/>
              </w:rPr>
            </w:pPr>
            <w:ins w:id="205" w:author="kalla madhu" w:date="2025-02-25T12:37:00Z">
              <w:r w:rsidRPr="00511D3E">
                <w:t xml:space="preserve">            </w:t>
              </w:r>
              <w:proofErr w:type="gramStart"/>
              <w:r w:rsidRPr="00511D3E">
                <w:t>for(</w:t>
              </w:r>
              <w:proofErr w:type="gramEnd"/>
              <w:r w:rsidRPr="00511D3E">
                <w:t>int j=0;j&lt;</w:t>
              </w:r>
              <w:proofErr w:type="spellStart"/>
              <w:r w:rsidRPr="00511D3E">
                <w:t>arr</w:t>
              </w:r>
              <w:proofErr w:type="spellEnd"/>
              <w:r w:rsidRPr="00511D3E">
                <w:t>[</w:t>
              </w:r>
              <w:proofErr w:type="spellStart"/>
              <w:r w:rsidRPr="00511D3E">
                <w:t>i</w:t>
              </w:r>
              <w:proofErr w:type="spellEnd"/>
              <w:r w:rsidRPr="00511D3E">
                <w:t>].</w:t>
              </w:r>
              <w:proofErr w:type="spellStart"/>
              <w:r w:rsidRPr="00511D3E">
                <w:t>length;j</w:t>
              </w:r>
              <w:proofErr w:type="spellEnd"/>
              <w:r w:rsidRPr="00511D3E">
                <w:t>++)</w:t>
              </w:r>
            </w:ins>
          </w:p>
          <w:p w14:paraId="3547E1D7" w14:textId="77777777" w:rsidR="00511D3E" w:rsidRPr="00511D3E" w:rsidRDefault="00511D3E" w:rsidP="00511D3E">
            <w:pPr>
              <w:rPr>
                <w:ins w:id="206" w:author="kalla madhu" w:date="2025-02-25T12:37:00Z"/>
              </w:rPr>
            </w:pPr>
            <w:ins w:id="207" w:author="kalla madhu" w:date="2025-02-25T12:37:00Z">
              <w:r w:rsidRPr="00511D3E">
                <w:t xml:space="preserve">            </w:t>
              </w:r>
              <w:proofErr w:type="gramStart"/>
              <w:r w:rsidRPr="00511D3E">
                <w:t>{  </w:t>
              </w:r>
              <w:proofErr w:type="gramEnd"/>
              <w:r w:rsidRPr="00511D3E">
                <w:t xml:space="preserve"> //j=0,1,2,3</w:t>
              </w:r>
            </w:ins>
          </w:p>
          <w:p w14:paraId="21AFD47E" w14:textId="77777777" w:rsidR="00511D3E" w:rsidRPr="00511D3E" w:rsidRDefault="00511D3E" w:rsidP="00511D3E">
            <w:pPr>
              <w:rPr>
                <w:ins w:id="208" w:author="kalla madhu" w:date="2025-02-25T12:37:00Z"/>
              </w:rPr>
            </w:pPr>
            <w:ins w:id="209" w:author="kalla madhu" w:date="2025-02-25T12:37:00Z">
              <w:r w:rsidRPr="00511D3E">
                <w:t>                //</w:t>
              </w:r>
              <w:proofErr w:type="spellStart"/>
              <w:proofErr w:type="gramStart"/>
              <w:r w:rsidRPr="00511D3E">
                <w:t>arr</w:t>
              </w:r>
              <w:proofErr w:type="spellEnd"/>
              <w:r w:rsidRPr="00511D3E">
                <w:t>[</w:t>
              </w:r>
              <w:proofErr w:type="gramEnd"/>
              <w:r w:rsidRPr="00511D3E">
                <w:t>0].length=3</w:t>
              </w:r>
            </w:ins>
          </w:p>
          <w:p w14:paraId="7177A203" w14:textId="77777777" w:rsidR="00511D3E" w:rsidRPr="00511D3E" w:rsidRDefault="00511D3E" w:rsidP="00511D3E">
            <w:pPr>
              <w:rPr>
                <w:ins w:id="210" w:author="kalla madhu" w:date="2025-02-25T12:37:00Z"/>
              </w:rPr>
            </w:pPr>
            <w:ins w:id="211" w:author="kalla madhu" w:date="2025-02-25T12:37:00Z">
              <w:r w:rsidRPr="00511D3E">
                <w:t>                //</w:t>
              </w:r>
              <w:proofErr w:type="spellStart"/>
              <w:proofErr w:type="gramStart"/>
              <w:r w:rsidRPr="00511D3E">
                <w:t>arr</w:t>
              </w:r>
              <w:proofErr w:type="spellEnd"/>
              <w:r w:rsidRPr="00511D3E">
                <w:t>[</w:t>
              </w:r>
              <w:proofErr w:type="gramEnd"/>
              <w:r w:rsidRPr="00511D3E">
                <w:t>1].length=3</w:t>
              </w:r>
            </w:ins>
          </w:p>
          <w:p w14:paraId="158F4ECB" w14:textId="77777777" w:rsidR="00511D3E" w:rsidRPr="00511D3E" w:rsidRDefault="00511D3E" w:rsidP="00511D3E">
            <w:pPr>
              <w:rPr>
                <w:ins w:id="212" w:author="kalla madhu" w:date="2025-02-25T12:37:00Z"/>
              </w:rPr>
            </w:pPr>
            <w:ins w:id="213" w:author="kalla madhu" w:date="2025-02-25T12:37:00Z">
              <w:r w:rsidRPr="00511D3E">
                <w:t xml:space="preserve">                </w:t>
              </w:r>
              <w:proofErr w:type="spellStart"/>
              <w:proofErr w:type="gramStart"/>
              <w:r w:rsidRPr="00511D3E">
                <w:t>out.printf</w:t>
              </w:r>
              <w:proofErr w:type="spellEnd"/>
              <w:proofErr w:type="gramEnd"/>
              <w:r w:rsidRPr="00511D3E">
                <w:t xml:space="preserve">("Enter Element at </w:t>
              </w:r>
              <w:proofErr w:type="spellStart"/>
              <w:r w:rsidRPr="00511D3E">
                <w:t>arr</w:t>
              </w:r>
              <w:proofErr w:type="spellEnd"/>
              <w:r w:rsidRPr="00511D3E">
                <w:t>[%d][%d] matrix:\t ",</w:t>
              </w:r>
              <w:proofErr w:type="spellStart"/>
              <w:r w:rsidRPr="00511D3E">
                <w:t>i,j</w:t>
              </w:r>
              <w:proofErr w:type="spellEnd"/>
              <w:r w:rsidRPr="00511D3E">
                <w:t>);</w:t>
              </w:r>
            </w:ins>
          </w:p>
          <w:p w14:paraId="35CE8568" w14:textId="77777777" w:rsidR="00511D3E" w:rsidRPr="00511D3E" w:rsidRDefault="00511D3E" w:rsidP="00511D3E">
            <w:pPr>
              <w:rPr>
                <w:ins w:id="214" w:author="kalla madhu" w:date="2025-02-25T12:37:00Z"/>
              </w:rPr>
            </w:pPr>
            <w:ins w:id="215" w:author="kalla madhu" w:date="2025-02-25T12:37:00Z">
              <w:r w:rsidRPr="00511D3E">
                <w:t xml:space="preserve">                </w:t>
              </w:r>
              <w:proofErr w:type="spellStart"/>
              <w:r w:rsidRPr="00511D3E">
                <w:t>arr</w:t>
              </w:r>
              <w:proofErr w:type="spellEnd"/>
              <w:r w:rsidRPr="00511D3E">
                <w:t>[</w:t>
              </w:r>
              <w:proofErr w:type="spellStart"/>
              <w:r w:rsidRPr="00511D3E">
                <w:t>i</w:t>
              </w:r>
              <w:proofErr w:type="spellEnd"/>
              <w:r w:rsidRPr="00511D3E">
                <w:t>][</w:t>
              </w:r>
              <w:proofErr w:type="gramStart"/>
              <w:r w:rsidRPr="00511D3E">
                <w:t>j]=</w:t>
              </w:r>
              <w:proofErr w:type="spellStart"/>
              <w:proofErr w:type="gramEnd"/>
              <w:r w:rsidRPr="00511D3E">
                <w:t>scan.nextInt</w:t>
              </w:r>
              <w:proofErr w:type="spellEnd"/>
              <w:r w:rsidRPr="00511D3E">
                <w:t>();</w:t>
              </w:r>
            </w:ins>
          </w:p>
          <w:p w14:paraId="4EE0C172" w14:textId="77777777" w:rsidR="00511D3E" w:rsidRPr="00511D3E" w:rsidRDefault="00511D3E" w:rsidP="00511D3E">
            <w:pPr>
              <w:rPr>
                <w:ins w:id="216" w:author="kalla madhu" w:date="2025-02-25T12:37:00Z"/>
              </w:rPr>
            </w:pPr>
            <w:ins w:id="217" w:author="kalla madhu" w:date="2025-02-25T12:37:00Z">
              <w:r w:rsidRPr="00511D3E">
                <w:t>            }</w:t>
              </w:r>
            </w:ins>
          </w:p>
          <w:p w14:paraId="1F6A0403" w14:textId="77777777" w:rsidR="00511D3E" w:rsidRPr="00511D3E" w:rsidRDefault="00511D3E" w:rsidP="00511D3E">
            <w:pPr>
              <w:rPr>
                <w:ins w:id="218" w:author="kalla madhu" w:date="2025-02-25T12:37:00Z"/>
              </w:rPr>
            </w:pPr>
          </w:p>
          <w:p w14:paraId="4128B983" w14:textId="77777777" w:rsidR="00511D3E" w:rsidRPr="00511D3E" w:rsidRDefault="00511D3E" w:rsidP="00511D3E">
            <w:pPr>
              <w:rPr>
                <w:ins w:id="219" w:author="kalla madhu" w:date="2025-02-25T12:37:00Z"/>
              </w:rPr>
            </w:pPr>
            <w:ins w:id="220" w:author="kalla madhu" w:date="2025-02-25T12:37:00Z">
              <w:r w:rsidRPr="00511D3E">
                <w:t>        }</w:t>
              </w:r>
            </w:ins>
          </w:p>
          <w:p w14:paraId="5261A8EF" w14:textId="77777777" w:rsidR="00511D3E" w:rsidRPr="00511D3E" w:rsidRDefault="00511D3E" w:rsidP="00511D3E">
            <w:pPr>
              <w:rPr>
                <w:ins w:id="221" w:author="kalla madhu" w:date="2025-02-25T12:37:00Z"/>
              </w:rPr>
            </w:pPr>
          </w:p>
          <w:p w14:paraId="079ACA92" w14:textId="77777777" w:rsidR="00511D3E" w:rsidRPr="00511D3E" w:rsidRDefault="00511D3E" w:rsidP="00511D3E">
            <w:pPr>
              <w:rPr>
                <w:ins w:id="222" w:author="kalla madhu" w:date="2025-02-25T12:37:00Z"/>
              </w:rPr>
            </w:pPr>
            <w:ins w:id="223" w:author="kalla madhu" w:date="2025-02-25T12:37:00Z">
              <w:r w:rsidRPr="00511D3E">
                <w:t>    }</w:t>
              </w:r>
            </w:ins>
          </w:p>
          <w:p w14:paraId="5859EC2C" w14:textId="77777777" w:rsidR="00511D3E" w:rsidRPr="00511D3E" w:rsidRDefault="00511D3E" w:rsidP="00511D3E">
            <w:pPr>
              <w:rPr>
                <w:ins w:id="224" w:author="kalla madhu" w:date="2025-02-25T12:37:00Z"/>
              </w:rPr>
            </w:pPr>
            <w:ins w:id="225" w:author="kalla madhu" w:date="2025-02-25T12:37:00Z">
              <w:r w:rsidRPr="00511D3E">
                <w:t xml:space="preserve">    static void </w:t>
              </w:r>
              <w:proofErr w:type="gramStart"/>
              <w:r w:rsidRPr="00511D3E">
                <w:t>display(</w:t>
              </w:r>
              <w:proofErr w:type="gramEnd"/>
              <w:r w:rsidRPr="00511D3E">
                <w:t xml:space="preserve">int </w:t>
              </w:r>
              <w:proofErr w:type="spellStart"/>
              <w:r w:rsidRPr="00511D3E">
                <w:t>arr</w:t>
              </w:r>
              <w:proofErr w:type="spellEnd"/>
              <w:r w:rsidRPr="00511D3E">
                <w:t>[][])</w:t>
              </w:r>
            </w:ins>
          </w:p>
          <w:p w14:paraId="0CC6497A" w14:textId="77777777" w:rsidR="00511D3E" w:rsidRPr="00511D3E" w:rsidRDefault="00511D3E" w:rsidP="00511D3E">
            <w:pPr>
              <w:rPr>
                <w:ins w:id="226" w:author="kalla madhu" w:date="2025-02-25T12:37:00Z"/>
              </w:rPr>
            </w:pPr>
            <w:ins w:id="227" w:author="kalla madhu" w:date="2025-02-25T12:37:00Z">
              <w:r w:rsidRPr="00511D3E">
                <w:t>    {</w:t>
              </w:r>
            </w:ins>
          </w:p>
          <w:p w14:paraId="2DFD799B" w14:textId="77777777" w:rsidR="00511D3E" w:rsidRPr="00511D3E" w:rsidRDefault="00511D3E" w:rsidP="00511D3E">
            <w:pPr>
              <w:rPr>
                <w:ins w:id="228" w:author="kalla madhu" w:date="2025-02-25T12:37:00Z"/>
              </w:rPr>
            </w:pPr>
            <w:ins w:id="229" w:author="kalla madhu" w:date="2025-02-25T12:37:00Z">
              <w:r w:rsidRPr="00511D3E">
                <w:t>        for(</w:t>
              </w:r>
              <w:proofErr w:type="gramStart"/>
              <w:r w:rsidRPr="00511D3E">
                <w:t>int[</w:t>
              </w:r>
              <w:proofErr w:type="gramEnd"/>
              <w:r w:rsidRPr="00511D3E">
                <w:t xml:space="preserve">] </w:t>
              </w:r>
              <w:proofErr w:type="spellStart"/>
              <w:r w:rsidRPr="00511D3E">
                <w:t>sda:arr</w:t>
              </w:r>
              <w:proofErr w:type="spellEnd"/>
              <w:r w:rsidRPr="00511D3E">
                <w:t>)</w:t>
              </w:r>
            </w:ins>
          </w:p>
          <w:p w14:paraId="702EF032" w14:textId="77777777" w:rsidR="00511D3E" w:rsidRPr="00511D3E" w:rsidRDefault="00511D3E" w:rsidP="00511D3E">
            <w:pPr>
              <w:rPr>
                <w:ins w:id="230" w:author="kalla madhu" w:date="2025-02-25T12:37:00Z"/>
              </w:rPr>
            </w:pPr>
            <w:ins w:id="231" w:author="kalla madhu" w:date="2025-02-25T12:37:00Z">
              <w:r w:rsidRPr="00511D3E">
                <w:t>        {</w:t>
              </w:r>
            </w:ins>
          </w:p>
          <w:p w14:paraId="53C1938B" w14:textId="77777777" w:rsidR="00511D3E" w:rsidRPr="00511D3E" w:rsidRDefault="00511D3E" w:rsidP="00511D3E">
            <w:pPr>
              <w:rPr>
                <w:ins w:id="232" w:author="kalla madhu" w:date="2025-02-25T12:37:00Z"/>
              </w:rPr>
            </w:pPr>
            <w:ins w:id="233" w:author="kalla madhu" w:date="2025-02-25T12:37:00Z">
              <w:r w:rsidRPr="00511D3E">
                <w:t xml:space="preserve">            </w:t>
              </w:r>
              <w:proofErr w:type="gramStart"/>
              <w:r w:rsidRPr="00511D3E">
                <w:t>for(</w:t>
              </w:r>
              <w:proofErr w:type="gramEnd"/>
              <w:r w:rsidRPr="00511D3E">
                <w:t xml:space="preserve">int </w:t>
              </w:r>
              <w:proofErr w:type="spellStart"/>
              <w:r w:rsidRPr="00511D3E">
                <w:t>ele:sda</w:t>
              </w:r>
              <w:proofErr w:type="spellEnd"/>
              <w:r w:rsidRPr="00511D3E">
                <w:t>)</w:t>
              </w:r>
            </w:ins>
          </w:p>
          <w:p w14:paraId="44460C32" w14:textId="77777777" w:rsidR="00511D3E" w:rsidRPr="00511D3E" w:rsidRDefault="00511D3E" w:rsidP="00511D3E">
            <w:pPr>
              <w:rPr>
                <w:ins w:id="234" w:author="kalla madhu" w:date="2025-02-25T12:37:00Z"/>
              </w:rPr>
            </w:pPr>
            <w:ins w:id="235" w:author="kalla madhu" w:date="2025-02-25T12:37:00Z">
              <w:r w:rsidRPr="00511D3E">
                <w:t>            {</w:t>
              </w:r>
            </w:ins>
          </w:p>
          <w:p w14:paraId="4E4EA5B1" w14:textId="77777777" w:rsidR="00511D3E" w:rsidRPr="00511D3E" w:rsidRDefault="00511D3E" w:rsidP="00511D3E">
            <w:pPr>
              <w:rPr>
                <w:ins w:id="236" w:author="kalla madhu" w:date="2025-02-25T12:37:00Z"/>
              </w:rPr>
            </w:pPr>
            <w:ins w:id="237" w:author="kalla madhu" w:date="2025-02-25T12:37:00Z">
              <w:r w:rsidRPr="00511D3E">
                <w:t xml:space="preserve">                </w:t>
              </w:r>
              <w:proofErr w:type="spellStart"/>
              <w:r w:rsidRPr="00511D3E">
                <w:t>System.out.printf</w:t>
              </w:r>
              <w:proofErr w:type="spellEnd"/>
              <w:r w:rsidRPr="00511D3E">
                <w:t>("%-5d</w:t>
              </w:r>
              <w:proofErr w:type="gramStart"/>
              <w:r w:rsidRPr="00511D3E">
                <w:t>",ele</w:t>
              </w:r>
              <w:proofErr w:type="gramEnd"/>
              <w:r w:rsidRPr="00511D3E">
                <w:t>);</w:t>
              </w:r>
            </w:ins>
          </w:p>
          <w:p w14:paraId="3A3754BD" w14:textId="77777777" w:rsidR="00511D3E" w:rsidRPr="00511D3E" w:rsidRDefault="00511D3E" w:rsidP="00511D3E">
            <w:pPr>
              <w:rPr>
                <w:ins w:id="238" w:author="kalla madhu" w:date="2025-02-25T12:37:00Z"/>
              </w:rPr>
            </w:pPr>
            <w:ins w:id="239" w:author="kalla madhu" w:date="2025-02-25T12:37:00Z">
              <w:r w:rsidRPr="00511D3E">
                <w:t>            }</w:t>
              </w:r>
            </w:ins>
          </w:p>
          <w:p w14:paraId="77BA9D8A" w14:textId="77777777" w:rsidR="00511D3E" w:rsidRPr="00511D3E" w:rsidRDefault="00511D3E" w:rsidP="00511D3E">
            <w:pPr>
              <w:rPr>
                <w:ins w:id="240" w:author="kalla madhu" w:date="2025-02-25T12:37:00Z"/>
              </w:rPr>
            </w:pPr>
            <w:ins w:id="241" w:author="kalla madhu" w:date="2025-02-25T12:37:00Z">
              <w:r w:rsidRPr="00511D3E">
                <w:t xml:space="preserve">            </w:t>
              </w:r>
              <w:proofErr w:type="spellStart"/>
              <w:r w:rsidRPr="00511D3E">
                <w:t>System.out.println</w:t>
              </w:r>
              <w:proofErr w:type="spellEnd"/>
              <w:r w:rsidRPr="00511D3E">
                <w:t>();</w:t>
              </w:r>
            </w:ins>
          </w:p>
          <w:p w14:paraId="4D3AB0E4" w14:textId="77777777" w:rsidR="00511D3E" w:rsidRPr="00511D3E" w:rsidRDefault="00511D3E" w:rsidP="00511D3E">
            <w:pPr>
              <w:rPr>
                <w:ins w:id="242" w:author="kalla madhu" w:date="2025-02-25T12:37:00Z"/>
              </w:rPr>
            </w:pPr>
            <w:ins w:id="243" w:author="kalla madhu" w:date="2025-02-25T12:37:00Z">
              <w:r w:rsidRPr="00511D3E">
                <w:t>        }</w:t>
              </w:r>
            </w:ins>
          </w:p>
          <w:p w14:paraId="5FA0FB1C" w14:textId="77777777" w:rsidR="00511D3E" w:rsidRPr="00511D3E" w:rsidRDefault="00511D3E" w:rsidP="00511D3E">
            <w:pPr>
              <w:rPr>
                <w:ins w:id="244" w:author="kalla madhu" w:date="2025-02-25T12:37:00Z"/>
              </w:rPr>
            </w:pPr>
            <w:ins w:id="245" w:author="kalla madhu" w:date="2025-02-25T12:37:00Z">
              <w:r w:rsidRPr="00511D3E">
                <w:t>    }</w:t>
              </w:r>
            </w:ins>
          </w:p>
          <w:p w14:paraId="3DCE4AAC" w14:textId="77777777" w:rsidR="00511D3E" w:rsidRPr="00511D3E" w:rsidRDefault="00511D3E" w:rsidP="00511D3E">
            <w:pPr>
              <w:rPr>
                <w:ins w:id="246" w:author="kalla madhu" w:date="2025-02-25T12:37:00Z"/>
              </w:rPr>
            </w:pPr>
            <w:ins w:id="247" w:author="kalla madhu" w:date="2025-02-25T12:37:00Z">
              <w:r w:rsidRPr="00511D3E">
                <w:t xml:space="preserve">    public static void </w:t>
              </w:r>
              <w:proofErr w:type="gramStart"/>
              <w:r w:rsidRPr="00511D3E">
                <w:t>main(</w:t>
              </w:r>
              <w:proofErr w:type="gramEnd"/>
              <w:r w:rsidRPr="00511D3E">
                <w:t xml:space="preserve">String[] </w:t>
              </w:r>
              <w:proofErr w:type="spellStart"/>
              <w:r w:rsidRPr="00511D3E">
                <w:t>args</w:t>
              </w:r>
              <w:proofErr w:type="spellEnd"/>
              <w:r w:rsidRPr="00511D3E">
                <w:t xml:space="preserve">) </w:t>
              </w:r>
            </w:ins>
          </w:p>
          <w:p w14:paraId="2E1378BC" w14:textId="77777777" w:rsidR="00511D3E" w:rsidRPr="00511D3E" w:rsidRDefault="00511D3E" w:rsidP="00511D3E">
            <w:pPr>
              <w:rPr>
                <w:ins w:id="248" w:author="kalla madhu" w:date="2025-02-25T12:37:00Z"/>
              </w:rPr>
            </w:pPr>
            <w:ins w:id="249" w:author="kalla madhu" w:date="2025-02-25T12:37:00Z">
              <w:r w:rsidRPr="00511D3E">
                <w:t>    {</w:t>
              </w:r>
            </w:ins>
          </w:p>
          <w:p w14:paraId="3C0B8C61" w14:textId="77777777" w:rsidR="00511D3E" w:rsidRPr="00511D3E" w:rsidRDefault="00511D3E" w:rsidP="00511D3E">
            <w:pPr>
              <w:rPr>
                <w:ins w:id="250" w:author="kalla madhu" w:date="2025-02-25T12:37:00Z"/>
              </w:rPr>
            </w:pPr>
          </w:p>
          <w:p w14:paraId="2215350A" w14:textId="77777777" w:rsidR="00511D3E" w:rsidRPr="00511D3E" w:rsidRDefault="00511D3E" w:rsidP="00511D3E">
            <w:pPr>
              <w:rPr>
                <w:ins w:id="251" w:author="kalla madhu" w:date="2025-02-25T12:37:00Z"/>
              </w:rPr>
            </w:pPr>
            <w:ins w:id="252" w:author="kalla madhu" w:date="2025-02-25T12:37:00Z">
              <w:r w:rsidRPr="00511D3E">
                <w:t xml:space="preserve">            int </w:t>
              </w:r>
              <w:proofErr w:type="spellStart"/>
              <w:r w:rsidRPr="00511D3E">
                <w:t>fmr</w:t>
              </w:r>
              <w:proofErr w:type="spellEnd"/>
              <w:r w:rsidRPr="00511D3E">
                <w:t>=</w:t>
              </w:r>
              <w:proofErr w:type="gramStart"/>
              <w:r w:rsidRPr="00511D3E">
                <w:t>2,fmc</w:t>
              </w:r>
              <w:proofErr w:type="gramEnd"/>
              <w:r w:rsidRPr="00511D3E">
                <w:t>=3;</w:t>
              </w:r>
            </w:ins>
          </w:p>
          <w:p w14:paraId="22A08545" w14:textId="77777777" w:rsidR="00511D3E" w:rsidRPr="00511D3E" w:rsidRDefault="00511D3E" w:rsidP="00511D3E">
            <w:pPr>
              <w:rPr>
                <w:ins w:id="253" w:author="kalla madhu" w:date="2025-02-25T12:37:00Z"/>
              </w:rPr>
            </w:pPr>
            <w:ins w:id="254" w:author="kalla madhu" w:date="2025-02-25T12:37:00Z">
              <w:r w:rsidRPr="00511D3E">
                <w:t xml:space="preserve">            int </w:t>
              </w:r>
              <w:proofErr w:type="spellStart"/>
              <w:r w:rsidRPr="00511D3E">
                <w:t>smr</w:t>
              </w:r>
              <w:proofErr w:type="spellEnd"/>
              <w:r w:rsidRPr="00511D3E">
                <w:t>=</w:t>
              </w:r>
              <w:proofErr w:type="gramStart"/>
              <w:r w:rsidRPr="00511D3E">
                <w:t>3,smc</w:t>
              </w:r>
              <w:proofErr w:type="gramEnd"/>
              <w:r w:rsidRPr="00511D3E">
                <w:t>=3;</w:t>
              </w:r>
            </w:ins>
          </w:p>
          <w:p w14:paraId="03256A3B" w14:textId="77777777" w:rsidR="00511D3E" w:rsidRPr="00511D3E" w:rsidRDefault="00511D3E" w:rsidP="00511D3E">
            <w:pPr>
              <w:rPr>
                <w:ins w:id="255" w:author="kalla madhu" w:date="2025-02-25T12:37:00Z"/>
              </w:rPr>
            </w:pPr>
            <w:ins w:id="256" w:author="kalla madhu" w:date="2025-02-25T12:37:00Z">
              <w:r w:rsidRPr="00511D3E">
                <w:t xml:space="preserve">            </w:t>
              </w:r>
              <w:proofErr w:type="gramStart"/>
              <w:r w:rsidRPr="00511D3E">
                <w:t>int[</w:t>
              </w:r>
              <w:proofErr w:type="gramEnd"/>
              <w:r w:rsidRPr="00511D3E">
                <w:t>][] m1=new int[2][3];</w:t>
              </w:r>
            </w:ins>
          </w:p>
          <w:p w14:paraId="4D691BD2" w14:textId="77777777" w:rsidR="00511D3E" w:rsidRPr="00511D3E" w:rsidRDefault="00511D3E" w:rsidP="00511D3E">
            <w:pPr>
              <w:rPr>
                <w:ins w:id="257" w:author="kalla madhu" w:date="2025-02-25T12:37:00Z"/>
              </w:rPr>
            </w:pPr>
            <w:ins w:id="258" w:author="kalla madhu" w:date="2025-02-25T12:37:00Z">
              <w:r w:rsidRPr="00511D3E">
                <w:t xml:space="preserve">            </w:t>
              </w:r>
              <w:proofErr w:type="gramStart"/>
              <w:r w:rsidRPr="00511D3E">
                <w:t>int[</w:t>
              </w:r>
              <w:proofErr w:type="gramEnd"/>
              <w:r w:rsidRPr="00511D3E">
                <w:t>][] m2=new int[3][3];</w:t>
              </w:r>
            </w:ins>
          </w:p>
          <w:p w14:paraId="545D1E95" w14:textId="77777777" w:rsidR="00511D3E" w:rsidRPr="00511D3E" w:rsidRDefault="00511D3E" w:rsidP="00511D3E">
            <w:pPr>
              <w:rPr>
                <w:ins w:id="259" w:author="kalla madhu" w:date="2025-02-25T12:37:00Z"/>
              </w:rPr>
            </w:pPr>
            <w:ins w:id="260" w:author="kalla madhu" w:date="2025-02-25T12:37:00Z">
              <w:r w:rsidRPr="00511D3E">
                <w:t xml:space="preserve">            </w:t>
              </w:r>
              <w:proofErr w:type="gramStart"/>
              <w:r w:rsidRPr="00511D3E">
                <w:t>int[</w:t>
              </w:r>
              <w:proofErr w:type="gramEnd"/>
              <w:r w:rsidRPr="00511D3E">
                <w:t>][] m3=null;;</w:t>
              </w:r>
            </w:ins>
          </w:p>
          <w:p w14:paraId="136B1C10" w14:textId="77777777" w:rsidR="00511D3E" w:rsidRPr="00511D3E" w:rsidRDefault="00511D3E" w:rsidP="00511D3E">
            <w:pPr>
              <w:rPr>
                <w:ins w:id="261" w:author="kalla madhu" w:date="2025-02-25T12:37:00Z"/>
              </w:rPr>
            </w:pPr>
            <w:ins w:id="262" w:author="kalla madhu" w:date="2025-02-25T12:37:00Z">
              <w:r w:rsidRPr="00511D3E">
                <w:t>            if(</w:t>
              </w:r>
              <w:proofErr w:type="spellStart"/>
              <w:r w:rsidRPr="00511D3E">
                <w:t>fmc</w:t>
              </w:r>
              <w:proofErr w:type="spellEnd"/>
              <w:r w:rsidRPr="00511D3E">
                <w:t>==</w:t>
              </w:r>
              <w:proofErr w:type="spellStart"/>
              <w:proofErr w:type="gramStart"/>
              <w:r w:rsidRPr="00511D3E">
                <w:t>smr</w:t>
              </w:r>
              <w:proofErr w:type="spellEnd"/>
              <w:r w:rsidRPr="00511D3E">
                <w:t>){</w:t>
              </w:r>
              <w:proofErr w:type="gramEnd"/>
            </w:ins>
          </w:p>
          <w:p w14:paraId="0F2054CD" w14:textId="77777777" w:rsidR="00511D3E" w:rsidRPr="00511D3E" w:rsidRDefault="00511D3E" w:rsidP="00511D3E">
            <w:pPr>
              <w:rPr>
                <w:ins w:id="263" w:author="kalla madhu" w:date="2025-02-25T12:37:00Z"/>
              </w:rPr>
            </w:pPr>
            <w:ins w:id="264" w:author="kalla madhu" w:date="2025-02-25T12:37:00Z">
              <w:r w:rsidRPr="00511D3E">
                <w:t xml:space="preserve">                </w:t>
              </w:r>
              <w:proofErr w:type="spellStart"/>
              <w:r w:rsidRPr="00511D3E">
                <w:t>System.out.printf</w:t>
              </w:r>
              <w:proofErr w:type="spellEnd"/>
              <w:r w:rsidRPr="00511D3E">
                <w:t xml:space="preserve">("Resultant </w:t>
              </w:r>
              <w:proofErr w:type="spellStart"/>
              <w:r w:rsidRPr="00511D3E">
                <w:t>matix</w:t>
              </w:r>
              <w:proofErr w:type="spellEnd"/>
              <w:r w:rsidRPr="00511D3E">
                <w:t xml:space="preserve"> will be %d X %</w:t>
              </w:r>
              <w:proofErr w:type="spellStart"/>
              <w:r w:rsidRPr="00511D3E">
                <w:t>d%n</w:t>
              </w:r>
              <w:proofErr w:type="spellEnd"/>
              <w:proofErr w:type="gramStart"/>
              <w:r w:rsidRPr="00511D3E">
                <w:t>",</w:t>
              </w:r>
              <w:proofErr w:type="spellStart"/>
              <w:r w:rsidRPr="00511D3E">
                <w:t>fmr</w:t>
              </w:r>
              <w:proofErr w:type="gramEnd"/>
              <w:r w:rsidRPr="00511D3E">
                <w:t>,smc</w:t>
              </w:r>
              <w:proofErr w:type="spellEnd"/>
              <w:r w:rsidRPr="00511D3E">
                <w:t>);</w:t>
              </w:r>
            </w:ins>
          </w:p>
          <w:p w14:paraId="6661FEC8" w14:textId="77777777" w:rsidR="00511D3E" w:rsidRPr="00511D3E" w:rsidRDefault="00511D3E" w:rsidP="00511D3E">
            <w:pPr>
              <w:rPr>
                <w:ins w:id="265" w:author="kalla madhu" w:date="2025-02-25T12:37:00Z"/>
              </w:rPr>
            </w:pPr>
            <w:ins w:id="266" w:author="kalla madhu" w:date="2025-02-25T12:37:00Z">
              <w:r w:rsidRPr="00511D3E">
                <w:t xml:space="preserve">                </w:t>
              </w:r>
              <w:proofErr w:type="spellStart"/>
              <w:r w:rsidRPr="00511D3E">
                <w:t>readElements</w:t>
              </w:r>
              <w:proofErr w:type="spellEnd"/>
              <w:r w:rsidRPr="00511D3E">
                <w:t>(m1);</w:t>
              </w:r>
            </w:ins>
          </w:p>
          <w:p w14:paraId="58783557" w14:textId="77777777" w:rsidR="00511D3E" w:rsidRPr="00511D3E" w:rsidRDefault="00511D3E" w:rsidP="00511D3E">
            <w:pPr>
              <w:rPr>
                <w:ins w:id="267" w:author="kalla madhu" w:date="2025-02-25T12:37:00Z"/>
              </w:rPr>
            </w:pPr>
            <w:ins w:id="268" w:author="kalla madhu" w:date="2025-02-25T12:37:00Z">
              <w:r w:rsidRPr="00511D3E">
                <w:lastRenderedPageBreak/>
                <w:t xml:space="preserve">                </w:t>
              </w:r>
              <w:proofErr w:type="spellStart"/>
              <w:r w:rsidRPr="00511D3E">
                <w:t>readElements</w:t>
              </w:r>
              <w:proofErr w:type="spellEnd"/>
              <w:r w:rsidRPr="00511D3E">
                <w:t>(m2);</w:t>
              </w:r>
            </w:ins>
          </w:p>
          <w:p w14:paraId="16A34005" w14:textId="77777777" w:rsidR="00511D3E" w:rsidRPr="00511D3E" w:rsidRDefault="00511D3E" w:rsidP="00511D3E">
            <w:pPr>
              <w:rPr>
                <w:ins w:id="269" w:author="kalla madhu" w:date="2025-02-25T12:37:00Z"/>
              </w:rPr>
            </w:pPr>
            <w:ins w:id="270" w:author="kalla madhu" w:date="2025-02-25T12:37:00Z">
              <w:r w:rsidRPr="00511D3E">
                <w:t>                m3=multiply(m</w:t>
              </w:r>
              <w:proofErr w:type="gramStart"/>
              <w:r w:rsidRPr="00511D3E">
                <w:t>1,m</w:t>
              </w:r>
              <w:proofErr w:type="gramEnd"/>
              <w:r w:rsidRPr="00511D3E">
                <w:t>2);</w:t>
              </w:r>
            </w:ins>
          </w:p>
          <w:p w14:paraId="0FDBCB7F" w14:textId="77777777" w:rsidR="00511D3E" w:rsidRPr="00511D3E" w:rsidRDefault="00511D3E" w:rsidP="00511D3E">
            <w:pPr>
              <w:rPr>
                <w:ins w:id="271" w:author="kalla madhu" w:date="2025-02-25T12:37:00Z"/>
              </w:rPr>
            </w:pPr>
            <w:ins w:id="272" w:author="kalla madhu" w:date="2025-02-25T12:37:00Z">
              <w:r w:rsidRPr="00511D3E">
                <w:t xml:space="preserve">                </w:t>
              </w:r>
              <w:proofErr w:type="spellStart"/>
              <w:r w:rsidRPr="00511D3E">
                <w:t>System.out.println</w:t>
              </w:r>
              <w:proofErr w:type="spellEnd"/>
              <w:r w:rsidRPr="00511D3E">
                <w:t>("Resultant matrix");</w:t>
              </w:r>
            </w:ins>
          </w:p>
          <w:p w14:paraId="7E1A8C24" w14:textId="77777777" w:rsidR="00511D3E" w:rsidRPr="00511D3E" w:rsidRDefault="00511D3E" w:rsidP="00511D3E">
            <w:pPr>
              <w:rPr>
                <w:ins w:id="273" w:author="kalla madhu" w:date="2025-02-25T12:37:00Z"/>
              </w:rPr>
            </w:pPr>
            <w:ins w:id="274" w:author="kalla madhu" w:date="2025-02-25T12:37:00Z">
              <w:r w:rsidRPr="00511D3E">
                <w:t>                display(m3);</w:t>
              </w:r>
            </w:ins>
          </w:p>
          <w:p w14:paraId="5B7F4C72" w14:textId="77777777" w:rsidR="00511D3E" w:rsidRPr="00511D3E" w:rsidRDefault="00511D3E" w:rsidP="00511D3E">
            <w:pPr>
              <w:rPr>
                <w:ins w:id="275" w:author="kalla madhu" w:date="2025-02-25T12:37:00Z"/>
              </w:rPr>
            </w:pPr>
            <w:ins w:id="276" w:author="kalla madhu" w:date="2025-02-25T12:37:00Z">
              <w:r w:rsidRPr="00511D3E">
                <w:t>            }</w:t>
              </w:r>
            </w:ins>
          </w:p>
          <w:p w14:paraId="3DA4858F" w14:textId="77777777" w:rsidR="00511D3E" w:rsidRPr="00511D3E" w:rsidRDefault="00511D3E" w:rsidP="00511D3E">
            <w:pPr>
              <w:rPr>
                <w:ins w:id="277" w:author="kalla madhu" w:date="2025-02-25T12:37:00Z"/>
              </w:rPr>
            </w:pPr>
            <w:ins w:id="278" w:author="kalla madhu" w:date="2025-02-25T12:37:00Z">
              <w:r w:rsidRPr="00511D3E">
                <w:t>    }</w:t>
              </w:r>
            </w:ins>
          </w:p>
          <w:p w14:paraId="6BA4981D" w14:textId="77777777" w:rsidR="00511D3E" w:rsidRPr="00511D3E" w:rsidRDefault="00511D3E" w:rsidP="00511D3E">
            <w:pPr>
              <w:rPr>
                <w:ins w:id="279" w:author="kalla madhu" w:date="2025-02-25T12:37:00Z"/>
              </w:rPr>
            </w:pPr>
            <w:ins w:id="280" w:author="kalla madhu" w:date="2025-02-25T12:37:00Z">
              <w:r w:rsidRPr="00511D3E">
                <w:t xml:space="preserve">    static int </w:t>
              </w:r>
              <w:proofErr w:type="gramStart"/>
              <w:r w:rsidRPr="00511D3E">
                <w:t>[][</w:t>
              </w:r>
              <w:proofErr w:type="gramEnd"/>
              <w:r w:rsidRPr="00511D3E">
                <w:t>] multiply(int[][] m1,int[][] m2)</w:t>
              </w:r>
            </w:ins>
          </w:p>
          <w:p w14:paraId="246C7038" w14:textId="77777777" w:rsidR="00511D3E" w:rsidRPr="00511D3E" w:rsidRDefault="00511D3E" w:rsidP="00511D3E">
            <w:pPr>
              <w:rPr>
                <w:ins w:id="281" w:author="kalla madhu" w:date="2025-02-25T12:37:00Z"/>
              </w:rPr>
            </w:pPr>
            <w:ins w:id="282" w:author="kalla madhu" w:date="2025-02-25T12:37:00Z">
              <w:r w:rsidRPr="00511D3E">
                <w:t>    {</w:t>
              </w:r>
            </w:ins>
          </w:p>
          <w:p w14:paraId="6F19EC88" w14:textId="77777777" w:rsidR="00511D3E" w:rsidRPr="00511D3E" w:rsidRDefault="00511D3E" w:rsidP="00511D3E">
            <w:pPr>
              <w:rPr>
                <w:ins w:id="283" w:author="kalla madhu" w:date="2025-02-25T12:37:00Z"/>
              </w:rPr>
            </w:pPr>
            <w:ins w:id="284" w:author="kalla madhu" w:date="2025-02-25T12:37:00Z">
              <w:r w:rsidRPr="00511D3E">
                <w:t xml:space="preserve">        int </w:t>
              </w:r>
              <w:proofErr w:type="gramStart"/>
              <w:r w:rsidRPr="00511D3E">
                <w:t>[][</w:t>
              </w:r>
              <w:proofErr w:type="gramEnd"/>
              <w:r w:rsidRPr="00511D3E">
                <w:t>] m3=new int[m1.length][m2[0].length];</w:t>
              </w:r>
            </w:ins>
          </w:p>
          <w:p w14:paraId="50941597" w14:textId="77777777" w:rsidR="00511D3E" w:rsidRPr="00511D3E" w:rsidRDefault="00511D3E" w:rsidP="00511D3E">
            <w:pPr>
              <w:rPr>
                <w:ins w:id="285" w:author="kalla madhu" w:date="2025-02-25T12:37:00Z"/>
              </w:rPr>
            </w:pPr>
            <w:ins w:id="286" w:author="kalla madhu" w:date="2025-02-25T12:37:00Z">
              <w:r w:rsidRPr="00511D3E">
                <w:t>        //</w:t>
              </w:r>
              <w:proofErr w:type="spellStart"/>
              <w:r w:rsidRPr="00511D3E">
                <w:t>i</w:t>
              </w:r>
              <w:proofErr w:type="spellEnd"/>
              <w:r w:rsidRPr="00511D3E">
                <w:t>=0,1</w:t>
              </w:r>
            </w:ins>
          </w:p>
          <w:p w14:paraId="5C0D292E" w14:textId="77777777" w:rsidR="00511D3E" w:rsidRPr="00511D3E" w:rsidRDefault="00511D3E" w:rsidP="00511D3E">
            <w:pPr>
              <w:rPr>
                <w:ins w:id="287" w:author="kalla madhu" w:date="2025-02-25T12:37:00Z"/>
              </w:rPr>
            </w:pPr>
            <w:ins w:id="288" w:author="kalla madhu" w:date="2025-02-25T12:37:00Z">
              <w:r w:rsidRPr="00511D3E">
                <w:t>        //m</w:t>
              </w:r>
              <w:proofErr w:type="gramStart"/>
              <w:r w:rsidRPr="00511D3E">
                <w:t>1.length</w:t>
              </w:r>
              <w:proofErr w:type="gramEnd"/>
              <w:r w:rsidRPr="00511D3E">
                <w:t>=2</w:t>
              </w:r>
            </w:ins>
          </w:p>
          <w:p w14:paraId="7FF1B60E" w14:textId="77777777" w:rsidR="00511D3E" w:rsidRPr="00511D3E" w:rsidRDefault="00511D3E" w:rsidP="00511D3E">
            <w:pPr>
              <w:rPr>
                <w:ins w:id="289" w:author="kalla madhu" w:date="2025-02-25T12:37:00Z"/>
              </w:rPr>
            </w:pPr>
            <w:ins w:id="290" w:author="kalla madhu" w:date="2025-02-25T12:37:00Z">
              <w:r w:rsidRPr="00511D3E">
                <w:t xml:space="preserve">        </w:t>
              </w:r>
              <w:proofErr w:type="gramStart"/>
              <w:r w:rsidRPr="00511D3E">
                <w:t>for(</w:t>
              </w:r>
              <w:proofErr w:type="gramEnd"/>
              <w:r w:rsidRPr="00511D3E">
                <w:t xml:space="preserve">int </w:t>
              </w:r>
              <w:proofErr w:type="spellStart"/>
              <w:r w:rsidRPr="00511D3E">
                <w:t>i</w:t>
              </w:r>
              <w:proofErr w:type="spellEnd"/>
              <w:r w:rsidRPr="00511D3E">
                <w:t>=0;i&lt;m1.length;i++)</w:t>
              </w:r>
            </w:ins>
          </w:p>
          <w:p w14:paraId="76E229F3" w14:textId="77777777" w:rsidR="00511D3E" w:rsidRPr="00511D3E" w:rsidRDefault="00511D3E" w:rsidP="00511D3E">
            <w:pPr>
              <w:rPr>
                <w:ins w:id="291" w:author="kalla madhu" w:date="2025-02-25T12:37:00Z"/>
              </w:rPr>
            </w:pPr>
            <w:ins w:id="292" w:author="kalla madhu" w:date="2025-02-25T12:37:00Z">
              <w:r w:rsidRPr="00511D3E">
                <w:t>        {</w:t>
              </w:r>
            </w:ins>
          </w:p>
          <w:p w14:paraId="5D703AA6" w14:textId="77777777" w:rsidR="00511D3E" w:rsidRPr="00511D3E" w:rsidRDefault="00511D3E" w:rsidP="00511D3E">
            <w:pPr>
              <w:rPr>
                <w:ins w:id="293" w:author="kalla madhu" w:date="2025-02-25T12:37:00Z"/>
              </w:rPr>
            </w:pPr>
            <w:ins w:id="294" w:author="kalla madhu" w:date="2025-02-25T12:37:00Z">
              <w:r w:rsidRPr="00511D3E">
                <w:t>            //j=0,1</w:t>
              </w:r>
            </w:ins>
          </w:p>
          <w:p w14:paraId="3586D762" w14:textId="77777777" w:rsidR="00511D3E" w:rsidRPr="00511D3E" w:rsidRDefault="00511D3E" w:rsidP="00511D3E">
            <w:pPr>
              <w:rPr>
                <w:ins w:id="295" w:author="kalla madhu" w:date="2025-02-25T12:37:00Z"/>
              </w:rPr>
            </w:pPr>
            <w:ins w:id="296" w:author="kalla madhu" w:date="2025-02-25T12:37:00Z">
              <w:r w:rsidRPr="00511D3E">
                <w:t>            //m2[0</w:t>
              </w:r>
              <w:proofErr w:type="gramStart"/>
              <w:r w:rsidRPr="00511D3E">
                <w:t>].length</w:t>
              </w:r>
              <w:proofErr w:type="gramEnd"/>
              <w:r w:rsidRPr="00511D3E">
                <w:t>=3</w:t>
              </w:r>
            </w:ins>
          </w:p>
          <w:p w14:paraId="1101A5B8" w14:textId="77777777" w:rsidR="00511D3E" w:rsidRPr="00511D3E" w:rsidRDefault="00511D3E" w:rsidP="00511D3E">
            <w:pPr>
              <w:rPr>
                <w:ins w:id="297" w:author="kalla madhu" w:date="2025-02-25T12:37:00Z"/>
              </w:rPr>
            </w:pPr>
            <w:ins w:id="298" w:author="kalla madhu" w:date="2025-02-25T12:37:00Z">
              <w:r w:rsidRPr="00511D3E">
                <w:t xml:space="preserve">            </w:t>
              </w:r>
              <w:proofErr w:type="gramStart"/>
              <w:r w:rsidRPr="00511D3E">
                <w:t>for(</w:t>
              </w:r>
              <w:proofErr w:type="gramEnd"/>
              <w:r w:rsidRPr="00511D3E">
                <w:t>int j=0;j&lt;m2[0].</w:t>
              </w:r>
              <w:proofErr w:type="spellStart"/>
              <w:r w:rsidRPr="00511D3E">
                <w:t>length;j</w:t>
              </w:r>
              <w:proofErr w:type="spellEnd"/>
              <w:r w:rsidRPr="00511D3E">
                <w:t>++)</w:t>
              </w:r>
            </w:ins>
          </w:p>
          <w:p w14:paraId="073F3287" w14:textId="77777777" w:rsidR="00511D3E" w:rsidRPr="00511D3E" w:rsidRDefault="00511D3E" w:rsidP="00511D3E">
            <w:pPr>
              <w:rPr>
                <w:ins w:id="299" w:author="kalla madhu" w:date="2025-02-25T12:37:00Z"/>
              </w:rPr>
            </w:pPr>
            <w:ins w:id="300" w:author="kalla madhu" w:date="2025-02-25T12:37:00Z">
              <w:r w:rsidRPr="00511D3E">
                <w:t>            {</w:t>
              </w:r>
            </w:ins>
          </w:p>
          <w:p w14:paraId="1E821EBD" w14:textId="77777777" w:rsidR="00511D3E" w:rsidRPr="00511D3E" w:rsidRDefault="00511D3E" w:rsidP="00511D3E">
            <w:pPr>
              <w:rPr>
                <w:ins w:id="301" w:author="kalla madhu" w:date="2025-02-25T12:37:00Z"/>
              </w:rPr>
            </w:pPr>
            <w:ins w:id="302" w:author="kalla madhu" w:date="2025-02-25T12:37:00Z">
              <w:r w:rsidRPr="00511D3E">
                <w:t>                int sum=0;</w:t>
              </w:r>
            </w:ins>
          </w:p>
          <w:p w14:paraId="00E20D42" w14:textId="77777777" w:rsidR="00511D3E" w:rsidRPr="00511D3E" w:rsidRDefault="00511D3E" w:rsidP="00511D3E">
            <w:pPr>
              <w:rPr>
                <w:ins w:id="303" w:author="kalla madhu" w:date="2025-02-25T12:37:00Z"/>
              </w:rPr>
            </w:pPr>
            <w:ins w:id="304" w:author="kalla madhu" w:date="2025-02-25T12:37:00Z">
              <w:r w:rsidRPr="00511D3E">
                <w:t>                //sum=0,4,24,66</w:t>
              </w:r>
            </w:ins>
          </w:p>
          <w:p w14:paraId="7B235339" w14:textId="77777777" w:rsidR="00511D3E" w:rsidRPr="00511D3E" w:rsidRDefault="00511D3E" w:rsidP="00511D3E">
            <w:pPr>
              <w:rPr>
                <w:ins w:id="305" w:author="kalla madhu" w:date="2025-02-25T12:37:00Z"/>
              </w:rPr>
            </w:pPr>
            <w:ins w:id="306" w:author="kalla madhu" w:date="2025-02-25T12:37:00Z">
              <w:r w:rsidRPr="00511D3E">
                <w:t xml:space="preserve">                </w:t>
              </w:r>
              <w:proofErr w:type="gramStart"/>
              <w:r w:rsidRPr="00511D3E">
                <w:t>for(</w:t>
              </w:r>
              <w:proofErr w:type="gramEnd"/>
              <w:r w:rsidRPr="00511D3E">
                <w:t>int k=0;k&lt;m2.length;k++)</w:t>
              </w:r>
            </w:ins>
          </w:p>
          <w:p w14:paraId="153C9F08" w14:textId="77777777" w:rsidR="00511D3E" w:rsidRPr="00511D3E" w:rsidRDefault="00511D3E" w:rsidP="00511D3E">
            <w:pPr>
              <w:rPr>
                <w:ins w:id="307" w:author="kalla madhu" w:date="2025-02-25T12:37:00Z"/>
              </w:rPr>
            </w:pPr>
            <w:ins w:id="308" w:author="kalla madhu" w:date="2025-02-25T12:37:00Z">
              <w:r w:rsidRPr="00511D3E">
                <w:t>                {</w:t>
              </w:r>
            </w:ins>
          </w:p>
          <w:p w14:paraId="51ADB585" w14:textId="77777777" w:rsidR="00511D3E" w:rsidRPr="00511D3E" w:rsidRDefault="00511D3E" w:rsidP="00511D3E">
            <w:pPr>
              <w:rPr>
                <w:ins w:id="309" w:author="kalla madhu" w:date="2025-02-25T12:37:00Z"/>
              </w:rPr>
            </w:pPr>
            <w:ins w:id="310" w:author="kalla madhu" w:date="2025-02-25T12:37:00Z">
              <w:r w:rsidRPr="00511D3E">
                <w:t>                    //k=0</w:t>
              </w:r>
            </w:ins>
          </w:p>
          <w:p w14:paraId="10199153" w14:textId="77777777" w:rsidR="00511D3E" w:rsidRPr="00511D3E" w:rsidRDefault="00511D3E" w:rsidP="00511D3E">
            <w:pPr>
              <w:rPr>
                <w:ins w:id="311" w:author="kalla madhu" w:date="2025-02-25T12:37:00Z"/>
              </w:rPr>
            </w:pPr>
            <w:ins w:id="312" w:author="kalla madhu" w:date="2025-02-25T12:37:00Z">
              <w:r w:rsidRPr="00511D3E">
                <w:t>                    //m</w:t>
              </w:r>
              <w:proofErr w:type="gramStart"/>
              <w:r w:rsidRPr="00511D3E">
                <w:t>2.length</w:t>
              </w:r>
              <w:proofErr w:type="gramEnd"/>
              <w:r w:rsidRPr="00511D3E">
                <w:t>=3</w:t>
              </w:r>
            </w:ins>
          </w:p>
          <w:p w14:paraId="3FE8E71B" w14:textId="77777777" w:rsidR="00511D3E" w:rsidRPr="00511D3E" w:rsidRDefault="00511D3E" w:rsidP="00511D3E">
            <w:pPr>
              <w:rPr>
                <w:ins w:id="313" w:author="kalla madhu" w:date="2025-02-25T12:37:00Z"/>
              </w:rPr>
            </w:pPr>
            <w:ins w:id="314" w:author="kalla madhu" w:date="2025-02-25T12:37:00Z">
              <w:r w:rsidRPr="00511D3E">
                <w:t>                    sum=sum+ m1[</w:t>
              </w:r>
              <w:proofErr w:type="spellStart"/>
              <w:r w:rsidRPr="00511D3E">
                <w:t>i</w:t>
              </w:r>
              <w:proofErr w:type="spellEnd"/>
              <w:r w:rsidRPr="00511D3E">
                <w:t>][</w:t>
              </w:r>
              <w:proofErr w:type="gramStart"/>
              <w:r w:rsidRPr="00511D3E">
                <w:t>k]*</w:t>
              </w:r>
              <w:proofErr w:type="gramEnd"/>
              <w:r w:rsidRPr="00511D3E">
                <w:t>m2[k][j] ;</w:t>
              </w:r>
            </w:ins>
          </w:p>
          <w:p w14:paraId="64F6DB5C" w14:textId="77777777" w:rsidR="00511D3E" w:rsidRPr="00511D3E" w:rsidRDefault="00511D3E" w:rsidP="00511D3E">
            <w:pPr>
              <w:rPr>
                <w:ins w:id="315" w:author="kalla madhu" w:date="2025-02-25T12:37:00Z"/>
              </w:rPr>
            </w:pPr>
            <w:ins w:id="316" w:author="kalla madhu" w:date="2025-02-25T12:37:00Z">
              <w:r w:rsidRPr="00511D3E">
                <w:t>                }</w:t>
              </w:r>
            </w:ins>
          </w:p>
          <w:p w14:paraId="6D4A4F7B" w14:textId="77777777" w:rsidR="00511D3E" w:rsidRPr="00511D3E" w:rsidRDefault="00511D3E" w:rsidP="00511D3E">
            <w:pPr>
              <w:rPr>
                <w:ins w:id="317" w:author="kalla madhu" w:date="2025-02-25T12:37:00Z"/>
              </w:rPr>
            </w:pPr>
            <w:ins w:id="318" w:author="kalla madhu" w:date="2025-02-25T12:37:00Z">
              <w:r w:rsidRPr="00511D3E">
                <w:t>                m3[</w:t>
              </w:r>
              <w:proofErr w:type="spellStart"/>
              <w:r w:rsidRPr="00511D3E">
                <w:t>i</w:t>
              </w:r>
              <w:proofErr w:type="spellEnd"/>
              <w:r w:rsidRPr="00511D3E">
                <w:t>][</w:t>
              </w:r>
              <w:proofErr w:type="gramStart"/>
              <w:r w:rsidRPr="00511D3E">
                <w:t>j]=</w:t>
              </w:r>
              <w:proofErr w:type="gramEnd"/>
              <w:r w:rsidRPr="00511D3E">
                <w:t>sum;</w:t>
              </w:r>
            </w:ins>
          </w:p>
          <w:p w14:paraId="56D81393" w14:textId="77777777" w:rsidR="00511D3E" w:rsidRPr="00511D3E" w:rsidRDefault="00511D3E" w:rsidP="00511D3E">
            <w:pPr>
              <w:rPr>
                <w:ins w:id="319" w:author="kalla madhu" w:date="2025-02-25T12:37:00Z"/>
              </w:rPr>
            </w:pPr>
            <w:ins w:id="320" w:author="kalla madhu" w:date="2025-02-25T12:37:00Z">
              <w:r w:rsidRPr="00511D3E">
                <w:t>            }</w:t>
              </w:r>
            </w:ins>
          </w:p>
          <w:p w14:paraId="3A73CBD7" w14:textId="77777777" w:rsidR="00511D3E" w:rsidRPr="00511D3E" w:rsidRDefault="00511D3E" w:rsidP="00511D3E">
            <w:pPr>
              <w:rPr>
                <w:ins w:id="321" w:author="kalla madhu" w:date="2025-02-25T12:37:00Z"/>
              </w:rPr>
            </w:pPr>
          </w:p>
          <w:p w14:paraId="075FBDFE" w14:textId="77777777" w:rsidR="00511D3E" w:rsidRPr="00511D3E" w:rsidRDefault="00511D3E" w:rsidP="00511D3E">
            <w:pPr>
              <w:rPr>
                <w:ins w:id="322" w:author="kalla madhu" w:date="2025-02-25T12:37:00Z"/>
              </w:rPr>
            </w:pPr>
            <w:ins w:id="323" w:author="kalla madhu" w:date="2025-02-25T12:37:00Z">
              <w:r w:rsidRPr="00511D3E">
                <w:t>        }</w:t>
              </w:r>
            </w:ins>
          </w:p>
          <w:p w14:paraId="7F08664D" w14:textId="77777777" w:rsidR="00511D3E" w:rsidRPr="00511D3E" w:rsidRDefault="00511D3E" w:rsidP="00511D3E">
            <w:pPr>
              <w:rPr>
                <w:ins w:id="324" w:author="kalla madhu" w:date="2025-02-25T12:37:00Z"/>
              </w:rPr>
            </w:pPr>
            <w:ins w:id="325" w:author="kalla madhu" w:date="2025-02-25T12:37:00Z">
              <w:r w:rsidRPr="00511D3E">
                <w:t>        return m3;</w:t>
              </w:r>
            </w:ins>
          </w:p>
          <w:p w14:paraId="00499E8C" w14:textId="77777777" w:rsidR="00511D3E" w:rsidRPr="00511D3E" w:rsidRDefault="00511D3E" w:rsidP="00511D3E">
            <w:pPr>
              <w:rPr>
                <w:ins w:id="326" w:author="kalla madhu" w:date="2025-02-25T12:37:00Z"/>
              </w:rPr>
            </w:pPr>
            <w:ins w:id="327" w:author="kalla madhu" w:date="2025-02-25T12:37:00Z">
              <w:r w:rsidRPr="00511D3E">
                <w:t>    }</w:t>
              </w:r>
            </w:ins>
          </w:p>
          <w:p w14:paraId="23541D07" w14:textId="77777777" w:rsidR="00511D3E" w:rsidRPr="00511D3E" w:rsidRDefault="00511D3E" w:rsidP="00511D3E">
            <w:pPr>
              <w:rPr>
                <w:ins w:id="328" w:author="kalla madhu" w:date="2025-02-25T12:37:00Z"/>
              </w:rPr>
            </w:pPr>
            <w:ins w:id="329" w:author="kalla madhu" w:date="2025-02-25T12:37:00Z">
              <w:r w:rsidRPr="00511D3E">
                <w:t>}</w:t>
              </w:r>
            </w:ins>
          </w:p>
          <w:p w14:paraId="612EBA14" w14:textId="77777777" w:rsidR="00511D3E" w:rsidRPr="004E28F9" w:rsidRDefault="00511D3E" w:rsidP="003F107C">
            <w:pPr>
              <w:rPr>
                <w:ins w:id="330" w:author="kalla madhu" w:date="2025-02-25T12:37:00Z" w16du:dateUtc="2025-02-25T07:07:00Z"/>
                <w:b/>
                <w:bCs/>
                <w:u w:val="single"/>
                <w:rPrChange w:id="331" w:author="kalla madhu" w:date="2025-02-25T12:37:00Z" w16du:dateUtc="2025-02-25T07:07:00Z">
                  <w:rPr>
                    <w:ins w:id="332" w:author="kalla madhu" w:date="2025-02-25T12:37:00Z" w16du:dateUtc="2025-02-25T07:07:00Z"/>
                  </w:rPr>
                </w:rPrChange>
              </w:rPr>
            </w:pPr>
            <w:ins w:id="333" w:author="kalla madhu" w:date="2025-02-25T12:37:00Z" w16du:dateUtc="2025-02-25T07:07:00Z">
              <w:r w:rsidRPr="004E28F9">
                <w:rPr>
                  <w:b/>
                  <w:bCs/>
                  <w:highlight w:val="yellow"/>
                  <w:u w:val="single"/>
                  <w:rPrChange w:id="334" w:author="kalla madhu" w:date="2025-02-25T12:37:00Z" w16du:dateUtc="2025-02-25T07:07:00Z">
                    <w:rPr/>
                  </w:rPrChange>
                </w:rPr>
                <w:t>Output:</w:t>
              </w:r>
            </w:ins>
          </w:p>
          <w:p w14:paraId="1922100D" w14:textId="77777777" w:rsidR="004E28F9" w:rsidRDefault="004E28F9" w:rsidP="004E28F9">
            <w:pPr>
              <w:rPr>
                <w:ins w:id="335" w:author="kalla madhu" w:date="2025-02-25T12:37:00Z" w16du:dateUtc="2025-02-25T07:07:00Z"/>
              </w:rPr>
            </w:pPr>
            <w:ins w:id="336" w:author="kalla madhu" w:date="2025-02-25T12:37:00Z" w16du:dateUtc="2025-02-25T07:07:00Z">
              <w:r>
                <w:t xml:space="preserve">Resultant </w:t>
              </w:r>
              <w:proofErr w:type="spellStart"/>
              <w:r>
                <w:t>matix</w:t>
              </w:r>
              <w:proofErr w:type="spellEnd"/>
              <w:r>
                <w:t xml:space="preserve"> will be 2 X 3</w:t>
              </w:r>
            </w:ins>
          </w:p>
          <w:p w14:paraId="4ACE77C6" w14:textId="77777777" w:rsidR="004E28F9" w:rsidRDefault="004E28F9" w:rsidP="004E28F9">
            <w:pPr>
              <w:rPr>
                <w:ins w:id="337" w:author="kalla madhu" w:date="2025-02-25T12:37:00Z" w16du:dateUtc="2025-02-25T07:07:00Z"/>
              </w:rPr>
            </w:pPr>
            <w:ins w:id="338" w:author="kalla madhu" w:date="2025-02-25T12:37:00Z" w16du:dateUtc="2025-02-25T07:07:00Z">
              <w:r>
                <w:t>Enter Elements into 2 X 3 matrix</w:t>
              </w:r>
            </w:ins>
          </w:p>
          <w:p w14:paraId="6DD5B17B" w14:textId="77777777" w:rsidR="004E28F9" w:rsidRDefault="004E28F9" w:rsidP="004E28F9">
            <w:pPr>
              <w:rPr>
                <w:ins w:id="339" w:author="kalla madhu" w:date="2025-02-25T12:37:00Z" w16du:dateUtc="2025-02-25T07:07:00Z"/>
              </w:rPr>
            </w:pPr>
            <w:ins w:id="340" w:author="kalla madhu" w:date="2025-02-25T12:37:00Z" w16du:dateUtc="2025-02-25T07:07:00Z">
              <w:r>
                <w:t xml:space="preserve"> Enter Element at </w:t>
              </w:r>
              <w:proofErr w:type="spellStart"/>
              <w:proofErr w:type="gramStart"/>
              <w:r>
                <w:t>arr</w:t>
              </w:r>
              <w:proofErr w:type="spellEnd"/>
              <w:r>
                <w:t>[</w:t>
              </w:r>
              <w:proofErr w:type="gramEnd"/>
              <w:r>
                <w:t>0][0] matrix:      1</w:t>
              </w:r>
            </w:ins>
          </w:p>
          <w:p w14:paraId="3A06B19F" w14:textId="77777777" w:rsidR="004E28F9" w:rsidRDefault="004E28F9" w:rsidP="004E28F9">
            <w:pPr>
              <w:rPr>
                <w:ins w:id="341" w:author="kalla madhu" w:date="2025-02-25T12:37:00Z" w16du:dateUtc="2025-02-25T07:07:00Z"/>
              </w:rPr>
            </w:pPr>
            <w:ins w:id="342" w:author="kalla madhu" w:date="2025-02-25T12:37:00Z" w16du:dateUtc="2025-02-25T07:07:00Z">
              <w:r>
                <w:t xml:space="preserve">Enter Element at </w:t>
              </w:r>
              <w:proofErr w:type="spellStart"/>
              <w:proofErr w:type="gramStart"/>
              <w:r>
                <w:t>arr</w:t>
              </w:r>
              <w:proofErr w:type="spellEnd"/>
              <w:r>
                <w:t>[</w:t>
              </w:r>
              <w:proofErr w:type="gramEnd"/>
              <w:r>
                <w:t>0][1] matrix:       2</w:t>
              </w:r>
            </w:ins>
          </w:p>
          <w:p w14:paraId="2DD8F701" w14:textId="77777777" w:rsidR="004E28F9" w:rsidRDefault="004E28F9" w:rsidP="004E28F9">
            <w:pPr>
              <w:rPr>
                <w:ins w:id="343" w:author="kalla madhu" w:date="2025-02-25T12:37:00Z" w16du:dateUtc="2025-02-25T07:07:00Z"/>
              </w:rPr>
            </w:pPr>
            <w:ins w:id="344" w:author="kalla madhu" w:date="2025-02-25T12:37:00Z" w16du:dateUtc="2025-02-25T07:07:00Z">
              <w:r>
                <w:t xml:space="preserve">Enter Element at </w:t>
              </w:r>
              <w:proofErr w:type="spellStart"/>
              <w:proofErr w:type="gramStart"/>
              <w:r>
                <w:t>arr</w:t>
              </w:r>
              <w:proofErr w:type="spellEnd"/>
              <w:r>
                <w:t>[</w:t>
              </w:r>
              <w:proofErr w:type="gramEnd"/>
              <w:r>
                <w:t>0][2] matrix:       3</w:t>
              </w:r>
            </w:ins>
          </w:p>
          <w:p w14:paraId="7788BDD2" w14:textId="77777777" w:rsidR="004E28F9" w:rsidRDefault="004E28F9" w:rsidP="004E28F9">
            <w:pPr>
              <w:rPr>
                <w:ins w:id="345" w:author="kalla madhu" w:date="2025-02-25T12:37:00Z" w16du:dateUtc="2025-02-25T07:07:00Z"/>
              </w:rPr>
            </w:pPr>
            <w:ins w:id="346" w:author="kalla madhu" w:date="2025-02-25T12:37:00Z" w16du:dateUtc="2025-02-25T07:07:00Z">
              <w:r>
                <w:t xml:space="preserve">Enter Element at </w:t>
              </w:r>
              <w:proofErr w:type="spellStart"/>
              <w:proofErr w:type="gramStart"/>
              <w:r>
                <w:t>arr</w:t>
              </w:r>
              <w:proofErr w:type="spellEnd"/>
              <w:r>
                <w:t>[</w:t>
              </w:r>
              <w:proofErr w:type="gramEnd"/>
              <w:r>
                <w:t>1][0] matrix:       4</w:t>
              </w:r>
            </w:ins>
          </w:p>
          <w:p w14:paraId="53E72709" w14:textId="77777777" w:rsidR="004E28F9" w:rsidRDefault="004E28F9" w:rsidP="004E28F9">
            <w:pPr>
              <w:rPr>
                <w:ins w:id="347" w:author="kalla madhu" w:date="2025-02-25T12:37:00Z" w16du:dateUtc="2025-02-25T07:07:00Z"/>
              </w:rPr>
            </w:pPr>
            <w:ins w:id="348" w:author="kalla madhu" w:date="2025-02-25T12:37:00Z" w16du:dateUtc="2025-02-25T07:07:00Z">
              <w:r>
                <w:t xml:space="preserve">Enter Element at </w:t>
              </w:r>
              <w:proofErr w:type="spellStart"/>
              <w:proofErr w:type="gramStart"/>
              <w:r>
                <w:t>arr</w:t>
              </w:r>
              <w:proofErr w:type="spellEnd"/>
              <w:r>
                <w:t>[</w:t>
              </w:r>
              <w:proofErr w:type="gramEnd"/>
              <w:r>
                <w:t>1][1] matrix:       5</w:t>
              </w:r>
            </w:ins>
          </w:p>
          <w:p w14:paraId="65D166F3" w14:textId="77777777" w:rsidR="004E28F9" w:rsidRDefault="004E28F9" w:rsidP="004E28F9">
            <w:pPr>
              <w:rPr>
                <w:ins w:id="349" w:author="kalla madhu" w:date="2025-02-25T12:37:00Z" w16du:dateUtc="2025-02-25T07:07:00Z"/>
              </w:rPr>
            </w:pPr>
            <w:ins w:id="350" w:author="kalla madhu" w:date="2025-02-25T12:37:00Z" w16du:dateUtc="2025-02-25T07:07:00Z">
              <w:r>
                <w:t xml:space="preserve">Enter Element at </w:t>
              </w:r>
              <w:proofErr w:type="spellStart"/>
              <w:proofErr w:type="gramStart"/>
              <w:r>
                <w:t>arr</w:t>
              </w:r>
              <w:proofErr w:type="spellEnd"/>
              <w:r>
                <w:t>[</w:t>
              </w:r>
              <w:proofErr w:type="gramEnd"/>
              <w:r>
                <w:t>1][2] matrix:       6</w:t>
              </w:r>
            </w:ins>
          </w:p>
          <w:p w14:paraId="2D675A96" w14:textId="77777777" w:rsidR="004E28F9" w:rsidRDefault="004E28F9" w:rsidP="004E28F9">
            <w:pPr>
              <w:rPr>
                <w:ins w:id="351" w:author="kalla madhu" w:date="2025-02-25T12:37:00Z" w16du:dateUtc="2025-02-25T07:07:00Z"/>
              </w:rPr>
            </w:pPr>
            <w:ins w:id="352" w:author="kalla madhu" w:date="2025-02-25T12:37:00Z" w16du:dateUtc="2025-02-25T07:07:00Z">
              <w:r>
                <w:t>Enter Elements into 3 X 3 matrix</w:t>
              </w:r>
            </w:ins>
          </w:p>
          <w:p w14:paraId="710AEBF4" w14:textId="77777777" w:rsidR="004E28F9" w:rsidRDefault="004E28F9" w:rsidP="004E28F9">
            <w:pPr>
              <w:rPr>
                <w:ins w:id="353" w:author="kalla madhu" w:date="2025-02-25T12:37:00Z" w16du:dateUtc="2025-02-25T07:07:00Z"/>
              </w:rPr>
            </w:pPr>
            <w:ins w:id="354" w:author="kalla madhu" w:date="2025-02-25T12:37:00Z" w16du:dateUtc="2025-02-25T07:07:00Z">
              <w:r>
                <w:t xml:space="preserve"> Enter Element at </w:t>
              </w:r>
              <w:proofErr w:type="spellStart"/>
              <w:proofErr w:type="gramStart"/>
              <w:r>
                <w:t>arr</w:t>
              </w:r>
              <w:proofErr w:type="spellEnd"/>
              <w:r>
                <w:t>[</w:t>
              </w:r>
              <w:proofErr w:type="gramEnd"/>
              <w:r>
                <w:t>0][0] matrix:      7</w:t>
              </w:r>
            </w:ins>
          </w:p>
          <w:p w14:paraId="4B0AEA13" w14:textId="77777777" w:rsidR="004E28F9" w:rsidRDefault="004E28F9" w:rsidP="004E28F9">
            <w:pPr>
              <w:rPr>
                <w:ins w:id="355" w:author="kalla madhu" w:date="2025-02-25T12:37:00Z" w16du:dateUtc="2025-02-25T07:07:00Z"/>
              </w:rPr>
            </w:pPr>
            <w:ins w:id="356" w:author="kalla madhu" w:date="2025-02-25T12:37:00Z" w16du:dateUtc="2025-02-25T07:07:00Z">
              <w:r>
                <w:t xml:space="preserve">Enter Element at </w:t>
              </w:r>
              <w:proofErr w:type="spellStart"/>
              <w:proofErr w:type="gramStart"/>
              <w:r>
                <w:t>arr</w:t>
              </w:r>
              <w:proofErr w:type="spellEnd"/>
              <w:r>
                <w:t>[</w:t>
              </w:r>
              <w:proofErr w:type="gramEnd"/>
              <w:r>
                <w:t>0][1] matrix:       8</w:t>
              </w:r>
            </w:ins>
          </w:p>
          <w:p w14:paraId="7CC2AD3F" w14:textId="77777777" w:rsidR="004E28F9" w:rsidRDefault="004E28F9" w:rsidP="004E28F9">
            <w:pPr>
              <w:rPr>
                <w:ins w:id="357" w:author="kalla madhu" w:date="2025-02-25T12:37:00Z" w16du:dateUtc="2025-02-25T07:07:00Z"/>
              </w:rPr>
            </w:pPr>
            <w:ins w:id="358" w:author="kalla madhu" w:date="2025-02-25T12:37:00Z" w16du:dateUtc="2025-02-25T07:07:00Z">
              <w:r>
                <w:t xml:space="preserve">Enter Element at </w:t>
              </w:r>
              <w:proofErr w:type="spellStart"/>
              <w:proofErr w:type="gramStart"/>
              <w:r>
                <w:t>arr</w:t>
              </w:r>
              <w:proofErr w:type="spellEnd"/>
              <w:r>
                <w:t>[</w:t>
              </w:r>
              <w:proofErr w:type="gramEnd"/>
              <w:r>
                <w:t>0][2] matrix:       9</w:t>
              </w:r>
            </w:ins>
          </w:p>
          <w:p w14:paraId="537D3BA1" w14:textId="77777777" w:rsidR="004E28F9" w:rsidRDefault="004E28F9" w:rsidP="004E28F9">
            <w:pPr>
              <w:rPr>
                <w:ins w:id="359" w:author="kalla madhu" w:date="2025-02-25T12:37:00Z" w16du:dateUtc="2025-02-25T07:07:00Z"/>
              </w:rPr>
            </w:pPr>
            <w:ins w:id="360" w:author="kalla madhu" w:date="2025-02-25T12:37:00Z" w16du:dateUtc="2025-02-25T07:07:00Z">
              <w:r>
                <w:t xml:space="preserve">Enter Element at </w:t>
              </w:r>
              <w:proofErr w:type="spellStart"/>
              <w:proofErr w:type="gramStart"/>
              <w:r>
                <w:t>arr</w:t>
              </w:r>
              <w:proofErr w:type="spellEnd"/>
              <w:r>
                <w:t>[</w:t>
              </w:r>
              <w:proofErr w:type="gramEnd"/>
              <w:r>
                <w:t>1][0] matrix:       1</w:t>
              </w:r>
            </w:ins>
          </w:p>
          <w:p w14:paraId="06655F24" w14:textId="77777777" w:rsidR="004E28F9" w:rsidRDefault="004E28F9" w:rsidP="004E28F9">
            <w:pPr>
              <w:rPr>
                <w:ins w:id="361" w:author="kalla madhu" w:date="2025-02-25T12:37:00Z" w16du:dateUtc="2025-02-25T07:07:00Z"/>
              </w:rPr>
            </w:pPr>
            <w:ins w:id="362" w:author="kalla madhu" w:date="2025-02-25T12:37:00Z" w16du:dateUtc="2025-02-25T07:07:00Z">
              <w:r>
                <w:t xml:space="preserve">Enter Element at </w:t>
              </w:r>
              <w:proofErr w:type="spellStart"/>
              <w:proofErr w:type="gramStart"/>
              <w:r>
                <w:t>arr</w:t>
              </w:r>
              <w:proofErr w:type="spellEnd"/>
              <w:r>
                <w:t>[</w:t>
              </w:r>
              <w:proofErr w:type="gramEnd"/>
              <w:r>
                <w:t>1][1] matrix:       2</w:t>
              </w:r>
            </w:ins>
          </w:p>
          <w:p w14:paraId="79FF9EC6" w14:textId="77777777" w:rsidR="004E28F9" w:rsidRDefault="004E28F9" w:rsidP="004E28F9">
            <w:pPr>
              <w:rPr>
                <w:ins w:id="363" w:author="kalla madhu" w:date="2025-02-25T12:37:00Z" w16du:dateUtc="2025-02-25T07:07:00Z"/>
              </w:rPr>
            </w:pPr>
            <w:ins w:id="364" w:author="kalla madhu" w:date="2025-02-25T12:37:00Z" w16du:dateUtc="2025-02-25T07:07:00Z">
              <w:r>
                <w:t xml:space="preserve">Enter Element at </w:t>
              </w:r>
              <w:proofErr w:type="spellStart"/>
              <w:proofErr w:type="gramStart"/>
              <w:r>
                <w:t>arr</w:t>
              </w:r>
              <w:proofErr w:type="spellEnd"/>
              <w:r>
                <w:t>[</w:t>
              </w:r>
              <w:proofErr w:type="gramEnd"/>
              <w:r>
                <w:t>1][2] matrix:       3</w:t>
              </w:r>
            </w:ins>
          </w:p>
          <w:p w14:paraId="5E7B02B2" w14:textId="77777777" w:rsidR="004E28F9" w:rsidRDefault="004E28F9" w:rsidP="004E28F9">
            <w:pPr>
              <w:rPr>
                <w:ins w:id="365" w:author="kalla madhu" w:date="2025-02-25T12:37:00Z" w16du:dateUtc="2025-02-25T07:07:00Z"/>
              </w:rPr>
            </w:pPr>
            <w:ins w:id="366" w:author="kalla madhu" w:date="2025-02-25T12:37:00Z" w16du:dateUtc="2025-02-25T07:07:00Z">
              <w:r>
                <w:t xml:space="preserve">Enter Element at </w:t>
              </w:r>
              <w:proofErr w:type="spellStart"/>
              <w:proofErr w:type="gramStart"/>
              <w:r>
                <w:t>arr</w:t>
              </w:r>
              <w:proofErr w:type="spellEnd"/>
              <w:r>
                <w:t>[</w:t>
              </w:r>
              <w:proofErr w:type="gramEnd"/>
              <w:r>
                <w:t>2][0] matrix:       4</w:t>
              </w:r>
            </w:ins>
          </w:p>
          <w:p w14:paraId="30234EBE" w14:textId="77777777" w:rsidR="004E28F9" w:rsidRDefault="004E28F9" w:rsidP="004E28F9">
            <w:pPr>
              <w:rPr>
                <w:ins w:id="367" w:author="kalla madhu" w:date="2025-02-25T12:37:00Z" w16du:dateUtc="2025-02-25T07:07:00Z"/>
              </w:rPr>
            </w:pPr>
            <w:ins w:id="368" w:author="kalla madhu" w:date="2025-02-25T12:37:00Z" w16du:dateUtc="2025-02-25T07:07:00Z">
              <w:r>
                <w:t xml:space="preserve">Enter Element at </w:t>
              </w:r>
              <w:proofErr w:type="spellStart"/>
              <w:proofErr w:type="gramStart"/>
              <w:r>
                <w:t>arr</w:t>
              </w:r>
              <w:proofErr w:type="spellEnd"/>
              <w:r>
                <w:t>[</w:t>
              </w:r>
              <w:proofErr w:type="gramEnd"/>
              <w:r>
                <w:t>2][1] matrix:       5</w:t>
              </w:r>
            </w:ins>
          </w:p>
          <w:p w14:paraId="55908DF6" w14:textId="77777777" w:rsidR="004E28F9" w:rsidRDefault="004E28F9" w:rsidP="004E28F9">
            <w:pPr>
              <w:rPr>
                <w:ins w:id="369" w:author="kalla madhu" w:date="2025-02-25T12:37:00Z" w16du:dateUtc="2025-02-25T07:07:00Z"/>
              </w:rPr>
            </w:pPr>
            <w:ins w:id="370" w:author="kalla madhu" w:date="2025-02-25T12:37:00Z" w16du:dateUtc="2025-02-25T07:07:00Z">
              <w:r>
                <w:t xml:space="preserve">Enter Element at </w:t>
              </w:r>
              <w:proofErr w:type="spellStart"/>
              <w:proofErr w:type="gramStart"/>
              <w:r>
                <w:t>arr</w:t>
              </w:r>
              <w:proofErr w:type="spellEnd"/>
              <w:r>
                <w:t>[</w:t>
              </w:r>
              <w:proofErr w:type="gramEnd"/>
              <w:r>
                <w:t>2][2] matrix:       6</w:t>
              </w:r>
            </w:ins>
          </w:p>
          <w:p w14:paraId="25A30663" w14:textId="77777777" w:rsidR="004E28F9" w:rsidRDefault="004E28F9" w:rsidP="004E28F9">
            <w:pPr>
              <w:rPr>
                <w:ins w:id="371" w:author="kalla madhu" w:date="2025-02-25T12:37:00Z" w16du:dateUtc="2025-02-25T07:07:00Z"/>
              </w:rPr>
            </w:pPr>
            <w:ins w:id="372" w:author="kalla madhu" w:date="2025-02-25T12:37:00Z" w16du:dateUtc="2025-02-25T07:07:00Z">
              <w:r>
                <w:t>Resultant matrix</w:t>
              </w:r>
            </w:ins>
          </w:p>
          <w:p w14:paraId="7A38CCA4" w14:textId="77777777" w:rsidR="004E28F9" w:rsidRDefault="004E28F9" w:rsidP="004E28F9">
            <w:pPr>
              <w:rPr>
                <w:ins w:id="373" w:author="kalla madhu" w:date="2025-02-25T12:37:00Z" w16du:dateUtc="2025-02-25T07:07:00Z"/>
              </w:rPr>
            </w:pPr>
            <w:ins w:id="374" w:author="kalla madhu" w:date="2025-02-25T12:37:00Z" w16du:dateUtc="2025-02-25T07:07:00Z">
              <w:r>
                <w:t>21   27   33</w:t>
              </w:r>
            </w:ins>
          </w:p>
          <w:p w14:paraId="5A58C66D" w14:textId="700FB71F" w:rsidR="00511D3E" w:rsidRDefault="004E28F9" w:rsidP="004E28F9">
            <w:pPr>
              <w:rPr>
                <w:ins w:id="375" w:author="kalla madhu" w:date="2025-02-25T12:37:00Z" w16du:dateUtc="2025-02-25T07:07:00Z"/>
              </w:rPr>
            </w:pPr>
            <w:ins w:id="376" w:author="kalla madhu" w:date="2025-02-25T12:37:00Z" w16du:dateUtc="2025-02-25T07:07:00Z">
              <w:r>
                <w:t>57   72   87</w:t>
              </w:r>
            </w:ins>
          </w:p>
        </w:tc>
      </w:tr>
    </w:tbl>
    <w:p w14:paraId="2C58BE7D" w14:textId="77777777" w:rsidR="008A4CAD" w:rsidRDefault="008A4CAD" w:rsidP="003F107C"/>
    <w:p w14:paraId="5D630698" w14:textId="77777777" w:rsidR="008A4CAD" w:rsidRDefault="008A4CAD" w:rsidP="003F107C"/>
    <w:p w14:paraId="0C974EE9" w14:textId="04D9675C" w:rsidR="008172F8" w:rsidRDefault="008172F8" w:rsidP="00BA3BE8">
      <w:pPr>
        <w:pStyle w:val="ListParagraph"/>
        <w:numPr>
          <w:ilvl w:val="1"/>
          <w:numId w:val="53"/>
        </w:numPr>
      </w:pPr>
      <w:r>
        <w:t>Command line arguments</w:t>
      </w:r>
    </w:p>
    <w:p w14:paraId="5ECDA9DB" w14:textId="6EA6B5BF" w:rsidR="004B260B" w:rsidRDefault="004B260B" w:rsidP="00BA3BE8">
      <w:pPr>
        <w:pStyle w:val="ListParagraph"/>
        <w:numPr>
          <w:ilvl w:val="1"/>
          <w:numId w:val="53"/>
        </w:numPr>
      </w:pPr>
      <w:r>
        <w:lastRenderedPageBreak/>
        <w:t>Reading data from a file by using Scanner class methods</w:t>
      </w:r>
    </w:p>
    <w:p w14:paraId="1D45B0DF" w14:textId="77777777" w:rsidR="004B260B" w:rsidRDefault="004B260B" w:rsidP="003F107C"/>
    <w:sectPr w:rsidR="004B260B" w:rsidSect="00F3076B">
      <w:headerReference w:type="default" r:id="rId2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DBC1B" w14:textId="77777777" w:rsidR="00260D3F" w:rsidRDefault="00260D3F" w:rsidP="00AF0080">
      <w:r>
        <w:separator/>
      </w:r>
    </w:p>
  </w:endnote>
  <w:endnote w:type="continuationSeparator" w:id="0">
    <w:p w14:paraId="43367BEE" w14:textId="77777777" w:rsidR="00260D3F" w:rsidRDefault="00260D3F"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E8B72" w14:textId="77777777" w:rsidR="00260D3F" w:rsidRDefault="00260D3F" w:rsidP="00AF0080">
      <w:r>
        <w:separator/>
      </w:r>
    </w:p>
  </w:footnote>
  <w:footnote w:type="continuationSeparator" w:id="0">
    <w:p w14:paraId="6F353BC5" w14:textId="77777777" w:rsidR="00260D3F" w:rsidRDefault="00260D3F"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82646" w14:textId="77777777" w:rsidR="00AF0080" w:rsidRDefault="00AF0080" w:rsidP="00AF0080">
    <w:pPr>
      <w:pStyle w:val="Header"/>
      <w:jc w:val="right"/>
    </w:pPr>
    <w:r w:rsidRPr="00AF0080">
      <w:rPr>
        <w:b/>
        <w:noProof/>
        <w:sz w:val="22"/>
        <w:szCs w:val="22"/>
        <w:lang w:eastAsia="en-US"/>
      </w:rPr>
      <w:drawing>
        <wp:inline distT="0" distB="0" distL="0" distR="0" wp14:anchorId="43AC23EA" wp14:editId="3DEAB16F">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03A61F93"/>
    <w:multiLevelType w:val="multilevel"/>
    <w:tmpl w:val="0880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48A1"/>
    <w:multiLevelType w:val="hybridMultilevel"/>
    <w:tmpl w:val="187A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01C4B"/>
    <w:multiLevelType w:val="multilevel"/>
    <w:tmpl w:val="5BF6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631DB"/>
    <w:multiLevelType w:val="hybridMultilevel"/>
    <w:tmpl w:val="963C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71307"/>
    <w:multiLevelType w:val="hybridMultilevel"/>
    <w:tmpl w:val="471C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05A4E"/>
    <w:multiLevelType w:val="hybridMultilevel"/>
    <w:tmpl w:val="AB1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A7870"/>
    <w:multiLevelType w:val="hybridMultilevel"/>
    <w:tmpl w:val="30D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B0412"/>
    <w:multiLevelType w:val="hybridMultilevel"/>
    <w:tmpl w:val="DE68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209E2"/>
    <w:multiLevelType w:val="hybridMultilevel"/>
    <w:tmpl w:val="D99E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04239"/>
    <w:multiLevelType w:val="hybridMultilevel"/>
    <w:tmpl w:val="C2F6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DE58EE"/>
    <w:multiLevelType w:val="hybridMultilevel"/>
    <w:tmpl w:val="FE18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767B8"/>
    <w:multiLevelType w:val="hybridMultilevel"/>
    <w:tmpl w:val="29E0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54F06"/>
    <w:multiLevelType w:val="hybridMultilevel"/>
    <w:tmpl w:val="BCB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810C4E"/>
    <w:multiLevelType w:val="multilevel"/>
    <w:tmpl w:val="6BD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00981"/>
    <w:multiLevelType w:val="hybridMultilevel"/>
    <w:tmpl w:val="6BBA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05A4F"/>
    <w:multiLevelType w:val="multilevel"/>
    <w:tmpl w:val="88E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F405F"/>
    <w:multiLevelType w:val="multilevel"/>
    <w:tmpl w:val="62D2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6771E"/>
    <w:multiLevelType w:val="hybridMultilevel"/>
    <w:tmpl w:val="9FEC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270F1"/>
    <w:multiLevelType w:val="multilevel"/>
    <w:tmpl w:val="33E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58383D"/>
    <w:multiLevelType w:val="hybridMultilevel"/>
    <w:tmpl w:val="E66C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B4300C"/>
    <w:multiLevelType w:val="hybridMultilevel"/>
    <w:tmpl w:val="ABF4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9E5EF1"/>
    <w:multiLevelType w:val="hybridMultilevel"/>
    <w:tmpl w:val="2712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3713A"/>
    <w:multiLevelType w:val="hybridMultilevel"/>
    <w:tmpl w:val="0A46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842110"/>
    <w:multiLevelType w:val="multilevel"/>
    <w:tmpl w:val="4FF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65C56"/>
    <w:multiLevelType w:val="hybridMultilevel"/>
    <w:tmpl w:val="DCC8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847159"/>
    <w:multiLevelType w:val="hybridMultilevel"/>
    <w:tmpl w:val="4AF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8568CC"/>
    <w:multiLevelType w:val="hybridMultilevel"/>
    <w:tmpl w:val="5BD8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7E71F1"/>
    <w:multiLevelType w:val="hybridMultilevel"/>
    <w:tmpl w:val="D06E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F41511"/>
    <w:multiLevelType w:val="hybridMultilevel"/>
    <w:tmpl w:val="963E5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5340C0"/>
    <w:multiLevelType w:val="hybridMultilevel"/>
    <w:tmpl w:val="32009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F62303"/>
    <w:multiLevelType w:val="hybridMultilevel"/>
    <w:tmpl w:val="94A27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E1084"/>
    <w:multiLevelType w:val="hybridMultilevel"/>
    <w:tmpl w:val="6818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BE7FAF"/>
    <w:multiLevelType w:val="hybridMultilevel"/>
    <w:tmpl w:val="7FB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E80622"/>
    <w:multiLevelType w:val="hybridMultilevel"/>
    <w:tmpl w:val="A2C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F73639"/>
    <w:multiLevelType w:val="multilevel"/>
    <w:tmpl w:val="460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A2BF6"/>
    <w:multiLevelType w:val="hybridMultilevel"/>
    <w:tmpl w:val="7FB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0B4FAB"/>
    <w:multiLevelType w:val="hybridMultilevel"/>
    <w:tmpl w:val="43B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BD1C35"/>
    <w:multiLevelType w:val="hybridMultilevel"/>
    <w:tmpl w:val="5E4A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8C31E9"/>
    <w:multiLevelType w:val="hybridMultilevel"/>
    <w:tmpl w:val="4FF4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5824B9"/>
    <w:multiLevelType w:val="hybridMultilevel"/>
    <w:tmpl w:val="D3B4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143136"/>
    <w:multiLevelType w:val="hybridMultilevel"/>
    <w:tmpl w:val="8750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BC43E4"/>
    <w:multiLevelType w:val="hybridMultilevel"/>
    <w:tmpl w:val="C42A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935629"/>
    <w:multiLevelType w:val="multilevel"/>
    <w:tmpl w:val="312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677897">
    <w:abstractNumId w:val="30"/>
  </w:num>
  <w:num w:numId="2" w16cid:durableId="92362733">
    <w:abstractNumId w:val="61"/>
  </w:num>
  <w:num w:numId="3" w16cid:durableId="327053265">
    <w:abstractNumId w:val="1"/>
  </w:num>
  <w:num w:numId="4" w16cid:durableId="366759606">
    <w:abstractNumId w:val="44"/>
  </w:num>
  <w:num w:numId="5" w16cid:durableId="563300552">
    <w:abstractNumId w:val="40"/>
  </w:num>
  <w:num w:numId="6" w16cid:durableId="2048795324">
    <w:abstractNumId w:val="26"/>
  </w:num>
  <w:num w:numId="7" w16cid:durableId="980580617">
    <w:abstractNumId w:val="0"/>
  </w:num>
  <w:num w:numId="8" w16cid:durableId="1811243530">
    <w:abstractNumId w:val="5"/>
  </w:num>
  <w:num w:numId="9" w16cid:durableId="35738995">
    <w:abstractNumId w:val="3"/>
  </w:num>
  <w:num w:numId="10" w16cid:durableId="549419863">
    <w:abstractNumId w:val="59"/>
  </w:num>
  <w:num w:numId="11" w16cid:durableId="773017542">
    <w:abstractNumId w:val="41"/>
  </w:num>
  <w:num w:numId="12" w16cid:durableId="1976637119">
    <w:abstractNumId w:val="16"/>
  </w:num>
  <w:num w:numId="13" w16cid:durableId="1614244281">
    <w:abstractNumId w:val="49"/>
  </w:num>
  <w:num w:numId="14" w16cid:durableId="1039550001">
    <w:abstractNumId w:val="36"/>
  </w:num>
  <w:num w:numId="15" w16cid:durableId="912859536">
    <w:abstractNumId w:val="38"/>
  </w:num>
  <w:num w:numId="16" w16cid:durableId="1634870421">
    <w:abstractNumId w:val="24"/>
  </w:num>
  <w:num w:numId="17" w16cid:durableId="948976921">
    <w:abstractNumId w:val="48"/>
  </w:num>
  <w:num w:numId="18" w16cid:durableId="139657296">
    <w:abstractNumId w:val="45"/>
  </w:num>
  <w:num w:numId="19" w16cid:durableId="1496068574">
    <w:abstractNumId w:val="17"/>
  </w:num>
  <w:num w:numId="20" w16cid:durableId="1933927977">
    <w:abstractNumId w:val="20"/>
  </w:num>
  <w:num w:numId="21" w16cid:durableId="338896020">
    <w:abstractNumId w:val="9"/>
  </w:num>
  <w:num w:numId="22" w16cid:durableId="40060812">
    <w:abstractNumId w:val="7"/>
  </w:num>
  <w:num w:numId="23" w16cid:durableId="688533164">
    <w:abstractNumId w:val="56"/>
  </w:num>
  <w:num w:numId="24" w16cid:durableId="158814362">
    <w:abstractNumId w:val="28"/>
  </w:num>
  <w:num w:numId="25" w16cid:durableId="169610478">
    <w:abstractNumId w:val="18"/>
  </w:num>
  <w:num w:numId="26" w16cid:durableId="2061515921">
    <w:abstractNumId w:val="27"/>
  </w:num>
  <w:num w:numId="27" w16cid:durableId="225577566">
    <w:abstractNumId w:val="34"/>
  </w:num>
  <w:num w:numId="28" w16cid:durableId="1439836465">
    <w:abstractNumId w:val="35"/>
  </w:num>
  <w:num w:numId="29" w16cid:durableId="1296985492">
    <w:abstractNumId w:val="50"/>
  </w:num>
  <w:num w:numId="30" w16cid:durableId="20017983">
    <w:abstractNumId w:val="15"/>
  </w:num>
  <w:num w:numId="31" w16cid:durableId="647055089">
    <w:abstractNumId w:val="42"/>
  </w:num>
  <w:num w:numId="32" w16cid:durableId="311257433">
    <w:abstractNumId w:val="58"/>
  </w:num>
  <w:num w:numId="33" w16cid:durableId="1873568234">
    <w:abstractNumId w:val="8"/>
  </w:num>
  <w:num w:numId="34" w16cid:durableId="2001426761">
    <w:abstractNumId w:val="29"/>
  </w:num>
  <w:num w:numId="35" w16cid:durableId="1103376898">
    <w:abstractNumId w:val="12"/>
  </w:num>
  <w:num w:numId="36" w16cid:durableId="295526578">
    <w:abstractNumId w:val="46"/>
  </w:num>
  <w:num w:numId="37" w16cid:durableId="337194395">
    <w:abstractNumId w:val="13"/>
  </w:num>
  <w:num w:numId="38" w16cid:durableId="974261858">
    <w:abstractNumId w:val="54"/>
  </w:num>
  <w:num w:numId="39" w16cid:durableId="1464272014">
    <w:abstractNumId w:val="55"/>
  </w:num>
  <w:num w:numId="40" w16cid:durableId="1663775061">
    <w:abstractNumId w:val="23"/>
  </w:num>
  <w:num w:numId="41" w16cid:durableId="499585409">
    <w:abstractNumId w:val="11"/>
  </w:num>
  <w:num w:numId="42" w16cid:durableId="2101370130">
    <w:abstractNumId w:val="39"/>
  </w:num>
  <w:num w:numId="43" w16cid:durableId="674844188">
    <w:abstractNumId w:val="4"/>
  </w:num>
  <w:num w:numId="44" w16cid:durableId="2077851646">
    <w:abstractNumId w:val="47"/>
  </w:num>
  <w:num w:numId="45" w16cid:durableId="109906419">
    <w:abstractNumId w:val="52"/>
  </w:num>
  <w:num w:numId="46" w16cid:durableId="1842506354">
    <w:abstractNumId w:val="43"/>
  </w:num>
  <w:num w:numId="47" w16cid:durableId="367070981">
    <w:abstractNumId w:val="53"/>
  </w:num>
  <w:num w:numId="48" w16cid:durableId="2071733368">
    <w:abstractNumId w:val="37"/>
  </w:num>
  <w:num w:numId="49" w16cid:durableId="579366869">
    <w:abstractNumId w:val="51"/>
  </w:num>
  <w:num w:numId="50" w16cid:durableId="1726950729">
    <w:abstractNumId w:val="6"/>
  </w:num>
  <w:num w:numId="51" w16cid:durableId="1497838803">
    <w:abstractNumId w:val="2"/>
  </w:num>
  <w:num w:numId="52" w16cid:durableId="681586964">
    <w:abstractNumId w:val="31"/>
  </w:num>
  <w:num w:numId="53" w16cid:durableId="1821733056">
    <w:abstractNumId w:val="14"/>
  </w:num>
  <w:num w:numId="54" w16cid:durableId="624851197">
    <w:abstractNumId w:val="57"/>
  </w:num>
  <w:num w:numId="55" w16cid:durableId="463547794">
    <w:abstractNumId w:val="33"/>
  </w:num>
  <w:num w:numId="56" w16cid:durableId="2096781386">
    <w:abstractNumId w:val="22"/>
  </w:num>
  <w:num w:numId="57" w16cid:durableId="544565445">
    <w:abstractNumId w:val="10"/>
  </w:num>
  <w:num w:numId="58" w16cid:durableId="166481644">
    <w:abstractNumId w:val="21"/>
  </w:num>
  <w:num w:numId="59" w16cid:durableId="1786923838">
    <w:abstractNumId w:val="60"/>
  </w:num>
  <w:num w:numId="60" w16cid:durableId="2021200326">
    <w:abstractNumId w:val="25"/>
  </w:num>
  <w:num w:numId="61" w16cid:durableId="1715502443">
    <w:abstractNumId w:val="32"/>
  </w:num>
  <w:num w:numId="62" w16cid:durableId="1413814293">
    <w:abstractNumId w:val="19"/>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la madhu">
    <w15:presenceInfo w15:providerId="Windows Live" w15:userId="c1238ca1a4ac7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306853"/>
    <w:rsid w:val="00000BB8"/>
    <w:rsid w:val="000016C8"/>
    <w:rsid w:val="0000271D"/>
    <w:rsid w:val="000041D9"/>
    <w:rsid w:val="000043F3"/>
    <w:rsid w:val="0000486F"/>
    <w:rsid w:val="000052BE"/>
    <w:rsid w:val="000056F9"/>
    <w:rsid w:val="0000681F"/>
    <w:rsid w:val="00007828"/>
    <w:rsid w:val="00015785"/>
    <w:rsid w:val="00016CE8"/>
    <w:rsid w:val="000170B3"/>
    <w:rsid w:val="00021800"/>
    <w:rsid w:val="00021CA0"/>
    <w:rsid w:val="00024442"/>
    <w:rsid w:val="00025531"/>
    <w:rsid w:val="00032F4F"/>
    <w:rsid w:val="00033BDD"/>
    <w:rsid w:val="000342B8"/>
    <w:rsid w:val="000352FE"/>
    <w:rsid w:val="00036DC5"/>
    <w:rsid w:val="00037469"/>
    <w:rsid w:val="0003752F"/>
    <w:rsid w:val="0003780C"/>
    <w:rsid w:val="00041666"/>
    <w:rsid w:val="00041F7E"/>
    <w:rsid w:val="00043038"/>
    <w:rsid w:val="00050610"/>
    <w:rsid w:val="000514FB"/>
    <w:rsid w:val="00052D5A"/>
    <w:rsid w:val="00052E84"/>
    <w:rsid w:val="00053302"/>
    <w:rsid w:val="00053897"/>
    <w:rsid w:val="00055849"/>
    <w:rsid w:val="00056830"/>
    <w:rsid w:val="00060257"/>
    <w:rsid w:val="000619C8"/>
    <w:rsid w:val="00065AB0"/>
    <w:rsid w:val="0006605E"/>
    <w:rsid w:val="00066100"/>
    <w:rsid w:val="000665C5"/>
    <w:rsid w:val="00066ABA"/>
    <w:rsid w:val="00072E59"/>
    <w:rsid w:val="00074ACB"/>
    <w:rsid w:val="00076726"/>
    <w:rsid w:val="0007715F"/>
    <w:rsid w:val="00077716"/>
    <w:rsid w:val="000778D9"/>
    <w:rsid w:val="00077B86"/>
    <w:rsid w:val="00080E63"/>
    <w:rsid w:val="000815B7"/>
    <w:rsid w:val="00084DBF"/>
    <w:rsid w:val="00086527"/>
    <w:rsid w:val="00086F88"/>
    <w:rsid w:val="00087A68"/>
    <w:rsid w:val="00087A8A"/>
    <w:rsid w:val="000925A2"/>
    <w:rsid w:val="0009464C"/>
    <w:rsid w:val="00095EA6"/>
    <w:rsid w:val="00096769"/>
    <w:rsid w:val="00097492"/>
    <w:rsid w:val="000A0B67"/>
    <w:rsid w:val="000A10C2"/>
    <w:rsid w:val="000A11B6"/>
    <w:rsid w:val="000A1D14"/>
    <w:rsid w:val="000A2B50"/>
    <w:rsid w:val="000A4082"/>
    <w:rsid w:val="000A681C"/>
    <w:rsid w:val="000A70B0"/>
    <w:rsid w:val="000B03ED"/>
    <w:rsid w:val="000B30C2"/>
    <w:rsid w:val="000B337D"/>
    <w:rsid w:val="000B47EF"/>
    <w:rsid w:val="000B5C36"/>
    <w:rsid w:val="000B6C5C"/>
    <w:rsid w:val="000C0212"/>
    <w:rsid w:val="000C1291"/>
    <w:rsid w:val="000C1624"/>
    <w:rsid w:val="000C220A"/>
    <w:rsid w:val="000C28E2"/>
    <w:rsid w:val="000C4A44"/>
    <w:rsid w:val="000C6E4B"/>
    <w:rsid w:val="000C784A"/>
    <w:rsid w:val="000D1D41"/>
    <w:rsid w:val="000D4E85"/>
    <w:rsid w:val="000D61FC"/>
    <w:rsid w:val="000E00D2"/>
    <w:rsid w:val="000E0903"/>
    <w:rsid w:val="000E0FDC"/>
    <w:rsid w:val="000E15ED"/>
    <w:rsid w:val="000E53F1"/>
    <w:rsid w:val="000E5DFC"/>
    <w:rsid w:val="000E6D86"/>
    <w:rsid w:val="000F1272"/>
    <w:rsid w:val="000F539A"/>
    <w:rsid w:val="000F5BDB"/>
    <w:rsid w:val="000F5ED5"/>
    <w:rsid w:val="000F62AF"/>
    <w:rsid w:val="000F673A"/>
    <w:rsid w:val="0010067B"/>
    <w:rsid w:val="00101021"/>
    <w:rsid w:val="00101A4D"/>
    <w:rsid w:val="00101C05"/>
    <w:rsid w:val="00103265"/>
    <w:rsid w:val="00107F86"/>
    <w:rsid w:val="00112914"/>
    <w:rsid w:val="0011412A"/>
    <w:rsid w:val="00115D65"/>
    <w:rsid w:val="00116F3D"/>
    <w:rsid w:val="0011772F"/>
    <w:rsid w:val="001179EA"/>
    <w:rsid w:val="00120519"/>
    <w:rsid w:val="00120770"/>
    <w:rsid w:val="00123C4B"/>
    <w:rsid w:val="001246AE"/>
    <w:rsid w:val="0012474B"/>
    <w:rsid w:val="001253C1"/>
    <w:rsid w:val="00126118"/>
    <w:rsid w:val="0013067D"/>
    <w:rsid w:val="00131CCF"/>
    <w:rsid w:val="0013409A"/>
    <w:rsid w:val="00135267"/>
    <w:rsid w:val="0013676F"/>
    <w:rsid w:val="0014215A"/>
    <w:rsid w:val="001424FF"/>
    <w:rsid w:val="001431E9"/>
    <w:rsid w:val="00146D51"/>
    <w:rsid w:val="00150E58"/>
    <w:rsid w:val="00152080"/>
    <w:rsid w:val="00152B84"/>
    <w:rsid w:val="00154A0F"/>
    <w:rsid w:val="00161826"/>
    <w:rsid w:val="00162A9A"/>
    <w:rsid w:val="001639A4"/>
    <w:rsid w:val="001667E6"/>
    <w:rsid w:val="0017080E"/>
    <w:rsid w:val="001713E2"/>
    <w:rsid w:val="001730C4"/>
    <w:rsid w:val="00173CA1"/>
    <w:rsid w:val="001742B1"/>
    <w:rsid w:val="00180ED2"/>
    <w:rsid w:val="0018156A"/>
    <w:rsid w:val="0018438A"/>
    <w:rsid w:val="001845FA"/>
    <w:rsid w:val="00184B7B"/>
    <w:rsid w:val="00185A93"/>
    <w:rsid w:val="00185AA5"/>
    <w:rsid w:val="001902D1"/>
    <w:rsid w:val="00190A1A"/>
    <w:rsid w:val="00192859"/>
    <w:rsid w:val="001971B1"/>
    <w:rsid w:val="00197985"/>
    <w:rsid w:val="001A1071"/>
    <w:rsid w:val="001A155C"/>
    <w:rsid w:val="001A2C78"/>
    <w:rsid w:val="001A7CD1"/>
    <w:rsid w:val="001B1C75"/>
    <w:rsid w:val="001B560A"/>
    <w:rsid w:val="001C32AD"/>
    <w:rsid w:val="001C3C50"/>
    <w:rsid w:val="001C4CB7"/>
    <w:rsid w:val="001C4E7D"/>
    <w:rsid w:val="001C6AE9"/>
    <w:rsid w:val="001C7122"/>
    <w:rsid w:val="001C75BB"/>
    <w:rsid w:val="001D3BB8"/>
    <w:rsid w:val="001D5C91"/>
    <w:rsid w:val="001E38D4"/>
    <w:rsid w:val="001E431E"/>
    <w:rsid w:val="001E432A"/>
    <w:rsid w:val="001E4E87"/>
    <w:rsid w:val="001E5949"/>
    <w:rsid w:val="001E7A42"/>
    <w:rsid w:val="001F0BEF"/>
    <w:rsid w:val="001F28F7"/>
    <w:rsid w:val="001F2C12"/>
    <w:rsid w:val="001F5454"/>
    <w:rsid w:val="001F6C84"/>
    <w:rsid w:val="002008B9"/>
    <w:rsid w:val="00203710"/>
    <w:rsid w:val="00203913"/>
    <w:rsid w:val="00205053"/>
    <w:rsid w:val="00206C97"/>
    <w:rsid w:val="00206F7A"/>
    <w:rsid w:val="00207BB8"/>
    <w:rsid w:val="0021375F"/>
    <w:rsid w:val="00216B67"/>
    <w:rsid w:val="00217766"/>
    <w:rsid w:val="00220E55"/>
    <w:rsid w:val="002222BA"/>
    <w:rsid w:val="002309C4"/>
    <w:rsid w:val="002315F8"/>
    <w:rsid w:val="00231D8F"/>
    <w:rsid w:val="002335CF"/>
    <w:rsid w:val="00235B1A"/>
    <w:rsid w:val="00235B9E"/>
    <w:rsid w:val="00236C9F"/>
    <w:rsid w:val="002376FF"/>
    <w:rsid w:val="00240D0A"/>
    <w:rsid w:val="00242B50"/>
    <w:rsid w:val="002449F5"/>
    <w:rsid w:val="00245E90"/>
    <w:rsid w:val="00251BC1"/>
    <w:rsid w:val="00255E56"/>
    <w:rsid w:val="0025734E"/>
    <w:rsid w:val="00257A11"/>
    <w:rsid w:val="00260D3F"/>
    <w:rsid w:val="0026251F"/>
    <w:rsid w:val="00264C00"/>
    <w:rsid w:val="00265D5D"/>
    <w:rsid w:val="002709FD"/>
    <w:rsid w:val="00272CF7"/>
    <w:rsid w:val="002748A4"/>
    <w:rsid w:val="00274C6A"/>
    <w:rsid w:val="00281ED8"/>
    <w:rsid w:val="00282B80"/>
    <w:rsid w:val="00284280"/>
    <w:rsid w:val="002845AE"/>
    <w:rsid w:val="00285476"/>
    <w:rsid w:val="002902C6"/>
    <w:rsid w:val="00294D79"/>
    <w:rsid w:val="0029506F"/>
    <w:rsid w:val="002961AB"/>
    <w:rsid w:val="002966D7"/>
    <w:rsid w:val="00296BE1"/>
    <w:rsid w:val="002A38EF"/>
    <w:rsid w:val="002A5048"/>
    <w:rsid w:val="002A583E"/>
    <w:rsid w:val="002B12ED"/>
    <w:rsid w:val="002B2248"/>
    <w:rsid w:val="002B3E51"/>
    <w:rsid w:val="002B4156"/>
    <w:rsid w:val="002B459E"/>
    <w:rsid w:val="002B47B4"/>
    <w:rsid w:val="002B4B39"/>
    <w:rsid w:val="002B53C8"/>
    <w:rsid w:val="002B5B83"/>
    <w:rsid w:val="002C0D82"/>
    <w:rsid w:val="002C1049"/>
    <w:rsid w:val="002C2E09"/>
    <w:rsid w:val="002C3101"/>
    <w:rsid w:val="002C4015"/>
    <w:rsid w:val="002C4629"/>
    <w:rsid w:val="002C7411"/>
    <w:rsid w:val="002D03E1"/>
    <w:rsid w:val="002D05A1"/>
    <w:rsid w:val="002D0E91"/>
    <w:rsid w:val="002D6266"/>
    <w:rsid w:val="002E224B"/>
    <w:rsid w:val="002E322D"/>
    <w:rsid w:val="002E3658"/>
    <w:rsid w:val="002E3698"/>
    <w:rsid w:val="002E4FD4"/>
    <w:rsid w:val="002E5E80"/>
    <w:rsid w:val="002E624C"/>
    <w:rsid w:val="002E6A25"/>
    <w:rsid w:val="002E7D9A"/>
    <w:rsid w:val="002E7F76"/>
    <w:rsid w:val="002F0139"/>
    <w:rsid w:val="002F2D71"/>
    <w:rsid w:val="002F2E83"/>
    <w:rsid w:val="002F5244"/>
    <w:rsid w:val="002F6E09"/>
    <w:rsid w:val="002F78CB"/>
    <w:rsid w:val="00301C41"/>
    <w:rsid w:val="00302045"/>
    <w:rsid w:val="00303E7C"/>
    <w:rsid w:val="003061F6"/>
    <w:rsid w:val="00307196"/>
    <w:rsid w:val="00307589"/>
    <w:rsid w:val="003077FF"/>
    <w:rsid w:val="0031287C"/>
    <w:rsid w:val="003130C4"/>
    <w:rsid w:val="003157BC"/>
    <w:rsid w:val="00320588"/>
    <w:rsid w:val="0032065A"/>
    <w:rsid w:val="00321103"/>
    <w:rsid w:val="0032354E"/>
    <w:rsid w:val="00323A5C"/>
    <w:rsid w:val="0032512D"/>
    <w:rsid w:val="0032662C"/>
    <w:rsid w:val="00326E82"/>
    <w:rsid w:val="00327732"/>
    <w:rsid w:val="0033017A"/>
    <w:rsid w:val="0033183D"/>
    <w:rsid w:val="0033588F"/>
    <w:rsid w:val="003373BA"/>
    <w:rsid w:val="00344BA7"/>
    <w:rsid w:val="00344E03"/>
    <w:rsid w:val="003452B7"/>
    <w:rsid w:val="003456FA"/>
    <w:rsid w:val="0034636C"/>
    <w:rsid w:val="00347492"/>
    <w:rsid w:val="00352342"/>
    <w:rsid w:val="003527A6"/>
    <w:rsid w:val="00352C33"/>
    <w:rsid w:val="00355312"/>
    <w:rsid w:val="003600F1"/>
    <w:rsid w:val="00360CE3"/>
    <w:rsid w:val="00362C31"/>
    <w:rsid w:val="003634BA"/>
    <w:rsid w:val="00365A35"/>
    <w:rsid w:val="00367036"/>
    <w:rsid w:val="00370C26"/>
    <w:rsid w:val="003717DF"/>
    <w:rsid w:val="003738ED"/>
    <w:rsid w:val="00381EAD"/>
    <w:rsid w:val="0038458F"/>
    <w:rsid w:val="00386902"/>
    <w:rsid w:val="0038759C"/>
    <w:rsid w:val="003911FE"/>
    <w:rsid w:val="00391307"/>
    <w:rsid w:val="00391E4A"/>
    <w:rsid w:val="00393955"/>
    <w:rsid w:val="00394E41"/>
    <w:rsid w:val="00395086"/>
    <w:rsid w:val="00395725"/>
    <w:rsid w:val="003958D3"/>
    <w:rsid w:val="003A24A0"/>
    <w:rsid w:val="003A36B5"/>
    <w:rsid w:val="003A4160"/>
    <w:rsid w:val="003A4165"/>
    <w:rsid w:val="003A4DC4"/>
    <w:rsid w:val="003B06CB"/>
    <w:rsid w:val="003B077B"/>
    <w:rsid w:val="003B07E7"/>
    <w:rsid w:val="003B1F1E"/>
    <w:rsid w:val="003B2E17"/>
    <w:rsid w:val="003B5AE4"/>
    <w:rsid w:val="003C207F"/>
    <w:rsid w:val="003C219A"/>
    <w:rsid w:val="003C239B"/>
    <w:rsid w:val="003C2956"/>
    <w:rsid w:val="003C3A36"/>
    <w:rsid w:val="003C5297"/>
    <w:rsid w:val="003C6DC6"/>
    <w:rsid w:val="003C6E5B"/>
    <w:rsid w:val="003C7703"/>
    <w:rsid w:val="003C7E78"/>
    <w:rsid w:val="003D2533"/>
    <w:rsid w:val="003D5841"/>
    <w:rsid w:val="003D5CD0"/>
    <w:rsid w:val="003D6D7C"/>
    <w:rsid w:val="003E23F1"/>
    <w:rsid w:val="003E4634"/>
    <w:rsid w:val="003E534E"/>
    <w:rsid w:val="003E73C2"/>
    <w:rsid w:val="003E7D8E"/>
    <w:rsid w:val="003F107C"/>
    <w:rsid w:val="003F1E81"/>
    <w:rsid w:val="003F3889"/>
    <w:rsid w:val="00400794"/>
    <w:rsid w:val="00400CDD"/>
    <w:rsid w:val="004014DC"/>
    <w:rsid w:val="00402525"/>
    <w:rsid w:val="00402D78"/>
    <w:rsid w:val="00403484"/>
    <w:rsid w:val="004053FB"/>
    <w:rsid w:val="004072AD"/>
    <w:rsid w:val="004108FE"/>
    <w:rsid w:val="00411D56"/>
    <w:rsid w:val="00413058"/>
    <w:rsid w:val="00413547"/>
    <w:rsid w:val="00414E1F"/>
    <w:rsid w:val="00415E30"/>
    <w:rsid w:val="00421963"/>
    <w:rsid w:val="004228D4"/>
    <w:rsid w:val="004230AF"/>
    <w:rsid w:val="00424136"/>
    <w:rsid w:val="00430D0F"/>
    <w:rsid w:val="0043579F"/>
    <w:rsid w:val="004360D5"/>
    <w:rsid w:val="004471C9"/>
    <w:rsid w:val="004532E6"/>
    <w:rsid w:val="004540CD"/>
    <w:rsid w:val="00456959"/>
    <w:rsid w:val="0045737C"/>
    <w:rsid w:val="00461C25"/>
    <w:rsid w:val="00463EE5"/>
    <w:rsid w:val="004642F4"/>
    <w:rsid w:val="004655D7"/>
    <w:rsid w:val="00465D16"/>
    <w:rsid w:val="00466755"/>
    <w:rsid w:val="00467378"/>
    <w:rsid w:val="004677C1"/>
    <w:rsid w:val="00470159"/>
    <w:rsid w:val="004708D6"/>
    <w:rsid w:val="00470AB1"/>
    <w:rsid w:val="00471C92"/>
    <w:rsid w:val="00471CD3"/>
    <w:rsid w:val="0047217F"/>
    <w:rsid w:val="004729A4"/>
    <w:rsid w:val="00476383"/>
    <w:rsid w:val="00476AAC"/>
    <w:rsid w:val="00476F8C"/>
    <w:rsid w:val="004822E0"/>
    <w:rsid w:val="0049017D"/>
    <w:rsid w:val="00492566"/>
    <w:rsid w:val="00494B0C"/>
    <w:rsid w:val="004A0272"/>
    <w:rsid w:val="004A1C3D"/>
    <w:rsid w:val="004A76EF"/>
    <w:rsid w:val="004A7B45"/>
    <w:rsid w:val="004B22FC"/>
    <w:rsid w:val="004B260B"/>
    <w:rsid w:val="004B286C"/>
    <w:rsid w:val="004B45D7"/>
    <w:rsid w:val="004B7755"/>
    <w:rsid w:val="004B7EB5"/>
    <w:rsid w:val="004C13E7"/>
    <w:rsid w:val="004C1865"/>
    <w:rsid w:val="004C1C67"/>
    <w:rsid w:val="004C22F1"/>
    <w:rsid w:val="004C6B89"/>
    <w:rsid w:val="004C7F2B"/>
    <w:rsid w:val="004D144E"/>
    <w:rsid w:val="004D2522"/>
    <w:rsid w:val="004D2DB1"/>
    <w:rsid w:val="004D42DE"/>
    <w:rsid w:val="004D440C"/>
    <w:rsid w:val="004D605A"/>
    <w:rsid w:val="004D647D"/>
    <w:rsid w:val="004D7E6E"/>
    <w:rsid w:val="004E0176"/>
    <w:rsid w:val="004E07E6"/>
    <w:rsid w:val="004E28F9"/>
    <w:rsid w:val="004E3C42"/>
    <w:rsid w:val="004E40A2"/>
    <w:rsid w:val="004E4A19"/>
    <w:rsid w:val="004E60E1"/>
    <w:rsid w:val="004E763B"/>
    <w:rsid w:val="004F2196"/>
    <w:rsid w:val="004F4576"/>
    <w:rsid w:val="004F464F"/>
    <w:rsid w:val="004F4829"/>
    <w:rsid w:val="00500019"/>
    <w:rsid w:val="00502867"/>
    <w:rsid w:val="00502CBF"/>
    <w:rsid w:val="005055EB"/>
    <w:rsid w:val="0050673E"/>
    <w:rsid w:val="00507BC4"/>
    <w:rsid w:val="00510BE7"/>
    <w:rsid w:val="00511D3E"/>
    <w:rsid w:val="00515B0A"/>
    <w:rsid w:val="00516E4C"/>
    <w:rsid w:val="00516EA2"/>
    <w:rsid w:val="00522838"/>
    <w:rsid w:val="00522A55"/>
    <w:rsid w:val="00522CEE"/>
    <w:rsid w:val="0052339C"/>
    <w:rsid w:val="00524DDA"/>
    <w:rsid w:val="0052595B"/>
    <w:rsid w:val="00527E13"/>
    <w:rsid w:val="005337F3"/>
    <w:rsid w:val="00533AC5"/>
    <w:rsid w:val="00533C3C"/>
    <w:rsid w:val="005453A5"/>
    <w:rsid w:val="00546865"/>
    <w:rsid w:val="005475DF"/>
    <w:rsid w:val="005508DD"/>
    <w:rsid w:val="005526E5"/>
    <w:rsid w:val="0056223E"/>
    <w:rsid w:val="005643F0"/>
    <w:rsid w:val="00570182"/>
    <w:rsid w:val="005706CB"/>
    <w:rsid w:val="00570ECE"/>
    <w:rsid w:val="005723F3"/>
    <w:rsid w:val="00573520"/>
    <w:rsid w:val="00574094"/>
    <w:rsid w:val="00574918"/>
    <w:rsid w:val="00575F7E"/>
    <w:rsid w:val="00576B5F"/>
    <w:rsid w:val="0058150E"/>
    <w:rsid w:val="0058453E"/>
    <w:rsid w:val="00584905"/>
    <w:rsid w:val="00585DF3"/>
    <w:rsid w:val="005869BE"/>
    <w:rsid w:val="00590612"/>
    <w:rsid w:val="00590D0F"/>
    <w:rsid w:val="00591218"/>
    <w:rsid w:val="00592D1E"/>
    <w:rsid w:val="00593387"/>
    <w:rsid w:val="005935F1"/>
    <w:rsid w:val="00593662"/>
    <w:rsid w:val="00593A24"/>
    <w:rsid w:val="005941E9"/>
    <w:rsid w:val="00594FA3"/>
    <w:rsid w:val="005A0155"/>
    <w:rsid w:val="005A3568"/>
    <w:rsid w:val="005A4AA8"/>
    <w:rsid w:val="005A7693"/>
    <w:rsid w:val="005B1E25"/>
    <w:rsid w:val="005B6B14"/>
    <w:rsid w:val="005B7F3E"/>
    <w:rsid w:val="005C0608"/>
    <w:rsid w:val="005C068A"/>
    <w:rsid w:val="005C077D"/>
    <w:rsid w:val="005C0C86"/>
    <w:rsid w:val="005C19A9"/>
    <w:rsid w:val="005C44B1"/>
    <w:rsid w:val="005C578A"/>
    <w:rsid w:val="005C6232"/>
    <w:rsid w:val="005C62A0"/>
    <w:rsid w:val="005C756D"/>
    <w:rsid w:val="005D0C21"/>
    <w:rsid w:val="005D1F3C"/>
    <w:rsid w:val="005D2008"/>
    <w:rsid w:val="005D299D"/>
    <w:rsid w:val="005D551C"/>
    <w:rsid w:val="005E0661"/>
    <w:rsid w:val="005E3688"/>
    <w:rsid w:val="005E61DF"/>
    <w:rsid w:val="005E791A"/>
    <w:rsid w:val="005F1CE4"/>
    <w:rsid w:val="005F491F"/>
    <w:rsid w:val="005F4B48"/>
    <w:rsid w:val="005F6FC6"/>
    <w:rsid w:val="006002DF"/>
    <w:rsid w:val="00600955"/>
    <w:rsid w:val="00600B13"/>
    <w:rsid w:val="00601CA0"/>
    <w:rsid w:val="00602942"/>
    <w:rsid w:val="00602F85"/>
    <w:rsid w:val="00607887"/>
    <w:rsid w:val="006101FC"/>
    <w:rsid w:val="00613337"/>
    <w:rsid w:val="0062157C"/>
    <w:rsid w:val="00623AB3"/>
    <w:rsid w:val="00624AE2"/>
    <w:rsid w:val="00626D46"/>
    <w:rsid w:val="00630038"/>
    <w:rsid w:val="00630925"/>
    <w:rsid w:val="006318F3"/>
    <w:rsid w:val="00632894"/>
    <w:rsid w:val="00632BC4"/>
    <w:rsid w:val="00633180"/>
    <w:rsid w:val="0063331B"/>
    <w:rsid w:val="00634E2D"/>
    <w:rsid w:val="006355A9"/>
    <w:rsid w:val="00636A47"/>
    <w:rsid w:val="006457CE"/>
    <w:rsid w:val="0064718E"/>
    <w:rsid w:val="0064742F"/>
    <w:rsid w:val="00647E93"/>
    <w:rsid w:val="00651589"/>
    <w:rsid w:val="00652C6B"/>
    <w:rsid w:val="00652FBE"/>
    <w:rsid w:val="00655AF0"/>
    <w:rsid w:val="00661023"/>
    <w:rsid w:val="00661829"/>
    <w:rsid w:val="00663EB8"/>
    <w:rsid w:val="006643FC"/>
    <w:rsid w:val="006656BE"/>
    <w:rsid w:val="00672FA0"/>
    <w:rsid w:val="0068107F"/>
    <w:rsid w:val="00683D53"/>
    <w:rsid w:val="006841C0"/>
    <w:rsid w:val="00686DDD"/>
    <w:rsid w:val="00687040"/>
    <w:rsid w:val="006875C6"/>
    <w:rsid w:val="0068762A"/>
    <w:rsid w:val="006902A7"/>
    <w:rsid w:val="00693D3F"/>
    <w:rsid w:val="0069424C"/>
    <w:rsid w:val="00696A15"/>
    <w:rsid w:val="00697276"/>
    <w:rsid w:val="0069738C"/>
    <w:rsid w:val="006A08F5"/>
    <w:rsid w:val="006A6713"/>
    <w:rsid w:val="006A7D5A"/>
    <w:rsid w:val="006B2EE5"/>
    <w:rsid w:val="006B3C45"/>
    <w:rsid w:val="006B3D42"/>
    <w:rsid w:val="006B5500"/>
    <w:rsid w:val="006B67CB"/>
    <w:rsid w:val="006C09B4"/>
    <w:rsid w:val="006C16B7"/>
    <w:rsid w:val="006C23A3"/>
    <w:rsid w:val="006C3FB8"/>
    <w:rsid w:val="006C5FC5"/>
    <w:rsid w:val="006C65DB"/>
    <w:rsid w:val="006C6DB0"/>
    <w:rsid w:val="006C7DD2"/>
    <w:rsid w:val="006C7EF5"/>
    <w:rsid w:val="006D141F"/>
    <w:rsid w:val="006D2422"/>
    <w:rsid w:val="006D27EB"/>
    <w:rsid w:val="006D3ADA"/>
    <w:rsid w:val="006D43B8"/>
    <w:rsid w:val="006D468B"/>
    <w:rsid w:val="006D49BA"/>
    <w:rsid w:val="006D7C2B"/>
    <w:rsid w:val="006E0CEF"/>
    <w:rsid w:val="006E0EC9"/>
    <w:rsid w:val="006E322A"/>
    <w:rsid w:val="006E3B30"/>
    <w:rsid w:val="006E7D78"/>
    <w:rsid w:val="006F0739"/>
    <w:rsid w:val="006F0CD3"/>
    <w:rsid w:val="006F16B4"/>
    <w:rsid w:val="006F6395"/>
    <w:rsid w:val="006F7223"/>
    <w:rsid w:val="006F7593"/>
    <w:rsid w:val="00705188"/>
    <w:rsid w:val="00706022"/>
    <w:rsid w:val="00706AF3"/>
    <w:rsid w:val="00707374"/>
    <w:rsid w:val="00707958"/>
    <w:rsid w:val="00711A80"/>
    <w:rsid w:val="007123BA"/>
    <w:rsid w:val="00714C6A"/>
    <w:rsid w:val="00715338"/>
    <w:rsid w:val="0072011B"/>
    <w:rsid w:val="00721696"/>
    <w:rsid w:val="00721BCA"/>
    <w:rsid w:val="007227B7"/>
    <w:rsid w:val="007245D1"/>
    <w:rsid w:val="0072572E"/>
    <w:rsid w:val="00732BE8"/>
    <w:rsid w:val="00734569"/>
    <w:rsid w:val="007348E5"/>
    <w:rsid w:val="0073493B"/>
    <w:rsid w:val="007361D3"/>
    <w:rsid w:val="00736EAF"/>
    <w:rsid w:val="00740112"/>
    <w:rsid w:val="00740451"/>
    <w:rsid w:val="007421D3"/>
    <w:rsid w:val="0074279E"/>
    <w:rsid w:val="007458CB"/>
    <w:rsid w:val="00746F1C"/>
    <w:rsid w:val="00747347"/>
    <w:rsid w:val="0075182B"/>
    <w:rsid w:val="0075195A"/>
    <w:rsid w:val="00754EBA"/>
    <w:rsid w:val="007608B7"/>
    <w:rsid w:val="007610E0"/>
    <w:rsid w:val="00762FDB"/>
    <w:rsid w:val="00763AA3"/>
    <w:rsid w:val="00764298"/>
    <w:rsid w:val="00764CA4"/>
    <w:rsid w:val="00765166"/>
    <w:rsid w:val="007653A1"/>
    <w:rsid w:val="00766957"/>
    <w:rsid w:val="00767866"/>
    <w:rsid w:val="00771BAA"/>
    <w:rsid w:val="00772C8E"/>
    <w:rsid w:val="00773ACE"/>
    <w:rsid w:val="00774516"/>
    <w:rsid w:val="0077633C"/>
    <w:rsid w:val="007808B9"/>
    <w:rsid w:val="00780CFA"/>
    <w:rsid w:val="007828DC"/>
    <w:rsid w:val="00783230"/>
    <w:rsid w:val="007832F0"/>
    <w:rsid w:val="00784AF9"/>
    <w:rsid w:val="00787258"/>
    <w:rsid w:val="00791C40"/>
    <w:rsid w:val="0079215B"/>
    <w:rsid w:val="00792461"/>
    <w:rsid w:val="007931AD"/>
    <w:rsid w:val="0079351D"/>
    <w:rsid w:val="00793D31"/>
    <w:rsid w:val="007949F9"/>
    <w:rsid w:val="007955F6"/>
    <w:rsid w:val="007A4117"/>
    <w:rsid w:val="007A5439"/>
    <w:rsid w:val="007A6566"/>
    <w:rsid w:val="007A65F1"/>
    <w:rsid w:val="007B0433"/>
    <w:rsid w:val="007B076F"/>
    <w:rsid w:val="007B60E5"/>
    <w:rsid w:val="007C2419"/>
    <w:rsid w:val="007C4A18"/>
    <w:rsid w:val="007C551A"/>
    <w:rsid w:val="007C6F53"/>
    <w:rsid w:val="007C7B8B"/>
    <w:rsid w:val="007D0D9F"/>
    <w:rsid w:val="007D209B"/>
    <w:rsid w:val="007D375B"/>
    <w:rsid w:val="007D4A77"/>
    <w:rsid w:val="007D5E66"/>
    <w:rsid w:val="007D6C43"/>
    <w:rsid w:val="007D7046"/>
    <w:rsid w:val="007E1957"/>
    <w:rsid w:val="007E1D24"/>
    <w:rsid w:val="007E22F8"/>
    <w:rsid w:val="007E2B46"/>
    <w:rsid w:val="007E304E"/>
    <w:rsid w:val="007E48D4"/>
    <w:rsid w:val="007E6498"/>
    <w:rsid w:val="007E6AFB"/>
    <w:rsid w:val="007F084B"/>
    <w:rsid w:val="007F0E5B"/>
    <w:rsid w:val="007F3F98"/>
    <w:rsid w:val="007F4D7C"/>
    <w:rsid w:val="007F638C"/>
    <w:rsid w:val="007F6B55"/>
    <w:rsid w:val="007F74F3"/>
    <w:rsid w:val="007F75B1"/>
    <w:rsid w:val="00801D1A"/>
    <w:rsid w:val="008036FF"/>
    <w:rsid w:val="00804AA6"/>
    <w:rsid w:val="00805E90"/>
    <w:rsid w:val="00806787"/>
    <w:rsid w:val="008067E5"/>
    <w:rsid w:val="0080689C"/>
    <w:rsid w:val="0080712C"/>
    <w:rsid w:val="00810D8F"/>
    <w:rsid w:val="00813B78"/>
    <w:rsid w:val="008157D0"/>
    <w:rsid w:val="008172F8"/>
    <w:rsid w:val="00817E12"/>
    <w:rsid w:val="00817E98"/>
    <w:rsid w:val="008205C9"/>
    <w:rsid w:val="00821046"/>
    <w:rsid w:val="008227B7"/>
    <w:rsid w:val="00824BA9"/>
    <w:rsid w:val="008251A5"/>
    <w:rsid w:val="00826724"/>
    <w:rsid w:val="00826EDE"/>
    <w:rsid w:val="00831E3A"/>
    <w:rsid w:val="00833141"/>
    <w:rsid w:val="00833EF0"/>
    <w:rsid w:val="0083514D"/>
    <w:rsid w:val="00835366"/>
    <w:rsid w:val="00836ED2"/>
    <w:rsid w:val="008420CA"/>
    <w:rsid w:val="00844B86"/>
    <w:rsid w:val="0085047E"/>
    <w:rsid w:val="0085498A"/>
    <w:rsid w:val="00854A74"/>
    <w:rsid w:val="0085780C"/>
    <w:rsid w:val="0086133E"/>
    <w:rsid w:val="00863482"/>
    <w:rsid w:val="00866558"/>
    <w:rsid w:val="00866E0C"/>
    <w:rsid w:val="00866E26"/>
    <w:rsid w:val="008723B0"/>
    <w:rsid w:val="00872404"/>
    <w:rsid w:val="00874DB0"/>
    <w:rsid w:val="00874F03"/>
    <w:rsid w:val="00875937"/>
    <w:rsid w:val="00875E6C"/>
    <w:rsid w:val="00882256"/>
    <w:rsid w:val="00884AA9"/>
    <w:rsid w:val="00885392"/>
    <w:rsid w:val="00887199"/>
    <w:rsid w:val="00891B0B"/>
    <w:rsid w:val="00894B79"/>
    <w:rsid w:val="00895E00"/>
    <w:rsid w:val="00897883"/>
    <w:rsid w:val="008A0D01"/>
    <w:rsid w:val="008A4CAD"/>
    <w:rsid w:val="008A5B59"/>
    <w:rsid w:val="008A7AD9"/>
    <w:rsid w:val="008B035B"/>
    <w:rsid w:val="008B07CC"/>
    <w:rsid w:val="008B1040"/>
    <w:rsid w:val="008B2B93"/>
    <w:rsid w:val="008B40E3"/>
    <w:rsid w:val="008C2CDD"/>
    <w:rsid w:val="008C30ED"/>
    <w:rsid w:val="008C3852"/>
    <w:rsid w:val="008C719F"/>
    <w:rsid w:val="008C73A1"/>
    <w:rsid w:val="008C73AC"/>
    <w:rsid w:val="008C79F3"/>
    <w:rsid w:val="008D0639"/>
    <w:rsid w:val="008D235F"/>
    <w:rsid w:val="008D3198"/>
    <w:rsid w:val="008D3CAB"/>
    <w:rsid w:val="008D41D1"/>
    <w:rsid w:val="008D4811"/>
    <w:rsid w:val="008D4853"/>
    <w:rsid w:val="008D4CFC"/>
    <w:rsid w:val="008D6981"/>
    <w:rsid w:val="008E0602"/>
    <w:rsid w:val="008E1E6D"/>
    <w:rsid w:val="008E233D"/>
    <w:rsid w:val="008E2AB0"/>
    <w:rsid w:val="008E531F"/>
    <w:rsid w:val="008E603C"/>
    <w:rsid w:val="008E60B5"/>
    <w:rsid w:val="008F0DCC"/>
    <w:rsid w:val="008F35FF"/>
    <w:rsid w:val="008F4B3B"/>
    <w:rsid w:val="008F57D4"/>
    <w:rsid w:val="008F5E3F"/>
    <w:rsid w:val="00900649"/>
    <w:rsid w:val="00902C90"/>
    <w:rsid w:val="00902FF2"/>
    <w:rsid w:val="00903640"/>
    <w:rsid w:val="0090411F"/>
    <w:rsid w:val="00906809"/>
    <w:rsid w:val="00907A22"/>
    <w:rsid w:val="009103D7"/>
    <w:rsid w:val="00911609"/>
    <w:rsid w:val="00911A71"/>
    <w:rsid w:val="009129C7"/>
    <w:rsid w:val="00913B49"/>
    <w:rsid w:val="00914FEA"/>
    <w:rsid w:val="00915C0A"/>
    <w:rsid w:val="00915D07"/>
    <w:rsid w:val="00916E76"/>
    <w:rsid w:val="00917D00"/>
    <w:rsid w:val="0092373C"/>
    <w:rsid w:val="00923EA5"/>
    <w:rsid w:val="00931E49"/>
    <w:rsid w:val="00936FED"/>
    <w:rsid w:val="009404E5"/>
    <w:rsid w:val="00940FDA"/>
    <w:rsid w:val="009411CD"/>
    <w:rsid w:val="0094400E"/>
    <w:rsid w:val="00947D82"/>
    <w:rsid w:val="00947EF6"/>
    <w:rsid w:val="009514D1"/>
    <w:rsid w:val="00955294"/>
    <w:rsid w:val="00955C84"/>
    <w:rsid w:val="0095625C"/>
    <w:rsid w:val="009562EA"/>
    <w:rsid w:val="009623A1"/>
    <w:rsid w:val="0096410D"/>
    <w:rsid w:val="00964671"/>
    <w:rsid w:val="009673D1"/>
    <w:rsid w:val="00967407"/>
    <w:rsid w:val="00970CBD"/>
    <w:rsid w:val="00971FB4"/>
    <w:rsid w:val="009729A4"/>
    <w:rsid w:val="00972AB7"/>
    <w:rsid w:val="00973529"/>
    <w:rsid w:val="009742E7"/>
    <w:rsid w:val="0098057C"/>
    <w:rsid w:val="009810C0"/>
    <w:rsid w:val="00981CB6"/>
    <w:rsid w:val="00982AFA"/>
    <w:rsid w:val="00983557"/>
    <w:rsid w:val="00983588"/>
    <w:rsid w:val="00984562"/>
    <w:rsid w:val="00984750"/>
    <w:rsid w:val="00984E3B"/>
    <w:rsid w:val="00985BA2"/>
    <w:rsid w:val="00992C3E"/>
    <w:rsid w:val="00993E7E"/>
    <w:rsid w:val="00997151"/>
    <w:rsid w:val="00997368"/>
    <w:rsid w:val="00997630"/>
    <w:rsid w:val="009A0D2C"/>
    <w:rsid w:val="009A16AE"/>
    <w:rsid w:val="009A386B"/>
    <w:rsid w:val="009A3980"/>
    <w:rsid w:val="009A78A8"/>
    <w:rsid w:val="009A79C2"/>
    <w:rsid w:val="009B2CA1"/>
    <w:rsid w:val="009B6541"/>
    <w:rsid w:val="009B737D"/>
    <w:rsid w:val="009B7653"/>
    <w:rsid w:val="009C1B61"/>
    <w:rsid w:val="009C2048"/>
    <w:rsid w:val="009C5353"/>
    <w:rsid w:val="009C72F5"/>
    <w:rsid w:val="009D2137"/>
    <w:rsid w:val="009D7A62"/>
    <w:rsid w:val="009E1E75"/>
    <w:rsid w:val="009E1F84"/>
    <w:rsid w:val="009E3979"/>
    <w:rsid w:val="009E759A"/>
    <w:rsid w:val="009E78BB"/>
    <w:rsid w:val="009F2564"/>
    <w:rsid w:val="009F3B4B"/>
    <w:rsid w:val="009F59CD"/>
    <w:rsid w:val="009F644E"/>
    <w:rsid w:val="009F6FE6"/>
    <w:rsid w:val="00A00F6B"/>
    <w:rsid w:val="00A0180F"/>
    <w:rsid w:val="00A01B16"/>
    <w:rsid w:val="00A047D3"/>
    <w:rsid w:val="00A052BE"/>
    <w:rsid w:val="00A10944"/>
    <w:rsid w:val="00A1095C"/>
    <w:rsid w:val="00A115FC"/>
    <w:rsid w:val="00A14C45"/>
    <w:rsid w:val="00A16F4D"/>
    <w:rsid w:val="00A21DC2"/>
    <w:rsid w:val="00A22510"/>
    <w:rsid w:val="00A23303"/>
    <w:rsid w:val="00A241EE"/>
    <w:rsid w:val="00A263AF"/>
    <w:rsid w:val="00A27A11"/>
    <w:rsid w:val="00A32DFD"/>
    <w:rsid w:val="00A3563E"/>
    <w:rsid w:val="00A357D0"/>
    <w:rsid w:val="00A35CD5"/>
    <w:rsid w:val="00A35F79"/>
    <w:rsid w:val="00A37B60"/>
    <w:rsid w:val="00A4034E"/>
    <w:rsid w:val="00A44C08"/>
    <w:rsid w:val="00A44E11"/>
    <w:rsid w:val="00A463F6"/>
    <w:rsid w:val="00A504DB"/>
    <w:rsid w:val="00A52337"/>
    <w:rsid w:val="00A53A85"/>
    <w:rsid w:val="00A54FC2"/>
    <w:rsid w:val="00A56593"/>
    <w:rsid w:val="00A61CF3"/>
    <w:rsid w:val="00A622AE"/>
    <w:rsid w:val="00A64F59"/>
    <w:rsid w:val="00A70CED"/>
    <w:rsid w:val="00A71E17"/>
    <w:rsid w:val="00A73AF9"/>
    <w:rsid w:val="00A741A1"/>
    <w:rsid w:val="00A751AA"/>
    <w:rsid w:val="00A80B56"/>
    <w:rsid w:val="00A80D49"/>
    <w:rsid w:val="00A80FE4"/>
    <w:rsid w:val="00A84835"/>
    <w:rsid w:val="00A854F4"/>
    <w:rsid w:val="00A85D0D"/>
    <w:rsid w:val="00A8734F"/>
    <w:rsid w:val="00A8767D"/>
    <w:rsid w:val="00A9431F"/>
    <w:rsid w:val="00A94E1C"/>
    <w:rsid w:val="00A97178"/>
    <w:rsid w:val="00AA137C"/>
    <w:rsid w:val="00AA1A97"/>
    <w:rsid w:val="00AA6413"/>
    <w:rsid w:val="00AA76B5"/>
    <w:rsid w:val="00AA7D7D"/>
    <w:rsid w:val="00AB0849"/>
    <w:rsid w:val="00AB08D7"/>
    <w:rsid w:val="00AB21FA"/>
    <w:rsid w:val="00AB36EF"/>
    <w:rsid w:val="00AB47D6"/>
    <w:rsid w:val="00AB69F5"/>
    <w:rsid w:val="00AC13F5"/>
    <w:rsid w:val="00AC2C6D"/>
    <w:rsid w:val="00AC3C43"/>
    <w:rsid w:val="00AC4C37"/>
    <w:rsid w:val="00AC54A6"/>
    <w:rsid w:val="00AC5C4B"/>
    <w:rsid w:val="00AD0F1B"/>
    <w:rsid w:val="00AD1D40"/>
    <w:rsid w:val="00AD728E"/>
    <w:rsid w:val="00AE1050"/>
    <w:rsid w:val="00AE12A7"/>
    <w:rsid w:val="00AE35A8"/>
    <w:rsid w:val="00AE5871"/>
    <w:rsid w:val="00AE70ED"/>
    <w:rsid w:val="00AF0080"/>
    <w:rsid w:val="00AF3150"/>
    <w:rsid w:val="00AF6576"/>
    <w:rsid w:val="00AF702B"/>
    <w:rsid w:val="00B007C6"/>
    <w:rsid w:val="00B04C21"/>
    <w:rsid w:val="00B07FB6"/>
    <w:rsid w:val="00B13657"/>
    <w:rsid w:val="00B176C9"/>
    <w:rsid w:val="00B20367"/>
    <w:rsid w:val="00B21A6F"/>
    <w:rsid w:val="00B21C65"/>
    <w:rsid w:val="00B24F75"/>
    <w:rsid w:val="00B25087"/>
    <w:rsid w:val="00B35944"/>
    <w:rsid w:val="00B36F33"/>
    <w:rsid w:val="00B372FB"/>
    <w:rsid w:val="00B37616"/>
    <w:rsid w:val="00B378CE"/>
    <w:rsid w:val="00B43264"/>
    <w:rsid w:val="00B43AE5"/>
    <w:rsid w:val="00B47215"/>
    <w:rsid w:val="00B4734F"/>
    <w:rsid w:val="00B47351"/>
    <w:rsid w:val="00B47C9A"/>
    <w:rsid w:val="00B51181"/>
    <w:rsid w:val="00B53644"/>
    <w:rsid w:val="00B5384E"/>
    <w:rsid w:val="00B557D7"/>
    <w:rsid w:val="00B559B1"/>
    <w:rsid w:val="00B64CBA"/>
    <w:rsid w:val="00B64D3C"/>
    <w:rsid w:val="00B67706"/>
    <w:rsid w:val="00B67974"/>
    <w:rsid w:val="00B71DB0"/>
    <w:rsid w:val="00B746D5"/>
    <w:rsid w:val="00B7550B"/>
    <w:rsid w:val="00B7586F"/>
    <w:rsid w:val="00B824F5"/>
    <w:rsid w:val="00B82ACD"/>
    <w:rsid w:val="00B84890"/>
    <w:rsid w:val="00B86296"/>
    <w:rsid w:val="00B9566D"/>
    <w:rsid w:val="00B96453"/>
    <w:rsid w:val="00B97293"/>
    <w:rsid w:val="00BA05B4"/>
    <w:rsid w:val="00BA210E"/>
    <w:rsid w:val="00BA2E6E"/>
    <w:rsid w:val="00BA3BE8"/>
    <w:rsid w:val="00BB0738"/>
    <w:rsid w:val="00BB4D52"/>
    <w:rsid w:val="00BB53B4"/>
    <w:rsid w:val="00BB6D8B"/>
    <w:rsid w:val="00BB7DFD"/>
    <w:rsid w:val="00BC2869"/>
    <w:rsid w:val="00BC56FC"/>
    <w:rsid w:val="00BC6935"/>
    <w:rsid w:val="00BC6BDE"/>
    <w:rsid w:val="00BC79E2"/>
    <w:rsid w:val="00BD1F40"/>
    <w:rsid w:val="00BD46DE"/>
    <w:rsid w:val="00BD4D0E"/>
    <w:rsid w:val="00BD4FEF"/>
    <w:rsid w:val="00BD7B2F"/>
    <w:rsid w:val="00BE0A7A"/>
    <w:rsid w:val="00BE0EBA"/>
    <w:rsid w:val="00BE3944"/>
    <w:rsid w:val="00BE4ED0"/>
    <w:rsid w:val="00BE5142"/>
    <w:rsid w:val="00BE6407"/>
    <w:rsid w:val="00BE66A1"/>
    <w:rsid w:val="00BF0500"/>
    <w:rsid w:val="00BF362B"/>
    <w:rsid w:val="00BF712B"/>
    <w:rsid w:val="00C00C18"/>
    <w:rsid w:val="00C01400"/>
    <w:rsid w:val="00C06ED8"/>
    <w:rsid w:val="00C07780"/>
    <w:rsid w:val="00C10B77"/>
    <w:rsid w:val="00C11241"/>
    <w:rsid w:val="00C11652"/>
    <w:rsid w:val="00C14AE1"/>
    <w:rsid w:val="00C15436"/>
    <w:rsid w:val="00C16403"/>
    <w:rsid w:val="00C164F2"/>
    <w:rsid w:val="00C205AE"/>
    <w:rsid w:val="00C22087"/>
    <w:rsid w:val="00C22BF8"/>
    <w:rsid w:val="00C241E1"/>
    <w:rsid w:val="00C24B1A"/>
    <w:rsid w:val="00C26FF8"/>
    <w:rsid w:val="00C32AEA"/>
    <w:rsid w:val="00C34688"/>
    <w:rsid w:val="00C34EF0"/>
    <w:rsid w:val="00C3615D"/>
    <w:rsid w:val="00C41497"/>
    <w:rsid w:val="00C419BC"/>
    <w:rsid w:val="00C421B3"/>
    <w:rsid w:val="00C42973"/>
    <w:rsid w:val="00C43542"/>
    <w:rsid w:val="00C439D2"/>
    <w:rsid w:val="00C45E5B"/>
    <w:rsid w:val="00C460F2"/>
    <w:rsid w:val="00C47594"/>
    <w:rsid w:val="00C50AAE"/>
    <w:rsid w:val="00C50D54"/>
    <w:rsid w:val="00C5119C"/>
    <w:rsid w:val="00C54B36"/>
    <w:rsid w:val="00C56D17"/>
    <w:rsid w:val="00C5732B"/>
    <w:rsid w:val="00C600B0"/>
    <w:rsid w:val="00C60601"/>
    <w:rsid w:val="00C615CC"/>
    <w:rsid w:val="00C61689"/>
    <w:rsid w:val="00C6324C"/>
    <w:rsid w:val="00C6469D"/>
    <w:rsid w:val="00C64B68"/>
    <w:rsid w:val="00C71562"/>
    <w:rsid w:val="00C80A94"/>
    <w:rsid w:val="00C818CE"/>
    <w:rsid w:val="00C838E2"/>
    <w:rsid w:val="00C8685F"/>
    <w:rsid w:val="00C86A40"/>
    <w:rsid w:val="00C91E8C"/>
    <w:rsid w:val="00C92820"/>
    <w:rsid w:val="00CA14A8"/>
    <w:rsid w:val="00CA46F7"/>
    <w:rsid w:val="00CA5A55"/>
    <w:rsid w:val="00CA60DB"/>
    <w:rsid w:val="00CB26EF"/>
    <w:rsid w:val="00CB27ED"/>
    <w:rsid w:val="00CB3637"/>
    <w:rsid w:val="00CB5421"/>
    <w:rsid w:val="00CB5987"/>
    <w:rsid w:val="00CB6FEF"/>
    <w:rsid w:val="00CB77D7"/>
    <w:rsid w:val="00CB78C2"/>
    <w:rsid w:val="00CB7F9D"/>
    <w:rsid w:val="00CC4830"/>
    <w:rsid w:val="00CC5C02"/>
    <w:rsid w:val="00CC6742"/>
    <w:rsid w:val="00CC6859"/>
    <w:rsid w:val="00CC742E"/>
    <w:rsid w:val="00CC7821"/>
    <w:rsid w:val="00CD0A07"/>
    <w:rsid w:val="00CD3AC7"/>
    <w:rsid w:val="00CD3F68"/>
    <w:rsid w:val="00CD442E"/>
    <w:rsid w:val="00CD75A2"/>
    <w:rsid w:val="00CE0A63"/>
    <w:rsid w:val="00CE2AA3"/>
    <w:rsid w:val="00CE6469"/>
    <w:rsid w:val="00CF2071"/>
    <w:rsid w:val="00CF4A61"/>
    <w:rsid w:val="00CF5C45"/>
    <w:rsid w:val="00CF6061"/>
    <w:rsid w:val="00D006CC"/>
    <w:rsid w:val="00D007E8"/>
    <w:rsid w:val="00D01DE5"/>
    <w:rsid w:val="00D03AA3"/>
    <w:rsid w:val="00D11ED1"/>
    <w:rsid w:val="00D138CC"/>
    <w:rsid w:val="00D1530C"/>
    <w:rsid w:val="00D15C8E"/>
    <w:rsid w:val="00D201E3"/>
    <w:rsid w:val="00D20465"/>
    <w:rsid w:val="00D211FF"/>
    <w:rsid w:val="00D2555D"/>
    <w:rsid w:val="00D25A44"/>
    <w:rsid w:val="00D265EF"/>
    <w:rsid w:val="00D26CC8"/>
    <w:rsid w:val="00D2783E"/>
    <w:rsid w:val="00D30927"/>
    <w:rsid w:val="00D3102E"/>
    <w:rsid w:val="00D32863"/>
    <w:rsid w:val="00D374AD"/>
    <w:rsid w:val="00D37EFD"/>
    <w:rsid w:val="00D4109D"/>
    <w:rsid w:val="00D43A25"/>
    <w:rsid w:val="00D454F4"/>
    <w:rsid w:val="00D46A49"/>
    <w:rsid w:val="00D47134"/>
    <w:rsid w:val="00D473A9"/>
    <w:rsid w:val="00D5259C"/>
    <w:rsid w:val="00D54483"/>
    <w:rsid w:val="00D5505E"/>
    <w:rsid w:val="00D55BD4"/>
    <w:rsid w:val="00D56929"/>
    <w:rsid w:val="00D573CD"/>
    <w:rsid w:val="00D60FE3"/>
    <w:rsid w:val="00D631C2"/>
    <w:rsid w:val="00D63468"/>
    <w:rsid w:val="00D6596A"/>
    <w:rsid w:val="00D65C1E"/>
    <w:rsid w:val="00D6635C"/>
    <w:rsid w:val="00D670ED"/>
    <w:rsid w:val="00D67393"/>
    <w:rsid w:val="00D71127"/>
    <w:rsid w:val="00D71FDC"/>
    <w:rsid w:val="00D72604"/>
    <w:rsid w:val="00D74A34"/>
    <w:rsid w:val="00D758A1"/>
    <w:rsid w:val="00D76040"/>
    <w:rsid w:val="00D767CF"/>
    <w:rsid w:val="00D77F72"/>
    <w:rsid w:val="00D80AFC"/>
    <w:rsid w:val="00D8303D"/>
    <w:rsid w:val="00D830C0"/>
    <w:rsid w:val="00D8445A"/>
    <w:rsid w:val="00D84951"/>
    <w:rsid w:val="00D90A9E"/>
    <w:rsid w:val="00D90F70"/>
    <w:rsid w:val="00D91DAF"/>
    <w:rsid w:val="00D92845"/>
    <w:rsid w:val="00D93324"/>
    <w:rsid w:val="00D9348F"/>
    <w:rsid w:val="00D94ACD"/>
    <w:rsid w:val="00D94D00"/>
    <w:rsid w:val="00D962C6"/>
    <w:rsid w:val="00D97F7E"/>
    <w:rsid w:val="00DA0AB9"/>
    <w:rsid w:val="00DA530D"/>
    <w:rsid w:val="00DA6C65"/>
    <w:rsid w:val="00DA6EAC"/>
    <w:rsid w:val="00DA7210"/>
    <w:rsid w:val="00DA757D"/>
    <w:rsid w:val="00DA7624"/>
    <w:rsid w:val="00DB00EF"/>
    <w:rsid w:val="00DB5110"/>
    <w:rsid w:val="00DB7A22"/>
    <w:rsid w:val="00DB7AB4"/>
    <w:rsid w:val="00DC6C64"/>
    <w:rsid w:val="00DD0C84"/>
    <w:rsid w:val="00DD25DD"/>
    <w:rsid w:val="00DD31FC"/>
    <w:rsid w:val="00DD39A1"/>
    <w:rsid w:val="00DD4727"/>
    <w:rsid w:val="00DD4F54"/>
    <w:rsid w:val="00DD5085"/>
    <w:rsid w:val="00DD6C7E"/>
    <w:rsid w:val="00DD7ED1"/>
    <w:rsid w:val="00DE3881"/>
    <w:rsid w:val="00DE5CF2"/>
    <w:rsid w:val="00DE65B3"/>
    <w:rsid w:val="00DE6F65"/>
    <w:rsid w:val="00DE70C8"/>
    <w:rsid w:val="00DE7685"/>
    <w:rsid w:val="00DF130F"/>
    <w:rsid w:val="00DF2D3F"/>
    <w:rsid w:val="00DF35EC"/>
    <w:rsid w:val="00DF60A4"/>
    <w:rsid w:val="00E00E0C"/>
    <w:rsid w:val="00E03C45"/>
    <w:rsid w:val="00E03F47"/>
    <w:rsid w:val="00E04874"/>
    <w:rsid w:val="00E05262"/>
    <w:rsid w:val="00E06526"/>
    <w:rsid w:val="00E1003B"/>
    <w:rsid w:val="00E12D32"/>
    <w:rsid w:val="00E139A4"/>
    <w:rsid w:val="00E14C82"/>
    <w:rsid w:val="00E2377A"/>
    <w:rsid w:val="00E24560"/>
    <w:rsid w:val="00E24C8E"/>
    <w:rsid w:val="00E2582F"/>
    <w:rsid w:val="00E2605E"/>
    <w:rsid w:val="00E27A91"/>
    <w:rsid w:val="00E30549"/>
    <w:rsid w:val="00E31589"/>
    <w:rsid w:val="00E329DD"/>
    <w:rsid w:val="00E3390C"/>
    <w:rsid w:val="00E3542F"/>
    <w:rsid w:val="00E35C1B"/>
    <w:rsid w:val="00E37C07"/>
    <w:rsid w:val="00E40673"/>
    <w:rsid w:val="00E42917"/>
    <w:rsid w:val="00E46355"/>
    <w:rsid w:val="00E47530"/>
    <w:rsid w:val="00E516B0"/>
    <w:rsid w:val="00E56658"/>
    <w:rsid w:val="00E57206"/>
    <w:rsid w:val="00E57CC1"/>
    <w:rsid w:val="00E60AA1"/>
    <w:rsid w:val="00E65BAB"/>
    <w:rsid w:val="00E67937"/>
    <w:rsid w:val="00E72542"/>
    <w:rsid w:val="00E7361F"/>
    <w:rsid w:val="00E73741"/>
    <w:rsid w:val="00E74032"/>
    <w:rsid w:val="00E7555D"/>
    <w:rsid w:val="00E77A4D"/>
    <w:rsid w:val="00E82DDA"/>
    <w:rsid w:val="00E84292"/>
    <w:rsid w:val="00E84A90"/>
    <w:rsid w:val="00E8548A"/>
    <w:rsid w:val="00E86EDB"/>
    <w:rsid w:val="00E87837"/>
    <w:rsid w:val="00E90680"/>
    <w:rsid w:val="00E9150B"/>
    <w:rsid w:val="00E92556"/>
    <w:rsid w:val="00E9354D"/>
    <w:rsid w:val="00E956D7"/>
    <w:rsid w:val="00E96870"/>
    <w:rsid w:val="00EA0747"/>
    <w:rsid w:val="00EA144A"/>
    <w:rsid w:val="00EA1992"/>
    <w:rsid w:val="00EA2A1F"/>
    <w:rsid w:val="00EA37FE"/>
    <w:rsid w:val="00EA3A10"/>
    <w:rsid w:val="00EA462C"/>
    <w:rsid w:val="00EA4CA5"/>
    <w:rsid w:val="00EA7808"/>
    <w:rsid w:val="00EB0CBF"/>
    <w:rsid w:val="00EB2398"/>
    <w:rsid w:val="00EB3545"/>
    <w:rsid w:val="00EB36CD"/>
    <w:rsid w:val="00EC545E"/>
    <w:rsid w:val="00EC61D6"/>
    <w:rsid w:val="00ED0BA1"/>
    <w:rsid w:val="00EE1178"/>
    <w:rsid w:val="00EE1600"/>
    <w:rsid w:val="00EE25A1"/>
    <w:rsid w:val="00EE2941"/>
    <w:rsid w:val="00EE3F3A"/>
    <w:rsid w:val="00EE6E6E"/>
    <w:rsid w:val="00EE7F57"/>
    <w:rsid w:val="00EF0C25"/>
    <w:rsid w:val="00EF24D1"/>
    <w:rsid w:val="00EF25B8"/>
    <w:rsid w:val="00EF2A8B"/>
    <w:rsid w:val="00EF2D87"/>
    <w:rsid w:val="00EF5E3D"/>
    <w:rsid w:val="00F009DE"/>
    <w:rsid w:val="00F01F17"/>
    <w:rsid w:val="00F02DB4"/>
    <w:rsid w:val="00F0669E"/>
    <w:rsid w:val="00F07E74"/>
    <w:rsid w:val="00F1081F"/>
    <w:rsid w:val="00F16A4E"/>
    <w:rsid w:val="00F17CAC"/>
    <w:rsid w:val="00F20778"/>
    <w:rsid w:val="00F20B41"/>
    <w:rsid w:val="00F21C27"/>
    <w:rsid w:val="00F24589"/>
    <w:rsid w:val="00F251F4"/>
    <w:rsid w:val="00F25A8A"/>
    <w:rsid w:val="00F3076B"/>
    <w:rsid w:val="00F31A55"/>
    <w:rsid w:val="00F32B3D"/>
    <w:rsid w:val="00F37958"/>
    <w:rsid w:val="00F40F5A"/>
    <w:rsid w:val="00F4106B"/>
    <w:rsid w:val="00F411FB"/>
    <w:rsid w:val="00F448A9"/>
    <w:rsid w:val="00F45A70"/>
    <w:rsid w:val="00F46CE0"/>
    <w:rsid w:val="00F54665"/>
    <w:rsid w:val="00F56C4C"/>
    <w:rsid w:val="00F609FF"/>
    <w:rsid w:val="00F60B6F"/>
    <w:rsid w:val="00F60E5F"/>
    <w:rsid w:val="00F6165C"/>
    <w:rsid w:val="00F61ABC"/>
    <w:rsid w:val="00F64BBC"/>
    <w:rsid w:val="00F72663"/>
    <w:rsid w:val="00F7284A"/>
    <w:rsid w:val="00F73E87"/>
    <w:rsid w:val="00F745CF"/>
    <w:rsid w:val="00F757DB"/>
    <w:rsid w:val="00F76F2B"/>
    <w:rsid w:val="00F76F64"/>
    <w:rsid w:val="00F7717A"/>
    <w:rsid w:val="00F813BE"/>
    <w:rsid w:val="00F84B4C"/>
    <w:rsid w:val="00F87922"/>
    <w:rsid w:val="00F879F4"/>
    <w:rsid w:val="00F93D97"/>
    <w:rsid w:val="00F95FFF"/>
    <w:rsid w:val="00FA12A3"/>
    <w:rsid w:val="00FA2718"/>
    <w:rsid w:val="00FA2C70"/>
    <w:rsid w:val="00FA3991"/>
    <w:rsid w:val="00FA3EE4"/>
    <w:rsid w:val="00FA544A"/>
    <w:rsid w:val="00FB6D9A"/>
    <w:rsid w:val="00FC0467"/>
    <w:rsid w:val="00FC09F0"/>
    <w:rsid w:val="00FC2674"/>
    <w:rsid w:val="00FC3C70"/>
    <w:rsid w:val="00FC506E"/>
    <w:rsid w:val="00FC5849"/>
    <w:rsid w:val="00FC73FC"/>
    <w:rsid w:val="00FD35DD"/>
    <w:rsid w:val="00FD3D75"/>
    <w:rsid w:val="00FD4AB3"/>
    <w:rsid w:val="00FD584C"/>
    <w:rsid w:val="00FD62BF"/>
    <w:rsid w:val="00FE2C22"/>
    <w:rsid w:val="00FE3392"/>
    <w:rsid w:val="00FE482E"/>
    <w:rsid w:val="00FE51E4"/>
    <w:rsid w:val="00FE6A60"/>
    <w:rsid w:val="00FF0549"/>
    <w:rsid w:val="00FF2058"/>
    <w:rsid w:val="00FF6027"/>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7DE83"/>
  <w15:docId w15:val="{98DA2D3B-88E5-473A-9E93-DCFD8B27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CE2AA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8D4C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CE2AA3"/>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8D4CFC"/>
    <w:rPr>
      <w:rFonts w:asciiTheme="majorHAnsi" w:eastAsiaTheme="majorEastAsia" w:hAnsiTheme="majorHAnsi" w:cstheme="majorBidi"/>
      <w:i/>
      <w:iCs/>
      <w:color w:val="2E74B5" w:themeColor="accent1" w:themeShade="BF"/>
      <w:lang w:eastAsia="zh-CN"/>
    </w:rPr>
  </w:style>
  <w:style w:type="paragraph" w:styleId="Revision">
    <w:name w:val="Revision"/>
    <w:hidden/>
    <w:uiPriority w:val="99"/>
    <w:unhideWhenUsed/>
    <w:rsid w:val="00DD6C7E"/>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19">
      <w:bodyDiv w:val="1"/>
      <w:marLeft w:val="0"/>
      <w:marRight w:val="0"/>
      <w:marTop w:val="0"/>
      <w:marBottom w:val="0"/>
      <w:divBdr>
        <w:top w:val="none" w:sz="0" w:space="0" w:color="auto"/>
        <w:left w:val="none" w:sz="0" w:space="0" w:color="auto"/>
        <w:bottom w:val="none" w:sz="0" w:space="0" w:color="auto"/>
        <w:right w:val="none" w:sz="0" w:space="0" w:color="auto"/>
      </w:divBdr>
      <w:divsChild>
        <w:div w:id="361127062">
          <w:marLeft w:val="0"/>
          <w:marRight w:val="0"/>
          <w:marTop w:val="0"/>
          <w:marBottom w:val="0"/>
          <w:divBdr>
            <w:top w:val="none" w:sz="0" w:space="0" w:color="auto"/>
            <w:left w:val="none" w:sz="0" w:space="0" w:color="auto"/>
            <w:bottom w:val="none" w:sz="0" w:space="0" w:color="auto"/>
            <w:right w:val="none" w:sz="0" w:space="0" w:color="auto"/>
          </w:divBdr>
          <w:divsChild>
            <w:div w:id="1331449658">
              <w:marLeft w:val="0"/>
              <w:marRight w:val="0"/>
              <w:marTop w:val="0"/>
              <w:marBottom w:val="0"/>
              <w:divBdr>
                <w:top w:val="none" w:sz="0" w:space="0" w:color="auto"/>
                <w:left w:val="none" w:sz="0" w:space="0" w:color="auto"/>
                <w:bottom w:val="none" w:sz="0" w:space="0" w:color="auto"/>
                <w:right w:val="none" w:sz="0" w:space="0" w:color="auto"/>
              </w:divBdr>
            </w:div>
            <w:div w:id="372314178">
              <w:marLeft w:val="0"/>
              <w:marRight w:val="0"/>
              <w:marTop w:val="0"/>
              <w:marBottom w:val="0"/>
              <w:divBdr>
                <w:top w:val="none" w:sz="0" w:space="0" w:color="auto"/>
                <w:left w:val="none" w:sz="0" w:space="0" w:color="auto"/>
                <w:bottom w:val="none" w:sz="0" w:space="0" w:color="auto"/>
                <w:right w:val="none" w:sz="0" w:space="0" w:color="auto"/>
              </w:divBdr>
            </w:div>
            <w:div w:id="1307509498">
              <w:marLeft w:val="0"/>
              <w:marRight w:val="0"/>
              <w:marTop w:val="0"/>
              <w:marBottom w:val="0"/>
              <w:divBdr>
                <w:top w:val="none" w:sz="0" w:space="0" w:color="auto"/>
                <w:left w:val="none" w:sz="0" w:space="0" w:color="auto"/>
                <w:bottom w:val="none" w:sz="0" w:space="0" w:color="auto"/>
                <w:right w:val="none" w:sz="0" w:space="0" w:color="auto"/>
              </w:divBdr>
            </w:div>
            <w:div w:id="1135953158">
              <w:marLeft w:val="0"/>
              <w:marRight w:val="0"/>
              <w:marTop w:val="0"/>
              <w:marBottom w:val="0"/>
              <w:divBdr>
                <w:top w:val="none" w:sz="0" w:space="0" w:color="auto"/>
                <w:left w:val="none" w:sz="0" w:space="0" w:color="auto"/>
                <w:bottom w:val="none" w:sz="0" w:space="0" w:color="auto"/>
                <w:right w:val="none" w:sz="0" w:space="0" w:color="auto"/>
              </w:divBdr>
            </w:div>
            <w:div w:id="73361008">
              <w:marLeft w:val="0"/>
              <w:marRight w:val="0"/>
              <w:marTop w:val="0"/>
              <w:marBottom w:val="0"/>
              <w:divBdr>
                <w:top w:val="none" w:sz="0" w:space="0" w:color="auto"/>
                <w:left w:val="none" w:sz="0" w:space="0" w:color="auto"/>
                <w:bottom w:val="none" w:sz="0" w:space="0" w:color="auto"/>
                <w:right w:val="none" w:sz="0" w:space="0" w:color="auto"/>
              </w:divBdr>
            </w:div>
            <w:div w:id="153374021">
              <w:marLeft w:val="0"/>
              <w:marRight w:val="0"/>
              <w:marTop w:val="0"/>
              <w:marBottom w:val="0"/>
              <w:divBdr>
                <w:top w:val="none" w:sz="0" w:space="0" w:color="auto"/>
                <w:left w:val="none" w:sz="0" w:space="0" w:color="auto"/>
                <w:bottom w:val="none" w:sz="0" w:space="0" w:color="auto"/>
                <w:right w:val="none" w:sz="0" w:space="0" w:color="auto"/>
              </w:divBdr>
            </w:div>
            <w:div w:id="1754426002">
              <w:marLeft w:val="0"/>
              <w:marRight w:val="0"/>
              <w:marTop w:val="0"/>
              <w:marBottom w:val="0"/>
              <w:divBdr>
                <w:top w:val="none" w:sz="0" w:space="0" w:color="auto"/>
                <w:left w:val="none" w:sz="0" w:space="0" w:color="auto"/>
                <w:bottom w:val="none" w:sz="0" w:space="0" w:color="auto"/>
                <w:right w:val="none" w:sz="0" w:space="0" w:color="auto"/>
              </w:divBdr>
            </w:div>
            <w:div w:id="35859644">
              <w:marLeft w:val="0"/>
              <w:marRight w:val="0"/>
              <w:marTop w:val="0"/>
              <w:marBottom w:val="0"/>
              <w:divBdr>
                <w:top w:val="none" w:sz="0" w:space="0" w:color="auto"/>
                <w:left w:val="none" w:sz="0" w:space="0" w:color="auto"/>
                <w:bottom w:val="none" w:sz="0" w:space="0" w:color="auto"/>
                <w:right w:val="none" w:sz="0" w:space="0" w:color="auto"/>
              </w:divBdr>
            </w:div>
            <w:div w:id="1119179937">
              <w:marLeft w:val="0"/>
              <w:marRight w:val="0"/>
              <w:marTop w:val="0"/>
              <w:marBottom w:val="0"/>
              <w:divBdr>
                <w:top w:val="none" w:sz="0" w:space="0" w:color="auto"/>
                <w:left w:val="none" w:sz="0" w:space="0" w:color="auto"/>
                <w:bottom w:val="none" w:sz="0" w:space="0" w:color="auto"/>
                <w:right w:val="none" w:sz="0" w:space="0" w:color="auto"/>
              </w:divBdr>
            </w:div>
            <w:div w:id="878855162">
              <w:marLeft w:val="0"/>
              <w:marRight w:val="0"/>
              <w:marTop w:val="0"/>
              <w:marBottom w:val="0"/>
              <w:divBdr>
                <w:top w:val="none" w:sz="0" w:space="0" w:color="auto"/>
                <w:left w:val="none" w:sz="0" w:space="0" w:color="auto"/>
                <w:bottom w:val="none" w:sz="0" w:space="0" w:color="auto"/>
                <w:right w:val="none" w:sz="0" w:space="0" w:color="auto"/>
              </w:divBdr>
            </w:div>
            <w:div w:id="1982078634">
              <w:marLeft w:val="0"/>
              <w:marRight w:val="0"/>
              <w:marTop w:val="0"/>
              <w:marBottom w:val="0"/>
              <w:divBdr>
                <w:top w:val="none" w:sz="0" w:space="0" w:color="auto"/>
                <w:left w:val="none" w:sz="0" w:space="0" w:color="auto"/>
                <w:bottom w:val="none" w:sz="0" w:space="0" w:color="auto"/>
                <w:right w:val="none" w:sz="0" w:space="0" w:color="auto"/>
              </w:divBdr>
            </w:div>
            <w:div w:id="1740707258">
              <w:marLeft w:val="0"/>
              <w:marRight w:val="0"/>
              <w:marTop w:val="0"/>
              <w:marBottom w:val="0"/>
              <w:divBdr>
                <w:top w:val="none" w:sz="0" w:space="0" w:color="auto"/>
                <w:left w:val="none" w:sz="0" w:space="0" w:color="auto"/>
                <w:bottom w:val="none" w:sz="0" w:space="0" w:color="auto"/>
                <w:right w:val="none" w:sz="0" w:space="0" w:color="auto"/>
              </w:divBdr>
            </w:div>
            <w:div w:id="410659688">
              <w:marLeft w:val="0"/>
              <w:marRight w:val="0"/>
              <w:marTop w:val="0"/>
              <w:marBottom w:val="0"/>
              <w:divBdr>
                <w:top w:val="none" w:sz="0" w:space="0" w:color="auto"/>
                <w:left w:val="none" w:sz="0" w:space="0" w:color="auto"/>
                <w:bottom w:val="none" w:sz="0" w:space="0" w:color="auto"/>
                <w:right w:val="none" w:sz="0" w:space="0" w:color="auto"/>
              </w:divBdr>
            </w:div>
            <w:div w:id="1061099057">
              <w:marLeft w:val="0"/>
              <w:marRight w:val="0"/>
              <w:marTop w:val="0"/>
              <w:marBottom w:val="0"/>
              <w:divBdr>
                <w:top w:val="none" w:sz="0" w:space="0" w:color="auto"/>
                <w:left w:val="none" w:sz="0" w:space="0" w:color="auto"/>
                <w:bottom w:val="none" w:sz="0" w:space="0" w:color="auto"/>
                <w:right w:val="none" w:sz="0" w:space="0" w:color="auto"/>
              </w:divBdr>
            </w:div>
            <w:div w:id="1521898661">
              <w:marLeft w:val="0"/>
              <w:marRight w:val="0"/>
              <w:marTop w:val="0"/>
              <w:marBottom w:val="0"/>
              <w:divBdr>
                <w:top w:val="none" w:sz="0" w:space="0" w:color="auto"/>
                <w:left w:val="none" w:sz="0" w:space="0" w:color="auto"/>
                <w:bottom w:val="none" w:sz="0" w:space="0" w:color="auto"/>
                <w:right w:val="none" w:sz="0" w:space="0" w:color="auto"/>
              </w:divBdr>
            </w:div>
            <w:div w:id="1723673374">
              <w:marLeft w:val="0"/>
              <w:marRight w:val="0"/>
              <w:marTop w:val="0"/>
              <w:marBottom w:val="0"/>
              <w:divBdr>
                <w:top w:val="none" w:sz="0" w:space="0" w:color="auto"/>
                <w:left w:val="none" w:sz="0" w:space="0" w:color="auto"/>
                <w:bottom w:val="none" w:sz="0" w:space="0" w:color="auto"/>
                <w:right w:val="none" w:sz="0" w:space="0" w:color="auto"/>
              </w:divBdr>
            </w:div>
            <w:div w:id="10857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465">
      <w:bodyDiv w:val="1"/>
      <w:marLeft w:val="0"/>
      <w:marRight w:val="0"/>
      <w:marTop w:val="0"/>
      <w:marBottom w:val="0"/>
      <w:divBdr>
        <w:top w:val="none" w:sz="0" w:space="0" w:color="auto"/>
        <w:left w:val="none" w:sz="0" w:space="0" w:color="auto"/>
        <w:bottom w:val="none" w:sz="0" w:space="0" w:color="auto"/>
        <w:right w:val="none" w:sz="0" w:space="0" w:color="auto"/>
      </w:divBdr>
      <w:divsChild>
        <w:div w:id="2017804796">
          <w:marLeft w:val="0"/>
          <w:marRight w:val="0"/>
          <w:marTop w:val="0"/>
          <w:marBottom w:val="0"/>
          <w:divBdr>
            <w:top w:val="none" w:sz="0" w:space="0" w:color="auto"/>
            <w:left w:val="none" w:sz="0" w:space="0" w:color="auto"/>
            <w:bottom w:val="none" w:sz="0" w:space="0" w:color="auto"/>
            <w:right w:val="none" w:sz="0" w:space="0" w:color="auto"/>
          </w:divBdr>
          <w:divsChild>
            <w:div w:id="508718232">
              <w:marLeft w:val="0"/>
              <w:marRight w:val="0"/>
              <w:marTop w:val="0"/>
              <w:marBottom w:val="0"/>
              <w:divBdr>
                <w:top w:val="none" w:sz="0" w:space="0" w:color="auto"/>
                <w:left w:val="none" w:sz="0" w:space="0" w:color="auto"/>
                <w:bottom w:val="none" w:sz="0" w:space="0" w:color="auto"/>
                <w:right w:val="none" w:sz="0" w:space="0" w:color="auto"/>
              </w:divBdr>
            </w:div>
            <w:div w:id="931473137">
              <w:marLeft w:val="0"/>
              <w:marRight w:val="0"/>
              <w:marTop w:val="0"/>
              <w:marBottom w:val="0"/>
              <w:divBdr>
                <w:top w:val="none" w:sz="0" w:space="0" w:color="auto"/>
                <w:left w:val="none" w:sz="0" w:space="0" w:color="auto"/>
                <w:bottom w:val="none" w:sz="0" w:space="0" w:color="auto"/>
                <w:right w:val="none" w:sz="0" w:space="0" w:color="auto"/>
              </w:divBdr>
            </w:div>
            <w:div w:id="1999915036">
              <w:marLeft w:val="0"/>
              <w:marRight w:val="0"/>
              <w:marTop w:val="0"/>
              <w:marBottom w:val="0"/>
              <w:divBdr>
                <w:top w:val="none" w:sz="0" w:space="0" w:color="auto"/>
                <w:left w:val="none" w:sz="0" w:space="0" w:color="auto"/>
                <w:bottom w:val="none" w:sz="0" w:space="0" w:color="auto"/>
                <w:right w:val="none" w:sz="0" w:space="0" w:color="auto"/>
              </w:divBdr>
            </w:div>
            <w:div w:id="1869565066">
              <w:marLeft w:val="0"/>
              <w:marRight w:val="0"/>
              <w:marTop w:val="0"/>
              <w:marBottom w:val="0"/>
              <w:divBdr>
                <w:top w:val="none" w:sz="0" w:space="0" w:color="auto"/>
                <w:left w:val="none" w:sz="0" w:space="0" w:color="auto"/>
                <w:bottom w:val="none" w:sz="0" w:space="0" w:color="auto"/>
                <w:right w:val="none" w:sz="0" w:space="0" w:color="auto"/>
              </w:divBdr>
            </w:div>
            <w:div w:id="2071491553">
              <w:marLeft w:val="0"/>
              <w:marRight w:val="0"/>
              <w:marTop w:val="0"/>
              <w:marBottom w:val="0"/>
              <w:divBdr>
                <w:top w:val="none" w:sz="0" w:space="0" w:color="auto"/>
                <w:left w:val="none" w:sz="0" w:space="0" w:color="auto"/>
                <w:bottom w:val="none" w:sz="0" w:space="0" w:color="auto"/>
                <w:right w:val="none" w:sz="0" w:space="0" w:color="auto"/>
              </w:divBdr>
            </w:div>
            <w:div w:id="580331424">
              <w:marLeft w:val="0"/>
              <w:marRight w:val="0"/>
              <w:marTop w:val="0"/>
              <w:marBottom w:val="0"/>
              <w:divBdr>
                <w:top w:val="none" w:sz="0" w:space="0" w:color="auto"/>
                <w:left w:val="none" w:sz="0" w:space="0" w:color="auto"/>
                <w:bottom w:val="none" w:sz="0" w:space="0" w:color="auto"/>
                <w:right w:val="none" w:sz="0" w:space="0" w:color="auto"/>
              </w:divBdr>
            </w:div>
            <w:div w:id="1172255621">
              <w:marLeft w:val="0"/>
              <w:marRight w:val="0"/>
              <w:marTop w:val="0"/>
              <w:marBottom w:val="0"/>
              <w:divBdr>
                <w:top w:val="none" w:sz="0" w:space="0" w:color="auto"/>
                <w:left w:val="none" w:sz="0" w:space="0" w:color="auto"/>
                <w:bottom w:val="none" w:sz="0" w:space="0" w:color="auto"/>
                <w:right w:val="none" w:sz="0" w:space="0" w:color="auto"/>
              </w:divBdr>
            </w:div>
            <w:div w:id="246505498">
              <w:marLeft w:val="0"/>
              <w:marRight w:val="0"/>
              <w:marTop w:val="0"/>
              <w:marBottom w:val="0"/>
              <w:divBdr>
                <w:top w:val="none" w:sz="0" w:space="0" w:color="auto"/>
                <w:left w:val="none" w:sz="0" w:space="0" w:color="auto"/>
                <w:bottom w:val="none" w:sz="0" w:space="0" w:color="auto"/>
                <w:right w:val="none" w:sz="0" w:space="0" w:color="auto"/>
              </w:divBdr>
            </w:div>
            <w:div w:id="1687436613">
              <w:marLeft w:val="0"/>
              <w:marRight w:val="0"/>
              <w:marTop w:val="0"/>
              <w:marBottom w:val="0"/>
              <w:divBdr>
                <w:top w:val="none" w:sz="0" w:space="0" w:color="auto"/>
                <w:left w:val="none" w:sz="0" w:space="0" w:color="auto"/>
                <w:bottom w:val="none" w:sz="0" w:space="0" w:color="auto"/>
                <w:right w:val="none" w:sz="0" w:space="0" w:color="auto"/>
              </w:divBdr>
            </w:div>
            <w:div w:id="527449531">
              <w:marLeft w:val="0"/>
              <w:marRight w:val="0"/>
              <w:marTop w:val="0"/>
              <w:marBottom w:val="0"/>
              <w:divBdr>
                <w:top w:val="none" w:sz="0" w:space="0" w:color="auto"/>
                <w:left w:val="none" w:sz="0" w:space="0" w:color="auto"/>
                <w:bottom w:val="none" w:sz="0" w:space="0" w:color="auto"/>
                <w:right w:val="none" w:sz="0" w:space="0" w:color="auto"/>
              </w:divBdr>
            </w:div>
            <w:div w:id="12429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5226">
      <w:bodyDiv w:val="1"/>
      <w:marLeft w:val="0"/>
      <w:marRight w:val="0"/>
      <w:marTop w:val="0"/>
      <w:marBottom w:val="0"/>
      <w:divBdr>
        <w:top w:val="none" w:sz="0" w:space="0" w:color="auto"/>
        <w:left w:val="none" w:sz="0" w:space="0" w:color="auto"/>
        <w:bottom w:val="none" w:sz="0" w:space="0" w:color="auto"/>
        <w:right w:val="none" w:sz="0" w:space="0" w:color="auto"/>
      </w:divBdr>
      <w:divsChild>
        <w:div w:id="901406280">
          <w:marLeft w:val="0"/>
          <w:marRight w:val="0"/>
          <w:marTop w:val="0"/>
          <w:marBottom w:val="0"/>
          <w:divBdr>
            <w:top w:val="none" w:sz="0" w:space="0" w:color="auto"/>
            <w:left w:val="none" w:sz="0" w:space="0" w:color="auto"/>
            <w:bottom w:val="none" w:sz="0" w:space="0" w:color="auto"/>
            <w:right w:val="none" w:sz="0" w:space="0" w:color="auto"/>
          </w:divBdr>
          <w:divsChild>
            <w:div w:id="1709065510">
              <w:marLeft w:val="0"/>
              <w:marRight w:val="0"/>
              <w:marTop w:val="0"/>
              <w:marBottom w:val="0"/>
              <w:divBdr>
                <w:top w:val="none" w:sz="0" w:space="0" w:color="auto"/>
                <w:left w:val="none" w:sz="0" w:space="0" w:color="auto"/>
                <w:bottom w:val="none" w:sz="0" w:space="0" w:color="auto"/>
                <w:right w:val="none" w:sz="0" w:space="0" w:color="auto"/>
              </w:divBdr>
            </w:div>
            <w:div w:id="1549489389">
              <w:marLeft w:val="0"/>
              <w:marRight w:val="0"/>
              <w:marTop w:val="0"/>
              <w:marBottom w:val="0"/>
              <w:divBdr>
                <w:top w:val="none" w:sz="0" w:space="0" w:color="auto"/>
                <w:left w:val="none" w:sz="0" w:space="0" w:color="auto"/>
                <w:bottom w:val="none" w:sz="0" w:space="0" w:color="auto"/>
                <w:right w:val="none" w:sz="0" w:space="0" w:color="auto"/>
              </w:divBdr>
            </w:div>
            <w:div w:id="569509980">
              <w:marLeft w:val="0"/>
              <w:marRight w:val="0"/>
              <w:marTop w:val="0"/>
              <w:marBottom w:val="0"/>
              <w:divBdr>
                <w:top w:val="none" w:sz="0" w:space="0" w:color="auto"/>
                <w:left w:val="none" w:sz="0" w:space="0" w:color="auto"/>
                <w:bottom w:val="none" w:sz="0" w:space="0" w:color="auto"/>
                <w:right w:val="none" w:sz="0" w:space="0" w:color="auto"/>
              </w:divBdr>
            </w:div>
            <w:div w:id="943263613">
              <w:marLeft w:val="0"/>
              <w:marRight w:val="0"/>
              <w:marTop w:val="0"/>
              <w:marBottom w:val="0"/>
              <w:divBdr>
                <w:top w:val="none" w:sz="0" w:space="0" w:color="auto"/>
                <w:left w:val="none" w:sz="0" w:space="0" w:color="auto"/>
                <w:bottom w:val="none" w:sz="0" w:space="0" w:color="auto"/>
                <w:right w:val="none" w:sz="0" w:space="0" w:color="auto"/>
              </w:divBdr>
            </w:div>
            <w:div w:id="830176771">
              <w:marLeft w:val="0"/>
              <w:marRight w:val="0"/>
              <w:marTop w:val="0"/>
              <w:marBottom w:val="0"/>
              <w:divBdr>
                <w:top w:val="none" w:sz="0" w:space="0" w:color="auto"/>
                <w:left w:val="none" w:sz="0" w:space="0" w:color="auto"/>
                <w:bottom w:val="none" w:sz="0" w:space="0" w:color="auto"/>
                <w:right w:val="none" w:sz="0" w:space="0" w:color="auto"/>
              </w:divBdr>
            </w:div>
            <w:div w:id="1721128052">
              <w:marLeft w:val="0"/>
              <w:marRight w:val="0"/>
              <w:marTop w:val="0"/>
              <w:marBottom w:val="0"/>
              <w:divBdr>
                <w:top w:val="none" w:sz="0" w:space="0" w:color="auto"/>
                <w:left w:val="none" w:sz="0" w:space="0" w:color="auto"/>
                <w:bottom w:val="none" w:sz="0" w:space="0" w:color="auto"/>
                <w:right w:val="none" w:sz="0" w:space="0" w:color="auto"/>
              </w:divBdr>
            </w:div>
            <w:div w:id="2014725487">
              <w:marLeft w:val="0"/>
              <w:marRight w:val="0"/>
              <w:marTop w:val="0"/>
              <w:marBottom w:val="0"/>
              <w:divBdr>
                <w:top w:val="none" w:sz="0" w:space="0" w:color="auto"/>
                <w:left w:val="none" w:sz="0" w:space="0" w:color="auto"/>
                <w:bottom w:val="none" w:sz="0" w:space="0" w:color="auto"/>
                <w:right w:val="none" w:sz="0" w:space="0" w:color="auto"/>
              </w:divBdr>
            </w:div>
            <w:div w:id="1550415081">
              <w:marLeft w:val="0"/>
              <w:marRight w:val="0"/>
              <w:marTop w:val="0"/>
              <w:marBottom w:val="0"/>
              <w:divBdr>
                <w:top w:val="none" w:sz="0" w:space="0" w:color="auto"/>
                <w:left w:val="none" w:sz="0" w:space="0" w:color="auto"/>
                <w:bottom w:val="none" w:sz="0" w:space="0" w:color="auto"/>
                <w:right w:val="none" w:sz="0" w:space="0" w:color="auto"/>
              </w:divBdr>
            </w:div>
            <w:div w:id="779952329">
              <w:marLeft w:val="0"/>
              <w:marRight w:val="0"/>
              <w:marTop w:val="0"/>
              <w:marBottom w:val="0"/>
              <w:divBdr>
                <w:top w:val="none" w:sz="0" w:space="0" w:color="auto"/>
                <w:left w:val="none" w:sz="0" w:space="0" w:color="auto"/>
                <w:bottom w:val="none" w:sz="0" w:space="0" w:color="auto"/>
                <w:right w:val="none" w:sz="0" w:space="0" w:color="auto"/>
              </w:divBdr>
            </w:div>
            <w:div w:id="1448350502">
              <w:marLeft w:val="0"/>
              <w:marRight w:val="0"/>
              <w:marTop w:val="0"/>
              <w:marBottom w:val="0"/>
              <w:divBdr>
                <w:top w:val="none" w:sz="0" w:space="0" w:color="auto"/>
                <w:left w:val="none" w:sz="0" w:space="0" w:color="auto"/>
                <w:bottom w:val="none" w:sz="0" w:space="0" w:color="auto"/>
                <w:right w:val="none" w:sz="0" w:space="0" w:color="auto"/>
              </w:divBdr>
            </w:div>
            <w:div w:id="638649411">
              <w:marLeft w:val="0"/>
              <w:marRight w:val="0"/>
              <w:marTop w:val="0"/>
              <w:marBottom w:val="0"/>
              <w:divBdr>
                <w:top w:val="none" w:sz="0" w:space="0" w:color="auto"/>
                <w:left w:val="none" w:sz="0" w:space="0" w:color="auto"/>
                <w:bottom w:val="none" w:sz="0" w:space="0" w:color="auto"/>
                <w:right w:val="none" w:sz="0" w:space="0" w:color="auto"/>
              </w:divBdr>
            </w:div>
            <w:div w:id="152382382">
              <w:marLeft w:val="0"/>
              <w:marRight w:val="0"/>
              <w:marTop w:val="0"/>
              <w:marBottom w:val="0"/>
              <w:divBdr>
                <w:top w:val="none" w:sz="0" w:space="0" w:color="auto"/>
                <w:left w:val="none" w:sz="0" w:space="0" w:color="auto"/>
                <w:bottom w:val="none" w:sz="0" w:space="0" w:color="auto"/>
                <w:right w:val="none" w:sz="0" w:space="0" w:color="auto"/>
              </w:divBdr>
            </w:div>
            <w:div w:id="1012219023">
              <w:marLeft w:val="0"/>
              <w:marRight w:val="0"/>
              <w:marTop w:val="0"/>
              <w:marBottom w:val="0"/>
              <w:divBdr>
                <w:top w:val="none" w:sz="0" w:space="0" w:color="auto"/>
                <w:left w:val="none" w:sz="0" w:space="0" w:color="auto"/>
                <w:bottom w:val="none" w:sz="0" w:space="0" w:color="auto"/>
                <w:right w:val="none" w:sz="0" w:space="0" w:color="auto"/>
              </w:divBdr>
            </w:div>
            <w:div w:id="1647081468">
              <w:marLeft w:val="0"/>
              <w:marRight w:val="0"/>
              <w:marTop w:val="0"/>
              <w:marBottom w:val="0"/>
              <w:divBdr>
                <w:top w:val="none" w:sz="0" w:space="0" w:color="auto"/>
                <w:left w:val="none" w:sz="0" w:space="0" w:color="auto"/>
                <w:bottom w:val="none" w:sz="0" w:space="0" w:color="auto"/>
                <w:right w:val="none" w:sz="0" w:space="0" w:color="auto"/>
              </w:divBdr>
            </w:div>
            <w:div w:id="911625291">
              <w:marLeft w:val="0"/>
              <w:marRight w:val="0"/>
              <w:marTop w:val="0"/>
              <w:marBottom w:val="0"/>
              <w:divBdr>
                <w:top w:val="none" w:sz="0" w:space="0" w:color="auto"/>
                <w:left w:val="none" w:sz="0" w:space="0" w:color="auto"/>
                <w:bottom w:val="none" w:sz="0" w:space="0" w:color="auto"/>
                <w:right w:val="none" w:sz="0" w:space="0" w:color="auto"/>
              </w:divBdr>
            </w:div>
            <w:div w:id="2067409884">
              <w:marLeft w:val="0"/>
              <w:marRight w:val="0"/>
              <w:marTop w:val="0"/>
              <w:marBottom w:val="0"/>
              <w:divBdr>
                <w:top w:val="none" w:sz="0" w:space="0" w:color="auto"/>
                <w:left w:val="none" w:sz="0" w:space="0" w:color="auto"/>
                <w:bottom w:val="none" w:sz="0" w:space="0" w:color="auto"/>
                <w:right w:val="none" w:sz="0" w:space="0" w:color="auto"/>
              </w:divBdr>
            </w:div>
            <w:div w:id="921644098">
              <w:marLeft w:val="0"/>
              <w:marRight w:val="0"/>
              <w:marTop w:val="0"/>
              <w:marBottom w:val="0"/>
              <w:divBdr>
                <w:top w:val="none" w:sz="0" w:space="0" w:color="auto"/>
                <w:left w:val="none" w:sz="0" w:space="0" w:color="auto"/>
                <w:bottom w:val="none" w:sz="0" w:space="0" w:color="auto"/>
                <w:right w:val="none" w:sz="0" w:space="0" w:color="auto"/>
              </w:divBdr>
            </w:div>
            <w:div w:id="110829662">
              <w:marLeft w:val="0"/>
              <w:marRight w:val="0"/>
              <w:marTop w:val="0"/>
              <w:marBottom w:val="0"/>
              <w:divBdr>
                <w:top w:val="none" w:sz="0" w:space="0" w:color="auto"/>
                <w:left w:val="none" w:sz="0" w:space="0" w:color="auto"/>
                <w:bottom w:val="none" w:sz="0" w:space="0" w:color="auto"/>
                <w:right w:val="none" w:sz="0" w:space="0" w:color="auto"/>
              </w:divBdr>
            </w:div>
            <w:div w:id="1013263749">
              <w:marLeft w:val="0"/>
              <w:marRight w:val="0"/>
              <w:marTop w:val="0"/>
              <w:marBottom w:val="0"/>
              <w:divBdr>
                <w:top w:val="none" w:sz="0" w:space="0" w:color="auto"/>
                <w:left w:val="none" w:sz="0" w:space="0" w:color="auto"/>
                <w:bottom w:val="none" w:sz="0" w:space="0" w:color="auto"/>
                <w:right w:val="none" w:sz="0" w:space="0" w:color="auto"/>
              </w:divBdr>
            </w:div>
            <w:div w:id="1266956793">
              <w:marLeft w:val="0"/>
              <w:marRight w:val="0"/>
              <w:marTop w:val="0"/>
              <w:marBottom w:val="0"/>
              <w:divBdr>
                <w:top w:val="none" w:sz="0" w:space="0" w:color="auto"/>
                <w:left w:val="none" w:sz="0" w:space="0" w:color="auto"/>
                <w:bottom w:val="none" w:sz="0" w:space="0" w:color="auto"/>
                <w:right w:val="none" w:sz="0" w:space="0" w:color="auto"/>
              </w:divBdr>
            </w:div>
            <w:div w:id="614291080">
              <w:marLeft w:val="0"/>
              <w:marRight w:val="0"/>
              <w:marTop w:val="0"/>
              <w:marBottom w:val="0"/>
              <w:divBdr>
                <w:top w:val="none" w:sz="0" w:space="0" w:color="auto"/>
                <w:left w:val="none" w:sz="0" w:space="0" w:color="auto"/>
                <w:bottom w:val="none" w:sz="0" w:space="0" w:color="auto"/>
                <w:right w:val="none" w:sz="0" w:space="0" w:color="auto"/>
              </w:divBdr>
            </w:div>
            <w:div w:id="1226599812">
              <w:marLeft w:val="0"/>
              <w:marRight w:val="0"/>
              <w:marTop w:val="0"/>
              <w:marBottom w:val="0"/>
              <w:divBdr>
                <w:top w:val="none" w:sz="0" w:space="0" w:color="auto"/>
                <w:left w:val="none" w:sz="0" w:space="0" w:color="auto"/>
                <w:bottom w:val="none" w:sz="0" w:space="0" w:color="auto"/>
                <w:right w:val="none" w:sz="0" w:space="0" w:color="auto"/>
              </w:divBdr>
            </w:div>
            <w:div w:id="46534779">
              <w:marLeft w:val="0"/>
              <w:marRight w:val="0"/>
              <w:marTop w:val="0"/>
              <w:marBottom w:val="0"/>
              <w:divBdr>
                <w:top w:val="none" w:sz="0" w:space="0" w:color="auto"/>
                <w:left w:val="none" w:sz="0" w:space="0" w:color="auto"/>
                <w:bottom w:val="none" w:sz="0" w:space="0" w:color="auto"/>
                <w:right w:val="none" w:sz="0" w:space="0" w:color="auto"/>
              </w:divBdr>
            </w:div>
            <w:div w:id="1193956789">
              <w:marLeft w:val="0"/>
              <w:marRight w:val="0"/>
              <w:marTop w:val="0"/>
              <w:marBottom w:val="0"/>
              <w:divBdr>
                <w:top w:val="none" w:sz="0" w:space="0" w:color="auto"/>
                <w:left w:val="none" w:sz="0" w:space="0" w:color="auto"/>
                <w:bottom w:val="none" w:sz="0" w:space="0" w:color="auto"/>
                <w:right w:val="none" w:sz="0" w:space="0" w:color="auto"/>
              </w:divBdr>
            </w:div>
            <w:div w:id="673609157">
              <w:marLeft w:val="0"/>
              <w:marRight w:val="0"/>
              <w:marTop w:val="0"/>
              <w:marBottom w:val="0"/>
              <w:divBdr>
                <w:top w:val="none" w:sz="0" w:space="0" w:color="auto"/>
                <w:left w:val="none" w:sz="0" w:space="0" w:color="auto"/>
                <w:bottom w:val="none" w:sz="0" w:space="0" w:color="auto"/>
                <w:right w:val="none" w:sz="0" w:space="0" w:color="auto"/>
              </w:divBdr>
            </w:div>
            <w:div w:id="1038093874">
              <w:marLeft w:val="0"/>
              <w:marRight w:val="0"/>
              <w:marTop w:val="0"/>
              <w:marBottom w:val="0"/>
              <w:divBdr>
                <w:top w:val="none" w:sz="0" w:space="0" w:color="auto"/>
                <w:left w:val="none" w:sz="0" w:space="0" w:color="auto"/>
                <w:bottom w:val="none" w:sz="0" w:space="0" w:color="auto"/>
                <w:right w:val="none" w:sz="0" w:space="0" w:color="auto"/>
              </w:divBdr>
            </w:div>
            <w:div w:id="6047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41564495">
      <w:bodyDiv w:val="1"/>
      <w:marLeft w:val="0"/>
      <w:marRight w:val="0"/>
      <w:marTop w:val="0"/>
      <w:marBottom w:val="0"/>
      <w:divBdr>
        <w:top w:val="none" w:sz="0" w:space="0" w:color="auto"/>
        <w:left w:val="none" w:sz="0" w:space="0" w:color="auto"/>
        <w:bottom w:val="none" w:sz="0" w:space="0" w:color="auto"/>
        <w:right w:val="none" w:sz="0" w:space="0" w:color="auto"/>
      </w:divBdr>
      <w:divsChild>
        <w:div w:id="134178623">
          <w:marLeft w:val="0"/>
          <w:marRight w:val="0"/>
          <w:marTop w:val="0"/>
          <w:marBottom w:val="0"/>
          <w:divBdr>
            <w:top w:val="none" w:sz="0" w:space="0" w:color="auto"/>
            <w:left w:val="none" w:sz="0" w:space="0" w:color="auto"/>
            <w:bottom w:val="none" w:sz="0" w:space="0" w:color="auto"/>
            <w:right w:val="none" w:sz="0" w:space="0" w:color="auto"/>
          </w:divBdr>
          <w:divsChild>
            <w:div w:id="591743876">
              <w:marLeft w:val="0"/>
              <w:marRight w:val="0"/>
              <w:marTop w:val="0"/>
              <w:marBottom w:val="0"/>
              <w:divBdr>
                <w:top w:val="none" w:sz="0" w:space="0" w:color="auto"/>
                <w:left w:val="none" w:sz="0" w:space="0" w:color="auto"/>
                <w:bottom w:val="none" w:sz="0" w:space="0" w:color="auto"/>
                <w:right w:val="none" w:sz="0" w:space="0" w:color="auto"/>
              </w:divBdr>
            </w:div>
            <w:div w:id="475337329">
              <w:marLeft w:val="0"/>
              <w:marRight w:val="0"/>
              <w:marTop w:val="0"/>
              <w:marBottom w:val="0"/>
              <w:divBdr>
                <w:top w:val="none" w:sz="0" w:space="0" w:color="auto"/>
                <w:left w:val="none" w:sz="0" w:space="0" w:color="auto"/>
                <w:bottom w:val="none" w:sz="0" w:space="0" w:color="auto"/>
                <w:right w:val="none" w:sz="0" w:space="0" w:color="auto"/>
              </w:divBdr>
            </w:div>
            <w:div w:id="244068927">
              <w:marLeft w:val="0"/>
              <w:marRight w:val="0"/>
              <w:marTop w:val="0"/>
              <w:marBottom w:val="0"/>
              <w:divBdr>
                <w:top w:val="none" w:sz="0" w:space="0" w:color="auto"/>
                <w:left w:val="none" w:sz="0" w:space="0" w:color="auto"/>
                <w:bottom w:val="none" w:sz="0" w:space="0" w:color="auto"/>
                <w:right w:val="none" w:sz="0" w:space="0" w:color="auto"/>
              </w:divBdr>
            </w:div>
            <w:div w:id="1029182528">
              <w:marLeft w:val="0"/>
              <w:marRight w:val="0"/>
              <w:marTop w:val="0"/>
              <w:marBottom w:val="0"/>
              <w:divBdr>
                <w:top w:val="none" w:sz="0" w:space="0" w:color="auto"/>
                <w:left w:val="none" w:sz="0" w:space="0" w:color="auto"/>
                <w:bottom w:val="none" w:sz="0" w:space="0" w:color="auto"/>
                <w:right w:val="none" w:sz="0" w:space="0" w:color="auto"/>
              </w:divBdr>
            </w:div>
            <w:div w:id="1936862791">
              <w:marLeft w:val="0"/>
              <w:marRight w:val="0"/>
              <w:marTop w:val="0"/>
              <w:marBottom w:val="0"/>
              <w:divBdr>
                <w:top w:val="none" w:sz="0" w:space="0" w:color="auto"/>
                <w:left w:val="none" w:sz="0" w:space="0" w:color="auto"/>
                <w:bottom w:val="none" w:sz="0" w:space="0" w:color="auto"/>
                <w:right w:val="none" w:sz="0" w:space="0" w:color="auto"/>
              </w:divBdr>
            </w:div>
            <w:div w:id="1863321336">
              <w:marLeft w:val="0"/>
              <w:marRight w:val="0"/>
              <w:marTop w:val="0"/>
              <w:marBottom w:val="0"/>
              <w:divBdr>
                <w:top w:val="none" w:sz="0" w:space="0" w:color="auto"/>
                <w:left w:val="none" w:sz="0" w:space="0" w:color="auto"/>
                <w:bottom w:val="none" w:sz="0" w:space="0" w:color="auto"/>
                <w:right w:val="none" w:sz="0" w:space="0" w:color="auto"/>
              </w:divBdr>
            </w:div>
            <w:div w:id="1472744538">
              <w:marLeft w:val="0"/>
              <w:marRight w:val="0"/>
              <w:marTop w:val="0"/>
              <w:marBottom w:val="0"/>
              <w:divBdr>
                <w:top w:val="none" w:sz="0" w:space="0" w:color="auto"/>
                <w:left w:val="none" w:sz="0" w:space="0" w:color="auto"/>
                <w:bottom w:val="none" w:sz="0" w:space="0" w:color="auto"/>
                <w:right w:val="none" w:sz="0" w:space="0" w:color="auto"/>
              </w:divBdr>
            </w:div>
            <w:div w:id="788549513">
              <w:marLeft w:val="0"/>
              <w:marRight w:val="0"/>
              <w:marTop w:val="0"/>
              <w:marBottom w:val="0"/>
              <w:divBdr>
                <w:top w:val="none" w:sz="0" w:space="0" w:color="auto"/>
                <w:left w:val="none" w:sz="0" w:space="0" w:color="auto"/>
                <w:bottom w:val="none" w:sz="0" w:space="0" w:color="auto"/>
                <w:right w:val="none" w:sz="0" w:space="0" w:color="auto"/>
              </w:divBdr>
            </w:div>
            <w:div w:id="1401632634">
              <w:marLeft w:val="0"/>
              <w:marRight w:val="0"/>
              <w:marTop w:val="0"/>
              <w:marBottom w:val="0"/>
              <w:divBdr>
                <w:top w:val="none" w:sz="0" w:space="0" w:color="auto"/>
                <w:left w:val="none" w:sz="0" w:space="0" w:color="auto"/>
                <w:bottom w:val="none" w:sz="0" w:space="0" w:color="auto"/>
                <w:right w:val="none" w:sz="0" w:space="0" w:color="auto"/>
              </w:divBdr>
            </w:div>
            <w:div w:id="1510288202">
              <w:marLeft w:val="0"/>
              <w:marRight w:val="0"/>
              <w:marTop w:val="0"/>
              <w:marBottom w:val="0"/>
              <w:divBdr>
                <w:top w:val="none" w:sz="0" w:space="0" w:color="auto"/>
                <w:left w:val="none" w:sz="0" w:space="0" w:color="auto"/>
                <w:bottom w:val="none" w:sz="0" w:space="0" w:color="auto"/>
                <w:right w:val="none" w:sz="0" w:space="0" w:color="auto"/>
              </w:divBdr>
            </w:div>
            <w:div w:id="1520581186">
              <w:marLeft w:val="0"/>
              <w:marRight w:val="0"/>
              <w:marTop w:val="0"/>
              <w:marBottom w:val="0"/>
              <w:divBdr>
                <w:top w:val="none" w:sz="0" w:space="0" w:color="auto"/>
                <w:left w:val="none" w:sz="0" w:space="0" w:color="auto"/>
                <w:bottom w:val="none" w:sz="0" w:space="0" w:color="auto"/>
                <w:right w:val="none" w:sz="0" w:space="0" w:color="auto"/>
              </w:divBdr>
            </w:div>
            <w:div w:id="440682566">
              <w:marLeft w:val="0"/>
              <w:marRight w:val="0"/>
              <w:marTop w:val="0"/>
              <w:marBottom w:val="0"/>
              <w:divBdr>
                <w:top w:val="none" w:sz="0" w:space="0" w:color="auto"/>
                <w:left w:val="none" w:sz="0" w:space="0" w:color="auto"/>
                <w:bottom w:val="none" w:sz="0" w:space="0" w:color="auto"/>
                <w:right w:val="none" w:sz="0" w:space="0" w:color="auto"/>
              </w:divBdr>
            </w:div>
            <w:div w:id="1024286347">
              <w:marLeft w:val="0"/>
              <w:marRight w:val="0"/>
              <w:marTop w:val="0"/>
              <w:marBottom w:val="0"/>
              <w:divBdr>
                <w:top w:val="none" w:sz="0" w:space="0" w:color="auto"/>
                <w:left w:val="none" w:sz="0" w:space="0" w:color="auto"/>
                <w:bottom w:val="none" w:sz="0" w:space="0" w:color="auto"/>
                <w:right w:val="none" w:sz="0" w:space="0" w:color="auto"/>
              </w:divBdr>
            </w:div>
            <w:div w:id="198979904">
              <w:marLeft w:val="0"/>
              <w:marRight w:val="0"/>
              <w:marTop w:val="0"/>
              <w:marBottom w:val="0"/>
              <w:divBdr>
                <w:top w:val="none" w:sz="0" w:space="0" w:color="auto"/>
                <w:left w:val="none" w:sz="0" w:space="0" w:color="auto"/>
                <w:bottom w:val="none" w:sz="0" w:space="0" w:color="auto"/>
                <w:right w:val="none" w:sz="0" w:space="0" w:color="auto"/>
              </w:divBdr>
            </w:div>
            <w:div w:id="2086802190">
              <w:marLeft w:val="0"/>
              <w:marRight w:val="0"/>
              <w:marTop w:val="0"/>
              <w:marBottom w:val="0"/>
              <w:divBdr>
                <w:top w:val="none" w:sz="0" w:space="0" w:color="auto"/>
                <w:left w:val="none" w:sz="0" w:space="0" w:color="auto"/>
                <w:bottom w:val="none" w:sz="0" w:space="0" w:color="auto"/>
                <w:right w:val="none" w:sz="0" w:space="0" w:color="auto"/>
              </w:divBdr>
            </w:div>
            <w:div w:id="2096781453">
              <w:marLeft w:val="0"/>
              <w:marRight w:val="0"/>
              <w:marTop w:val="0"/>
              <w:marBottom w:val="0"/>
              <w:divBdr>
                <w:top w:val="none" w:sz="0" w:space="0" w:color="auto"/>
                <w:left w:val="none" w:sz="0" w:space="0" w:color="auto"/>
                <w:bottom w:val="none" w:sz="0" w:space="0" w:color="auto"/>
                <w:right w:val="none" w:sz="0" w:space="0" w:color="auto"/>
              </w:divBdr>
            </w:div>
            <w:div w:id="801463165">
              <w:marLeft w:val="0"/>
              <w:marRight w:val="0"/>
              <w:marTop w:val="0"/>
              <w:marBottom w:val="0"/>
              <w:divBdr>
                <w:top w:val="none" w:sz="0" w:space="0" w:color="auto"/>
                <w:left w:val="none" w:sz="0" w:space="0" w:color="auto"/>
                <w:bottom w:val="none" w:sz="0" w:space="0" w:color="auto"/>
                <w:right w:val="none" w:sz="0" w:space="0" w:color="auto"/>
              </w:divBdr>
            </w:div>
            <w:div w:id="1632440244">
              <w:marLeft w:val="0"/>
              <w:marRight w:val="0"/>
              <w:marTop w:val="0"/>
              <w:marBottom w:val="0"/>
              <w:divBdr>
                <w:top w:val="none" w:sz="0" w:space="0" w:color="auto"/>
                <w:left w:val="none" w:sz="0" w:space="0" w:color="auto"/>
                <w:bottom w:val="none" w:sz="0" w:space="0" w:color="auto"/>
                <w:right w:val="none" w:sz="0" w:space="0" w:color="auto"/>
              </w:divBdr>
            </w:div>
            <w:div w:id="1945839728">
              <w:marLeft w:val="0"/>
              <w:marRight w:val="0"/>
              <w:marTop w:val="0"/>
              <w:marBottom w:val="0"/>
              <w:divBdr>
                <w:top w:val="none" w:sz="0" w:space="0" w:color="auto"/>
                <w:left w:val="none" w:sz="0" w:space="0" w:color="auto"/>
                <w:bottom w:val="none" w:sz="0" w:space="0" w:color="auto"/>
                <w:right w:val="none" w:sz="0" w:space="0" w:color="auto"/>
              </w:divBdr>
            </w:div>
            <w:div w:id="1915434492">
              <w:marLeft w:val="0"/>
              <w:marRight w:val="0"/>
              <w:marTop w:val="0"/>
              <w:marBottom w:val="0"/>
              <w:divBdr>
                <w:top w:val="none" w:sz="0" w:space="0" w:color="auto"/>
                <w:left w:val="none" w:sz="0" w:space="0" w:color="auto"/>
                <w:bottom w:val="none" w:sz="0" w:space="0" w:color="auto"/>
                <w:right w:val="none" w:sz="0" w:space="0" w:color="auto"/>
              </w:divBdr>
            </w:div>
            <w:div w:id="386030938">
              <w:marLeft w:val="0"/>
              <w:marRight w:val="0"/>
              <w:marTop w:val="0"/>
              <w:marBottom w:val="0"/>
              <w:divBdr>
                <w:top w:val="none" w:sz="0" w:space="0" w:color="auto"/>
                <w:left w:val="none" w:sz="0" w:space="0" w:color="auto"/>
                <w:bottom w:val="none" w:sz="0" w:space="0" w:color="auto"/>
                <w:right w:val="none" w:sz="0" w:space="0" w:color="auto"/>
              </w:divBdr>
            </w:div>
            <w:div w:id="1868250272">
              <w:marLeft w:val="0"/>
              <w:marRight w:val="0"/>
              <w:marTop w:val="0"/>
              <w:marBottom w:val="0"/>
              <w:divBdr>
                <w:top w:val="none" w:sz="0" w:space="0" w:color="auto"/>
                <w:left w:val="none" w:sz="0" w:space="0" w:color="auto"/>
                <w:bottom w:val="none" w:sz="0" w:space="0" w:color="auto"/>
                <w:right w:val="none" w:sz="0" w:space="0" w:color="auto"/>
              </w:divBdr>
            </w:div>
            <w:div w:id="1426001211">
              <w:marLeft w:val="0"/>
              <w:marRight w:val="0"/>
              <w:marTop w:val="0"/>
              <w:marBottom w:val="0"/>
              <w:divBdr>
                <w:top w:val="none" w:sz="0" w:space="0" w:color="auto"/>
                <w:left w:val="none" w:sz="0" w:space="0" w:color="auto"/>
                <w:bottom w:val="none" w:sz="0" w:space="0" w:color="auto"/>
                <w:right w:val="none" w:sz="0" w:space="0" w:color="auto"/>
              </w:divBdr>
            </w:div>
            <w:div w:id="579829328">
              <w:marLeft w:val="0"/>
              <w:marRight w:val="0"/>
              <w:marTop w:val="0"/>
              <w:marBottom w:val="0"/>
              <w:divBdr>
                <w:top w:val="none" w:sz="0" w:space="0" w:color="auto"/>
                <w:left w:val="none" w:sz="0" w:space="0" w:color="auto"/>
                <w:bottom w:val="none" w:sz="0" w:space="0" w:color="auto"/>
                <w:right w:val="none" w:sz="0" w:space="0" w:color="auto"/>
              </w:divBdr>
            </w:div>
            <w:div w:id="1600403445">
              <w:marLeft w:val="0"/>
              <w:marRight w:val="0"/>
              <w:marTop w:val="0"/>
              <w:marBottom w:val="0"/>
              <w:divBdr>
                <w:top w:val="none" w:sz="0" w:space="0" w:color="auto"/>
                <w:left w:val="none" w:sz="0" w:space="0" w:color="auto"/>
                <w:bottom w:val="none" w:sz="0" w:space="0" w:color="auto"/>
                <w:right w:val="none" w:sz="0" w:space="0" w:color="auto"/>
              </w:divBdr>
            </w:div>
            <w:div w:id="1538539253">
              <w:marLeft w:val="0"/>
              <w:marRight w:val="0"/>
              <w:marTop w:val="0"/>
              <w:marBottom w:val="0"/>
              <w:divBdr>
                <w:top w:val="none" w:sz="0" w:space="0" w:color="auto"/>
                <w:left w:val="none" w:sz="0" w:space="0" w:color="auto"/>
                <w:bottom w:val="none" w:sz="0" w:space="0" w:color="auto"/>
                <w:right w:val="none" w:sz="0" w:space="0" w:color="auto"/>
              </w:divBdr>
            </w:div>
            <w:div w:id="1166750163">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988">
      <w:bodyDiv w:val="1"/>
      <w:marLeft w:val="0"/>
      <w:marRight w:val="0"/>
      <w:marTop w:val="0"/>
      <w:marBottom w:val="0"/>
      <w:divBdr>
        <w:top w:val="none" w:sz="0" w:space="0" w:color="auto"/>
        <w:left w:val="none" w:sz="0" w:space="0" w:color="auto"/>
        <w:bottom w:val="none" w:sz="0" w:space="0" w:color="auto"/>
        <w:right w:val="none" w:sz="0" w:space="0" w:color="auto"/>
      </w:divBdr>
      <w:divsChild>
        <w:div w:id="1767268949">
          <w:marLeft w:val="0"/>
          <w:marRight w:val="0"/>
          <w:marTop w:val="0"/>
          <w:marBottom w:val="0"/>
          <w:divBdr>
            <w:top w:val="none" w:sz="0" w:space="0" w:color="auto"/>
            <w:left w:val="none" w:sz="0" w:space="0" w:color="auto"/>
            <w:bottom w:val="none" w:sz="0" w:space="0" w:color="auto"/>
            <w:right w:val="none" w:sz="0" w:space="0" w:color="auto"/>
          </w:divBdr>
          <w:divsChild>
            <w:div w:id="1937864836">
              <w:marLeft w:val="0"/>
              <w:marRight w:val="0"/>
              <w:marTop w:val="0"/>
              <w:marBottom w:val="0"/>
              <w:divBdr>
                <w:top w:val="none" w:sz="0" w:space="0" w:color="auto"/>
                <w:left w:val="none" w:sz="0" w:space="0" w:color="auto"/>
                <w:bottom w:val="none" w:sz="0" w:space="0" w:color="auto"/>
                <w:right w:val="none" w:sz="0" w:space="0" w:color="auto"/>
              </w:divBdr>
            </w:div>
            <w:div w:id="367606606">
              <w:marLeft w:val="0"/>
              <w:marRight w:val="0"/>
              <w:marTop w:val="0"/>
              <w:marBottom w:val="0"/>
              <w:divBdr>
                <w:top w:val="none" w:sz="0" w:space="0" w:color="auto"/>
                <w:left w:val="none" w:sz="0" w:space="0" w:color="auto"/>
                <w:bottom w:val="none" w:sz="0" w:space="0" w:color="auto"/>
                <w:right w:val="none" w:sz="0" w:space="0" w:color="auto"/>
              </w:divBdr>
            </w:div>
            <w:div w:id="998996419">
              <w:marLeft w:val="0"/>
              <w:marRight w:val="0"/>
              <w:marTop w:val="0"/>
              <w:marBottom w:val="0"/>
              <w:divBdr>
                <w:top w:val="none" w:sz="0" w:space="0" w:color="auto"/>
                <w:left w:val="none" w:sz="0" w:space="0" w:color="auto"/>
                <w:bottom w:val="none" w:sz="0" w:space="0" w:color="auto"/>
                <w:right w:val="none" w:sz="0" w:space="0" w:color="auto"/>
              </w:divBdr>
            </w:div>
            <w:div w:id="1621103440">
              <w:marLeft w:val="0"/>
              <w:marRight w:val="0"/>
              <w:marTop w:val="0"/>
              <w:marBottom w:val="0"/>
              <w:divBdr>
                <w:top w:val="none" w:sz="0" w:space="0" w:color="auto"/>
                <w:left w:val="none" w:sz="0" w:space="0" w:color="auto"/>
                <w:bottom w:val="none" w:sz="0" w:space="0" w:color="auto"/>
                <w:right w:val="none" w:sz="0" w:space="0" w:color="auto"/>
              </w:divBdr>
            </w:div>
            <w:div w:id="2122530682">
              <w:marLeft w:val="0"/>
              <w:marRight w:val="0"/>
              <w:marTop w:val="0"/>
              <w:marBottom w:val="0"/>
              <w:divBdr>
                <w:top w:val="none" w:sz="0" w:space="0" w:color="auto"/>
                <w:left w:val="none" w:sz="0" w:space="0" w:color="auto"/>
                <w:bottom w:val="none" w:sz="0" w:space="0" w:color="auto"/>
                <w:right w:val="none" w:sz="0" w:space="0" w:color="auto"/>
              </w:divBdr>
            </w:div>
            <w:div w:id="1376273794">
              <w:marLeft w:val="0"/>
              <w:marRight w:val="0"/>
              <w:marTop w:val="0"/>
              <w:marBottom w:val="0"/>
              <w:divBdr>
                <w:top w:val="none" w:sz="0" w:space="0" w:color="auto"/>
                <w:left w:val="none" w:sz="0" w:space="0" w:color="auto"/>
                <w:bottom w:val="none" w:sz="0" w:space="0" w:color="auto"/>
                <w:right w:val="none" w:sz="0" w:space="0" w:color="auto"/>
              </w:divBdr>
            </w:div>
            <w:div w:id="477117344">
              <w:marLeft w:val="0"/>
              <w:marRight w:val="0"/>
              <w:marTop w:val="0"/>
              <w:marBottom w:val="0"/>
              <w:divBdr>
                <w:top w:val="none" w:sz="0" w:space="0" w:color="auto"/>
                <w:left w:val="none" w:sz="0" w:space="0" w:color="auto"/>
                <w:bottom w:val="none" w:sz="0" w:space="0" w:color="auto"/>
                <w:right w:val="none" w:sz="0" w:space="0" w:color="auto"/>
              </w:divBdr>
            </w:div>
            <w:div w:id="247270294">
              <w:marLeft w:val="0"/>
              <w:marRight w:val="0"/>
              <w:marTop w:val="0"/>
              <w:marBottom w:val="0"/>
              <w:divBdr>
                <w:top w:val="none" w:sz="0" w:space="0" w:color="auto"/>
                <w:left w:val="none" w:sz="0" w:space="0" w:color="auto"/>
                <w:bottom w:val="none" w:sz="0" w:space="0" w:color="auto"/>
                <w:right w:val="none" w:sz="0" w:space="0" w:color="auto"/>
              </w:divBdr>
            </w:div>
            <w:div w:id="291402318">
              <w:marLeft w:val="0"/>
              <w:marRight w:val="0"/>
              <w:marTop w:val="0"/>
              <w:marBottom w:val="0"/>
              <w:divBdr>
                <w:top w:val="none" w:sz="0" w:space="0" w:color="auto"/>
                <w:left w:val="none" w:sz="0" w:space="0" w:color="auto"/>
                <w:bottom w:val="none" w:sz="0" w:space="0" w:color="auto"/>
                <w:right w:val="none" w:sz="0" w:space="0" w:color="auto"/>
              </w:divBdr>
            </w:div>
            <w:div w:id="1180392723">
              <w:marLeft w:val="0"/>
              <w:marRight w:val="0"/>
              <w:marTop w:val="0"/>
              <w:marBottom w:val="0"/>
              <w:divBdr>
                <w:top w:val="none" w:sz="0" w:space="0" w:color="auto"/>
                <w:left w:val="none" w:sz="0" w:space="0" w:color="auto"/>
                <w:bottom w:val="none" w:sz="0" w:space="0" w:color="auto"/>
                <w:right w:val="none" w:sz="0" w:space="0" w:color="auto"/>
              </w:divBdr>
            </w:div>
            <w:div w:id="981737475">
              <w:marLeft w:val="0"/>
              <w:marRight w:val="0"/>
              <w:marTop w:val="0"/>
              <w:marBottom w:val="0"/>
              <w:divBdr>
                <w:top w:val="none" w:sz="0" w:space="0" w:color="auto"/>
                <w:left w:val="none" w:sz="0" w:space="0" w:color="auto"/>
                <w:bottom w:val="none" w:sz="0" w:space="0" w:color="auto"/>
                <w:right w:val="none" w:sz="0" w:space="0" w:color="auto"/>
              </w:divBdr>
            </w:div>
            <w:div w:id="821698476">
              <w:marLeft w:val="0"/>
              <w:marRight w:val="0"/>
              <w:marTop w:val="0"/>
              <w:marBottom w:val="0"/>
              <w:divBdr>
                <w:top w:val="none" w:sz="0" w:space="0" w:color="auto"/>
                <w:left w:val="none" w:sz="0" w:space="0" w:color="auto"/>
                <w:bottom w:val="none" w:sz="0" w:space="0" w:color="auto"/>
                <w:right w:val="none" w:sz="0" w:space="0" w:color="auto"/>
              </w:divBdr>
            </w:div>
            <w:div w:id="178276074">
              <w:marLeft w:val="0"/>
              <w:marRight w:val="0"/>
              <w:marTop w:val="0"/>
              <w:marBottom w:val="0"/>
              <w:divBdr>
                <w:top w:val="none" w:sz="0" w:space="0" w:color="auto"/>
                <w:left w:val="none" w:sz="0" w:space="0" w:color="auto"/>
                <w:bottom w:val="none" w:sz="0" w:space="0" w:color="auto"/>
                <w:right w:val="none" w:sz="0" w:space="0" w:color="auto"/>
              </w:divBdr>
            </w:div>
            <w:div w:id="634530960">
              <w:marLeft w:val="0"/>
              <w:marRight w:val="0"/>
              <w:marTop w:val="0"/>
              <w:marBottom w:val="0"/>
              <w:divBdr>
                <w:top w:val="none" w:sz="0" w:space="0" w:color="auto"/>
                <w:left w:val="none" w:sz="0" w:space="0" w:color="auto"/>
                <w:bottom w:val="none" w:sz="0" w:space="0" w:color="auto"/>
                <w:right w:val="none" w:sz="0" w:space="0" w:color="auto"/>
              </w:divBdr>
            </w:div>
            <w:div w:id="377630766">
              <w:marLeft w:val="0"/>
              <w:marRight w:val="0"/>
              <w:marTop w:val="0"/>
              <w:marBottom w:val="0"/>
              <w:divBdr>
                <w:top w:val="none" w:sz="0" w:space="0" w:color="auto"/>
                <w:left w:val="none" w:sz="0" w:space="0" w:color="auto"/>
                <w:bottom w:val="none" w:sz="0" w:space="0" w:color="auto"/>
                <w:right w:val="none" w:sz="0" w:space="0" w:color="auto"/>
              </w:divBdr>
            </w:div>
            <w:div w:id="1760103545">
              <w:marLeft w:val="0"/>
              <w:marRight w:val="0"/>
              <w:marTop w:val="0"/>
              <w:marBottom w:val="0"/>
              <w:divBdr>
                <w:top w:val="none" w:sz="0" w:space="0" w:color="auto"/>
                <w:left w:val="none" w:sz="0" w:space="0" w:color="auto"/>
                <w:bottom w:val="none" w:sz="0" w:space="0" w:color="auto"/>
                <w:right w:val="none" w:sz="0" w:space="0" w:color="auto"/>
              </w:divBdr>
            </w:div>
            <w:div w:id="2122455309">
              <w:marLeft w:val="0"/>
              <w:marRight w:val="0"/>
              <w:marTop w:val="0"/>
              <w:marBottom w:val="0"/>
              <w:divBdr>
                <w:top w:val="none" w:sz="0" w:space="0" w:color="auto"/>
                <w:left w:val="none" w:sz="0" w:space="0" w:color="auto"/>
                <w:bottom w:val="none" w:sz="0" w:space="0" w:color="auto"/>
                <w:right w:val="none" w:sz="0" w:space="0" w:color="auto"/>
              </w:divBdr>
            </w:div>
            <w:div w:id="5227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211">
      <w:bodyDiv w:val="1"/>
      <w:marLeft w:val="0"/>
      <w:marRight w:val="0"/>
      <w:marTop w:val="0"/>
      <w:marBottom w:val="0"/>
      <w:divBdr>
        <w:top w:val="none" w:sz="0" w:space="0" w:color="auto"/>
        <w:left w:val="none" w:sz="0" w:space="0" w:color="auto"/>
        <w:bottom w:val="none" w:sz="0" w:space="0" w:color="auto"/>
        <w:right w:val="none" w:sz="0" w:space="0" w:color="auto"/>
      </w:divBdr>
      <w:divsChild>
        <w:div w:id="1861159149">
          <w:marLeft w:val="0"/>
          <w:marRight w:val="0"/>
          <w:marTop w:val="0"/>
          <w:marBottom w:val="0"/>
          <w:divBdr>
            <w:top w:val="none" w:sz="0" w:space="0" w:color="auto"/>
            <w:left w:val="none" w:sz="0" w:space="0" w:color="auto"/>
            <w:bottom w:val="none" w:sz="0" w:space="0" w:color="auto"/>
            <w:right w:val="none" w:sz="0" w:space="0" w:color="auto"/>
          </w:divBdr>
          <w:divsChild>
            <w:div w:id="1143504693">
              <w:marLeft w:val="0"/>
              <w:marRight w:val="0"/>
              <w:marTop w:val="0"/>
              <w:marBottom w:val="0"/>
              <w:divBdr>
                <w:top w:val="none" w:sz="0" w:space="0" w:color="auto"/>
                <w:left w:val="none" w:sz="0" w:space="0" w:color="auto"/>
                <w:bottom w:val="none" w:sz="0" w:space="0" w:color="auto"/>
                <w:right w:val="none" w:sz="0" w:space="0" w:color="auto"/>
              </w:divBdr>
            </w:div>
            <w:div w:id="1244948700">
              <w:marLeft w:val="0"/>
              <w:marRight w:val="0"/>
              <w:marTop w:val="0"/>
              <w:marBottom w:val="0"/>
              <w:divBdr>
                <w:top w:val="none" w:sz="0" w:space="0" w:color="auto"/>
                <w:left w:val="none" w:sz="0" w:space="0" w:color="auto"/>
                <w:bottom w:val="none" w:sz="0" w:space="0" w:color="auto"/>
                <w:right w:val="none" w:sz="0" w:space="0" w:color="auto"/>
              </w:divBdr>
            </w:div>
            <w:div w:id="1560751194">
              <w:marLeft w:val="0"/>
              <w:marRight w:val="0"/>
              <w:marTop w:val="0"/>
              <w:marBottom w:val="0"/>
              <w:divBdr>
                <w:top w:val="none" w:sz="0" w:space="0" w:color="auto"/>
                <w:left w:val="none" w:sz="0" w:space="0" w:color="auto"/>
                <w:bottom w:val="none" w:sz="0" w:space="0" w:color="auto"/>
                <w:right w:val="none" w:sz="0" w:space="0" w:color="auto"/>
              </w:divBdr>
            </w:div>
            <w:div w:id="122623369">
              <w:marLeft w:val="0"/>
              <w:marRight w:val="0"/>
              <w:marTop w:val="0"/>
              <w:marBottom w:val="0"/>
              <w:divBdr>
                <w:top w:val="none" w:sz="0" w:space="0" w:color="auto"/>
                <w:left w:val="none" w:sz="0" w:space="0" w:color="auto"/>
                <w:bottom w:val="none" w:sz="0" w:space="0" w:color="auto"/>
                <w:right w:val="none" w:sz="0" w:space="0" w:color="auto"/>
              </w:divBdr>
            </w:div>
            <w:div w:id="778642838">
              <w:marLeft w:val="0"/>
              <w:marRight w:val="0"/>
              <w:marTop w:val="0"/>
              <w:marBottom w:val="0"/>
              <w:divBdr>
                <w:top w:val="none" w:sz="0" w:space="0" w:color="auto"/>
                <w:left w:val="none" w:sz="0" w:space="0" w:color="auto"/>
                <w:bottom w:val="none" w:sz="0" w:space="0" w:color="auto"/>
                <w:right w:val="none" w:sz="0" w:space="0" w:color="auto"/>
              </w:divBdr>
            </w:div>
            <w:div w:id="2141914812">
              <w:marLeft w:val="0"/>
              <w:marRight w:val="0"/>
              <w:marTop w:val="0"/>
              <w:marBottom w:val="0"/>
              <w:divBdr>
                <w:top w:val="none" w:sz="0" w:space="0" w:color="auto"/>
                <w:left w:val="none" w:sz="0" w:space="0" w:color="auto"/>
                <w:bottom w:val="none" w:sz="0" w:space="0" w:color="auto"/>
                <w:right w:val="none" w:sz="0" w:space="0" w:color="auto"/>
              </w:divBdr>
            </w:div>
            <w:div w:id="1592079438">
              <w:marLeft w:val="0"/>
              <w:marRight w:val="0"/>
              <w:marTop w:val="0"/>
              <w:marBottom w:val="0"/>
              <w:divBdr>
                <w:top w:val="none" w:sz="0" w:space="0" w:color="auto"/>
                <w:left w:val="none" w:sz="0" w:space="0" w:color="auto"/>
                <w:bottom w:val="none" w:sz="0" w:space="0" w:color="auto"/>
                <w:right w:val="none" w:sz="0" w:space="0" w:color="auto"/>
              </w:divBdr>
            </w:div>
            <w:div w:id="538515141">
              <w:marLeft w:val="0"/>
              <w:marRight w:val="0"/>
              <w:marTop w:val="0"/>
              <w:marBottom w:val="0"/>
              <w:divBdr>
                <w:top w:val="none" w:sz="0" w:space="0" w:color="auto"/>
                <w:left w:val="none" w:sz="0" w:space="0" w:color="auto"/>
                <w:bottom w:val="none" w:sz="0" w:space="0" w:color="auto"/>
                <w:right w:val="none" w:sz="0" w:space="0" w:color="auto"/>
              </w:divBdr>
            </w:div>
            <w:div w:id="590938998">
              <w:marLeft w:val="0"/>
              <w:marRight w:val="0"/>
              <w:marTop w:val="0"/>
              <w:marBottom w:val="0"/>
              <w:divBdr>
                <w:top w:val="none" w:sz="0" w:space="0" w:color="auto"/>
                <w:left w:val="none" w:sz="0" w:space="0" w:color="auto"/>
                <w:bottom w:val="none" w:sz="0" w:space="0" w:color="auto"/>
                <w:right w:val="none" w:sz="0" w:space="0" w:color="auto"/>
              </w:divBdr>
            </w:div>
            <w:div w:id="1576474153">
              <w:marLeft w:val="0"/>
              <w:marRight w:val="0"/>
              <w:marTop w:val="0"/>
              <w:marBottom w:val="0"/>
              <w:divBdr>
                <w:top w:val="none" w:sz="0" w:space="0" w:color="auto"/>
                <w:left w:val="none" w:sz="0" w:space="0" w:color="auto"/>
                <w:bottom w:val="none" w:sz="0" w:space="0" w:color="auto"/>
                <w:right w:val="none" w:sz="0" w:space="0" w:color="auto"/>
              </w:divBdr>
            </w:div>
            <w:div w:id="1122071564">
              <w:marLeft w:val="0"/>
              <w:marRight w:val="0"/>
              <w:marTop w:val="0"/>
              <w:marBottom w:val="0"/>
              <w:divBdr>
                <w:top w:val="none" w:sz="0" w:space="0" w:color="auto"/>
                <w:left w:val="none" w:sz="0" w:space="0" w:color="auto"/>
                <w:bottom w:val="none" w:sz="0" w:space="0" w:color="auto"/>
                <w:right w:val="none" w:sz="0" w:space="0" w:color="auto"/>
              </w:divBdr>
            </w:div>
            <w:div w:id="458186309">
              <w:marLeft w:val="0"/>
              <w:marRight w:val="0"/>
              <w:marTop w:val="0"/>
              <w:marBottom w:val="0"/>
              <w:divBdr>
                <w:top w:val="none" w:sz="0" w:space="0" w:color="auto"/>
                <w:left w:val="none" w:sz="0" w:space="0" w:color="auto"/>
                <w:bottom w:val="none" w:sz="0" w:space="0" w:color="auto"/>
                <w:right w:val="none" w:sz="0" w:space="0" w:color="auto"/>
              </w:divBdr>
            </w:div>
            <w:div w:id="877009211">
              <w:marLeft w:val="0"/>
              <w:marRight w:val="0"/>
              <w:marTop w:val="0"/>
              <w:marBottom w:val="0"/>
              <w:divBdr>
                <w:top w:val="none" w:sz="0" w:space="0" w:color="auto"/>
                <w:left w:val="none" w:sz="0" w:space="0" w:color="auto"/>
                <w:bottom w:val="none" w:sz="0" w:space="0" w:color="auto"/>
                <w:right w:val="none" w:sz="0" w:space="0" w:color="auto"/>
              </w:divBdr>
            </w:div>
            <w:div w:id="2092922667">
              <w:marLeft w:val="0"/>
              <w:marRight w:val="0"/>
              <w:marTop w:val="0"/>
              <w:marBottom w:val="0"/>
              <w:divBdr>
                <w:top w:val="none" w:sz="0" w:space="0" w:color="auto"/>
                <w:left w:val="none" w:sz="0" w:space="0" w:color="auto"/>
                <w:bottom w:val="none" w:sz="0" w:space="0" w:color="auto"/>
                <w:right w:val="none" w:sz="0" w:space="0" w:color="auto"/>
              </w:divBdr>
            </w:div>
            <w:div w:id="1399673555">
              <w:marLeft w:val="0"/>
              <w:marRight w:val="0"/>
              <w:marTop w:val="0"/>
              <w:marBottom w:val="0"/>
              <w:divBdr>
                <w:top w:val="none" w:sz="0" w:space="0" w:color="auto"/>
                <w:left w:val="none" w:sz="0" w:space="0" w:color="auto"/>
                <w:bottom w:val="none" w:sz="0" w:space="0" w:color="auto"/>
                <w:right w:val="none" w:sz="0" w:space="0" w:color="auto"/>
              </w:divBdr>
            </w:div>
            <w:div w:id="178545101">
              <w:marLeft w:val="0"/>
              <w:marRight w:val="0"/>
              <w:marTop w:val="0"/>
              <w:marBottom w:val="0"/>
              <w:divBdr>
                <w:top w:val="none" w:sz="0" w:space="0" w:color="auto"/>
                <w:left w:val="none" w:sz="0" w:space="0" w:color="auto"/>
                <w:bottom w:val="none" w:sz="0" w:space="0" w:color="auto"/>
                <w:right w:val="none" w:sz="0" w:space="0" w:color="auto"/>
              </w:divBdr>
            </w:div>
            <w:div w:id="500894268">
              <w:marLeft w:val="0"/>
              <w:marRight w:val="0"/>
              <w:marTop w:val="0"/>
              <w:marBottom w:val="0"/>
              <w:divBdr>
                <w:top w:val="none" w:sz="0" w:space="0" w:color="auto"/>
                <w:left w:val="none" w:sz="0" w:space="0" w:color="auto"/>
                <w:bottom w:val="none" w:sz="0" w:space="0" w:color="auto"/>
                <w:right w:val="none" w:sz="0" w:space="0" w:color="auto"/>
              </w:divBdr>
            </w:div>
            <w:div w:id="657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45">
      <w:bodyDiv w:val="1"/>
      <w:marLeft w:val="0"/>
      <w:marRight w:val="0"/>
      <w:marTop w:val="0"/>
      <w:marBottom w:val="0"/>
      <w:divBdr>
        <w:top w:val="none" w:sz="0" w:space="0" w:color="auto"/>
        <w:left w:val="none" w:sz="0" w:space="0" w:color="auto"/>
        <w:bottom w:val="none" w:sz="0" w:space="0" w:color="auto"/>
        <w:right w:val="none" w:sz="0" w:space="0" w:color="auto"/>
      </w:divBdr>
    </w:div>
    <w:div w:id="101802908">
      <w:bodyDiv w:val="1"/>
      <w:marLeft w:val="0"/>
      <w:marRight w:val="0"/>
      <w:marTop w:val="0"/>
      <w:marBottom w:val="0"/>
      <w:divBdr>
        <w:top w:val="none" w:sz="0" w:space="0" w:color="auto"/>
        <w:left w:val="none" w:sz="0" w:space="0" w:color="auto"/>
        <w:bottom w:val="none" w:sz="0" w:space="0" w:color="auto"/>
        <w:right w:val="none" w:sz="0" w:space="0" w:color="auto"/>
      </w:divBdr>
      <w:divsChild>
        <w:div w:id="1217669840">
          <w:marLeft w:val="0"/>
          <w:marRight w:val="0"/>
          <w:marTop w:val="0"/>
          <w:marBottom w:val="0"/>
          <w:divBdr>
            <w:top w:val="none" w:sz="0" w:space="0" w:color="auto"/>
            <w:left w:val="none" w:sz="0" w:space="0" w:color="auto"/>
            <w:bottom w:val="none" w:sz="0" w:space="0" w:color="auto"/>
            <w:right w:val="none" w:sz="0" w:space="0" w:color="auto"/>
          </w:divBdr>
          <w:divsChild>
            <w:div w:id="1185097850">
              <w:marLeft w:val="0"/>
              <w:marRight w:val="0"/>
              <w:marTop w:val="0"/>
              <w:marBottom w:val="0"/>
              <w:divBdr>
                <w:top w:val="none" w:sz="0" w:space="0" w:color="auto"/>
                <w:left w:val="none" w:sz="0" w:space="0" w:color="auto"/>
                <w:bottom w:val="none" w:sz="0" w:space="0" w:color="auto"/>
                <w:right w:val="none" w:sz="0" w:space="0" w:color="auto"/>
              </w:divBdr>
            </w:div>
            <w:div w:id="1497260120">
              <w:marLeft w:val="0"/>
              <w:marRight w:val="0"/>
              <w:marTop w:val="0"/>
              <w:marBottom w:val="0"/>
              <w:divBdr>
                <w:top w:val="none" w:sz="0" w:space="0" w:color="auto"/>
                <w:left w:val="none" w:sz="0" w:space="0" w:color="auto"/>
                <w:bottom w:val="none" w:sz="0" w:space="0" w:color="auto"/>
                <w:right w:val="none" w:sz="0" w:space="0" w:color="auto"/>
              </w:divBdr>
            </w:div>
            <w:div w:id="968122028">
              <w:marLeft w:val="0"/>
              <w:marRight w:val="0"/>
              <w:marTop w:val="0"/>
              <w:marBottom w:val="0"/>
              <w:divBdr>
                <w:top w:val="none" w:sz="0" w:space="0" w:color="auto"/>
                <w:left w:val="none" w:sz="0" w:space="0" w:color="auto"/>
                <w:bottom w:val="none" w:sz="0" w:space="0" w:color="auto"/>
                <w:right w:val="none" w:sz="0" w:space="0" w:color="auto"/>
              </w:divBdr>
            </w:div>
            <w:div w:id="458649920">
              <w:marLeft w:val="0"/>
              <w:marRight w:val="0"/>
              <w:marTop w:val="0"/>
              <w:marBottom w:val="0"/>
              <w:divBdr>
                <w:top w:val="none" w:sz="0" w:space="0" w:color="auto"/>
                <w:left w:val="none" w:sz="0" w:space="0" w:color="auto"/>
                <w:bottom w:val="none" w:sz="0" w:space="0" w:color="auto"/>
                <w:right w:val="none" w:sz="0" w:space="0" w:color="auto"/>
              </w:divBdr>
            </w:div>
            <w:div w:id="1415787375">
              <w:marLeft w:val="0"/>
              <w:marRight w:val="0"/>
              <w:marTop w:val="0"/>
              <w:marBottom w:val="0"/>
              <w:divBdr>
                <w:top w:val="none" w:sz="0" w:space="0" w:color="auto"/>
                <w:left w:val="none" w:sz="0" w:space="0" w:color="auto"/>
                <w:bottom w:val="none" w:sz="0" w:space="0" w:color="auto"/>
                <w:right w:val="none" w:sz="0" w:space="0" w:color="auto"/>
              </w:divBdr>
            </w:div>
            <w:div w:id="1312442397">
              <w:marLeft w:val="0"/>
              <w:marRight w:val="0"/>
              <w:marTop w:val="0"/>
              <w:marBottom w:val="0"/>
              <w:divBdr>
                <w:top w:val="none" w:sz="0" w:space="0" w:color="auto"/>
                <w:left w:val="none" w:sz="0" w:space="0" w:color="auto"/>
                <w:bottom w:val="none" w:sz="0" w:space="0" w:color="auto"/>
                <w:right w:val="none" w:sz="0" w:space="0" w:color="auto"/>
              </w:divBdr>
            </w:div>
            <w:div w:id="506793399">
              <w:marLeft w:val="0"/>
              <w:marRight w:val="0"/>
              <w:marTop w:val="0"/>
              <w:marBottom w:val="0"/>
              <w:divBdr>
                <w:top w:val="none" w:sz="0" w:space="0" w:color="auto"/>
                <w:left w:val="none" w:sz="0" w:space="0" w:color="auto"/>
                <w:bottom w:val="none" w:sz="0" w:space="0" w:color="auto"/>
                <w:right w:val="none" w:sz="0" w:space="0" w:color="auto"/>
              </w:divBdr>
            </w:div>
            <w:div w:id="511070210">
              <w:marLeft w:val="0"/>
              <w:marRight w:val="0"/>
              <w:marTop w:val="0"/>
              <w:marBottom w:val="0"/>
              <w:divBdr>
                <w:top w:val="none" w:sz="0" w:space="0" w:color="auto"/>
                <w:left w:val="none" w:sz="0" w:space="0" w:color="auto"/>
                <w:bottom w:val="none" w:sz="0" w:space="0" w:color="auto"/>
                <w:right w:val="none" w:sz="0" w:space="0" w:color="auto"/>
              </w:divBdr>
            </w:div>
            <w:div w:id="1961376406">
              <w:marLeft w:val="0"/>
              <w:marRight w:val="0"/>
              <w:marTop w:val="0"/>
              <w:marBottom w:val="0"/>
              <w:divBdr>
                <w:top w:val="none" w:sz="0" w:space="0" w:color="auto"/>
                <w:left w:val="none" w:sz="0" w:space="0" w:color="auto"/>
                <w:bottom w:val="none" w:sz="0" w:space="0" w:color="auto"/>
                <w:right w:val="none" w:sz="0" w:space="0" w:color="auto"/>
              </w:divBdr>
            </w:div>
            <w:div w:id="733237029">
              <w:marLeft w:val="0"/>
              <w:marRight w:val="0"/>
              <w:marTop w:val="0"/>
              <w:marBottom w:val="0"/>
              <w:divBdr>
                <w:top w:val="none" w:sz="0" w:space="0" w:color="auto"/>
                <w:left w:val="none" w:sz="0" w:space="0" w:color="auto"/>
                <w:bottom w:val="none" w:sz="0" w:space="0" w:color="auto"/>
                <w:right w:val="none" w:sz="0" w:space="0" w:color="auto"/>
              </w:divBdr>
            </w:div>
            <w:div w:id="1618174862">
              <w:marLeft w:val="0"/>
              <w:marRight w:val="0"/>
              <w:marTop w:val="0"/>
              <w:marBottom w:val="0"/>
              <w:divBdr>
                <w:top w:val="none" w:sz="0" w:space="0" w:color="auto"/>
                <w:left w:val="none" w:sz="0" w:space="0" w:color="auto"/>
                <w:bottom w:val="none" w:sz="0" w:space="0" w:color="auto"/>
                <w:right w:val="none" w:sz="0" w:space="0" w:color="auto"/>
              </w:divBdr>
            </w:div>
            <w:div w:id="1730886178">
              <w:marLeft w:val="0"/>
              <w:marRight w:val="0"/>
              <w:marTop w:val="0"/>
              <w:marBottom w:val="0"/>
              <w:divBdr>
                <w:top w:val="none" w:sz="0" w:space="0" w:color="auto"/>
                <w:left w:val="none" w:sz="0" w:space="0" w:color="auto"/>
                <w:bottom w:val="none" w:sz="0" w:space="0" w:color="auto"/>
                <w:right w:val="none" w:sz="0" w:space="0" w:color="auto"/>
              </w:divBdr>
            </w:div>
            <w:div w:id="1341275954">
              <w:marLeft w:val="0"/>
              <w:marRight w:val="0"/>
              <w:marTop w:val="0"/>
              <w:marBottom w:val="0"/>
              <w:divBdr>
                <w:top w:val="none" w:sz="0" w:space="0" w:color="auto"/>
                <w:left w:val="none" w:sz="0" w:space="0" w:color="auto"/>
                <w:bottom w:val="none" w:sz="0" w:space="0" w:color="auto"/>
                <w:right w:val="none" w:sz="0" w:space="0" w:color="auto"/>
              </w:divBdr>
            </w:div>
            <w:div w:id="172380107">
              <w:marLeft w:val="0"/>
              <w:marRight w:val="0"/>
              <w:marTop w:val="0"/>
              <w:marBottom w:val="0"/>
              <w:divBdr>
                <w:top w:val="none" w:sz="0" w:space="0" w:color="auto"/>
                <w:left w:val="none" w:sz="0" w:space="0" w:color="auto"/>
                <w:bottom w:val="none" w:sz="0" w:space="0" w:color="auto"/>
                <w:right w:val="none" w:sz="0" w:space="0" w:color="auto"/>
              </w:divBdr>
            </w:div>
            <w:div w:id="838926546">
              <w:marLeft w:val="0"/>
              <w:marRight w:val="0"/>
              <w:marTop w:val="0"/>
              <w:marBottom w:val="0"/>
              <w:divBdr>
                <w:top w:val="none" w:sz="0" w:space="0" w:color="auto"/>
                <w:left w:val="none" w:sz="0" w:space="0" w:color="auto"/>
                <w:bottom w:val="none" w:sz="0" w:space="0" w:color="auto"/>
                <w:right w:val="none" w:sz="0" w:space="0" w:color="auto"/>
              </w:divBdr>
            </w:div>
            <w:div w:id="170267439">
              <w:marLeft w:val="0"/>
              <w:marRight w:val="0"/>
              <w:marTop w:val="0"/>
              <w:marBottom w:val="0"/>
              <w:divBdr>
                <w:top w:val="none" w:sz="0" w:space="0" w:color="auto"/>
                <w:left w:val="none" w:sz="0" w:space="0" w:color="auto"/>
                <w:bottom w:val="none" w:sz="0" w:space="0" w:color="auto"/>
                <w:right w:val="none" w:sz="0" w:space="0" w:color="auto"/>
              </w:divBdr>
            </w:div>
            <w:div w:id="56364375">
              <w:marLeft w:val="0"/>
              <w:marRight w:val="0"/>
              <w:marTop w:val="0"/>
              <w:marBottom w:val="0"/>
              <w:divBdr>
                <w:top w:val="none" w:sz="0" w:space="0" w:color="auto"/>
                <w:left w:val="none" w:sz="0" w:space="0" w:color="auto"/>
                <w:bottom w:val="none" w:sz="0" w:space="0" w:color="auto"/>
                <w:right w:val="none" w:sz="0" w:space="0" w:color="auto"/>
              </w:divBdr>
            </w:div>
            <w:div w:id="1159270317">
              <w:marLeft w:val="0"/>
              <w:marRight w:val="0"/>
              <w:marTop w:val="0"/>
              <w:marBottom w:val="0"/>
              <w:divBdr>
                <w:top w:val="none" w:sz="0" w:space="0" w:color="auto"/>
                <w:left w:val="none" w:sz="0" w:space="0" w:color="auto"/>
                <w:bottom w:val="none" w:sz="0" w:space="0" w:color="auto"/>
                <w:right w:val="none" w:sz="0" w:space="0" w:color="auto"/>
              </w:divBdr>
            </w:div>
            <w:div w:id="2135059351">
              <w:marLeft w:val="0"/>
              <w:marRight w:val="0"/>
              <w:marTop w:val="0"/>
              <w:marBottom w:val="0"/>
              <w:divBdr>
                <w:top w:val="none" w:sz="0" w:space="0" w:color="auto"/>
                <w:left w:val="none" w:sz="0" w:space="0" w:color="auto"/>
                <w:bottom w:val="none" w:sz="0" w:space="0" w:color="auto"/>
                <w:right w:val="none" w:sz="0" w:space="0" w:color="auto"/>
              </w:divBdr>
            </w:div>
            <w:div w:id="913053082">
              <w:marLeft w:val="0"/>
              <w:marRight w:val="0"/>
              <w:marTop w:val="0"/>
              <w:marBottom w:val="0"/>
              <w:divBdr>
                <w:top w:val="none" w:sz="0" w:space="0" w:color="auto"/>
                <w:left w:val="none" w:sz="0" w:space="0" w:color="auto"/>
                <w:bottom w:val="none" w:sz="0" w:space="0" w:color="auto"/>
                <w:right w:val="none" w:sz="0" w:space="0" w:color="auto"/>
              </w:divBdr>
            </w:div>
            <w:div w:id="1286276806">
              <w:marLeft w:val="0"/>
              <w:marRight w:val="0"/>
              <w:marTop w:val="0"/>
              <w:marBottom w:val="0"/>
              <w:divBdr>
                <w:top w:val="none" w:sz="0" w:space="0" w:color="auto"/>
                <w:left w:val="none" w:sz="0" w:space="0" w:color="auto"/>
                <w:bottom w:val="none" w:sz="0" w:space="0" w:color="auto"/>
                <w:right w:val="none" w:sz="0" w:space="0" w:color="auto"/>
              </w:divBdr>
            </w:div>
            <w:div w:id="1572735569">
              <w:marLeft w:val="0"/>
              <w:marRight w:val="0"/>
              <w:marTop w:val="0"/>
              <w:marBottom w:val="0"/>
              <w:divBdr>
                <w:top w:val="none" w:sz="0" w:space="0" w:color="auto"/>
                <w:left w:val="none" w:sz="0" w:space="0" w:color="auto"/>
                <w:bottom w:val="none" w:sz="0" w:space="0" w:color="auto"/>
                <w:right w:val="none" w:sz="0" w:space="0" w:color="auto"/>
              </w:divBdr>
            </w:div>
            <w:div w:id="1392384862">
              <w:marLeft w:val="0"/>
              <w:marRight w:val="0"/>
              <w:marTop w:val="0"/>
              <w:marBottom w:val="0"/>
              <w:divBdr>
                <w:top w:val="none" w:sz="0" w:space="0" w:color="auto"/>
                <w:left w:val="none" w:sz="0" w:space="0" w:color="auto"/>
                <w:bottom w:val="none" w:sz="0" w:space="0" w:color="auto"/>
                <w:right w:val="none" w:sz="0" w:space="0" w:color="auto"/>
              </w:divBdr>
            </w:div>
            <w:div w:id="2094233453">
              <w:marLeft w:val="0"/>
              <w:marRight w:val="0"/>
              <w:marTop w:val="0"/>
              <w:marBottom w:val="0"/>
              <w:divBdr>
                <w:top w:val="none" w:sz="0" w:space="0" w:color="auto"/>
                <w:left w:val="none" w:sz="0" w:space="0" w:color="auto"/>
                <w:bottom w:val="none" w:sz="0" w:space="0" w:color="auto"/>
                <w:right w:val="none" w:sz="0" w:space="0" w:color="auto"/>
              </w:divBdr>
            </w:div>
            <w:div w:id="900093934">
              <w:marLeft w:val="0"/>
              <w:marRight w:val="0"/>
              <w:marTop w:val="0"/>
              <w:marBottom w:val="0"/>
              <w:divBdr>
                <w:top w:val="none" w:sz="0" w:space="0" w:color="auto"/>
                <w:left w:val="none" w:sz="0" w:space="0" w:color="auto"/>
                <w:bottom w:val="none" w:sz="0" w:space="0" w:color="auto"/>
                <w:right w:val="none" w:sz="0" w:space="0" w:color="auto"/>
              </w:divBdr>
            </w:div>
            <w:div w:id="1667129135">
              <w:marLeft w:val="0"/>
              <w:marRight w:val="0"/>
              <w:marTop w:val="0"/>
              <w:marBottom w:val="0"/>
              <w:divBdr>
                <w:top w:val="none" w:sz="0" w:space="0" w:color="auto"/>
                <w:left w:val="none" w:sz="0" w:space="0" w:color="auto"/>
                <w:bottom w:val="none" w:sz="0" w:space="0" w:color="auto"/>
                <w:right w:val="none" w:sz="0" w:space="0" w:color="auto"/>
              </w:divBdr>
            </w:div>
            <w:div w:id="568686036">
              <w:marLeft w:val="0"/>
              <w:marRight w:val="0"/>
              <w:marTop w:val="0"/>
              <w:marBottom w:val="0"/>
              <w:divBdr>
                <w:top w:val="none" w:sz="0" w:space="0" w:color="auto"/>
                <w:left w:val="none" w:sz="0" w:space="0" w:color="auto"/>
                <w:bottom w:val="none" w:sz="0" w:space="0" w:color="auto"/>
                <w:right w:val="none" w:sz="0" w:space="0" w:color="auto"/>
              </w:divBdr>
            </w:div>
            <w:div w:id="1621305970">
              <w:marLeft w:val="0"/>
              <w:marRight w:val="0"/>
              <w:marTop w:val="0"/>
              <w:marBottom w:val="0"/>
              <w:divBdr>
                <w:top w:val="none" w:sz="0" w:space="0" w:color="auto"/>
                <w:left w:val="none" w:sz="0" w:space="0" w:color="auto"/>
                <w:bottom w:val="none" w:sz="0" w:space="0" w:color="auto"/>
                <w:right w:val="none" w:sz="0" w:space="0" w:color="auto"/>
              </w:divBdr>
            </w:div>
            <w:div w:id="1514875993">
              <w:marLeft w:val="0"/>
              <w:marRight w:val="0"/>
              <w:marTop w:val="0"/>
              <w:marBottom w:val="0"/>
              <w:divBdr>
                <w:top w:val="none" w:sz="0" w:space="0" w:color="auto"/>
                <w:left w:val="none" w:sz="0" w:space="0" w:color="auto"/>
                <w:bottom w:val="none" w:sz="0" w:space="0" w:color="auto"/>
                <w:right w:val="none" w:sz="0" w:space="0" w:color="auto"/>
              </w:divBdr>
            </w:div>
            <w:div w:id="1941182450">
              <w:marLeft w:val="0"/>
              <w:marRight w:val="0"/>
              <w:marTop w:val="0"/>
              <w:marBottom w:val="0"/>
              <w:divBdr>
                <w:top w:val="none" w:sz="0" w:space="0" w:color="auto"/>
                <w:left w:val="none" w:sz="0" w:space="0" w:color="auto"/>
                <w:bottom w:val="none" w:sz="0" w:space="0" w:color="auto"/>
                <w:right w:val="none" w:sz="0" w:space="0" w:color="auto"/>
              </w:divBdr>
            </w:div>
            <w:div w:id="718478443">
              <w:marLeft w:val="0"/>
              <w:marRight w:val="0"/>
              <w:marTop w:val="0"/>
              <w:marBottom w:val="0"/>
              <w:divBdr>
                <w:top w:val="none" w:sz="0" w:space="0" w:color="auto"/>
                <w:left w:val="none" w:sz="0" w:space="0" w:color="auto"/>
                <w:bottom w:val="none" w:sz="0" w:space="0" w:color="auto"/>
                <w:right w:val="none" w:sz="0" w:space="0" w:color="auto"/>
              </w:divBdr>
            </w:div>
            <w:div w:id="1404446983">
              <w:marLeft w:val="0"/>
              <w:marRight w:val="0"/>
              <w:marTop w:val="0"/>
              <w:marBottom w:val="0"/>
              <w:divBdr>
                <w:top w:val="none" w:sz="0" w:space="0" w:color="auto"/>
                <w:left w:val="none" w:sz="0" w:space="0" w:color="auto"/>
                <w:bottom w:val="none" w:sz="0" w:space="0" w:color="auto"/>
                <w:right w:val="none" w:sz="0" w:space="0" w:color="auto"/>
              </w:divBdr>
            </w:div>
            <w:div w:id="2145732676">
              <w:marLeft w:val="0"/>
              <w:marRight w:val="0"/>
              <w:marTop w:val="0"/>
              <w:marBottom w:val="0"/>
              <w:divBdr>
                <w:top w:val="none" w:sz="0" w:space="0" w:color="auto"/>
                <w:left w:val="none" w:sz="0" w:space="0" w:color="auto"/>
                <w:bottom w:val="none" w:sz="0" w:space="0" w:color="auto"/>
                <w:right w:val="none" w:sz="0" w:space="0" w:color="auto"/>
              </w:divBdr>
            </w:div>
            <w:div w:id="1786341451">
              <w:marLeft w:val="0"/>
              <w:marRight w:val="0"/>
              <w:marTop w:val="0"/>
              <w:marBottom w:val="0"/>
              <w:divBdr>
                <w:top w:val="none" w:sz="0" w:space="0" w:color="auto"/>
                <w:left w:val="none" w:sz="0" w:space="0" w:color="auto"/>
                <w:bottom w:val="none" w:sz="0" w:space="0" w:color="auto"/>
                <w:right w:val="none" w:sz="0" w:space="0" w:color="auto"/>
              </w:divBdr>
            </w:div>
            <w:div w:id="1005325375">
              <w:marLeft w:val="0"/>
              <w:marRight w:val="0"/>
              <w:marTop w:val="0"/>
              <w:marBottom w:val="0"/>
              <w:divBdr>
                <w:top w:val="none" w:sz="0" w:space="0" w:color="auto"/>
                <w:left w:val="none" w:sz="0" w:space="0" w:color="auto"/>
                <w:bottom w:val="none" w:sz="0" w:space="0" w:color="auto"/>
                <w:right w:val="none" w:sz="0" w:space="0" w:color="auto"/>
              </w:divBdr>
            </w:div>
            <w:div w:id="1411391967">
              <w:marLeft w:val="0"/>
              <w:marRight w:val="0"/>
              <w:marTop w:val="0"/>
              <w:marBottom w:val="0"/>
              <w:divBdr>
                <w:top w:val="none" w:sz="0" w:space="0" w:color="auto"/>
                <w:left w:val="none" w:sz="0" w:space="0" w:color="auto"/>
                <w:bottom w:val="none" w:sz="0" w:space="0" w:color="auto"/>
                <w:right w:val="none" w:sz="0" w:space="0" w:color="auto"/>
              </w:divBdr>
            </w:div>
            <w:div w:id="2120178760">
              <w:marLeft w:val="0"/>
              <w:marRight w:val="0"/>
              <w:marTop w:val="0"/>
              <w:marBottom w:val="0"/>
              <w:divBdr>
                <w:top w:val="none" w:sz="0" w:space="0" w:color="auto"/>
                <w:left w:val="none" w:sz="0" w:space="0" w:color="auto"/>
                <w:bottom w:val="none" w:sz="0" w:space="0" w:color="auto"/>
                <w:right w:val="none" w:sz="0" w:space="0" w:color="auto"/>
              </w:divBdr>
            </w:div>
            <w:div w:id="1337611000">
              <w:marLeft w:val="0"/>
              <w:marRight w:val="0"/>
              <w:marTop w:val="0"/>
              <w:marBottom w:val="0"/>
              <w:divBdr>
                <w:top w:val="none" w:sz="0" w:space="0" w:color="auto"/>
                <w:left w:val="none" w:sz="0" w:space="0" w:color="auto"/>
                <w:bottom w:val="none" w:sz="0" w:space="0" w:color="auto"/>
                <w:right w:val="none" w:sz="0" w:space="0" w:color="auto"/>
              </w:divBdr>
            </w:div>
            <w:div w:id="308635741">
              <w:marLeft w:val="0"/>
              <w:marRight w:val="0"/>
              <w:marTop w:val="0"/>
              <w:marBottom w:val="0"/>
              <w:divBdr>
                <w:top w:val="none" w:sz="0" w:space="0" w:color="auto"/>
                <w:left w:val="none" w:sz="0" w:space="0" w:color="auto"/>
                <w:bottom w:val="none" w:sz="0" w:space="0" w:color="auto"/>
                <w:right w:val="none" w:sz="0" w:space="0" w:color="auto"/>
              </w:divBdr>
            </w:div>
            <w:div w:id="1304196919">
              <w:marLeft w:val="0"/>
              <w:marRight w:val="0"/>
              <w:marTop w:val="0"/>
              <w:marBottom w:val="0"/>
              <w:divBdr>
                <w:top w:val="none" w:sz="0" w:space="0" w:color="auto"/>
                <w:left w:val="none" w:sz="0" w:space="0" w:color="auto"/>
                <w:bottom w:val="none" w:sz="0" w:space="0" w:color="auto"/>
                <w:right w:val="none" w:sz="0" w:space="0" w:color="auto"/>
              </w:divBdr>
            </w:div>
            <w:div w:id="847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267">
      <w:bodyDiv w:val="1"/>
      <w:marLeft w:val="0"/>
      <w:marRight w:val="0"/>
      <w:marTop w:val="0"/>
      <w:marBottom w:val="0"/>
      <w:divBdr>
        <w:top w:val="none" w:sz="0" w:space="0" w:color="auto"/>
        <w:left w:val="none" w:sz="0" w:space="0" w:color="auto"/>
        <w:bottom w:val="none" w:sz="0" w:space="0" w:color="auto"/>
        <w:right w:val="none" w:sz="0" w:space="0" w:color="auto"/>
      </w:divBdr>
      <w:divsChild>
        <w:div w:id="303124929">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 w:id="333382867">
              <w:marLeft w:val="0"/>
              <w:marRight w:val="0"/>
              <w:marTop w:val="0"/>
              <w:marBottom w:val="0"/>
              <w:divBdr>
                <w:top w:val="none" w:sz="0" w:space="0" w:color="auto"/>
                <w:left w:val="none" w:sz="0" w:space="0" w:color="auto"/>
                <w:bottom w:val="none" w:sz="0" w:space="0" w:color="auto"/>
                <w:right w:val="none" w:sz="0" w:space="0" w:color="auto"/>
              </w:divBdr>
            </w:div>
            <w:div w:id="251473594">
              <w:marLeft w:val="0"/>
              <w:marRight w:val="0"/>
              <w:marTop w:val="0"/>
              <w:marBottom w:val="0"/>
              <w:divBdr>
                <w:top w:val="none" w:sz="0" w:space="0" w:color="auto"/>
                <w:left w:val="none" w:sz="0" w:space="0" w:color="auto"/>
                <w:bottom w:val="none" w:sz="0" w:space="0" w:color="auto"/>
                <w:right w:val="none" w:sz="0" w:space="0" w:color="auto"/>
              </w:divBdr>
            </w:div>
            <w:div w:id="558201182">
              <w:marLeft w:val="0"/>
              <w:marRight w:val="0"/>
              <w:marTop w:val="0"/>
              <w:marBottom w:val="0"/>
              <w:divBdr>
                <w:top w:val="none" w:sz="0" w:space="0" w:color="auto"/>
                <w:left w:val="none" w:sz="0" w:space="0" w:color="auto"/>
                <w:bottom w:val="none" w:sz="0" w:space="0" w:color="auto"/>
                <w:right w:val="none" w:sz="0" w:space="0" w:color="auto"/>
              </w:divBdr>
            </w:div>
            <w:div w:id="922881223">
              <w:marLeft w:val="0"/>
              <w:marRight w:val="0"/>
              <w:marTop w:val="0"/>
              <w:marBottom w:val="0"/>
              <w:divBdr>
                <w:top w:val="none" w:sz="0" w:space="0" w:color="auto"/>
                <w:left w:val="none" w:sz="0" w:space="0" w:color="auto"/>
                <w:bottom w:val="none" w:sz="0" w:space="0" w:color="auto"/>
                <w:right w:val="none" w:sz="0" w:space="0" w:color="auto"/>
              </w:divBdr>
            </w:div>
            <w:div w:id="999045120">
              <w:marLeft w:val="0"/>
              <w:marRight w:val="0"/>
              <w:marTop w:val="0"/>
              <w:marBottom w:val="0"/>
              <w:divBdr>
                <w:top w:val="none" w:sz="0" w:space="0" w:color="auto"/>
                <w:left w:val="none" w:sz="0" w:space="0" w:color="auto"/>
                <w:bottom w:val="none" w:sz="0" w:space="0" w:color="auto"/>
                <w:right w:val="none" w:sz="0" w:space="0" w:color="auto"/>
              </w:divBdr>
            </w:div>
            <w:div w:id="2029720936">
              <w:marLeft w:val="0"/>
              <w:marRight w:val="0"/>
              <w:marTop w:val="0"/>
              <w:marBottom w:val="0"/>
              <w:divBdr>
                <w:top w:val="none" w:sz="0" w:space="0" w:color="auto"/>
                <w:left w:val="none" w:sz="0" w:space="0" w:color="auto"/>
                <w:bottom w:val="none" w:sz="0" w:space="0" w:color="auto"/>
                <w:right w:val="none" w:sz="0" w:space="0" w:color="auto"/>
              </w:divBdr>
            </w:div>
            <w:div w:id="12537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1872">
      <w:bodyDiv w:val="1"/>
      <w:marLeft w:val="0"/>
      <w:marRight w:val="0"/>
      <w:marTop w:val="0"/>
      <w:marBottom w:val="0"/>
      <w:divBdr>
        <w:top w:val="none" w:sz="0" w:space="0" w:color="auto"/>
        <w:left w:val="none" w:sz="0" w:space="0" w:color="auto"/>
        <w:bottom w:val="none" w:sz="0" w:space="0" w:color="auto"/>
        <w:right w:val="none" w:sz="0" w:space="0" w:color="auto"/>
      </w:divBdr>
      <w:divsChild>
        <w:div w:id="1600215236">
          <w:marLeft w:val="0"/>
          <w:marRight w:val="0"/>
          <w:marTop w:val="0"/>
          <w:marBottom w:val="0"/>
          <w:divBdr>
            <w:top w:val="none" w:sz="0" w:space="0" w:color="auto"/>
            <w:left w:val="none" w:sz="0" w:space="0" w:color="auto"/>
            <w:bottom w:val="none" w:sz="0" w:space="0" w:color="auto"/>
            <w:right w:val="none" w:sz="0" w:space="0" w:color="auto"/>
          </w:divBdr>
          <w:divsChild>
            <w:div w:id="821190792">
              <w:marLeft w:val="0"/>
              <w:marRight w:val="0"/>
              <w:marTop w:val="0"/>
              <w:marBottom w:val="0"/>
              <w:divBdr>
                <w:top w:val="none" w:sz="0" w:space="0" w:color="auto"/>
                <w:left w:val="none" w:sz="0" w:space="0" w:color="auto"/>
                <w:bottom w:val="none" w:sz="0" w:space="0" w:color="auto"/>
                <w:right w:val="none" w:sz="0" w:space="0" w:color="auto"/>
              </w:divBdr>
            </w:div>
            <w:div w:id="1461802284">
              <w:marLeft w:val="0"/>
              <w:marRight w:val="0"/>
              <w:marTop w:val="0"/>
              <w:marBottom w:val="0"/>
              <w:divBdr>
                <w:top w:val="none" w:sz="0" w:space="0" w:color="auto"/>
                <w:left w:val="none" w:sz="0" w:space="0" w:color="auto"/>
                <w:bottom w:val="none" w:sz="0" w:space="0" w:color="auto"/>
                <w:right w:val="none" w:sz="0" w:space="0" w:color="auto"/>
              </w:divBdr>
            </w:div>
            <w:div w:id="393941533">
              <w:marLeft w:val="0"/>
              <w:marRight w:val="0"/>
              <w:marTop w:val="0"/>
              <w:marBottom w:val="0"/>
              <w:divBdr>
                <w:top w:val="none" w:sz="0" w:space="0" w:color="auto"/>
                <w:left w:val="none" w:sz="0" w:space="0" w:color="auto"/>
                <w:bottom w:val="none" w:sz="0" w:space="0" w:color="auto"/>
                <w:right w:val="none" w:sz="0" w:space="0" w:color="auto"/>
              </w:divBdr>
            </w:div>
            <w:div w:id="1619994760">
              <w:marLeft w:val="0"/>
              <w:marRight w:val="0"/>
              <w:marTop w:val="0"/>
              <w:marBottom w:val="0"/>
              <w:divBdr>
                <w:top w:val="none" w:sz="0" w:space="0" w:color="auto"/>
                <w:left w:val="none" w:sz="0" w:space="0" w:color="auto"/>
                <w:bottom w:val="none" w:sz="0" w:space="0" w:color="auto"/>
                <w:right w:val="none" w:sz="0" w:space="0" w:color="auto"/>
              </w:divBdr>
            </w:div>
            <w:div w:id="1820461812">
              <w:marLeft w:val="0"/>
              <w:marRight w:val="0"/>
              <w:marTop w:val="0"/>
              <w:marBottom w:val="0"/>
              <w:divBdr>
                <w:top w:val="none" w:sz="0" w:space="0" w:color="auto"/>
                <w:left w:val="none" w:sz="0" w:space="0" w:color="auto"/>
                <w:bottom w:val="none" w:sz="0" w:space="0" w:color="auto"/>
                <w:right w:val="none" w:sz="0" w:space="0" w:color="auto"/>
              </w:divBdr>
            </w:div>
            <w:div w:id="1071926053">
              <w:marLeft w:val="0"/>
              <w:marRight w:val="0"/>
              <w:marTop w:val="0"/>
              <w:marBottom w:val="0"/>
              <w:divBdr>
                <w:top w:val="none" w:sz="0" w:space="0" w:color="auto"/>
                <w:left w:val="none" w:sz="0" w:space="0" w:color="auto"/>
                <w:bottom w:val="none" w:sz="0" w:space="0" w:color="auto"/>
                <w:right w:val="none" w:sz="0" w:space="0" w:color="auto"/>
              </w:divBdr>
            </w:div>
            <w:div w:id="1710842109">
              <w:marLeft w:val="0"/>
              <w:marRight w:val="0"/>
              <w:marTop w:val="0"/>
              <w:marBottom w:val="0"/>
              <w:divBdr>
                <w:top w:val="none" w:sz="0" w:space="0" w:color="auto"/>
                <w:left w:val="none" w:sz="0" w:space="0" w:color="auto"/>
                <w:bottom w:val="none" w:sz="0" w:space="0" w:color="auto"/>
                <w:right w:val="none" w:sz="0" w:space="0" w:color="auto"/>
              </w:divBdr>
            </w:div>
            <w:div w:id="1683780992">
              <w:marLeft w:val="0"/>
              <w:marRight w:val="0"/>
              <w:marTop w:val="0"/>
              <w:marBottom w:val="0"/>
              <w:divBdr>
                <w:top w:val="none" w:sz="0" w:space="0" w:color="auto"/>
                <w:left w:val="none" w:sz="0" w:space="0" w:color="auto"/>
                <w:bottom w:val="none" w:sz="0" w:space="0" w:color="auto"/>
                <w:right w:val="none" w:sz="0" w:space="0" w:color="auto"/>
              </w:divBdr>
            </w:div>
            <w:div w:id="1360397006">
              <w:marLeft w:val="0"/>
              <w:marRight w:val="0"/>
              <w:marTop w:val="0"/>
              <w:marBottom w:val="0"/>
              <w:divBdr>
                <w:top w:val="none" w:sz="0" w:space="0" w:color="auto"/>
                <w:left w:val="none" w:sz="0" w:space="0" w:color="auto"/>
                <w:bottom w:val="none" w:sz="0" w:space="0" w:color="auto"/>
                <w:right w:val="none" w:sz="0" w:space="0" w:color="auto"/>
              </w:divBdr>
            </w:div>
            <w:div w:id="335813450">
              <w:marLeft w:val="0"/>
              <w:marRight w:val="0"/>
              <w:marTop w:val="0"/>
              <w:marBottom w:val="0"/>
              <w:divBdr>
                <w:top w:val="none" w:sz="0" w:space="0" w:color="auto"/>
                <w:left w:val="none" w:sz="0" w:space="0" w:color="auto"/>
                <w:bottom w:val="none" w:sz="0" w:space="0" w:color="auto"/>
                <w:right w:val="none" w:sz="0" w:space="0" w:color="auto"/>
              </w:divBdr>
            </w:div>
            <w:div w:id="2046368539">
              <w:marLeft w:val="0"/>
              <w:marRight w:val="0"/>
              <w:marTop w:val="0"/>
              <w:marBottom w:val="0"/>
              <w:divBdr>
                <w:top w:val="none" w:sz="0" w:space="0" w:color="auto"/>
                <w:left w:val="none" w:sz="0" w:space="0" w:color="auto"/>
                <w:bottom w:val="none" w:sz="0" w:space="0" w:color="auto"/>
                <w:right w:val="none" w:sz="0" w:space="0" w:color="auto"/>
              </w:divBdr>
            </w:div>
            <w:div w:id="1623460710">
              <w:marLeft w:val="0"/>
              <w:marRight w:val="0"/>
              <w:marTop w:val="0"/>
              <w:marBottom w:val="0"/>
              <w:divBdr>
                <w:top w:val="none" w:sz="0" w:space="0" w:color="auto"/>
                <w:left w:val="none" w:sz="0" w:space="0" w:color="auto"/>
                <w:bottom w:val="none" w:sz="0" w:space="0" w:color="auto"/>
                <w:right w:val="none" w:sz="0" w:space="0" w:color="auto"/>
              </w:divBdr>
            </w:div>
            <w:div w:id="1197085258">
              <w:marLeft w:val="0"/>
              <w:marRight w:val="0"/>
              <w:marTop w:val="0"/>
              <w:marBottom w:val="0"/>
              <w:divBdr>
                <w:top w:val="none" w:sz="0" w:space="0" w:color="auto"/>
                <w:left w:val="none" w:sz="0" w:space="0" w:color="auto"/>
                <w:bottom w:val="none" w:sz="0" w:space="0" w:color="auto"/>
                <w:right w:val="none" w:sz="0" w:space="0" w:color="auto"/>
              </w:divBdr>
            </w:div>
            <w:div w:id="954403859">
              <w:marLeft w:val="0"/>
              <w:marRight w:val="0"/>
              <w:marTop w:val="0"/>
              <w:marBottom w:val="0"/>
              <w:divBdr>
                <w:top w:val="none" w:sz="0" w:space="0" w:color="auto"/>
                <w:left w:val="none" w:sz="0" w:space="0" w:color="auto"/>
                <w:bottom w:val="none" w:sz="0" w:space="0" w:color="auto"/>
                <w:right w:val="none" w:sz="0" w:space="0" w:color="auto"/>
              </w:divBdr>
            </w:div>
            <w:div w:id="1318343678">
              <w:marLeft w:val="0"/>
              <w:marRight w:val="0"/>
              <w:marTop w:val="0"/>
              <w:marBottom w:val="0"/>
              <w:divBdr>
                <w:top w:val="none" w:sz="0" w:space="0" w:color="auto"/>
                <w:left w:val="none" w:sz="0" w:space="0" w:color="auto"/>
                <w:bottom w:val="none" w:sz="0" w:space="0" w:color="auto"/>
                <w:right w:val="none" w:sz="0" w:space="0" w:color="auto"/>
              </w:divBdr>
            </w:div>
            <w:div w:id="1716270958">
              <w:marLeft w:val="0"/>
              <w:marRight w:val="0"/>
              <w:marTop w:val="0"/>
              <w:marBottom w:val="0"/>
              <w:divBdr>
                <w:top w:val="none" w:sz="0" w:space="0" w:color="auto"/>
                <w:left w:val="none" w:sz="0" w:space="0" w:color="auto"/>
                <w:bottom w:val="none" w:sz="0" w:space="0" w:color="auto"/>
                <w:right w:val="none" w:sz="0" w:space="0" w:color="auto"/>
              </w:divBdr>
            </w:div>
            <w:div w:id="414516869">
              <w:marLeft w:val="0"/>
              <w:marRight w:val="0"/>
              <w:marTop w:val="0"/>
              <w:marBottom w:val="0"/>
              <w:divBdr>
                <w:top w:val="none" w:sz="0" w:space="0" w:color="auto"/>
                <w:left w:val="none" w:sz="0" w:space="0" w:color="auto"/>
                <w:bottom w:val="none" w:sz="0" w:space="0" w:color="auto"/>
                <w:right w:val="none" w:sz="0" w:space="0" w:color="auto"/>
              </w:divBdr>
            </w:div>
            <w:div w:id="684288557">
              <w:marLeft w:val="0"/>
              <w:marRight w:val="0"/>
              <w:marTop w:val="0"/>
              <w:marBottom w:val="0"/>
              <w:divBdr>
                <w:top w:val="none" w:sz="0" w:space="0" w:color="auto"/>
                <w:left w:val="none" w:sz="0" w:space="0" w:color="auto"/>
                <w:bottom w:val="none" w:sz="0" w:space="0" w:color="auto"/>
                <w:right w:val="none" w:sz="0" w:space="0" w:color="auto"/>
              </w:divBdr>
            </w:div>
            <w:div w:id="1500541826">
              <w:marLeft w:val="0"/>
              <w:marRight w:val="0"/>
              <w:marTop w:val="0"/>
              <w:marBottom w:val="0"/>
              <w:divBdr>
                <w:top w:val="none" w:sz="0" w:space="0" w:color="auto"/>
                <w:left w:val="none" w:sz="0" w:space="0" w:color="auto"/>
                <w:bottom w:val="none" w:sz="0" w:space="0" w:color="auto"/>
                <w:right w:val="none" w:sz="0" w:space="0" w:color="auto"/>
              </w:divBdr>
            </w:div>
            <w:div w:id="1673291893">
              <w:marLeft w:val="0"/>
              <w:marRight w:val="0"/>
              <w:marTop w:val="0"/>
              <w:marBottom w:val="0"/>
              <w:divBdr>
                <w:top w:val="none" w:sz="0" w:space="0" w:color="auto"/>
                <w:left w:val="none" w:sz="0" w:space="0" w:color="auto"/>
                <w:bottom w:val="none" w:sz="0" w:space="0" w:color="auto"/>
                <w:right w:val="none" w:sz="0" w:space="0" w:color="auto"/>
              </w:divBdr>
            </w:div>
            <w:div w:id="1899896275">
              <w:marLeft w:val="0"/>
              <w:marRight w:val="0"/>
              <w:marTop w:val="0"/>
              <w:marBottom w:val="0"/>
              <w:divBdr>
                <w:top w:val="none" w:sz="0" w:space="0" w:color="auto"/>
                <w:left w:val="none" w:sz="0" w:space="0" w:color="auto"/>
                <w:bottom w:val="none" w:sz="0" w:space="0" w:color="auto"/>
                <w:right w:val="none" w:sz="0" w:space="0" w:color="auto"/>
              </w:divBdr>
            </w:div>
            <w:div w:id="631861425">
              <w:marLeft w:val="0"/>
              <w:marRight w:val="0"/>
              <w:marTop w:val="0"/>
              <w:marBottom w:val="0"/>
              <w:divBdr>
                <w:top w:val="none" w:sz="0" w:space="0" w:color="auto"/>
                <w:left w:val="none" w:sz="0" w:space="0" w:color="auto"/>
                <w:bottom w:val="none" w:sz="0" w:space="0" w:color="auto"/>
                <w:right w:val="none" w:sz="0" w:space="0" w:color="auto"/>
              </w:divBdr>
            </w:div>
            <w:div w:id="1919560181">
              <w:marLeft w:val="0"/>
              <w:marRight w:val="0"/>
              <w:marTop w:val="0"/>
              <w:marBottom w:val="0"/>
              <w:divBdr>
                <w:top w:val="none" w:sz="0" w:space="0" w:color="auto"/>
                <w:left w:val="none" w:sz="0" w:space="0" w:color="auto"/>
                <w:bottom w:val="none" w:sz="0" w:space="0" w:color="auto"/>
                <w:right w:val="none" w:sz="0" w:space="0" w:color="auto"/>
              </w:divBdr>
            </w:div>
            <w:div w:id="795876510">
              <w:marLeft w:val="0"/>
              <w:marRight w:val="0"/>
              <w:marTop w:val="0"/>
              <w:marBottom w:val="0"/>
              <w:divBdr>
                <w:top w:val="none" w:sz="0" w:space="0" w:color="auto"/>
                <w:left w:val="none" w:sz="0" w:space="0" w:color="auto"/>
                <w:bottom w:val="none" w:sz="0" w:space="0" w:color="auto"/>
                <w:right w:val="none" w:sz="0" w:space="0" w:color="auto"/>
              </w:divBdr>
            </w:div>
            <w:div w:id="1695956116">
              <w:marLeft w:val="0"/>
              <w:marRight w:val="0"/>
              <w:marTop w:val="0"/>
              <w:marBottom w:val="0"/>
              <w:divBdr>
                <w:top w:val="none" w:sz="0" w:space="0" w:color="auto"/>
                <w:left w:val="none" w:sz="0" w:space="0" w:color="auto"/>
                <w:bottom w:val="none" w:sz="0" w:space="0" w:color="auto"/>
                <w:right w:val="none" w:sz="0" w:space="0" w:color="auto"/>
              </w:divBdr>
            </w:div>
            <w:div w:id="386997057">
              <w:marLeft w:val="0"/>
              <w:marRight w:val="0"/>
              <w:marTop w:val="0"/>
              <w:marBottom w:val="0"/>
              <w:divBdr>
                <w:top w:val="none" w:sz="0" w:space="0" w:color="auto"/>
                <w:left w:val="none" w:sz="0" w:space="0" w:color="auto"/>
                <w:bottom w:val="none" w:sz="0" w:space="0" w:color="auto"/>
                <w:right w:val="none" w:sz="0" w:space="0" w:color="auto"/>
              </w:divBdr>
            </w:div>
            <w:div w:id="545485811">
              <w:marLeft w:val="0"/>
              <w:marRight w:val="0"/>
              <w:marTop w:val="0"/>
              <w:marBottom w:val="0"/>
              <w:divBdr>
                <w:top w:val="none" w:sz="0" w:space="0" w:color="auto"/>
                <w:left w:val="none" w:sz="0" w:space="0" w:color="auto"/>
                <w:bottom w:val="none" w:sz="0" w:space="0" w:color="auto"/>
                <w:right w:val="none" w:sz="0" w:space="0" w:color="auto"/>
              </w:divBdr>
            </w:div>
            <w:div w:id="1352341123">
              <w:marLeft w:val="0"/>
              <w:marRight w:val="0"/>
              <w:marTop w:val="0"/>
              <w:marBottom w:val="0"/>
              <w:divBdr>
                <w:top w:val="none" w:sz="0" w:space="0" w:color="auto"/>
                <w:left w:val="none" w:sz="0" w:space="0" w:color="auto"/>
                <w:bottom w:val="none" w:sz="0" w:space="0" w:color="auto"/>
                <w:right w:val="none" w:sz="0" w:space="0" w:color="auto"/>
              </w:divBdr>
            </w:div>
            <w:div w:id="621424040">
              <w:marLeft w:val="0"/>
              <w:marRight w:val="0"/>
              <w:marTop w:val="0"/>
              <w:marBottom w:val="0"/>
              <w:divBdr>
                <w:top w:val="none" w:sz="0" w:space="0" w:color="auto"/>
                <w:left w:val="none" w:sz="0" w:space="0" w:color="auto"/>
                <w:bottom w:val="none" w:sz="0" w:space="0" w:color="auto"/>
                <w:right w:val="none" w:sz="0" w:space="0" w:color="auto"/>
              </w:divBdr>
            </w:div>
            <w:div w:id="531502464">
              <w:marLeft w:val="0"/>
              <w:marRight w:val="0"/>
              <w:marTop w:val="0"/>
              <w:marBottom w:val="0"/>
              <w:divBdr>
                <w:top w:val="none" w:sz="0" w:space="0" w:color="auto"/>
                <w:left w:val="none" w:sz="0" w:space="0" w:color="auto"/>
                <w:bottom w:val="none" w:sz="0" w:space="0" w:color="auto"/>
                <w:right w:val="none" w:sz="0" w:space="0" w:color="auto"/>
              </w:divBdr>
            </w:div>
            <w:div w:id="1459226346">
              <w:marLeft w:val="0"/>
              <w:marRight w:val="0"/>
              <w:marTop w:val="0"/>
              <w:marBottom w:val="0"/>
              <w:divBdr>
                <w:top w:val="none" w:sz="0" w:space="0" w:color="auto"/>
                <w:left w:val="none" w:sz="0" w:space="0" w:color="auto"/>
                <w:bottom w:val="none" w:sz="0" w:space="0" w:color="auto"/>
                <w:right w:val="none" w:sz="0" w:space="0" w:color="auto"/>
              </w:divBdr>
            </w:div>
            <w:div w:id="1333291478">
              <w:marLeft w:val="0"/>
              <w:marRight w:val="0"/>
              <w:marTop w:val="0"/>
              <w:marBottom w:val="0"/>
              <w:divBdr>
                <w:top w:val="none" w:sz="0" w:space="0" w:color="auto"/>
                <w:left w:val="none" w:sz="0" w:space="0" w:color="auto"/>
                <w:bottom w:val="none" w:sz="0" w:space="0" w:color="auto"/>
                <w:right w:val="none" w:sz="0" w:space="0" w:color="auto"/>
              </w:divBdr>
            </w:div>
            <w:div w:id="1830973708">
              <w:marLeft w:val="0"/>
              <w:marRight w:val="0"/>
              <w:marTop w:val="0"/>
              <w:marBottom w:val="0"/>
              <w:divBdr>
                <w:top w:val="none" w:sz="0" w:space="0" w:color="auto"/>
                <w:left w:val="none" w:sz="0" w:space="0" w:color="auto"/>
                <w:bottom w:val="none" w:sz="0" w:space="0" w:color="auto"/>
                <w:right w:val="none" w:sz="0" w:space="0" w:color="auto"/>
              </w:divBdr>
            </w:div>
            <w:div w:id="351227907">
              <w:marLeft w:val="0"/>
              <w:marRight w:val="0"/>
              <w:marTop w:val="0"/>
              <w:marBottom w:val="0"/>
              <w:divBdr>
                <w:top w:val="none" w:sz="0" w:space="0" w:color="auto"/>
                <w:left w:val="none" w:sz="0" w:space="0" w:color="auto"/>
                <w:bottom w:val="none" w:sz="0" w:space="0" w:color="auto"/>
                <w:right w:val="none" w:sz="0" w:space="0" w:color="auto"/>
              </w:divBdr>
            </w:div>
            <w:div w:id="686056831">
              <w:marLeft w:val="0"/>
              <w:marRight w:val="0"/>
              <w:marTop w:val="0"/>
              <w:marBottom w:val="0"/>
              <w:divBdr>
                <w:top w:val="none" w:sz="0" w:space="0" w:color="auto"/>
                <w:left w:val="none" w:sz="0" w:space="0" w:color="auto"/>
                <w:bottom w:val="none" w:sz="0" w:space="0" w:color="auto"/>
                <w:right w:val="none" w:sz="0" w:space="0" w:color="auto"/>
              </w:divBdr>
            </w:div>
            <w:div w:id="1725254240">
              <w:marLeft w:val="0"/>
              <w:marRight w:val="0"/>
              <w:marTop w:val="0"/>
              <w:marBottom w:val="0"/>
              <w:divBdr>
                <w:top w:val="none" w:sz="0" w:space="0" w:color="auto"/>
                <w:left w:val="none" w:sz="0" w:space="0" w:color="auto"/>
                <w:bottom w:val="none" w:sz="0" w:space="0" w:color="auto"/>
                <w:right w:val="none" w:sz="0" w:space="0" w:color="auto"/>
              </w:divBdr>
            </w:div>
            <w:div w:id="1374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812">
      <w:bodyDiv w:val="1"/>
      <w:marLeft w:val="0"/>
      <w:marRight w:val="0"/>
      <w:marTop w:val="0"/>
      <w:marBottom w:val="0"/>
      <w:divBdr>
        <w:top w:val="none" w:sz="0" w:space="0" w:color="auto"/>
        <w:left w:val="none" w:sz="0" w:space="0" w:color="auto"/>
        <w:bottom w:val="none" w:sz="0" w:space="0" w:color="auto"/>
        <w:right w:val="none" w:sz="0" w:space="0" w:color="auto"/>
      </w:divBdr>
      <w:divsChild>
        <w:div w:id="1838575053">
          <w:marLeft w:val="0"/>
          <w:marRight w:val="0"/>
          <w:marTop w:val="0"/>
          <w:marBottom w:val="0"/>
          <w:divBdr>
            <w:top w:val="none" w:sz="0" w:space="0" w:color="auto"/>
            <w:left w:val="none" w:sz="0" w:space="0" w:color="auto"/>
            <w:bottom w:val="none" w:sz="0" w:space="0" w:color="auto"/>
            <w:right w:val="none" w:sz="0" w:space="0" w:color="auto"/>
          </w:divBdr>
          <w:divsChild>
            <w:div w:id="1253247061">
              <w:marLeft w:val="0"/>
              <w:marRight w:val="0"/>
              <w:marTop w:val="0"/>
              <w:marBottom w:val="0"/>
              <w:divBdr>
                <w:top w:val="none" w:sz="0" w:space="0" w:color="auto"/>
                <w:left w:val="none" w:sz="0" w:space="0" w:color="auto"/>
                <w:bottom w:val="none" w:sz="0" w:space="0" w:color="auto"/>
                <w:right w:val="none" w:sz="0" w:space="0" w:color="auto"/>
              </w:divBdr>
            </w:div>
            <w:div w:id="904074623">
              <w:marLeft w:val="0"/>
              <w:marRight w:val="0"/>
              <w:marTop w:val="0"/>
              <w:marBottom w:val="0"/>
              <w:divBdr>
                <w:top w:val="none" w:sz="0" w:space="0" w:color="auto"/>
                <w:left w:val="none" w:sz="0" w:space="0" w:color="auto"/>
                <w:bottom w:val="none" w:sz="0" w:space="0" w:color="auto"/>
                <w:right w:val="none" w:sz="0" w:space="0" w:color="auto"/>
              </w:divBdr>
            </w:div>
            <w:div w:id="669865727">
              <w:marLeft w:val="0"/>
              <w:marRight w:val="0"/>
              <w:marTop w:val="0"/>
              <w:marBottom w:val="0"/>
              <w:divBdr>
                <w:top w:val="none" w:sz="0" w:space="0" w:color="auto"/>
                <w:left w:val="none" w:sz="0" w:space="0" w:color="auto"/>
                <w:bottom w:val="none" w:sz="0" w:space="0" w:color="auto"/>
                <w:right w:val="none" w:sz="0" w:space="0" w:color="auto"/>
              </w:divBdr>
            </w:div>
            <w:div w:id="173694308">
              <w:marLeft w:val="0"/>
              <w:marRight w:val="0"/>
              <w:marTop w:val="0"/>
              <w:marBottom w:val="0"/>
              <w:divBdr>
                <w:top w:val="none" w:sz="0" w:space="0" w:color="auto"/>
                <w:left w:val="none" w:sz="0" w:space="0" w:color="auto"/>
                <w:bottom w:val="none" w:sz="0" w:space="0" w:color="auto"/>
                <w:right w:val="none" w:sz="0" w:space="0" w:color="auto"/>
              </w:divBdr>
            </w:div>
            <w:div w:id="2079473526">
              <w:marLeft w:val="0"/>
              <w:marRight w:val="0"/>
              <w:marTop w:val="0"/>
              <w:marBottom w:val="0"/>
              <w:divBdr>
                <w:top w:val="none" w:sz="0" w:space="0" w:color="auto"/>
                <w:left w:val="none" w:sz="0" w:space="0" w:color="auto"/>
                <w:bottom w:val="none" w:sz="0" w:space="0" w:color="auto"/>
                <w:right w:val="none" w:sz="0" w:space="0" w:color="auto"/>
              </w:divBdr>
            </w:div>
            <w:div w:id="616529691">
              <w:marLeft w:val="0"/>
              <w:marRight w:val="0"/>
              <w:marTop w:val="0"/>
              <w:marBottom w:val="0"/>
              <w:divBdr>
                <w:top w:val="none" w:sz="0" w:space="0" w:color="auto"/>
                <w:left w:val="none" w:sz="0" w:space="0" w:color="auto"/>
                <w:bottom w:val="none" w:sz="0" w:space="0" w:color="auto"/>
                <w:right w:val="none" w:sz="0" w:space="0" w:color="auto"/>
              </w:divBdr>
            </w:div>
            <w:div w:id="1693070246">
              <w:marLeft w:val="0"/>
              <w:marRight w:val="0"/>
              <w:marTop w:val="0"/>
              <w:marBottom w:val="0"/>
              <w:divBdr>
                <w:top w:val="none" w:sz="0" w:space="0" w:color="auto"/>
                <w:left w:val="none" w:sz="0" w:space="0" w:color="auto"/>
                <w:bottom w:val="none" w:sz="0" w:space="0" w:color="auto"/>
                <w:right w:val="none" w:sz="0" w:space="0" w:color="auto"/>
              </w:divBdr>
            </w:div>
            <w:div w:id="231623414">
              <w:marLeft w:val="0"/>
              <w:marRight w:val="0"/>
              <w:marTop w:val="0"/>
              <w:marBottom w:val="0"/>
              <w:divBdr>
                <w:top w:val="none" w:sz="0" w:space="0" w:color="auto"/>
                <w:left w:val="none" w:sz="0" w:space="0" w:color="auto"/>
                <w:bottom w:val="none" w:sz="0" w:space="0" w:color="auto"/>
                <w:right w:val="none" w:sz="0" w:space="0" w:color="auto"/>
              </w:divBdr>
            </w:div>
            <w:div w:id="1524972608">
              <w:marLeft w:val="0"/>
              <w:marRight w:val="0"/>
              <w:marTop w:val="0"/>
              <w:marBottom w:val="0"/>
              <w:divBdr>
                <w:top w:val="none" w:sz="0" w:space="0" w:color="auto"/>
                <w:left w:val="none" w:sz="0" w:space="0" w:color="auto"/>
                <w:bottom w:val="none" w:sz="0" w:space="0" w:color="auto"/>
                <w:right w:val="none" w:sz="0" w:space="0" w:color="auto"/>
              </w:divBdr>
            </w:div>
            <w:div w:id="2000764221">
              <w:marLeft w:val="0"/>
              <w:marRight w:val="0"/>
              <w:marTop w:val="0"/>
              <w:marBottom w:val="0"/>
              <w:divBdr>
                <w:top w:val="none" w:sz="0" w:space="0" w:color="auto"/>
                <w:left w:val="none" w:sz="0" w:space="0" w:color="auto"/>
                <w:bottom w:val="none" w:sz="0" w:space="0" w:color="auto"/>
                <w:right w:val="none" w:sz="0" w:space="0" w:color="auto"/>
              </w:divBdr>
            </w:div>
            <w:div w:id="1949698235">
              <w:marLeft w:val="0"/>
              <w:marRight w:val="0"/>
              <w:marTop w:val="0"/>
              <w:marBottom w:val="0"/>
              <w:divBdr>
                <w:top w:val="none" w:sz="0" w:space="0" w:color="auto"/>
                <w:left w:val="none" w:sz="0" w:space="0" w:color="auto"/>
                <w:bottom w:val="none" w:sz="0" w:space="0" w:color="auto"/>
                <w:right w:val="none" w:sz="0" w:space="0" w:color="auto"/>
              </w:divBdr>
            </w:div>
            <w:div w:id="2042658499">
              <w:marLeft w:val="0"/>
              <w:marRight w:val="0"/>
              <w:marTop w:val="0"/>
              <w:marBottom w:val="0"/>
              <w:divBdr>
                <w:top w:val="none" w:sz="0" w:space="0" w:color="auto"/>
                <w:left w:val="none" w:sz="0" w:space="0" w:color="auto"/>
                <w:bottom w:val="none" w:sz="0" w:space="0" w:color="auto"/>
                <w:right w:val="none" w:sz="0" w:space="0" w:color="auto"/>
              </w:divBdr>
            </w:div>
            <w:div w:id="531966834">
              <w:marLeft w:val="0"/>
              <w:marRight w:val="0"/>
              <w:marTop w:val="0"/>
              <w:marBottom w:val="0"/>
              <w:divBdr>
                <w:top w:val="none" w:sz="0" w:space="0" w:color="auto"/>
                <w:left w:val="none" w:sz="0" w:space="0" w:color="auto"/>
                <w:bottom w:val="none" w:sz="0" w:space="0" w:color="auto"/>
                <w:right w:val="none" w:sz="0" w:space="0" w:color="auto"/>
              </w:divBdr>
            </w:div>
            <w:div w:id="1367098157">
              <w:marLeft w:val="0"/>
              <w:marRight w:val="0"/>
              <w:marTop w:val="0"/>
              <w:marBottom w:val="0"/>
              <w:divBdr>
                <w:top w:val="none" w:sz="0" w:space="0" w:color="auto"/>
                <w:left w:val="none" w:sz="0" w:space="0" w:color="auto"/>
                <w:bottom w:val="none" w:sz="0" w:space="0" w:color="auto"/>
                <w:right w:val="none" w:sz="0" w:space="0" w:color="auto"/>
              </w:divBdr>
            </w:div>
            <w:div w:id="931087904">
              <w:marLeft w:val="0"/>
              <w:marRight w:val="0"/>
              <w:marTop w:val="0"/>
              <w:marBottom w:val="0"/>
              <w:divBdr>
                <w:top w:val="none" w:sz="0" w:space="0" w:color="auto"/>
                <w:left w:val="none" w:sz="0" w:space="0" w:color="auto"/>
                <w:bottom w:val="none" w:sz="0" w:space="0" w:color="auto"/>
                <w:right w:val="none" w:sz="0" w:space="0" w:color="auto"/>
              </w:divBdr>
            </w:div>
            <w:div w:id="1457604591">
              <w:marLeft w:val="0"/>
              <w:marRight w:val="0"/>
              <w:marTop w:val="0"/>
              <w:marBottom w:val="0"/>
              <w:divBdr>
                <w:top w:val="none" w:sz="0" w:space="0" w:color="auto"/>
                <w:left w:val="none" w:sz="0" w:space="0" w:color="auto"/>
                <w:bottom w:val="none" w:sz="0" w:space="0" w:color="auto"/>
                <w:right w:val="none" w:sz="0" w:space="0" w:color="auto"/>
              </w:divBdr>
            </w:div>
            <w:div w:id="789016062">
              <w:marLeft w:val="0"/>
              <w:marRight w:val="0"/>
              <w:marTop w:val="0"/>
              <w:marBottom w:val="0"/>
              <w:divBdr>
                <w:top w:val="none" w:sz="0" w:space="0" w:color="auto"/>
                <w:left w:val="none" w:sz="0" w:space="0" w:color="auto"/>
                <w:bottom w:val="none" w:sz="0" w:space="0" w:color="auto"/>
                <w:right w:val="none" w:sz="0" w:space="0" w:color="auto"/>
              </w:divBdr>
            </w:div>
            <w:div w:id="1596740386">
              <w:marLeft w:val="0"/>
              <w:marRight w:val="0"/>
              <w:marTop w:val="0"/>
              <w:marBottom w:val="0"/>
              <w:divBdr>
                <w:top w:val="none" w:sz="0" w:space="0" w:color="auto"/>
                <w:left w:val="none" w:sz="0" w:space="0" w:color="auto"/>
                <w:bottom w:val="none" w:sz="0" w:space="0" w:color="auto"/>
                <w:right w:val="none" w:sz="0" w:space="0" w:color="auto"/>
              </w:divBdr>
            </w:div>
            <w:div w:id="1621910461">
              <w:marLeft w:val="0"/>
              <w:marRight w:val="0"/>
              <w:marTop w:val="0"/>
              <w:marBottom w:val="0"/>
              <w:divBdr>
                <w:top w:val="none" w:sz="0" w:space="0" w:color="auto"/>
                <w:left w:val="none" w:sz="0" w:space="0" w:color="auto"/>
                <w:bottom w:val="none" w:sz="0" w:space="0" w:color="auto"/>
                <w:right w:val="none" w:sz="0" w:space="0" w:color="auto"/>
              </w:divBdr>
            </w:div>
            <w:div w:id="1674526976">
              <w:marLeft w:val="0"/>
              <w:marRight w:val="0"/>
              <w:marTop w:val="0"/>
              <w:marBottom w:val="0"/>
              <w:divBdr>
                <w:top w:val="none" w:sz="0" w:space="0" w:color="auto"/>
                <w:left w:val="none" w:sz="0" w:space="0" w:color="auto"/>
                <w:bottom w:val="none" w:sz="0" w:space="0" w:color="auto"/>
                <w:right w:val="none" w:sz="0" w:space="0" w:color="auto"/>
              </w:divBdr>
            </w:div>
            <w:div w:id="1142692219">
              <w:marLeft w:val="0"/>
              <w:marRight w:val="0"/>
              <w:marTop w:val="0"/>
              <w:marBottom w:val="0"/>
              <w:divBdr>
                <w:top w:val="none" w:sz="0" w:space="0" w:color="auto"/>
                <w:left w:val="none" w:sz="0" w:space="0" w:color="auto"/>
                <w:bottom w:val="none" w:sz="0" w:space="0" w:color="auto"/>
                <w:right w:val="none" w:sz="0" w:space="0" w:color="auto"/>
              </w:divBdr>
            </w:div>
            <w:div w:id="514927405">
              <w:marLeft w:val="0"/>
              <w:marRight w:val="0"/>
              <w:marTop w:val="0"/>
              <w:marBottom w:val="0"/>
              <w:divBdr>
                <w:top w:val="none" w:sz="0" w:space="0" w:color="auto"/>
                <w:left w:val="none" w:sz="0" w:space="0" w:color="auto"/>
                <w:bottom w:val="none" w:sz="0" w:space="0" w:color="auto"/>
                <w:right w:val="none" w:sz="0" w:space="0" w:color="auto"/>
              </w:divBdr>
            </w:div>
            <w:div w:id="1609387202">
              <w:marLeft w:val="0"/>
              <w:marRight w:val="0"/>
              <w:marTop w:val="0"/>
              <w:marBottom w:val="0"/>
              <w:divBdr>
                <w:top w:val="none" w:sz="0" w:space="0" w:color="auto"/>
                <w:left w:val="none" w:sz="0" w:space="0" w:color="auto"/>
                <w:bottom w:val="none" w:sz="0" w:space="0" w:color="auto"/>
                <w:right w:val="none" w:sz="0" w:space="0" w:color="auto"/>
              </w:divBdr>
            </w:div>
            <w:div w:id="1350333831">
              <w:marLeft w:val="0"/>
              <w:marRight w:val="0"/>
              <w:marTop w:val="0"/>
              <w:marBottom w:val="0"/>
              <w:divBdr>
                <w:top w:val="none" w:sz="0" w:space="0" w:color="auto"/>
                <w:left w:val="none" w:sz="0" w:space="0" w:color="auto"/>
                <w:bottom w:val="none" w:sz="0" w:space="0" w:color="auto"/>
                <w:right w:val="none" w:sz="0" w:space="0" w:color="auto"/>
              </w:divBdr>
            </w:div>
            <w:div w:id="1516727894">
              <w:marLeft w:val="0"/>
              <w:marRight w:val="0"/>
              <w:marTop w:val="0"/>
              <w:marBottom w:val="0"/>
              <w:divBdr>
                <w:top w:val="none" w:sz="0" w:space="0" w:color="auto"/>
                <w:left w:val="none" w:sz="0" w:space="0" w:color="auto"/>
                <w:bottom w:val="none" w:sz="0" w:space="0" w:color="auto"/>
                <w:right w:val="none" w:sz="0" w:space="0" w:color="auto"/>
              </w:divBdr>
            </w:div>
            <w:div w:id="20004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2542">
      <w:bodyDiv w:val="1"/>
      <w:marLeft w:val="0"/>
      <w:marRight w:val="0"/>
      <w:marTop w:val="0"/>
      <w:marBottom w:val="0"/>
      <w:divBdr>
        <w:top w:val="none" w:sz="0" w:space="0" w:color="auto"/>
        <w:left w:val="none" w:sz="0" w:space="0" w:color="auto"/>
        <w:bottom w:val="none" w:sz="0" w:space="0" w:color="auto"/>
        <w:right w:val="none" w:sz="0" w:space="0" w:color="auto"/>
      </w:divBdr>
      <w:divsChild>
        <w:div w:id="1251162400">
          <w:marLeft w:val="0"/>
          <w:marRight w:val="0"/>
          <w:marTop w:val="0"/>
          <w:marBottom w:val="0"/>
          <w:divBdr>
            <w:top w:val="none" w:sz="0" w:space="0" w:color="auto"/>
            <w:left w:val="none" w:sz="0" w:space="0" w:color="auto"/>
            <w:bottom w:val="none" w:sz="0" w:space="0" w:color="auto"/>
            <w:right w:val="none" w:sz="0" w:space="0" w:color="auto"/>
          </w:divBdr>
          <w:divsChild>
            <w:div w:id="573591265">
              <w:marLeft w:val="0"/>
              <w:marRight w:val="0"/>
              <w:marTop w:val="0"/>
              <w:marBottom w:val="0"/>
              <w:divBdr>
                <w:top w:val="none" w:sz="0" w:space="0" w:color="auto"/>
                <w:left w:val="none" w:sz="0" w:space="0" w:color="auto"/>
                <w:bottom w:val="none" w:sz="0" w:space="0" w:color="auto"/>
                <w:right w:val="none" w:sz="0" w:space="0" w:color="auto"/>
              </w:divBdr>
            </w:div>
            <w:div w:id="510416919">
              <w:marLeft w:val="0"/>
              <w:marRight w:val="0"/>
              <w:marTop w:val="0"/>
              <w:marBottom w:val="0"/>
              <w:divBdr>
                <w:top w:val="none" w:sz="0" w:space="0" w:color="auto"/>
                <w:left w:val="none" w:sz="0" w:space="0" w:color="auto"/>
                <w:bottom w:val="none" w:sz="0" w:space="0" w:color="auto"/>
                <w:right w:val="none" w:sz="0" w:space="0" w:color="auto"/>
              </w:divBdr>
            </w:div>
            <w:div w:id="83378781">
              <w:marLeft w:val="0"/>
              <w:marRight w:val="0"/>
              <w:marTop w:val="0"/>
              <w:marBottom w:val="0"/>
              <w:divBdr>
                <w:top w:val="none" w:sz="0" w:space="0" w:color="auto"/>
                <w:left w:val="none" w:sz="0" w:space="0" w:color="auto"/>
                <w:bottom w:val="none" w:sz="0" w:space="0" w:color="auto"/>
                <w:right w:val="none" w:sz="0" w:space="0" w:color="auto"/>
              </w:divBdr>
            </w:div>
            <w:div w:id="1993438946">
              <w:marLeft w:val="0"/>
              <w:marRight w:val="0"/>
              <w:marTop w:val="0"/>
              <w:marBottom w:val="0"/>
              <w:divBdr>
                <w:top w:val="none" w:sz="0" w:space="0" w:color="auto"/>
                <w:left w:val="none" w:sz="0" w:space="0" w:color="auto"/>
                <w:bottom w:val="none" w:sz="0" w:space="0" w:color="auto"/>
                <w:right w:val="none" w:sz="0" w:space="0" w:color="auto"/>
              </w:divBdr>
            </w:div>
            <w:div w:id="1532722315">
              <w:marLeft w:val="0"/>
              <w:marRight w:val="0"/>
              <w:marTop w:val="0"/>
              <w:marBottom w:val="0"/>
              <w:divBdr>
                <w:top w:val="none" w:sz="0" w:space="0" w:color="auto"/>
                <w:left w:val="none" w:sz="0" w:space="0" w:color="auto"/>
                <w:bottom w:val="none" w:sz="0" w:space="0" w:color="auto"/>
                <w:right w:val="none" w:sz="0" w:space="0" w:color="auto"/>
              </w:divBdr>
            </w:div>
            <w:div w:id="445346581">
              <w:marLeft w:val="0"/>
              <w:marRight w:val="0"/>
              <w:marTop w:val="0"/>
              <w:marBottom w:val="0"/>
              <w:divBdr>
                <w:top w:val="none" w:sz="0" w:space="0" w:color="auto"/>
                <w:left w:val="none" w:sz="0" w:space="0" w:color="auto"/>
                <w:bottom w:val="none" w:sz="0" w:space="0" w:color="auto"/>
                <w:right w:val="none" w:sz="0" w:space="0" w:color="auto"/>
              </w:divBdr>
            </w:div>
            <w:div w:id="564265838">
              <w:marLeft w:val="0"/>
              <w:marRight w:val="0"/>
              <w:marTop w:val="0"/>
              <w:marBottom w:val="0"/>
              <w:divBdr>
                <w:top w:val="none" w:sz="0" w:space="0" w:color="auto"/>
                <w:left w:val="none" w:sz="0" w:space="0" w:color="auto"/>
                <w:bottom w:val="none" w:sz="0" w:space="0" w:color="auto"/>
                <w:right w:val="none" w:sz="0" w:space="0" w:color="auto"/>
              </w:divBdr>
            </w:div>
            <w:div w:id="503086275">
              <w:marLeft w:val="0"/>
              <w:marRight w:val="0"/>
              <w:marTop w:val="0"/>
              <w:marBottom w:val="0"/>
              <w:divBdr>
                <w:top w:val="none" w:sz="0" w:space="0" w:color="auto"/>
                <w:left w:val="none" w:sz="0" w:space="0" w:color="auto"/>
                <w:bottom w:val="none" w:sz="0" w:space="0" w:color="auto"/>
                <w:right w:val="none" w:sz="0" w:space="0" w:color="auto"/>
              </w:divBdr>
            </w:div>
            <w:div w:id="1637367713">
              <w:marLeft w:val="0"/>
              <w:marRight w:val="0"/>
              <w:marTop w:val="0"/>
              <w:marBottom w:val="0"/>
              <w:divBdr>
                <w:top w:val="none" w:sz="0" w:space="0" w:color="auto"/>
                <w:left w:val="none" w:sz="0" w:space="0" w:color="auto"/>
                <w:bottom w:val="none" w:sz="0" w:space="0" w:color="auto"/>
                <w:right w:val="none" w:sz="0" w:space="0" w:color="auto"/>
              </w:divBdr>
            </w:div>
            <w:div w:id="511071531">
              <w:marLeft w:val="0"/>
              <w:marRight w:val="0"/>
              <w:marTop w:val="0"/>
              <w:marBottom w:val="0"/>
              <w:divBdr>
                <w:top w:val="none" w:sz="0" w:space="0" w:color="auto"/>
                <w:left w:val="none" w:sz="0" w:space="0" w:color="auto"/>
                <w:bottom w:val="none" w:sz="0" w:space="0" w:color="auto"/>
                <w:right w:val="none" w:sz="0" w:space="0" w:color="auto"/>
              </w:divBdr>
            </w:div>
            <w:div w:id="66926951">
              <w:marLeft w:val="0"/>
              <w:marRight w:val="0"/>
              <w:marTop w:val="0"/>
              <w:marBottom w:val="0"/>
              <w:divBdr>
                <w:top w:val="none" w:sz="0" w:space="0" w:color="auto"/>
                <w:left w:val="none" w:sz="0" w:space="0" w:color="auto"/>
                <w:bottom w:val="none" w:sz="0" w:space="0" w:color="auto"/>
                <w:right w:val="none" w:sz="0" w:space="0" w:color="auto"/>
              </w:divBdr>
            </w:div>
            <w:div w:id="776558342">
              <w:marLeft w:val="0"/>
              <w:marRight w:val="0"/>
              <w:marTop w:val="0"/>
              <w:marBottom w:val="0"/>
              <w:divBdr>
                <w:top w:val="none" w:sz="0" w:space="0" w:color="auto"/>
                <w:left w:val="none" w:sz="0" w:space="0" w:color="auto"/>
                <w:bottom w:val="none" w:sz="0" w:space="0" w:color="auto"/>
                <w:right w:val="none" w:sz="0" w:space="0" w:color="auto"/>
              </w:divBdr>
            </w:div>
            <w:div w:id="426073901">
              <w:marLeft w:val="0"/>
              <w:marRight w:val="0"/>
              <w:marTop w:val="0"/>
              <w:marBottom w:val="0"/>
              <w:divBdr>
                <w:top w:val="none" w:sz="0" w:space="0" w:color="auto"/>
                <w:left w:val="none" w:sz="0" w:space="0" w:color="auto"/>
                <w:bottom w:val="none" w:sz="0" w:space="0" w:color="auto"/>
                <w:right w:val="none" w:sz="0" w:space="0" w:color="auto"/>
              </w:divBdr>
            </w:div>
            <w:div w:id="1872571133">
              <w:marLeft w:val="0"/>
              <w:marRight w:val="0"/>
              <w:marTop w:val="0"/>
              <w:marBottom w:val="0"/>
              <w:divBdr>
                <w:top w:val="none" w:sz="0" w:space="0" w:color="auto"/>
                <w:left w:val="none" w:sz="0" w:space="0" w:color="auto"/>
                <w:bottom w:val="none" w:sz="0" w:space="0" w:color="auto"/>
                <w:right w:val="none" w:sz="0" w:space="0" w:color="auto"/>
              </w:divBdr>
            </w:div>
            <w:div w:id="1281759097">
              <w:marLeft w:val="0"/>
              <w:marRight w:val="0"/>
              <w:marTop w:val="0"/>
              <w:marBottom w:val="0"/>
              <w:divBdr>
                <w:top w:val="none" w:sz="0" w:space="0" w:color="auto"/>
                <w:left w:val="none" w:sz="0" w:space="0" w:color="auto"/>
                <w:bottom w:val="none" w:sz="0" w:space="0" w:color="auto"/>
                <w:right w:val="none" w:sz="0" w:space="0" w:color="auto"/>
              </w:divBdr>
            </w:div>
            <w:div w:id="226498535">
              <w:marLeft w:val="0"/>
              <w:marRight w:val="0"/>
              <w:marTop w:val="0"/>
              <w:marBottom w:val="0"/>
              <w:divBdr>
                <w:top w:val="none" w:sz="0" w:space="0" w:color="auto"/>
                <w:left w:val="none" w:sz="0" w:space="0" w:color="auto"/>
                <w:bottom w:val="none" w:sz="0" w:space="0" w:color="auto"/>
                <w:right w:val="none" w:sz="0" w:space="0" w:color="auto"/>
              </w:divBdr>
            </w:div>
            <w:div w:id="386295839">
              <w:marLeft w:val="0"/>
              <w:marRight w:val="0"/>
              <w:marTop w:val="0"/>
              <w:marBottom w:val="0"/>
              <w:divBdr>
                <w:top w:val="none" w:sz="0" w:space="0" w:color="auto"/>
                <w:left w:val="none" w:sz="0" w:space="0" w:color="auto"/>
                <w:bottom w:val="none" w:sz="0" w:space="0" w:color="auto"/>
                <w:right w:val="none" w:sz="0" w:space="0" w:color="auto"/>
              </w:divBdr>
            </w:div>
            <w:div w:id="525289685">
              <w:marLeft w:val="0"/>
              <w:marRight w:val="0"/>
              <w:marTop w:val="0"/>
              <w:marBottom w:val="0"/>
              <w:divBdr>
                <w:top w:val="none" w:sz="0" w:space="0" w:color="auto"/>
                <w:left w:val="none" w:sz="0" w:space="0" w:color="auto"/>
                <w:bottom w:val="none" w:sz="0" w:space="0" w:color="auto"/>
                <w:right w:val="none" w:sz="0" w:space="0" w:color="auto"/>
              </w:divBdr>
            </w:div>
            <w:div w:id="634071314">
              <w:marLeft w:val="0"/>
              <w:marRight w:val="0"/>
              <w:marTop w:val="0"/>
              <w:marBottom w:val="0"/>
              <w:divBdr>
                <w:top w:val="none" w:sz="0" w:space="0" w:color="auto"/>
                <w:left w:val="none" w:sz="0" w:space="0" w:color="auto"/>
                <w:bottom w:val="none" w:sz="0" w:space="0" w:color="auto"/>
                <w:right w:val="none" w:sz="0" w:space="0" w:color="auto"/>
              </w:divBdr>
            </w:div>
            <w:div w:id="412239229">
              <w:marLeft w:val="0"/>
              <w:marRight w:val="0"/>
              <w:marTop w:val="0"/>
              <w:marBottom w:val="0"/>
              <w:divBdr>
                <w:top w:val="none" w:sz="0" w:space="0" w:color="auto"/>
                <w:left w:val="none" w:sz="0" w:space="0" w:color="auto"/>
                <w:bottom w:val="none" w:sz="0" w:space="0" w:color="auto"/>
                <w:right w:val="none" w:sz="0" w:space="0" w:color="auto"/>
              </w:divBdr>
            </w:div>
            <w:div w:id="1854689877">
              <w:marLeft w:val="0"/>
              <w:marRight w:val="0"/>
              <w:marTop w:val="0"/>
              <w:marBottom w:val="0"/>
              <w:divBdr>
                <w:top w:val="none" w:sz="0" w:space="0" w:color="auto"/>
                <w:left w:val="none" w:sz="0" w:space="0" w:color="auto"/>
                <w:bottom w:val="none" w:sz="0" w:space="0" w:color="auto"/>
                <w:right w:val="none" w:sz="0" w:space="0" w:color="auto"/>
              </w:divBdr>
            </w:div>
            <w:div w:id="401295378">
              <w:marLeft w:val="0"/>
              <w:marRight w:val="0"/>
              <w:marTop w:val="0"/>
              <w:marBottom w:val="0"/>
              <w:divBdr>
                <w:top w:val="none" w:sz="0" w:space="0" w:color="auto"/>
                <w:left w:val="none" w:sz="0" w:space="0" w:color="auto"/>
                <w:bottom w:val="none" w:sz="0" w:space="0" w:color="auto"/>
                <w:right w:val="none" w:sz="0" w:space="0" w:color="auto"/>
              </w:divBdr>
            </w:div>
            <w:div w:id="2062822884">
              <w:marLeft w:val="0"/>
              <w:marRight w:val="0"/>
              <w:marTop w:val="0"/>
              <w:marBottom w:val="0"/>
              <w:divBdr>
                <w:top w:val="none" w:sz="0" w:space="0" w:color="auto"/>
                <w:left w:val="none" w:sz="0" w:space="0" w:color="auto"/>
                <w:bottom w:val="none" w:sz="0" w:space="0" w:color="auto"/>
                <w:right w:val="none" w:sz="0" w:space="0" w:color="auto"/>
              </w:divBdr>
            </w:div>
            <w:div w:id="133723407">
              <w:marLeft w:val="0"/>
              <w:marRight w:val="0"/>
              <w:marTop w:val="0"/>
              <w:marBottom w:val="0"/>
              <w:divBdr>
                <w:top w:val="none" w:sz="0" w:space="0" w:color="auto"/>
                <w:left w:val="none" w:sz="0" w:space="0" w:color="auto"/>
                <w:bottom w:val="none" w:sz="0" w:space="0" w:color="auto"/>
                <w:right w:val="none" w:sz="0" w:space="0" w:color="auto"/>
              </w:divBdr>
            </w:div>
            <w:div w:id="1801877384">
              <w:marLeft w:val="0"/>
              <w:marRight w:val="0"/>
              <w:marTop w:val="0"/>
              <w:marBottom w:val="0"/>
              <w:divBdr>
                <w:top w:val="none" w:sz="0" w:space="0" w:color="auto"/>
                <w:left w:val="none" w:sz="0" w:space="0" w:color="auto"/>
                <w:bottom w:val="none" w:sz="0" w:space="0" w:color="auto"/>
                <w:right w:val="none" w:sz="0" w:space="0" w:color="auto"/>
              </w:divBdr>
            </w:div>
            <w:div w:id="1383098831">
              <w:marLeft w:val="0"/>
              <w:marRight w:val="0"/>
              <w:marTop w:val="0"/>
              <w:marBottom w:val="0"/>
              <w:divBdr>
                <w:top w:val="none" w:sz="0" w:space="0" w:color="auto"/>
                <w:left w:val="none" w:sz="0" w:space="0" w:color="auto"/>
                <w:bottom w:val="none" w:sz="0" w:space="0" w:color="auto"/>
                <w:right w:val="none" w:sz="0" w:space="0" w:color="auto"/>
              </w:divBdr>
            </w:div>
            <w:div w:id="1619288302">
              <w:marLeft w:val="0"/>
              <w:marRight w:val="0"/>
              <w:marTop w:val="0"/>
              <w:marBottom w:val="0"/>
              <w:divBdr>
                <w:top w:val="none" w:sz="0" w:space="0" w:color="auto"/>
                <w:left w:val="none" w:sz="0" w:space="0" w:color="auto"/>
                <w:bottom w:val="none" w:sz="0" w:space="0" w:color="auto"/>
                <w:right w:val="none" w:sz="0" w:space="0" w:color="auto"/>
              </w:divBdr>
            </w:div>
            <w:div w:id="7542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217">
      <w:bodyDiv w:val="1"/>
      <w:marLeft w:val="0"/>
      <w:marRight w:val="0"/>
      <w:marTop w:val="0"/>
      <w:marBottom w:val="0"/>
      <w:divBdr>
        <w:top w:val="none" w:sz="0" w:space="0" w:color="auto"/>
        <w:left w:val="none" w:sz="0" w:space="0" w:color="auto"/>
        <w:bottom w:val="none" w:sz="0" w:space="0" w:color="auto"/>
        <w:right w:val="none" w:sz="0" w:space="0" w:color="auto"/>
      </w:divBdr>
      <w:divsChild>
        <w:div w:id="1971134416">
          <w:marLeft w:val="0"/>
          <w:marRight w:val="0"/>
          <w:marTop w:val="0"/>
          <w:marBottom w:val="0"/>
          <w:divBdr>
            <w:top w:val="none" w:sz="0" w:space="0" w:color="auto"/>
            <w:left w:val="none" w:sz="0" w:space="0" w:color="auto"/>
            <w:bottom w:val="none" w:sz="0" w:space="0" w:color="auto"/>
            <w:right w:val="none" w:sz="0" w:space="0" w:color="auto"/>
          </w:divBdr>
          <w:divsChild>
            <w:div w:id="1126974209">
              <w:marLeft w:val="0"/>
              <w:marRight w:val="0"/>
              <w:marTop w:val="0"/>
              <w:marBottom w:val="0"/>
              <w:divBdr>
                <w:top w:val="none" w:sz="0" w:space="0" w:color="auto"/>
                <w:left w:val="none" w:sz="0" w:space="0" w:color="auto"/>
                <w:bottom w:val="none" w:sz="0" w:space="0" w:color="auto"/>
                <w:right w:val="none" w:sz="0" w:space="0" w:color="auto"/>
              </w:divBdr>
            </w:div>
            <w:div w:id="429393508">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1909337661">
              <w:marLeft w:val="0"/>
              <w:marRight w:val="0"/>
              <w:marTop w:val="0"/>
              <w:marBottom w:val="0"/>
              <w:divBdr>
                <w:top w:val="none" w:sz="0" w:space="0" w:color="auto"/>
                <w:left w:val="none" w:sz="0" w:space="0" w:color="auto"/>
                <w:bottom w:val="none" w:sz="0" w:space="0" w:color="auto"/>
                <w:right w:val="none" w:sz="0" w:space="0" w:color="auto"/>
              </w:divBdr>
            </w:div>
            <w:div w:id="16929878">
              <w:marLeft w:val="0"/>
              <w:marRight w:val="0"/>
              <w:marTop w:val="0"/>
              <w:marBottom w:val="0"/>
              <w:divBdr>
                <w:top w:val="none" w:sz="0" w:space="0" w:color="auto"/>
                <w:left w:val="none" w:sz="0" w:space="0" w:color="auto"/>
                <w:bottom w:val="none" w:sz="0" w:space="0" w:color="auto"/>
                <w:right w:val="none" w:sz="0" w:space="0" w:color="auto"/>
              </w:divBdr>
            </w:div>
            <w:div w:id="2126072462">
              <w:marLeft w:val="0"/>
              <w:marRight w:val="0"/>
              <w:marTop w:val="0"/>
              <w:marBottom w:val="0"/>
              <w:divBdr>
                <w:top w:val="none" w:sz="0" w:space="0" w:color="auto"/>
                <w:left w:val="none" w:sz="0" w:space="0" w:color="auto"/>
                <w:bottom w:val="none" w:sz="0" w:space="0" w:color="auto"/>
                <w:right w:val="none" w:sz="0" w:space="0" w:color="auto"/>
              </w:divBdr>
            </w:div>
            <w:div w:id="1341002088">
              <w:marLeft w:val="0"/>
              <w:marRight w:val="0"/>
              <w:marTop w:val="0"/>
              <w:marBottom w:val="0"/>
              <w:divBdr>
                <w:top w:val="none" w:sz="0" w:space="0" w:color="auto"/>
                <w:left w:val="none" w:sz="0" w:space="0" w:color="auto"/>
                <w:bottom w:val="none" w:sz="0" w:space="0" w:color="auto"/>
                <w:right w:val="none" w:sz="0" w:space="0" w:color="auto"/>
              </w:divBdr>
            </w:div>
            <w:div w:id="1503661323">
              <w:marLeft w:val="0"/>
              <w:marRight w:val="0"/>
              <w:marTop w:val="0"/>
              <w:marBottom w:val="0"/>
              <w:divBdr>
                <w:top w:val="none" w:sz="0" w:space="0" w:color="auto"/>
                <w:left w:val="none" w:sz="0" w:space="0" w:color="auto"/>
                <w:bottom w:val="none" w:sz="0" w:space="0" w:color="auto"/>
                <w:right w:val="none" w:sz="0" w:space="0" w:color="auto"/>
              </w:divBdr>
            </w:div>
            <w:div w:id="2009669497">
              <w:marLeft w:val="0"/>
              <w:marRight w:val="0"/>
              <w:marTop w:val="0"/>
              <w:marBottom w:val="0"/>
              <w:divBdr>
                <w:top w:val="none" w:sz="0" w:space="0" w:color="auto"/>
                <w:left w:val="none" w:sz="0" w:space="0" w:color="auto"/>
                <w:bottom w:val="none" w:sz="0" w:space="0" w:color="auto"/>
                <w:right w:val="none" w:sz="0" w:space="0" w:color="auto"/>
              </w:divBdr>
            </w:div>
            <w:div w:id="2022973398">
              <w:marLeft w:val="0"/>
              <w:marRight w:val="0"/>
              <w:marTop w:val="0"/>
              <w:marBottom w:val="0"/>
              <w:divBdr>
                <w:top w:val="none" w:sz="0" w:space="0" w:color="auto"/>
                <w:left w:val="none" w:sz="0" w:space="0" w:color="auto"/>
                <w:bottom w:val="none" w:sz="0" w:space="0" w:color="auto"/>
                <w:right w:val="none" w:sz="0" w:space="0" w:color="auto"/>
              </w:divBdr>
            </w:div>
            <w:div w:id="1953198110">
              <w:marLeft w:val="0"/>
              <w:marRight w:val="0"/>
              <w:marTop w:val="0"/>
              <w:marBottom w:val="0"/>
              <w:divBdr>
                <w:top w:val="none" w:sz="0" w:space="0" w:color="auto"/>
                <w:left w:val="none" w:sz="0" w:space="0" w:color="auto"/>
                <w:bottom w:val="none" w:sz="0" w:space="0" w:color="auto"/>
                <w:right w:val="none" w:sz="0" w:space="0" w:color="auto"/>
              </w:divBdr>
            </w:div>
            <w:div w:id="1386029090">
              <w:marLeft w:val="0"/>
              <w:marRight w:val="0"/>
              <w:marTop w:val="0"/>
              <w:marBottom w:val="0"/>
              <w:divBdr>
                <w:top w:val="none" w:sz="0" w:space="0" w:color="auto"/>
                <w:left w:val="none" w:sz="0" w:space="0" w:color="auto"/>
                <w:bottom w:val="none" w:sz="0" w:space="0" w:color="auto"/>
                <w:right w:val="none" w:sz="0" w:space="0" w:color="auto"/>
              </w:divBdr>
            </w:div>
            <w:div w:id="1086421159">
              <w:marLeft w:val="0"/>
              <w:marRight w:val="0"/>
              <w:marTop w:val="0"/>
              <w:marBottom w:val="0"/>
              <w:divBdr>
                <w:top w:val="none" w:sz="0" w:space="0" w:color="auto"/>
                <w:left w:val="none" w:sz="0" w:space="0" w:color="auto"/>
                <w:bottom w:val="none" w:sz="0" w:space="0" w:color="auto"/>
                <w:right w:val="none" w:sz="0" w:space="0" w:color="auto"/>
              </w:divBdr>
            </w:div>
            <w:div w:id="1555849105">
              <w:marLeft w:val="0"/>
              <w:marRight w:val="0"/>
              <w:marTop w:val="0"/>
              <w:marBottom w:val="0"/>
              <w:divBdr>
                <w:top w:val="none" w:sz="0" w:space="0" w:color="auto"/>
                <w:left w:val="none" w:sz="0" w:space="0" w:color="auto"/>
                <w:bottom w:val="none" w:sz="0" w:space="0" w:color="auto"/>
                <w:right w:val="none" w:sz="0" w:space="0" w:color="auto"/>
              </w:divBdr>
            </w:div>
            <w:div w:id="1602032793">
              <w:marLeft w:val="0"/>
              <w:marRight w:val="0"/>
              <w:marTop w:val="0"/>
              <w:marBottom w:val="0"/>
              <w:divBdr>
                <w:top w:val="none" w:sz="0" w:space="0" w:color="auto"/>
                <w:left w:val="none" w:sz="0" w:space="0" w:color="auto"/>
                <w:bottom w:val="none" w:sz="0" w:space="0" w:color="auto"/>
                <w:right w:val="none" w:sz="0" w:space="0" w:color="auto"/>
              </w:divBdr>
            </w:div>
            <w:div w:id="886261644">
              <w:marLeft w:val="0"/>
              <w:marRight w:val="0"/>
              <w:marTop w:val="0"/>
              <w:marBottom w:val="0"/>
              <w:divBdr>
                <w:top w:val="none" w:sz="0" w:space="0" w:color="auto"/>
                <w:left w:val="none" w:sz="0" w:space="0" w:color="auto"/>
                <w:bottom w:val="none" w:sz="0" w:space="0" w:color="auto"/>
                <w:right w:val="none" w:sz="0" w:space="0" w:color="auto"/>
              </w:divBdr>
            </w:div>
            <w:div w:id="1977643716">
              <w:marLeft w:val="0"/>
              <w:marRight w:val="0"/>
              <w:marTop w:val="0"/>
              <w:marBottom w:val="0"/>
              <w:divBdr>
                <w:top w:val="none" w:sz="0" w:space="0" w:color="auto"/>
                <w:left w:val="none" w:sz="0" w:space="0" w:color="auto"/>
                <w:bottom w:val="none" w:sz="0" w:space="0" w:color="auto"/>
                <w:right w:val="none" w:sz="0" w:space="0" w:color="auto"/>
              </w:divBdr>
            </w:div>
            <w:div w:id="2133277943">
              <w:marLeft w:val="0"/>
              <w:marRight w:val="0"/>
              <w:marTop w:val="0"/>
              <w:marBottom w:val="0"/>
              <w:divBdr>
                <w:top w:val="none" w:sz="0" w:space="0" w:color="auto"/>
                <w:left w:val="none" w:sz="0" w:space="0" w:color="auto"/>
                <w:bottom w:val="none" w:sz="0" w:space="0" w:color="auto"/>
                <w:right w:val="none" w:sz="0" w:space="0" w:color="auto"/>
              </w:divBdr>
            </w:div>
            <w:div w:id="1737510540">
              <w:marLeft w:val="0"/>
              <w:marRight w:val="0"/>
              <w:marTop w:val="0"/>
              <w:marBottom w:val="0"/>
              <w:divBdr>
                <w:top w:val="none" w:sz="0" w:space="0" w:color="auto"/>
                <w:left w:val="none" w:sz="0" w:space="0" w:color="auto"/>
                <w:bottom w:val="none" w:sz="0" w:space="0" w:color="auto"/>
                <w:right w:val="none" w:sz="0" w:space="0" w:color="auto"/>
              </w:divBdr>
            </w:div>
            <w:div w:id="1639993980">
              <w:marLeft w:val="0"/>
              <w:marRight w:val="0"/>
              <w:marTop w:val="0"/>
              <w:marBottom w:val="0"/>
              <w:divBdr>
                <w:top w:val="none" w:sz="0" w:space="0" w:color="auto"/>
                <w:left w:val="none" w:sz="0" w:space="0" w:color="auto"/>
                <w:bottom w:val="none" w:sz="0" w:space="0" w:color="auto"/>
                <w:right w:val="none" w:sz="0" w:space="0" w:color="auto"/>
              </w:divBdr>
            </w:div>
            <w:div w:id="259028125">
              <w:marLeft w:val="0"/>
              <w:marRight w:val="0"/>
              <w:marTop w:val="0"/>
              <w:marBottom w:val="0"/>
              <w:divBdr>
                <w:top w:val="none" w:sz="0" w:space="0" w:color="auto"/>
                <w:left w:val="none" w:sz="0" w:space="0" w:color="auto"/>
                <w:bottom w:val="none" w:sz="0" w:space="0" w:color="auto"/>
                <w:right w:val="none" w:sz="0" w:space="0" w:color="auto"/>
              </w:divBdr>
            </w:div>
            <w:div w:id="1759055537">
              <w:marLeft w:val="0"/>
              <w:marRight w:val="0"/>
              <w:marTop w:val="0"/>
              <w:marBottom w:val="0"/>
              <w:divBdr>
                <w:top w:val="none" w:sz="0" w:space="0" w:color="auto"/>
                <w:left w:val="none" w:sz="0" w:space="0" w:color="auto"/>
                <w:bottom w:val="none" w:sz="0" w:space="0" w:color="auto"/>
                <w:right w:val="none" w:sz="0" w:space="0" w:color="auto"/>
              </w:divBdr>
            </w:div>
            <w:div w:id="757949578">
              <w:marLeft w:val="0"/>
              <w:marRight w:val="0"/>
              <w:marTop w:val="0"/>
              <w:marBottom w:val="0"/>
              <w:divBdr>
                <w:top w:val="none" w:sz="0" w:space="0" w:color="auto"/>
                <w:left w:val="none" w:sz="0" w:space="0" w:color="auto"/>
                <w:bottom w:val="none" w:sz="0" w:space="0" w:color="auto"/>
                <w:right w:val="none" w:sz="0" w:space="0" w:color="auto"/>
              </w:divBdr>
            </w:div>
            <w:div w:id="618150230">
              <w:marLeft w:val="0"/>
              <w:marRight w:val="0"/>
              <w:marTop w:val="0"/>
              <w:marBottom w:val="0"/>
              <w:divBdr>
                <w:top w:val="none" w:sz="0" w:space="0" w:color="auto"/>
                <w:left w:val="none" w:sz="0" w:space="0" w:color="auto"/>
                <w:bottom w:val="none" w:sz="0" w:space="0" w:color="auto"/>
                <w:right w:val="none" w:sz="0" w:space="0" w:color="auto"/>
              </w:divBdr>
            </w:div>
            <w:div w:id="1079135393">
              <w:marLeft w:val="0"/>
              <w:marRight w:val="0"/>
              <w:marTop w:val="0"/>
              <w:marBottom w:val="0"/>
              <w:divBdr>
                <w:top w:val="none" w:sz="0" w:space="0" w:color="auto"/>
                <w:left w:val="none" w:sz="0" w:space="0" w:color="auto"/>
                <w:bottom w:val="none" w:sz="0" w:space="0" w:color="auto"/>
                <w:right w:val="none" w:sz="0" w:space="0" w:color="auto"/>
              </w:divBdr>
            </w:div>
            <w:div w:id="1309899733">
              <w:marLeft w:val="0"/>
              <w:marRight w:val="0"/>
              <w:marTop w:val="0"/>
              <w:marBottom w:val="0"/>
              <w:divBdr>
                <w:top w:val="none" w:sz="0" w:space="0" w:color="auto"/>
                <w:left w:val="none" w:sz="0" w:space="0" w:color="auto"/>
                <w:bottom w:val="none" w:sz="0" w:space="0" w:color="auto"/>
                <w:right w:val="none" w:sz="0" w:space="0" w:color="auto"/>
              </w:divBdr>
            </w:div>
            <w:div w:id="1109006723">
              <w:marLeft w:val="0"/>
              <w:marRight w:val="0"/>
              <w:marTop w:val="0"/>
              <w:marBottom w:val="0"/>
              <w:divBdr>
                <w:top w:val="none" w:sz="0" w:space="0" w:color="auto"/>
                <w:left w:val="none" w:sz="0" w:space="0" w:color="auto"/>
                <w:bottom w:val="none" w:sz="0" w:space="0" w:color="auto"/>
                <w:right w:val="none" w:sz="0" w:space="0" w:color="auto"/>
              </w:divBdr>
            </w:div>
            <w:div w:id="1185752079">
              <w:marLeft w:val="0"/>
              <w:marRight w:val="0"/>
              <w:marTop w:val="0"/>
              <w:marBottom w:val="0"/>
              <w:divBdr>
                <w:top w:val="none" w:sz="0" w:space="0" w:color="auto"/>
                <w:left w:val="none" w:sz="0" w:space="0" w:color="auto"/>
                <w:bottom w:val="none" w:sz="0" w:space="0" w:color="auto"/>
                <w:right w:val="none" w:sz="0" w:space="0" w:color="auto"/>
              </w:divBdr>
            </w:div>
            <w:div w:id="1551309102">
              <w:marLeft w:val="0"/>
              <w:marRight w:val="0"/>
              <w:marTop w:val="0"/>
              <w:marBottom w:val="0"/>
              <w:divBdr>
                <w:top w:val="none" w:sz="0" w:space="0" w:color="auto"/>
                <w:left w:val="none" w:sz="0" w:space="0" w:color="auto"/>
                <w:bottom w:val="none" w:sz="0" w:space="0" w:color="auto"/>
                <w:right w:val="none" w:sz="0" w:space="0" w:color="auto"/>
              </w:divBdr>
            </w:div>
            <w:div w:id="134882792">
              <w:marLeft w:val="0"/>
              <w:marRight w:val="0"/>
              <w:marTop w:val="0"/>
              <w:marBottom w:val="0"/>
              <w:divBdr>
                <w:top w:val="none" w:sz="0" w:space="0" w:color="auto"/>
                <w:left w:val="none" w:sz="0" w:space="0" w:color="auto"/>
                <w:bottom w:val="none" w:sz="0" w:space="0" w:color="auto"/>
                <w:right w:val="none" w:sz="0" w:space="0" w:color="auto"/>
              </w:divBdr>
            </w:div>
            <w:div w:id="1489177723">
              <w:marLeft w:val="0"/>
              <w:marRight w:val="0"/>
              <w:marTop w:val="0"/>
              <w:marBottom w:val="0"/>
              <w:divBdr>
                <w:top w:val="none" w:sz="0" w:space="0" w:color="auto"/>
                <w:left w:val="none" w:sz="0" w:space="0" w:color="auto"/>
                <w:bottom w:val="none" w:sz="0" w:space="0" w:color="auto"/>
                <w:right w:val="none" w:sz="0" w:space="0" w:color="auto"/>
              </w:divBdr>
            </w:div>
            <w:div w:id="1310399798">
              <w:marLeft w:val="0"/>
              <w:marRight w:val="0"/>
              <w:marTop w:val="0"/>
              <w:marBottom w:val="0"/>
              <w:divBdr>
                <w:top w:val="none" w:sz="0" w:space="0" w:color="auto"/>
                <w:left w:val="none" w:sz="0" w:space="0" w:color="auto"/>
                <w:bottom w:val="none" w:sz="0" w:space="0" w:color="auto"/>
                <w:right w:val="none" w:sz="0" w:space="0" w:color="auto"/>
              </w:divBdr>
            </w:div>
            <w:div w:id="890380412">
              <w:marLeft w:val="0"/>
              <w:marRight w:val="0"/>
              <w:marTop w:val="0"/>
              <w:marBottom w:val="0"/>
              <w:divBdr>
                <w:top w:val="none" w:sz="0" w:space="0" w:color="auto"/>
                <w:left w:val="none" w:sz="0" w:space="0" w:color="auto"/>
                <w:bottom w:val="none" w:sz="0" w:space="0" w:color="auto"/>
                <w:right w:val="none" w:sz="0" w:space="0" w:color="auto"/>
              </w:divBdr>
            </w:div>
            <w:div w:id="1272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73303822">
      <w:bodyDiv w:val="1"/>
      <w:marLeft w:val="0"/>
      <w:marRight w:val="0"/>
      <w:marTop w:val="0"/>
      <w:marBottom w:val="0"/>
      <w:divBdr>
        <w:top w:val="none" w:sz="0" w:space="0" w:color="auto"/>
        <w:left w:val="none" w:sz="0" w:space="0" w:color="auto"/>
        <w:bottom w:val="none" w:sz="0" w:space="0" w:color="auto"/>
        <w:right w:val="none" w:sz="0" w:space="0" w:color="auto"/>
      </w:divBdr>
      <w:divsChild>
        <w:div w:id="194273140">
          <w:marLeft w:val="0"/>
          <w:marRight w:val="0"/>
          <w:marTop w:val="0"/>
          <w:marBottom w:val="0"/>
          <w:divBdr>
            <w:top w:val="none" w:sz="0" w:space="0" w:color="auto"/>
            <w:left w:val="none" w:sz="0" w:space="0" w:color="auto"/>
            <w:bottom w:val="none" w:sz="0" w:space="0" w:color="auto"/>
            <w:right w:val="none" w:sz="0" w:space="0" w:color="auto"/>
          </w:divBdr>
          <w:divsChild>
            <w:div w:id="1641495612">
              <w:marLeft w:val="0"/>
              <w:marRight w:val="0"/>
              <w:marTop w:val="0"/>
              <w:marBottom w:val="0"/>
              <w:divBdr>
                <w:top w:val="none" w:sz="0" w:space="0" w:color="auto"/>
                <w:left w:val="none" w:sz="0" w:space="0" w:color="auto"/>
                <w:bottom w:val="none" w:sz="0" w:space="0" w:color="auto"/>
                <w:right w:val="none" w:sz="0" w:space="0" w:color="auto"/>
              </w:divBdr>
            </w:div>
            <w:div w:id="1602227870">
              <w:marLeft w:val="0"/>
              <w:marRight w:val="0"/>
              <w:marTop w:val="0"/>
              <w:marBottom w:val="0"/>
              <w:divBdr>
                <w:top w:val="none" w:sz="0" w:space="0" w:color="auto"/>
                <w:left w:val="none" w:sz="0" w:space="0" w:color="auto"/>
                <w:bottom w:val="none" w:sz="0" w:space="0" w:color="auto"/>
                <w:right w:val="none" w:sz="0" w:space="0" w:color="auto"/>
              </w:divBdr>
            </w:div>
            <w:div w:id="1039551052">
              <w:marLeft w:val="0"/>
              <w:marRight w:val="0"/>
              <w:marTop w:val="0"/>
              <w:marBottom w:val="0"/>
              <w:divBdr>
                <w:top w:val="none" w:sz="0" w:space="0" w:color="auto"/>
                <w:left w:val="none" w:sz="0" w:space="0" w:color="auto"/>
                <w:bottom w:val="none" w:sz="0" w:space="0" w:color="auto"/>
                <w:right w:val="none" w:sz="0" w:space="0" w:color="auto"/>
              </w:divBdr>
            </w:div>
            <w:div w:id="1783645632">
              <w:marLeft w:val="0"/>
              <w:marRight w:val="0"/>
              <w:marTop w:val="0"/>
              <w:marBottom w:val="0"/>
              <w:divBdr>
                <w:top w:val="none" w:sz="0" w:space="0" w:color="auto"/>
                <w:left w:val="none" w:sz="0" w:space="0" w:color="auto"/>
                <w:bottom w:val="none" w:sz="0" w:space="0" w:color="auto"/>
                <w:right w:val="none" w:sz="0" w:space="0" w:color="auto"/>
              </w:divBdr>
            </w:div>
            <w:div w:id="1806385730">
              <w:marLeft w:val="0"/>
              <w:marRight w:val="0"/>
              <w:marTop w:val="0"/>
              <w:marBottom w:val="0"/>
              <w:divBdr>
                <w:top w:val="none" w:sz="0" w:space="0" w:color="auto"/>
                <w:left w:val="none" w:sz="0" w:space="0" w:color="auto"/>
                <w:bottom w:val="none" w:sz="0" w:space="0" w:color="auto"/>
                <w:right w:val="none" w:sz="0" w:space="0" w:color="auto"/>
              </w:divBdr>
            </w:div>
            <w:div w:id="202833946">
              <w:marLeft w:val="0"/>
              <w:marRight w:val="0"/>
              <w:marTop w:val="0"/>
              <w:marBottom w:val="0"/>
              <w:divBdr>
                <w:top w:val="none" w:sz="0" w:space="0" w:color="auto"/>
                <w:left w:val="none" w:sz="0" w:space="0" w:color="auto"/>
                <w:bottom w:val="none" w:sz="0" w:space="0" w:color="auto"/>
                <w:right w:val="none" w:sz="0" w:space="0" w:color="auto"/>
              </w:divBdr>
            </w:div>
            <w:div w:id="1663268894">
              <w:marLeft w:val="0"/>
              <w:marRight w:val="0"/>
              <w:marTop w:val="0"/>
              <w:marBottom w:val="0"/>
              <w:divBdr>
                <w:top w:val="none" w:sz="0" w:space="0" w:color="auto"/>
                <w:left w:val="none" w:sz="0" w:space="0" w:color="auto"/>
                <w:bottom w:val="none" w:sz="0" w:space="0" w:color="auto"/>
                <w:right w:val="none" w:sz="0" w:space="0" w:color="auto"/>
              </w:divBdr>
            </w:div>
            <w:div w:id="1271233169">
              <w:marLeft w:val="0"/>
              <w:marRight w:val="0"/>
              <w:marTop w:val="0"/>
              <w:marBottom w:val="0"/>
              <w:divBdr>
                <w:top w:val="none" w:sz="0" w:space="0" w:color="auto"/>
                <w:left w:val="none" w:sz="0" w:space="0" w:color="auto"/>
                <w:bottom w:val="none" w:sz="0" w:space="0" w:color="auto"/>
                <w:right w:val="none" w:sz="0" w:space="0" w:color="auto"/>
              </w:divBdr>
            </w:div>
            <w:div w:id="1195195445">
              <w:marLeft w:val="0"/>
              <w:marRight w:val="0"/>
              <w:marTop w:val="0"/>
              <w:marBottom w:val="0"/>
              <w:divBdr>
                <w:top w:val="none" w:sz="0" w:space="0" w:color="auto"/>
                <w:left w:val="none" w:sz="0" w:space="0" w:color="auto"/>
                <w:bottom w:val="none" w:sz="0" w:space="0" w:color="auto"/>
                <w:right w:val="none" w:sz="0" w:space="0" w:color="auto"/>
              </w:divBdr>
            </w:div>
            <w:div w:id="1567909748">
              <w:marLeft w:val="0"/>
              <w:marRight w:val="0"/>
              <w:marTop w:val="0"/>
              <w:marBottom w:val="0"/>
              <w:divBdr>
                <w:top w:val="none" w:sz="0" w:space="0" w:color="auto"/>
                <w:left w:val="none" w:sz="0" w:space="0" w:color="auto"/>
                <w:bottom w:val="none" w:sz="0" w:space="0" w:color="auto"/>
                <w:right w:val="none" w:sz="0" w:space="0" w:color="auto"/>
              </w:divBdr>
            </w:div>
            <w:div w:id="1992248454">
              <w:marLeft w:val="0"/>
              <w:marRight w:val="0"/>
              <w:marTop w:val="0"/>
              <w:marBottom w:val="0"/>
              <w:divBdr>
                <w:top w:val="none" w:sz="0" w:space="0" w:color="auto"/>
                <w:left w:val="none" w:sz="0" w:space="0" w:color="auto"/>
                <w:bottom w:val="none" w:sz="0" w:space="0" w:color="auto"/>
                <w:right w:val="none" w:sz="0" w:space="0" w:color="auto"/>
              </w:divBdr>
            </w:div>
            <w:div w:id="1325816897">
              <w:marLeft w:val="0"/>
              <w:marRight w:val="0"/>
              <w:marTop w:val="0"/>
              <w:marBottom w:val="0"/>
              <w:divBdr>
                <w:top w:val="none" w:sz="0" w:space="0" w:color="auto"/>
                <w:left w:val="none" w:sz="0" w:space="0" w:color="auto"/>
                <w:bottom w:val="none" w:sz="0" w:space="0" w:color="auto"/>
                <w:right w:val="none" w:sz="0" w:space="0" w:color="auto"/>
              </w:divBdr>
            </w:div>
            <w:div w:id="1343816715">
              <w:marLeft w:val="0"/>
              <w:marRight w:val="0"/>
              <w:marTop w:val="0"/>
              <w:marBottom w:val="0"/>
              <w:divBdr>
                <w:top w:val="none" w:sz="0" w:space="0" w:color="auto"/>
                <w:left w:val="none" w:sz="0" w:space="0" w:color="auto"/>
                <w:bottom w:val="none" w:sz="0" w:space="0" w:color="auto"/>
                <w:right w:val="none" w:sz="0" w:space="0" w:color="auto"/>
              </w:divBdr>
            </w:div>
            <w:div w:id="702630288">
              <w:marLeft w:val="0"/>
              <w:marRight w:val="0"/>
              <w:marTop w:val="0"/>
              <w:marBottom w:val="0"/>
              <w:divBdr>
                <w:top w:val="none" w:sz="0" w:space="0" w:color="auto"/>
                <w:left w:val="none" w:sz="0" w:space="0" w:color="auto"/>
                <w:bottom w:val="none" w:sz="0" w:space="0" w:color="auto"/>
                <w:right w:val="none" w:sz="0" w:space="0" w:color="auto"/>
              </w:divBdr>
            </w:div>
            <w:div w:id="1157651069">
              <w:marLeft w:val="0"/>
              <w:marRight w:val="0"/>
              <w:marTop w:val="0"/>
              <w:marBottom w:val="0"/>
              <w:divBdr>
                <w:top w:val="none" w:sz="0" w:space="0" w:color="auto"/>
                <w:left w:val="none" w:sz="0" w:space="0" w:color="auto"/>
                <w:bottom w:val="none" w:sz="0" w:space="0" w:color="auto"/>
                <w:right w:val="none" w:sz="0" w:space="0" w:color="auto"/>
              </w:divBdr>
            </w:div>
            <w:div w:id="308947553">
              <w:marLeft w:val="0"/>
              <w:marRight w:val="0"/>
              <w:marTop w:val="0"/>
              <w:marBottom w:val="0"/>
              <w:divBdr>
                <w:top w:val="none" w:sz="0" w:space="0" w:color="auto"/>
                <w:left w:val="none" w:sz="0" w:space="0" w:color="auto"/>
                <w:bottom w:val="none" w:sz="0" w:space="0" w:color="auto"/>
                <w:right w:val="none" w:sz="0" w:space="0" w:color="auto"/>
              </w:divBdr>
            </w:div>
            <w:div w:id="1529634174">
              <w:marLeft w:val="0"/>
              <w:marRight w:val="0"/>
              <w:marTop w:val="0"/>
              <w:marBottom w:val="0"/>
              <w:divBdr>
                <w:top w:val="none" w:sz="0" w:space="0" w:color="auto"/>
                <w:left w:val="none" w:sz="0" w:space="0" w:color="auto"/>
                <w:bottom w:val="none" w:sz="0" w:space="0" w:color="auto"/>
                <w:right w:val="none" w:sz="0" w:space="0" w:color="auto"/>
              </w:divBdr>
            </w:div>
            <w:div w:id="10493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160">
      <w:bodyDiv w:val="1"/>
      <w:marLeft w:val="0"/>
      <w:marRight w:val="0"/>
      <w:marTop w:val="0"/>
      <w:marBottom w:val="0"/>
      <w:divBdr>
        <w:top w:val="none" w:sz="0" w:space="0" w:color="auto"/>
        <w:left w:val="none" w:sz="0" w:space="0" w:color="auto"/>
        <w:bottom w:val="none" w:sz="0" w:space="0" w:color="auto"/>
        <w:right w:val="none" w:sz="0" w:space="0" w:color="auto"/>
      </w:divBdr>
      <w:divsChild>
        <w:div w:id="1948807570">
          <w:marLeft w:val="0"/>
          <w:marRight w:val="0"/>
          <w:marTop w:val="0"/>
          <w:marBottom w:val="0"/>
          <w:divBdr>
            <w:top w:val="none" w:sz="0" w:space="0" w:color="auto"/>
            <w:left w:val="none" w:sz="0" w:space="0" w:color="auto"/>
            <w:bottom w:val="none" w:sz="0" w:space="0" w:color="auto"/>
            <w:right w:val="none" w:sz="0" w:space="0" w:color="auto"/>
          </w:divBdr>
          <w:divsChild>
            <w:div w:id="1356733696">
              <w:marLeft w:val="0"/>
              <w:marRight w:val="0"/>
              <w:marTop w:val="0"/>
              <w:marBottom w:val="0"/>
              <w:divBdr>
                <w:top w:val="none" w:sz="0" w:space="0" w:color="auto"/>
                <w:left w:val="none" w:sz="0" w:space="0" w:color="auto"/>
                <w:bottom w:val="none" w:sz="0" w:space="0" w:color="auto"/>
                <w:right w:val="none" w:sz="0" w:space="0" w:color="auto"/>
              </w:divBdr>
            </w:div>
            <w:div w:id="537402129">
              <w:marLeft w:val="0"/>
              <w:marRight w:val="0"/>
              <w:marTop w:val="0"/>
              <w:marBottom w:val="0"/>
              <w:divBdr>
                <w:top w:val="none" w:sz="0" w:space="0" w:color="auto"/>
                <w:left w:val="none" w:sz="0" w:space="0" w:color="auto"/>
                <w:bottom w:val="none" w:sz="0" w:space="0" w:color="auto"/>
                <w:right w:val="none" w:sz="0" w:space="0" w:color="auto"/>
              </w:divBdr>
            </w:div>
            <w:div w:id="1988316349">
              <w:marLeft w:val="0"/>
              <w:marRight w:val="0"/>
              <w:marTop w:val="0"/>
              <w:marBottom w:val="0"/>
              <w:divBdr>
                <w:top w:val="none" w:sz="0" w:space="0" w:color="auto"/>
                <w:left w:val="none" w:sz="0" w:space="0" w:color="auto"/>
                <w:bottom w:val="none" w:sz="0" w:space="0" w:color="auto"/>
                <w:right w:val="none" w:sz="0" w:space="0" w:color="auto"/>
              </w:divBdr>
            </w:div>
            <w:div w:id="475806715">
              <w:marLeft w:val="0"/>
              <w:marRight w:val="0"/>
              <w:marTop w:val="0"/>
              <w:marBottom w:val="0"/>
              <w:divBdr>
                <w:top w:val="none" w:sz="0" w:space="0" w:color="auto"/>
                <w:left w:val="none" w:sz="0" w:space="0" w:color="auto"/>
                <w:bottom w:val="none" w:sz="0" w:space="0" w:color="auto"/>
                <w:right w:val="none" w:sz="0" w:space="0" w:color="auto"/>
              </w:divBdr>
            </w:div>
            <w:div w:id="338894529">
              <w:marLeft w:val="0"/>
              <w:marRight w:val="0"/>
              <w:marTop w:val="0"/>
              <w:marBottom w:val="0"/>
              <w:divBdr>
                <w:top w:val="none" w:sz="0" w:space="0" w:color="auto"/>
                <w:left w:val="none" w:sz="0" w:space="0" w:color="auto"/>
                <w:bottom w:val="none" w:sz="0" w:space="0" w:color="auto"/>
                <w:right w:val="none" w:sz="0" w:space="0" w:color="auto"/>
              </w:divBdr>
            </w:div>
            <w:div w:id="1616062279">
              <w:marLeft w:val="0"/>
              <w:marRight w:val="0"/>
              <w:marTop w:val="0"/>
              <w:marBottom w:val="0"/>
              <w:divBdr>
                <w:top w:val="none" w:sz="0" w:space="0" w:color="auto"/>
                <w:left w:val="none" w:sz="0" w:space="0" w:color="auto"/>
                <w:bottom w:val="none" w:sz="0" w:space="0" w:color="auto"/>
                <w:right w:val="none" w:sz="0" w:space="0" w:color="auto"/>
              </w:divBdr>
            </w:div>
            <w:div w:id="1458258087">
              <w:marLeft w:val="0"/>
              <w:marRight w:val="0"/>
              <w:marTop w:val="0"/>
              <w:marBottom w:val="0"/>
              <w:divBdr>
                <w:top w:val="none" w:sz="0" w:space="0" w:color="auto"/>
                <w:left w:val="none" w:sz="0" w:space="0" w:color="auto"/>
                <w:bottom w:val="none" w:sz="0" w:space="0" w:color="auto"/>
                <w:right w:val="none" w:sz="0" w:space="0" w:color="auto"/>
              </w:divBdr>
            </w:div>
            <w:div w:id="1568765153">
              <w:marLeft w:val="0"/>
              <w:marRight w:val="0"/>
              <w:marTop w:val="0"/>
              <w:marBottom w:val="0"/>
              <w:divBdr>
                <w:top w:val="none" w:sz="0" w:space="0" w:color="auto"/>
                <w:left w:val="none" w:sz="0" w:space="0" w:color="auto"/>
                <w:bottom w:val="none" w:sz="0" w:space="0" w:color="auto"/>
                <w:right w:val="none" w:sz="0" w:space="0" w:color="auto"/>
              </w:divBdr>
            </w:div>
            <w:div w:id="2001882687">
              <w:marLeft w:val="0"/>
              <w:marRight w:val="0"/>
              <w:marTop w:val="0"/>
              <w:marBottom w:val="0"/>
              <w:divBdr>
                <w:top w:val="none" w:sz="0" w:space="0" w:color="auto"/>
                <w:left w:val="none" w:sz="0" w:space="0" w:color="auto"/>
                <w:bottom w:val="none" w:sz="0" w:space="0" w:color="auto"/>
                <w:right w:val="none" w:sz="0" w:space="0" w:color="auto"/>
              </w:divBdr>
            </w:div>
            <w:div w:id="1829666448">
              <w:marLeft w:val="0"/>
              <w:marRight w:val="0"/>
              <w:marTop w:val="0"/>
              <w:marBottom w:val="0"/>
              <w:divBdr>
                <w:top w:val="none" w:sz="0" w:space="0" w:color="auto"/>
                <w:left w:val="none" w:sz="0" w:space="0" w:color="auto"/>
                <w:bottom w:val="none" w:sz="0" w:space="0" w:color="auto"/>
                <w:right w:val="none" w:sz="0" w:space="0" w:color="auto"/>
              </w:divBdr>
            </w:div>
            <w:div w:id="276180255">
              <w:marLeft w:val="0"/>
              <w:marRight w:val="0"/>
              <w:marTop w:val="0"/>
              <w:marBottom w:val="0"/>
              <w:divBdr>
                <w:top w:val="none" w:sz="0" w:space="0" w:color="auto"/>
                <w:left w:val="none" w:sz="0" w:space="0" w:color="auto"/>
                <w:bottom w:val="none" w:sz="0" w:space="0" w:color="auto"/>
                <w:right w:val="none" w:sz="0" w:space="0" w:color="auto"/>
              </w:divBdr>
            </w:div>
            <w:div w:id="115569129">
              <w:marLeft w:val="0"/>
              <w:marRight w:val="0"/>
              <w:marTop w:val="0"/>
              <w:marBottom w:val="0"/>
              <w:divBdr>
                <w:top w:val="none" w:sz="0" w:space="0" w:color="auto"/>
                <w:left w:val="none" w:sz="0" w:space="0" w:color="auto"/>
                <w:bottom w:val="none" w:sz="0" w:space="0" w:color="auto"/>
                <w:right w:val="none" w:sz="0" w:space="0" w:color="auto"/>
              </w:divBdr>
            </w:div>
            <w:div w:id="712848149">
              <w:marLeft w:val="0"/>
              <w:marRight w:val="0"/>
              <w:marTop w:val="0"/>
              <w:marBottom w:val="0"/>
              <w:divBdr>
                <w:top w:val="none" w:sz="0" w:space="0" w:color="auto"/>
                <w:left w:val="none" w:sz="0" w:space="0" w:color="auto"/>
                <w:bottom w:val="none" w:sz="0" w:space="0" w:color="auto"/>
                <w:right w:val="none" w:sz="0" w:space="0" w:color="auto"/>
              </w:divBdr>
            </w:div>
            <w:div w:id="1365137526">
              <w:marLeft w:val="0"/>
              <w:marRight w:val="0"/>
              <w:marTop w:val="0"/>
              <w:marBottom w:val="0"/>
              <w:divBdr>
                <w:top w:val="none" w:sz="0" w:space="0" w:color="auto"/>
                <w:left w:val="none" w:sz="0" w:space="0" w:color="auto"/>
                <w:bottom w:val="none" w:sz="0" w:space="0" w:color="auto"/>
                <w:right w:val="none" w:sz="0" w:space="0" w:color="auto"/>
              </w:divBdr>
            </w:div>
            <w:div w:id="1201282053">
              <w:marLeft w:val="0"/>
              <w:marRight w:val="0"/>
              <w:marTop w:val="0"/>
              <w:marBottom w:val="0"/>
              <w:divBdr>
                <w:top w:val="none" w:sz="0" w:space="0" w:color="auto"/>
                <w:left w:val="none" w:sz="0" w:space="0" w:color="auto"/>
                <w:bottom w:val="none" w:sz="0" w:space="0" w:color="auto"/>
                <w:right w:val="none" w:sz="0" w:space="0" w:color="auto"/>
              </w:divBdr>
            </w:div>
            <w:div w:id="201404200">
              <w:marLeft w:val="0"/>
              <w:marRight w:val="0"/>
              <w:marTop w:val="0"/>
              <w:marBottom w:val="0"/>
              <w:divBdr>
                <w:top w:val="none" w:sz="0" w:space="0" w:color="auto"/>
                <w:left w:val="none" w:sz="0" w:space="0" w:color="auto"/>
                <w:bottom w:val="none" w:sz="0" w:space="0" w:color="auto"/>
                <w:right w:val="none" w:sz="0" w:space="0" w:color="auto"/>
              </w:divBdr>
            </w:div>
            <w:div w:id="912546266">
              <w:marLeft w:val="0"/>
              <w:marRight w:val="0"/>
              <w:marTop w:val="0"/>
              <w:marBottom w:val="0"/>
              <w:divBdr>
                <w:top w:val="none" w:sz="0" w:space="0" w:color="auto"/>
                <w:left w:val="none" w:sz="0" w:space="0" w:color="auto"/>
                <w:bottom w:val="none" w:sz="0" w:space="0" w:color="auto"/>
                <w:right w:val="none" w:sz="0" w:space="0" w:color="auto"/>
              </w:divBdr>
            </w:div>
            <w:div w:id="375197967">
              <w:marLeft w:val="0"/>
              <w:marRight w:val="0"/>
              <w:marTop w:val="0"/>
              <w:marBottom w:val="0"/>
              <w:divBdr>
                <w:top w:val="none" w:sz="0" w:space="0" w:color="auto"/>
                <w:left w:val="none" w:sz="0" w:space="0" w:color="auto"/>
                <w:bottom w:val="none" w:sz="0" w:space="0" w:color="auto"/>
                <w:right w:val="none" w:sz="0" w:space="0" w:color="auto"/>
              </w:divBdr>
            </w:div>
            <w:div w:id="1862740557">
              <w:marLeft w:val="0"/>
              <w:marRight w:val="0"/>
              <w:marTop w:val="0"/>
              <w:marBottom w:val="0"/>
              <w:divBdr>
                <w:top w:val="none" w:sz="0" w:space="0" w:color="auto"/>
                <w:left w:val="none" w:sz="0" w:space="0" w:color="auto"/>
                <w:bottom w:val="none" w:sz="0" w:space="0" w:color="auto"/>
                <w:right w:val="none" w:sz="0" w:space="0" w:color="auto"/>
              </w:divBdr>
            </w:div>
            <w:div w:id="1858497122">
              <w:marLeft w:val="0"/>
              <w:marRight w:val="0"/>
              <w:marTop w:val="0"/>
              <w:marBottom w:val="0"/>
              <w:divBdr>
                <w:top w:val="none" w:sz="0" w:space="0" w:color="auto"/>
                <w:left w:val="none" w:sz="0" w:space="0" w:color="auto"/>
                <w:bottom w:val="none" w:sz="0" w:space="0" w:color="auto"/>
                <w:right w:val="none" w:sz="0" w:space="0" w:color="auto"/>
              </w:divBdr>
            </w:div>
            <w:div w:id="1411803668">
              <w:marLeft w:val="0"/>
              <w:marRight w:val="0"/>
              <w:marTop w:val="0"/>
              <w:marBottom w:val="0"/>
              <w:divBdr>
                <w:top w:val="none" w:sz="0" w:space="0" w:color="auto"/>
                <w:left w:val="none" w:sz="0" w:space="0" w:color="auto"/>
                <w:bottom w:val="none" w:sz="0" w:space="0" w:color="auto"/>
                <w:right w:val="none" w:sz="0" w:space="0" w:color="auto"/>
              </w:divBdr>
            </w:div>
            <w:div w:id="985428233">
              <w:marLeft w:val="0"/>
              <w:marRight w:val="0"/>
              <w:marTop w:val="0"/>
              <w:marBottom w:val="0"/>
              <w:divBdr>
                <w:top w:val="none" w:sz="0" w:space="0" w:color="auto"/>
                <w:left w:val="none" w:sz="0" w:space="0" w:color="auto"/>
                <w:bottom w:val="none" w:sz="0" w:space="0" w:color="auto"/>
                <w:right w:val="none" w:sz="0" w:space="0" w:color="auto"/>
              </w:divBdr>
            </w:div>
            <w:div w:id="325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154">
      <w:bodyDiv w:val="1"/>
      <w:marLeft w:val="0"/>
      <w:marRight w:val="0"/>
      <w:marTop w:val="0"/>
      <w:marBottom w:val="0"/>
      <w:divBdr>
        <w:top w:val="none" w:sz="0" w:space="0" w:color="auto"/>
        <w:left w:val="none" w:sz="0" w:space="0" w:color="auto"/>
        <w:bottom w:val="none" w:sz="0" w:space="0" w:color="auto"/>
        <w:right w:val="none" w:sz="0" w:space="0" w:color="auto"/>
      </w:divBdr>
      <w:divsChild>
        <w:div w:id="659427773">
          <w:marLeft w:val="0"/>
          <w:marRight w:val="0"/>
          <w:marTop w:val="0"/>
          <w:marBottom w:val="0"/>
          <w:divBdr>
            <w:top w:val="none" w:sz="0" w:space="0" w:color="auto"/>
            <w:left w:val="none" w:sz="0" w:space="0" w:color="auto"/>
            <w:bottom w:val="none" w:sz="0" w:space="0" w:color="auto"/>
            <w:right w:val="none" w:sz="0" w:space="0" w:color="auto"/>
          </w:divBdr>
          <w:divsChild>
            <w:div w:id="2031642198">
              <w:marLeft w:val="0"/>
              <w:marRight w:val="0"/>
              <w:marTop w:val="0"/>
              <w:marBottom w:val="0"/>
              <w:divBdr>
                <w:top w:val="none" w:sz="0" w:space="0" w:color="auto"/>
                <w:left w:val="none" w:sz="0" w:space="0" w:color="auto"/>
                <w:bottom w:val="none" w:sz="0" w:space="0" w:color="auto"/>
                <w:right w:val="none" w:sz="0" w:space="0" w:color="auto"/>
              </w:divBdr>
            </w:div>
            <w:div w:id="632828995">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0107355">
              <w:marLeft w:val="0"/>
              <w:marRight w:val="0"/>
              <w:marTop w:val="0"/>
              <w:marBottom w:val="0"/>
              <w:divBdr>
                <w:top w:val="none" w:sz="0" w:space="0" w:color="auto"/>
                <w:left w:val="none" w:sz="0" w:space="0" w:color="auto"/>
                <w:bottom w:val="none" w:sz="0" w:space="0" w:color="auto"/>
                <w:right w:val="none" w:sz="0" w:space="0" w:color="auto"/>
              </w:divBdr>
            </w:div>
            <w:div w:id="331110491">
              <w:marLeft w:val="0"/>
              <w:marRight w:val="0"/>
              <w:marTop w:val="0"/>
              <w:marBottom w:val="0"/>
              <w:divBdr>
                <w:top w:val="none" w:sz="0" w:space="0" w:color="auto"/>
                <w:left w:val="none" w:sz="0" w:space="0" w:color="auto"/>
                <w:bottom w:val="none" w:sz="0" w:space="0" w:color="auto"/>
                <w:right w:val="none" w:sz="0" w:space="0" w:color="auto"/>
              </w:divBdr>
            </w:div>
            <w:div w:id="748885240">
              <w:marLeft w:val="0"/>
              <w:marRight w:val="0"/>
              <w:marTop w:val="0"/>
              <w:marBottom w:val="0"/>
              <w:divBdr>
                <w:top w:val="none" w:sz="0" w:space="0" w:color="auto"/>
                <w:left w:val="none" w:sz="0" w:space="0" w:color="auto"/>
                <w:bottom w:val="none" w:sz="0" w:space="0" w:color="auto"/>
                <w:right w:val="none" w:sz="0" w:space="0" w:color="auto"/>
              </w:divBdr>
            </w:div>
            <w:div w:id="8677522">
              <w:marLeft w:val="0"/>
              <w:marRight w:val="0"/>
              <w:marTop w:val="0"/>
              <w:marBottom w:val="0"/>
              <w:divBdr>
                <w:top w:val="none" w:sz="0" w:space="0" w:color="auto"/>
                <w:left w:val="none" w:sz="0" w:space="0" w:color="auto"/>
                <w:bottom w:val="none" w:sz="0" w:space="0" w:color="auto"/>
                <w:right w:val="none" w:sz="0" w:space="0" w:color="auto"/>
              </w:divBdr>
            </w:div>
            <w:div w:id="1278174917">
              <w:marLeft w:val="0"/>
              <w:marRight w:val="0"/>
              <w:marTop w:val="0"/>
              <w:marBottom w:val="0"/>
              <w:divBdr>
                <w:top w:val="none" w:sz="0" w:space="0" w:color="auto"/>
                <w:left w:val="none" w:sz="0" w:space="0" w:color="auto"/>
                <w:bottom w:val="none" w:sz="0" w:space="0" w:color="auto"/>
                <w:right w:val="none" w:sz="0" w:space="0" w:color="auto"/>
              </w:divBdr>
            </w:div>
            <w:div w:id="1182161059">
              <w:marLeft w:val="0"/>
              <w:marRight w:val="0"/>
              <w:marTop w:val="0"/>
              <w:marBottom w:val="0"/>
              <w:divBdr>
                <w:top w:val="none" w:sz="0" w:space="0" w:color="auto"/>
                <w:left w:val="none" w:sz="0" w:space="0" w:color="auto"/>
                <w:bottom w:val="none" w:sz="0" w:space="0" w:color="auto"/>
                <w:right w:val="none" w:sz="0" w:space="0" w:color="auto"/>
              </w:divBdr>
            </w:div>
            <w:div w:id="432634699">
              <w:marLeft w:val="0"/>
              <w:marRight w:val="0"/>
              <w:marTop w:val="0"/>
              <w:marBottom w:val="0"/>
              <w:divBdr>
                <w:top w:val="none" w:sz="0" w:space="0" w:color="auto"/>
                <w:left w:val="none" w:sz="0" w:space="0" w:color="auto"/>
                <w:bottom w:val="none" w:sz="0" w:space="0" w:color="auto"/>
                <w:right w:val="none" w:sz="0" w:space="0" w:color="auto"/>
              </w:divBdr>
            </w:div>
            <w:div w:id="4093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1654">
      <w:bodyDiv w:val="1"/>
      <w:marLeft w:val="0"/>
      <w:marRight w:val="0"/>
      <w:marTop w:val="0"/>
      <w:marBottom w:val="0"/>
      <w:divBdr>
        <w:top w:val="none" w:sz="0" w:space="0" w:color="auto"/>
        <w:left w:val="none" w:sz="0" w:space="0" w:color="auto"/>
        <w:bottom w:val="none" w:sz="0" w:space="0" w:color="auto"/>
        <w:right w:val="none" w:sz="0" w:space="0" w:color="auto"/>
      </w:divBdr>
      <w:divsChild>
        <w:div w:id="1750350422">
          <w:marLeft w:val="0"/>
          <w:marRight w:val="0"/>
          <w:marTop w:val="0"/>
          <w:marBottom w:val="0"/>
          <w:divBdr>
            <w:top w:val="none" w:sz="0" w:space="0" w:color="auto"/>
            <w:left w:val="none" w:sz="0" w:space="0" w:color="auto"/>
            <w:bottom w:val="none" w:sz="0" w:space="0" w:color="auto"/>
            <w:right w:val="none" w:sz="0" w:space="0" w:color="auto"/>
          </w:divBdr>
          <w:divsChild>
            <w:div w:id="779953401">
              <w:marLeft w:val="0"/>
              <w:marRight w:val="0"/>
              <w:marTop w:val="0"/>
              <w:marBottom w:val="0"/>
              <w:divBdr>
                <w:top w:val="none" w:sz="0" w:space="0" w:color="auto"/>
                <w:left w:val="none" w:sz="0" w:space="0" w:color="auto"/>
                <w:bottom w:val="none" w:sz="0" w:space="0" w:color="auto"/>
                <w:right w:val="none" w:sz="0" w:space="0" w:color="auto"/>
              </w:divBdr>
            </w:div>
            <w:div w:id="1969892467">
              <w:marLeft w:val="0"/>
              <w:marRight w:val="0"/>
              <w:marTop w:val="0"/>
              <w:marBottom w:val="0"/>
              <w:divBdr>
                <w:top w:val="none" w:sz="0" w:space="0" w:color="auto"/>
                <w:left w:val="none" w:sz="0" w:space="0" w:color="auto"/>
                <w:bottom w:val="none" w:sz="0" w:space="0" w:color="auto"/>
                <w:right w:val="none" w:sz="0" w:space="0" w:color="auto"/>
              </w:divBdr>
            </w:div>
            <w:div w:id="1322081137">
              <w:marLeft w:val="0"/>
              <w:marRight w:val="0"/>
              <w:marTop w:val="0"/>
              <w:marBottom w:val="0"/>
              <w:divBdr>
                <w:top w:val="none" w:sz="0" w:space="0" w:color="auto"/>
                <w:left w:val="none" w:sz="0" w:space="0" w:color="auto"/>
                <w:bottom w:val="none" w:sz="0" w:space="0" w:color="auto"/>
                <w:right w:val="none" w:sz="0" w:space="0" w:color="auto"/>
              </w:divBdr>
            </w:div>
            <w:div w:id="336276046">
              <w:marLeft w:val="0"/>
              <w:marRight w:val="0"/>
              <w:marTop w:val="0"/>
              <w:marBottom w:val="0"/>
              <w:divBdr>
                <w:top w:val="none" w:sz="0" w:space="0" w:color="auto"/>
                <w:left w:val="none" w:sz="0" w:space="0" w:color="auto"/>
                <w:bottom w:val="none" w:sz="0" w:space="0" w:color="auto"/>
                <w:right w:val="none" w:sz="0" w:space="0" w:color="auto"/>
              </w:divBdr>
            </w:div>
            <w:div w:id="128403371">
              <w:marLeft w:val="0"/>
              <w:marRight w:val="0"/>
              <w:marTop w:val="0"/>
              <w:marBottom w:val="0"/>
              <w:divBdr>
                <w:top w:val="none" w:sz="0" w:space="0" w:color="auto"/>
                <w:left w:val="none" w:sz="0" w:space="0" w:color="auto"/>
                <w:bottom w:val="none" w:sz="0" w:space="0" w:color="auto"/>
                <w:right w:val="none" w:sz="0" w:space="0" w:color="auto"/>
              </w:divBdr>
            </w:div>
            <w:div w:id="2033146774">
              <w:marLeft w:val="0"/>
              <w:marRight w:val="0"/>
              <w:marTop w:val="0"/>
              <w:marBottom w:val="0"/>
              <w:divBdr>
                <w:top w:val="none" w:sz="0" w:space="0" w:color="auto"/>
                <w:left w:val="none" w:sz="0" w:space="0" w:color="auto"/>
                <w:bottom w:val="none" w:sz="0" w:space="0" w:color="auto"/>
                <w:right w:val="none" w:sz="0" w:space="0" w:color="auto"/>
              </w:divBdr>
            </w:div>
            <w:div w:id="546911176">
              <w:marLeft w:val="0"/>
              <w:marRight w:val="0"/>
              <w:marTop w:val="0"/>
              <w:marBottom w:val="0"/>
              <w:divBdr>
                <w:top w:val="none" w:sz="0" w:space="0" w:color="auto"/>
                <w:left w:val="none" w:sz="0" w:space="0" w:color="auto"/>
                <w:bottom w:val="none" w:sz="0" w:space="0" w:color="auto"/>
                <w:right w:val="none" w:sz="0" w:space="0" w:color="auto"/>
              </w:divBdr>
            </w:div>
            <w:div w:id="683940310">
              <w:marLeft w:val="0"/>
              <w:marRight w:val="0"/>
              <w:marTop w:val="0"/>
              <w:marBottom w:val="0"/>
              <w:divBdr>
                <w:top w:val="none" w:sz="0" w:space="0" w:color="auto"/>
                <w:left w:val="none" w:sz="0" w:space="0" w:color="auto"/>
                <w:bottom w:val="none" w:sz="0" w:space="0" w:color="auto"/>
                <w:right w:val="none" w:sz="0" w:space="0" w:color="auto"/>
              </w:divBdr>
            </w:div>
            <w:div w:id="746464127">
              <w:marLeft w:val="0"/>
              <w:marRight w:val="0"/>
              <w:marTop w:val="0"/>
              <w:marBottom w:val="0"/>
              <w:divBdr>
                <w:top w:val="none" w:sz="0" w:space="0" w:color="auto"/>
                <w:left w:val="none" w:sz="0" w:space="0" w:color="auto"/>
                <w:bottom w:val="none" w:sz="0" w:space="0" w:color="auto"/>
                <w:right w:val="none" w:sz="0" w:space="0" w:color="auto"/>
              </w:divBdr>
            </w:div>
            <w:div w:id="1542354565">
              <w:marLeft w:val="0"/>
              <w:marRight w:val="0"/>
              <w:marTop w:val="0"/>
              <w:marBottom w:val="0"/>
              <w:divBdr>
                <w:top w:val="none" w:sz="0" w:space="0" w:color="auto"/>
                <w:left w:val="none" w:sz="0" w:space="0" w:color="auto"/>
                <w:bottom w:val="none" w:sz="0" w:space="0" w:color="auto"/>
                <w:right w:val="none" w:sz="0" w:space="0" w:color="auto"/>
              </w:divBdr>
            </w:div>
            <w:div w:id="2080974930">
              <w:marLeft w:val="0"/>
              <w:marRight w:val="0"/>
              <w:marTop w:val="0"/>
              <w:marBottom w:val="0"/>
              <w:divBdr>
                <w:top w:val="none" w:sz="0" w:space="0" w:color="auto"/>
                <w:left w:val="none" w:sz="0" w:space="0" w:color="auto"/>
                <w:bottom w:val="none" w:sz="0" w:space="0" w:color="auto"/>
                <w:right w:val="none" w:sz="0" w:space="0" w:color="auto"/>
              </w:divBdr>
            </w:div>
            <w:div w:id="1550729898">
              <w:marLeft w:val="0"/>
              <w:marRight w:val="0"/>
              <w:marTop w:val="0"/>
              <w:marBottom w:val="0"/>
              <w:divBdr>
                <w:top w:val="none" w:sz="0" w:space="0" w:color="auto"/>
                <w:left w:val="none" w:sz="0" w:space="0" w:color="auto"/>
                <w:bottom w:val="none" w:sz="0" w:space="0" w:color="auto"/>
                <w:right w:val="none" w:sz="0" w:space="0" w:color="auto"/>
              </w:divBdr>
            </w:div>
            <w:div w:id="26686784">
              <w:marLeft w:val="0"/>
              <w:marRight w:val="0"/>
              <w:marTop w:val="0"/>
              <w:marBottom w:val="0"/>
              <w:divBdr>
                <w:top w:val="none" w:sz="0" w:space="0" w:color="auto"/>
                <w:left w:val="none" w:sz="0" w:space="0" w:color="auto"/>
                <w:bottom w:val="none" w:sz="0" w:space="0" w:color="auto"/>
                <w:right w:val="none" w:sz="0" w:space="0" w:color="auto"/>
              </w:divBdr>
            </w:div>
            <w:div w:id="1841580422">
              <w:marLeft w:val="0"/>
              <w:marRight w:val="0"/>
              <w:marTop w:val="0"/>
              <w:marBottom w:val="0"/>
              <w:divBdr>
                <w:top w:val="none" w:sz="0" w:space="0" w:color="auto"/>
                <w:left w:val="none" w:sz="0" w:space="0" w:color="auto"/>
                <w:bottom w:val="none" w:sz="0" w:space="0" w:color="auto"/>
                <w:right w:val="none" w:sz="0" w:space="0" w:color="auto"/>
              </w:divBdr>
            </w:div>
            <w:div w:id="1175223418">
              <w:marLeft w:val="0"/>
              <w:marRight w:val="0"/>
              <w:marTop w:val="0"/>
              <w:marBottom w:val="0"/>
              <w:divBdr>
                <w:top w:val="none" w:sz="0" w:space="0" w:color="auto"/>
                <w:left w:val="none" w:sz="0" w:space="0" w:color="auto"/>
                <w:bottom w:val="none" w:sz="0" w:space="0" w:color="auto"/>
                <w:right w:val="none" w:sz="0" w:space="0" w:color="auto"/>
              </w:divBdr>
            </w:div>
            <w:div w:id="2040860882">
              <w:marLeft w:val="0"/>
              <w:marRight w:val="0"/>
              <w:marTop w:val="0"/>
              <w:marBottom w:val="0"/>
              <w:divBdr>
                <w:top w:val="none" w:sz="0" w:space="0" w:color="auto"/>
                <w:left w:val="none" w:sz="0" w:space="0" w:color="auto"/>
                <w:bottom w:val="none" w:sz="0" w:space="0" w:color="auto"/>
                <w:right w:val="none" w:sz="0" w:space="0" w:color="auto"/>
              </w:divBdr>
            </w:div>
            <w:div w:id="1382680061">
              <w:marLeft w:val="0"/>
              <w:marRight w:val="0"/>
              <w:marTop w:val="0"/>
              <w:marBottom w:val="0"/>
              <w:divBdr>
                <w:top w:val="none" w:sz="0" w:space="0" w:color="auto"/>
                <w:left w:val="none" w:sz="0" w:space="0" w:color="auto"/>
                <w:bottom w:val="none" w:sz="0" w:space="0" w:color="auto"/>
                <w:right w:val="none" w:sz="0" w:space="0" w:color="auto"/>
              </w:divBdr>
            </w:div>
            <w:div w:id="1469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9399">
      <w:bodyDiv w:val="1"/>
      <w:marLeft w:val="0"/>
      <w:marRight w:val="0"/>
      <w:marTop w:val="0"/>
      <w:marBottom w:val="0"/>
      <w:divBdr>
        <w:top w:val="none" w:sz="0" w:space="0" w:color="auto"/>
        <w:left w:val="none" w:sz="0" w:space="0" w:color="auto"/>
        <w:bottom w:val="none" w:sz="0" w:space="0" w:color="auto"/>
        <w:right w:val="none" w:sz="0" w:space="0" w:color="auto"/>
      </w:divBdr>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62299153">
      <w:bodyDiv w:val="1"/>
      <w:marLeft w:val="0"/>
      <w:marRight w:val="0"/>
      <w:marTop w:val="0"/>
      <w:marBottom w:val="0"/>
      <w:divBdr>
        <w:top w:val="none" w:sz="0" w:space="0" w:color="auto"/>
        <w:left w:val="none" w:sz="0" w:space="0" w:color="auto"/>
        <w:bottom w:val="none" w:sz="0" w:space="0" w:color="auto"/>
        <w:right w:val="none" w:sz="0" w:space="0" w:color="auto"/>
      </w:divBdr>
      <w:divsChild>
        <w:div w:id="1290279855">
          <w:marLeft w:val="0"/>
          <w:marRight w:val="0"/>
          <w:marTop w:val="0"/>
          <w:marBottom w:val="0"/>
          <w:divBdr>
            <w:top w:val="none" w:sz="0" w:space="0" w:color="auto"/>
            <w:left w:val="none" w:sz="0" w:space="0" w:color="auto"/>
            <w:bottom w:val="none" w:sz="0" w:space="0" w:color="auto"/>
            <w:right w:val="none" w:sz="0" w:space="0" w:color="auto"/>
          </w:divBdr>
          <w:divsChild>
            <w:div w:id="580720918">
              <w:marLeft w:val="0"/>
              <w:marRight w:val="0"/>
              <w:marTop w:val="0"/>
              <w:marBottom w:val="0"/>
              <w:divBdr>
                <w:top w:val="none" w:sz="0" w:space="0" w:color="auto"/>
                <w:left w:val="none" w:sz="0" w:space="0" w:color="auto"/>
                <w:bottom w:val="none" w:sz="0" w:space="0" w:color="auto"/>
                <w:right w:val="none" w:sz="0" w:space="0" w:color="auto"/>
              </w:divBdr>
            </w:div>
            <w:div w:id="2024435456">
              <w:marLeft w:val="0"/>
              <w:marRight w:val="0"/>
              <w:marTop w:val="0"/>
              <w:marBottom w:val="0"/>
              <w:divBdr>
                <w:top w:val="none" w:sz="0" w:space="0" w:color="auto"/>
                <w:left w:val="none" w:sz="0" w:space="0" w:color="auto"/>
                <w:bottom w:val="none" w:sz="0" w:space="0" w:color="auto"/>
                <w:right w:val="none" w:sz="0" w:space="0" w:color="auto"/>
              </w:divBdr>
            </w:div>
            <w:div w:id="1843618779">
              <w:marLeft w:val="0"/>
              <w:marRight w:val="0"/>
              <w:marTop w:val="0"/>
              <w:marBottom w:val="0"/>
              <w:divBdr>
                <w:top w:val="none" w:sz="0" w:space="0" w:color="auto"/>
                <w:left w:val="none" w:sz="0" w:space="0" w:color="auto"/>
                <w:bottom w:val="none" w:sz="0" w:space="0" w:color="auto"/>
                <w:right w:val="none" w:sz="0" w:space="0" w:color="auto"/>
              </w:divBdr>
            </w:div>
            <w:div w:id="1770924856">
              <w:marLeft w:val="0"/>
              <w:marRight w:val="0"/>
              <w:marTop w:val="0"/>
              <w:marBottom w:val="0"/>
              <w:divBdr>
                <w:top w:val="none" w:sz="0" w:space="0" w:color="auto"/>
                <w:left w:val="none" w:sz="0" w:space="0" w:color="auto"/>
                <w:bottom w:val="none" w:sz="0" w:space="0" w:color="auto"/>
                <w:right w:val="none" w:sz="0" w:space="0" w:color="auto"/>
              </w:divBdr>
            </w:div>
            <w:div w:id="540215410">
              <w:marLeft w:val="0"/>
              <w:marRight w:val="0"/>
              <w:marTop w:val="0"/>
              <w:marBottom w:val="0"/>
              <w:divBdr>
                <w:top w:val="none" w:sz="0" w:space="0" w:color="auto"/>
                <w:left w:val="none" w:sz="0" w:space="0" w:color="auto"/>
                <w:bottom w:val="none" w:sz="0" w:space="0" w:color="auto"/>
                <w:right w:val="none" w:sz="0" w:space="0" w:color="auto"/>
              </w:divBdr>
            </w:div>
            <w:div w:id="1987970833">
              <w:marLeft w:val="0"/>
              <w:marRight w:val="0"/>
              <w:marTop w:val="0"/>
              <w:marBottom w:val="0"/>
              <w:divBdr>
                <w:top w:val="none" w:sz="0" w:space="0" w:color="auto"/>
                <w:left w:val="none" w:sz="0" w:space="0" w:color="auto"/>
                <w:bottom w:val="none" w:sz="0" w:space="0" w:color="auto"/>
                <w:right w:val="none" w:sz="0" w:space="0" w:color="auto"/>
              </w:divBdr>
            </w:div>
            <w:div w:id="265815534">
              <w:marLeft w:val="0"/>
              <w:marRight w:val="0"/>
              <w:marTop w:val="0"/>
              <w:marBottom w:val="0"/>
              <w:divBdr>
                <w:top w:val="none" w:sz="0" w:space="0" w:color="auto"/>
                <w:left w:val="none" w:sz="0" w:space="0" w:color="auto"/>
                <w:bottom w:val="none" w:sz="0" w:space="0" w:color="auto"/>
                <w:right w:val="none" w:sz="0" w:space="0" w:color="auto"/>
              </w:divBdr>
            </w:div>
            <w:div w:id="172032499">
              <w:marLeft w:val="0"/>
              <w:marRight w:val="0"/>
              <w:marTop w:val="0"/>
              <w:marBottom w:val="0"/>
              <w:divBdr>
                <w:top w:val="none" w:sz="0" w:space="0" w:color="auto"/>
                <w:left w:val="none" w:sz="0" w:space="0" w:color="auto"/>
                <w:bottom w:val="none" w:sz="0" w:space="0" w:color="auto"/>
                <w:right w:val="none" w:sz="0" w:space="0" w:color="auto"/>
              </w:divBdr>
            </w:div>
            <w:div w:id="1140196372">
              <w:marLeft w:val="0"/>
              <w:marRight w:val="0"/>
              <w:marTop w:val="0"/>
              <w:marBottom w:val="0"/>
              <w:divBdr>
                <w:top w:val="none" w:sz="0" w:space="0" w:color="auto"/>
                <w:left w:val="none" w:sz="0" w:space="0" w:color="auto"/>
                <w:bottom w:val="none" w:sz="0" w:space="0" w:color="auto"/>
                <w:right w:val="none" w:sz="0" w:space="0" w:color="auto"/>
              </w:divBdr>
            </w:div>
            <w:div w:id="2899804">
              <w:marLeft w:val="0"/>
              <w:marRight w:val="0"/>
              <w:marTop w:val="0"/>
              <w:marBottom w:val="0"/>
              <w:divBdr>
                <w:top w:val="none" w:sz="0" w:space="0" w:color="auto"/>
                <w:left w:val="none" w:sz="0" w:space="0" w:color="auto"/>
                <w:bottom w:val="none" w:sz="0" w:space="0" w:color="auto"/>
                <w:right w:val="none" w:sz="0" w:space="0" w:color="auto"/>
              </w:divBdr>
            </w:div>
            <w:div w:id="1046248946">
              <w:marLeft w:val="0"/>
              <w:marRight w:val="0"/>
              <w:marTop w:val="0"/>
              <w:marBottom w:val="0"/>
              <w:divBdr>
                <w:top w:val="none" w:sz="0" w:space="0" w:color="auto"/>
                <w:left w:val="none" w:sz="0" w:space="0" w:color="auto"/>
                <w:bottom w:val="none" w:sz="0" w:space="0" w:color="auto"/>
                <w:right w:val="none" w:sz="0" w:space="0" w:color="auto"/>
              </w:divBdr>
            </w:div>
            <w:div w:id="1313559636">
              <w:marLeft w:val="0"/>
              <w:marRight w:val="0"/>
              <w:marTop w:val="0"/>
              <w:marBottom w:val="0"/>
              <w:divBdr>
                <w:top w:val="none" w:sz="0" w:space="0" w:color="auto"/>
                <w:left w:val="none" w:sz="0" w:space="0" w:color="auto"/>
                <w:bottom w:val="none" w:sz="0" w:space="0" w:color="auto"/>
                <w:right w:val="none" w:sz="0" w:space="0" w:color="auto"/>
              </w:divBdr>
            </w:div>
            <w:div w:id="1004472763">
              <w:marLeft w:val="0"/>
              <w:marRight w:val="0"/>
              <w:marTop w:val="0"/>
              <w:marBottom w:val="0"/>
              <w:divBdr>
                <w:top w:val="none" w:sz="0" w:space="0" w:color="auto"/>
                <w:left w:val="none" w:sz="0" w:space="0" w:color="auto"/>
                <w:bottom w:val="none" w:sz="0" w:space="0" w:color="auto"/>
                <w:right w:val="none" w:sz="0" w:space="0" w:color="auto"/>
              </w:divBdr>
            </w:div>
            <w:div w:id="1744140250">
              <w:marLeft w:val="0"/>
              <w:marRight w:val="0"/>
              <w:marTop w:val="0"/>
              <w:marBottom w:val="0"/>
              <w:divBdr>
                <w:top w:val="none" w:sz="0" w:space="0" w:color="auto"/>
                <w:left w:val="none" w:sz="0" w:space="0" w:color="auto"/>
                <w:bottom w:val="none" w:sz="0" w:space="0" w:color="auto"/>
                <w:right w:val="none" w:sz="0" w:space="0" w:color="auto"/>
              </w:divBdr>
            </w:div>
            <w:div w:id="159199479">
              <w:marLeft w:val="0"/>
              <w:marRight w:val="0"/>
              <w:marTop w:val="0"/>
              <w:marBottom w:val="0"/>
              <w:divBdr>
                <w:top w:val="none" w:sz="0" w:space="0" w:color="auto"/>
                <w:left w:val="none" w:sz="0" w:space="0" w:color="auto"/>
                <w:bottom w:val="none" w:sz="0" w:space="0" w:color="auto"/>
                <w:right w:val="none" w:sz="0" w:space="0" w:color="auto"/>
              </w:divBdr>
            </w:div>
            <w:div w:id="20227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345">
      <w:bodyDiv w:val="1"/>
      <w:marLeft w:val="0"/>
      <w:marRight w:val="0"/>
      <w:marTop w:val="0"/>
      <w:marBottom w:val="0"/>
      <w:divBdr>
        <w:top w:val="none" w:sz="0" w:space="0" w:color="auto"/>
        <w:left w:val="none" w:sz="0" w:space="0" w:color="auto"/>
        <w:bottom w:val="none" w:sz="0" w:space="0" w:color="auto"/>
        <w:right w:val="none" w:sz="0" w:space="0" w:color="auto"/>
      </w:divBdr>
      <w:divsChild>
        <w:div w:id="1163546933">
          <w:marLeft w:val="0"/>
          <w:marRight w:val="0"/>
          <w:marTop w:val="0"/>
          <w:marBottom w:val="0"/>
          <w:divBdr>
            <w:top w:val="none" w:sz="0" w:space="0" w:color="auto"/>
            <w:left w:val="none" w:sz="0" w:space="0" w:color="auto"/>
            <w:bottom w:val="none" w:sz="0" w:space="0" w:color="auto"/>
            <w:right w:val="none" w:sz="0" w:space="0" w:color="auto"/>
          </w:divBdr>
          <w:divsChild>
            <w:div w:id="527180448">
              <w:marLeft w:val="0"/>
              <w:marRight w:val="0"/>
              <w:marTop w:val="0"/>
              <w:marBottom w:val="0"/>
              <w:divBdr>
                <w:top w:val="none" w:sz="0" w:space="0" w:color="auto"/>
                <w:left w:val="none" w:sz="0" w:space="0" w:color="auto"/>
                <w:bottom w:val="none" w:sz="0" w:space="0" w:color="auto"/>
                <w:right w:val="none" w:sz="0" w:space="0" w:color="auto"/>
              </w:divBdr>
            </w:div>
            <w:div w:id="1958755923">
              <w:marLeft w:val="0"/>
              <w:marRight w:val="0"/>
              <w:marTop w:val="0"/>
              <w:marBottom w:val="0"/>
              <w:divBdr>
                <w:top w:val="none" w:sz="0" w:space="0" w:color="auto"/>
                <w:left w:val="none" w:sz="0" w:space="0" w:color="auto"/>
                <w:bottom w:val="none" w:sz="0" w:space="0" w:color="auto"/>
                <w:right w:val="none" w:sz="0" w:space="0" w:color="auto"/>
              </w:divBdr>
            </w:div>
            <w:div w:id="227155906">
              <w:marLeft w:val="0"/>
              <w:marRight w:val="0"/>
              <w:marTop w:val="0"/>
              <w:marBottom w:val="0"/>
              <w:divBdr>
                <w:top w:val="none" w:sz="0" w:space="0" w:color="auto"/>
                <w:left w:val="none" w:sz="0" w:space="0" w:color="auto"/>
                <w:bottom w:val="none" w:sz="0" w:space="0" w:color="auto"/>
                <w:right w:val="none" w:sz="0" w:space="0" w:color="auto"/>
              </w:divBdr>
            </w:div>
            <w:div w:id="1737169185">
              <w:marLeft w:val="0"/>
              <w:marRight w:val="0"/>
              <w:marTop w:val="0"/>
              <w:marBottom w:val="0"/>
              <w:divBdr>
                <w:top w:val="none" w:sz="0" w:space="0" w:color="auto"/>
                <w:left w:val="none" w:sz="0" w:space="0" w:color="auto"/>
                <w:bottom w:val="none" w:sz="0" w:space="0" w:color="auto"/>
                <w:right w:val="none" w:sz="0" w:space="0" w:color="auto"/>
              </w:divBdr>
            </w:div>
            <w:div w:id="465854524">
              <w:marLeft w:val="0"/>
              <w:marRight w:val="0"/>
              <w:marTop w:val="0"/>
              <w:marBottom w:val="0"/>
              <w:divBdr>
                <w:top w:val="none" w:sz="0" w:space="0" w:color="auto"/>
                <w:left w:val="none" w:sz="0" w:space="0" w:color="auto"/>
                <w:bottom w:val="none" w:sz="0" w:space="0" w:color="auto"/>
                <w:right w:val="none" w:sz="0" w:space="0" w:color="auto"/>
              </w:divBdr>
            </w:div>
            <w:div w:id="219438776">
              <w:marLeft w:val="0"/>
              <w:marRight w:val="0"/>
              <w:marTop w:val="0"/>
              <w:marBottom w:val="0"/>
              <w:divBdr>
                <w:top w:val="none" w:sz="0" w:space="0" w:color="auto"/>
                <w:left w:val="none" w:sz="0" w:space="0" w:color="auto"/>
                <w:bottom w:val="none" w:sz="0" w:space="0" w:color="auto"/>
                <w:right w:val="none" w:sz="0" w:space="0" w:color="auto"/>
              </w:divBdr>
            </w:div>
            <w:div w:id="1356076118">
              <w:marLeft w:val="0"/>
              <w:marRight w:val="0"/>
              <w:marTop w:val="0"/>
              <w:marBottom w:val="0"/>
              <w:divBdr>
                <w:top w:val="none" w:sz="0" w:space="0" w:color="auto"/>
                <w:left w:val="none" w:sz="0" w:space="0" w:color="auto"/>
                <w:bottom w:val="none" w:sz="0" w:space="0" w:color="auto"/>
                <w:right w:val="none" w:sz="0" w:space="0" w:color="auto"/>
              </w:divBdr>
            </w:div>
            <w:div w:id="717974635">
              <w:marLeft w:val="0"/>
              <w:marRight w:val="0"/>
              <w:marTop w:val="0"/>
              <w:marBottom w:val="0"/>
              <w:divBdr>
                <w:top w:val="none" w:sz="0" w:space="0" w:color="auto"/>
                <w:left w:val="none" w:sz="0" w:space="0" w:color="auto"/>
                <w:bottom w:val="none" w:sz="0" w:space="0" w:color="auto"/>
                <w:right w:val="none" w:sz="0" w:space="0" w:color="auto"/>
              </w:divBdr>
            </w:div>
            <w:div w:id="1511486737">
              <w:marLeft w:val="0"/>
              <w:marRight w:val="0"/>
              <w:marTop w:val="0"/>
              <w:marBottom w:val="0"/>
              <w:divBdr>
                <w:top w:val="none" w:sz="0" w:space="0" w:color="auto"/>
                <w:left w:val="none" w:sz="0" w:space="0" w:color="auto"/>
                <w:bottom w:val="none" w:sz="0" w:space="0" w:color="auto"/>
                <w:right w:val="none" w:sz="0" w:space="0" w:color="auto"/>
              </w:divBdr>
            </w:div>
            <w:div w:id="745613723">
              <w:marLeft w:val="0"/>
              <w:marRight w:val="0"/>
              <w:marTop w:val="0"/>
              <w:marBottom w:val="0"/>
              <w:divBdr>
                <w:top w:val="none" w:sz="0" w:space="0" w:color="auto"/>
                <w:left w:val="none" w:sz="0" w:space="0" w:color="auto"/>
                <w:bottom w:val="none" w:sz="0" w:space="0" w:color="auto"/>
                <w:right w:val="none" w:sz="0" w:space="0" w:color="auto"/>
              </w:divBdr>
            </w:div>
            <w:div w:id="845359709">
              <w:marLeft w:val="0"/>
              <w:marRight w:val="0"/>
              <w:marTop w:val="0"/>
              <w:marBottom w:val="0"/>
              <w:divBdr>
                <w:top w:val="none" w:sz="0" w:space="0" w:color="auto"/>
                <w:left w:val="none" w:sz="0" w:space="0" w:color="auto"/>
                <w:bottom w:val="none" w:sz="0" w:space="0" w:color="auto"/>
                <w:right w:val="none" w:sz="0" w:space="0" w:color="auto"/>
              </w:divBdr>
            </w:div>
            <w:div w:id="1484545515">
              <w:marLeft w:val="0"/>
              <w:marRight w:val="0"/>
              <w:marTop w:val="0"/>
              <w:marBottom w:val="0"/>
              <w:divBdr>
                <w:top w:val="none" w:sz="0" w:space="0" w:color="auto"/>
                <w:left w:val="none" w:sz="0" w:space="0" w:color="auto"/>
                <w:bottom w:val="none" w:sz="0" w:space="0" w:color="auto"/>
                <w:right w:val="none" w:sz="0" w:space="0" w:color="auto"/>
              </w:divBdr>
            </w:div>
            <w:div w:id="877282595">
              <w:marLeft w:val="0"/>
              <w:marRight w:val="0"/>
              <w:marTop w:val="0"/>
              <w:marBottom w:val="0"/>
              <w:divBdr>
                <w:top w:val="none" w:sz="0" w:space="0" w:color="auto"/>
                <w:left w:val="none" w:sz="0" w:space="0" w:color="auto"/>
                <w:bottom w:val="none" w:sz="0" w:space="0" w:color="auto"/>
                <w:right w:val="none" w:sz="0" w:space="0" w:color="auto"/>
              </w:divBdr>
            </w:div>
            <w:div w:id="1744833461">
              <w:marLeft w:val="0"/>
              <w:marRight w:val="0"/>
              <w:marTop w:val="0"/>
              <w:marBottom w:val="0"/>
              <w:divBdr>
                <w:top w:val="none" w:sz="0" w:space="0" w:color="auto"/>
                <w:left w:val="none" w:sz="0" w:space="0" w:color="auto"/>
                <w:bottom w:val="none" w:sz="0" w:space="0" w:color="auto"/>
                <w:right w:val="none" w:sz="0" w:space="0" w:color="auto"/>
              </w:divBdr>
            </w:div>
            <w:div w:id="753166736">
              <w:marLeft w:val="0"/>
              <w:marRight w:val="0"/>
              <w:marTop w:val="0"/>
              <w:marBottom w:val="0"/>
              <w:divBdr>
                <w:top w:val="none" w:sz="0" w:space="0" w:color="auto"/>
                <w:left w:val="none" w:sz="0" w:space="0" w:color="auto"/>
                <w:bottom w:val="none" w:sz="0" w:space="0" w:color="auto"/>
                <w:right w:val="none" w:sz="0" w:space="0" w:color="auto"/>
              </w:divBdr>
            </w:div>
            <w:div w:id="1796942445">
              <w:marLeft w:val="0"/>
              <w:marRight w:val="0"/>
              <w:marTop w:val="0"/>
              <w:marBottom w:val="0"/>
              <w:divBdr>
                <w:top w:val="none" w:sz="0" w:space="0" w:color="auto"/>
                <w:left w:val="none" w:sz="0" w:space="0" w:color="auto"/>
                <w:bottom w:val="none" w:sz="0" w:space="0" w:color="auto"/>
                <w:right w:val="none" w:sz="0" w:space="0" w:color="auto"/>
              </w:divBdr>
            </w:div>
            <w:div w:id="591011958">
              <w:marLeft w:val="0"/>
              <w:marRight w:val="0"/>
              <w:marTop w:val="0"/>
              <w:marBottom w:val="0"/>
              <w:divBdr>
                <w:top w:val="none" w:sz="0" w:space="0" w:color="auto"/>
                <w:left w:val="none" w:sz="0" w:space="0" w:color="auto"/>
                <w:bottom w:val="none" w:sz="0" w:space="0" w:color="auto"/>
                <w:right w:val="none" w:sz="0" w:space="0" w:color="auto"/>
              </w:divBdr>
            </w:div>
            <w:div w:id="1469589479">
              <w:marLeft w:val="0"/>
              <w:marRight w:val="0"/>
              <w:marTop w:val="0"/>
              <w:marBottom w:val="0"/>
              <w:divBdr>
                <w:top w:val="none" w:sz="0" w:space="0" w:color="auto"/>
                <w:left w:val="none" w:sz="0" w:space="0" w:color="auto"/>
                <w:bottom w:val="none" w:sz="0" w:space="0" w:color="auto"/>
                <w:right w:val="none" w:sz="0" w:space="0" w:color="auto"/>
              </w:divBdr>
            </w:div>
            <w:div w:id="1734309188">
              <w:marLeft w:val="0"/>
              <w:marRight w:val="0"/>
              <w:marTop w:val="0"/>
              <w:marBottom w:val="0"/>
              <w:divBdr>
                <w:top w:val="none" w:sz="0" w:space="0" w:color="auto"/>
                <w:left w:val="none" w:sz="0" w:space="0" w:color="auto"/>
                <w:bottom w:val="none" w:sz="0" w:space="0" w:color="auto"/>
                <w:right w:val="none" w:sz="0" w:space="0" w:color="auto"/>
              </w:divBdr>
            </w:div>
            <w:div w:id="1602838104">
              <w:marLeft w:val="0"/>
              <w:marRight w:val="0"/>
              <w:marTop w:val="0"/>
              <w:marBottom w:val="0"/>
              <w:divBdr>
                <w:top w:val="none" w:sz="0" w:space="0" w:color="auto"/>
                <w:left w:val="none" w:sz="0" w:space="0" w:color="auto"/>
                <w:bottom w:val="none" w:sz="0" w:space="0" w:color="auto"/>
                <w:right w:val="none" w:sz="0" w:space="0" w:color="auto"/>
              </w:divBdr>
            </w:div>
            <w:div w:id="221410914">
              <w:marLeft w:val="0"/>
              <w:marRight w:val="0"/>
              <w:marTop w:val="0"/>
              <w:marBottom w:val="0"/>
              <w:divBdr>
                <w:top w:val="none" w:sz="0" w:space="0" w:color="auto"/>
                <w:left w:val="none" w:sz="0" w:space="0" w:color="auto"/>
                <w:bottom w:val="none" w:sz="0" w:space="0" w:color="auto"/>
                <w:right w:val="none" w:sz="0" w:space="0" w:color="auto"/>
              </w:divBdr>
            </w:div>
            <w:div w:id="1168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480">
      <w:bodyDiv w:val="1"/>
      <w:marLeft w:val="0"/>
      <w:marRight w:val="0"/>
      <w:marTop w:val="0"/>
      <w:marBottom w:val="0"/>
      <w:divBdr>
        <w:top w:val="none" w:sz="0" w:space="0" w:color="auto"/>
        <w:left w:val="none" w:sz="0" w:space="0" w:color="auto"/>
        <w:bottom w:val="none" w:sz="0" w:space="0" w:color="auto"/>
        <w:right w:val="none" w:sz="0" w:space="0" w:color="auto"/>
      </w:divBdr>
      <w:divsChild>
        <w:div w:id="456336964">
          <w:marLeft w:val="0"/>
          <w:marRight w:val="0"/>
          <w:marTop w:val="0"/>
          <w:marBottom w:val="0"/>
          <w:divBdr>
            <w:top w:val="none" w:sz="0" w:space="0" w:color="auto"/>
            <w:left w:val="none" w:sz="0" w:space="0" w:color="auto"/>
            <w:bottom w:val="none" w:sz="0" w:space="0" w:color="auto"/>
            <w:right w:val="none" w:sz="0" w:space="0" w:color="auto"/>
          </w:divBdr>
          <w:divsChild>
            <w:div w:id="965509031">
              <w:marLeft w:val="0"/>
              <w:marRight w:val="0"/>
              <w:marTop w:val="0"/>
              <w:marBottom w:val="0"/>
              <w:divBdr>
                <w:top w:val="none" w:sz="0" w:space="0" w:color="auto"/>
                <w:left w:val="none" w:sz="0" w:space="0" w:color="auto"/>
                <w:bottom w:val="none" w:sz="0" w:space="0" w:color="auto"/>
                <w:right w:val="none" w:sz="0" w:space="0" w:color="auto"/>
              </w:divBdr>
            </w:div>
            <w:div w:id="1359116316">
              <w:marLeft w:val="0"/>
              <w:marRight w:val="0"/>
              <w:marTop w:val="0"/>
              <w:marBottom w:val="0"/>
              <w:divBdr>
                <w:top w:val="none" w:sz="0" w:space="0" w:color="auto"/>
                <w:left w:val="none" w:sz="0" w:space="0" w:color="auto"/>
                <w:bottom w:val="none" w:sz="0" w:space="0" w:color="auto"/>
                <w:right w:val="none" w:sz="0" w:space="0" w:color="auto"/>
              </w:divBdr>
            </w:div>
            <w:div w:id="140850482">
              <w:marLeft w:val="0"/>
              <w:marRight w:val="0"/>
              <w:marTop w:val="0"/>
              <w:marBottom w:val="0"/>
              <w:divBdr>
                <w:top w:val="none" w:sz="0" w:space="0" w:color="auto"/>
                <w:left w:val="none" w:sz="0" w:space="0" w:color="auto"/>
                <w:bottom w:val="none" w:sz="0" w:space="0" w:color="auto"/>
                <w:right w:val="none" w:sz="0" w:space="0" w:color="auto"/>
              </w:divBdr>
            </w:div>
            <w:div w:id="1308507215">
              <w:marLeft w:val="0"/>
              <w:marRight w:val="0"/>
              <w:marTop w:val="0"/>
              <w:marBottom w:val="0"/>
              <w:divBdr>
                <w:top w:val="none" w:sz="0" w:space="0" w:color="auto"/>
                <w:left w:val="none" w:sz="0" w:space="0" w:color="auto"/>
                <w:bottom w:val="none" w:sz="0" w:space="0" w:color="auto"/>
                <w:right w:val="none" w:sz="0" w:space="0" w:color="auto"/>
              </w:divBdr>
            </w:div>
            <w:div w:id="1227835239">
              <w:marLeft w:val="0"/>
              <w:marRight w:val="0"/>
              <w:marTop w:val="0"/>
              <w:marBottom w:val="0"/>
              <w:divBdr>
                <w:top w:val="none" w:sz="0" w:space="0" w:color="auto"/>
                <w:left w:val="none" w:sz="0" w:space="0" w:color="auto"/>
                <w:bottom w:val="none" w:sz="0" w:space="0" w:color="auto"/>
                <w:right w:val="none" w:sz="0" w:space="0" w:color="auto"/>
              </w:divBdr>
            </w:div>
            <w:div w:id="1580207845">
              <w:marLeft w:val="0"/>
              <w:marRight w:val="0"/>
              <w:marTop w:val="0"/>
              <w:marBottom w:val="0"/>
              <w:divBdr>
                <w:top w:val="none" w:sz="0" w:space="0" w:color="auto"/>
                <w:left w:val="none" w:sz="0" w:space="0" w:color="auto"/>
                <w:bottom w:val="none" w:sz="0" w:space="0" w:color="auto"/>
                <w:right w:val="none" w:sz="0" w:space="0" w:color="auto"/>
              </w:divBdr>
            </w:div>
            <w:div w:id="1887914020">
              <w:marLeft w:val="0"/>
              <w:marRight w:val="0"/>
              <w:marTop w:val="0"/>
              <w:marBottom w:val="0"/>
              <w:divBdr>
                <w:top w:val="none" w:sz="0" w:space="0" w:color="auto"/>
                <w:left w:val="none" w:sz="0" w:space="0" w:color="auto"/>
                <w:bottom w:val="none" w:sz="0" w:space="0" w:color="auto"/>
                <w:right w:val="none" w:sz="0" w:space="0" w:color="auto"/>
              </w:divBdr>
            </w:div>
            <w:div w:id="933904669">
              <w:marLeft w:val="0"/>
              <w:marRight w:val="0"/>
              <w:marTop w:val="0"/>
              <w:marBottom w:val="0"/>
              <w:divBdr>
                <w:top w:val="none" w:sz="0" w:space="0" w:color="auto"/>
                <w:left w:val="none" w:sz="0" w:space="0" w:color="auto"/>
                <w:bottom w:val="none" w:sz="0" w:space="0" w:color="auto"/>
                <w:right w:val="none" w:sz="0" w:space="0" w:color="auto"/>
              </w:divBdr>
            </w:div>
            <w:div w:id="349839026">
              <w:marLeft w:val="0"/>
              <w:marRight w:val="0"/>
              <w:marTop w:val="0"/>
              <w:marBottom w:val="0"/>
              <w:divBdr>
                <w:top w:val="none" w:sz="0" w:space="0" w:color="auto"/>
                <w:left w:val="none" w:sz="0" w:space="0" w:color="auto"/>
                <w:bottom w:val="none" w:sz="0" w:space="0" w:color="auto"/>
                <w:right w:val="none" w:sz="0" w:space="0" w:color="auto"/>
              </w:divBdr>
            </w:div>
            <w:div w:id="545532216">
              <w:marLeft w:val="0"/>
              <w:marRight w:val="0"/>
              <w:marTop w:val="0"/>
              <w:marBottom w:val="0"/>
              <w:divBdr>
                <w:top w:val="none" w:sz="0" w:space="0" w:color="auto"/>
                <w:left w:val="none" w:sz="0" w:space="0" w:color="auto"/>
                <w:bottom w:val="none" w:sz="0" w:space="0" w:color="auto"/>
                <w:right w:val="none" w:sz="0" w:space="0" w:color="auto"/>
              </w:divBdr>
            </w:div>
            <w:div w:id="1382943874">
              <w:marLeft w:val="0"/>
              <w:marRight w:val="0"/>
              <w:marTop w:val="0"/>
              <w:marBottom w:val="0"/>
              <w:divBdr>
                <w:top w:val="none" w:sz="0" w:space="0" w:color="auto"/>
                <w:left w:val="none" w:sz="0" w:space="0" w:color="auto"/>
                <w:bottom w:val="none" w:sz="0" w:space="0" w:color="auto"/>
                <w:right w:val="none" w:sz="0" w:space="0" w:color="auto"/>
              </w:divBdr>
            </w:div>
            <w:div w:id="1761751323">
              <w:marLeft w:val="0"/>
              <w:marRight w:val="0"/>
              <w:marTop w:val="0"/>
              <w:marBottom w:val="0"/>
              <w:divBdr>
                <w:top w:val="none" w:sz="0" w:space="0" w:color="auto"/>
                <w:left w:val="none" w:sz="0" w:space="0" w:color="auto"/>
                <w:bottom w:val="none" w:sz="0" w:space="0" w:color="auto"/>
                <w:right w:val="none" w:sz="0" w:space="0" w:color="auto"/>
              </w:divBdr>
            </w:div>
            <w:div w:id="1792741534">
              <w:marLeft w:val="0"/>
              <w:marRight w:val="0"/>
              <w:marTop w:val="0"/>
              <w:marBottom w:val="0"/>
              <w:divBdr>
                <w:top w:val="none" w:sz="0" w:space="0" w:color="auto"/>
                <w:left w:val="none" w:sz="0" w:space="0" w:color="auto"/>
                <w:bottom w:val="none" w:sz="0" w:space="0" w:color="auto"/>
                <w:right w:val="none" w:sz="0" w:space="0" w:color="auto"/>
              </w:divBdr>
            </w:div>
            <w:div w:id="2076277200">
              <w:marLeft w:val="0"/>
              <w:marRight w:val="0"/>
              <w:marTop w:val="0"/>
              <w:marBottom w:val="0"/>
              <w:divBdr>
                <w:top w:val="none" w:sz="0" w:space="0" w:color="auto"/>
                <w:left w:val="none" w:sz="0" w:space="0" w:color="auto"/>
                <w:bottom w:val="none" w:sz="0" w:space="0" w:color="auto"/>
                <w:right w:val="none" w:sz="0" w:space="0" w:color="auto"/>
              </w:divBdr>
            </w:div>
            <w:div w:id="1148739549">
              <w:marLeft w:val="0"/>
              <w:marRight w:val="0"/>
              <w:marTop w:val="0"/>
              <w:marBottom w:val="0"/>
              <w:divBdr>
                <w:top w:val="none" w:sz="0" w:space="0" w:color="auto"/>
                <w:left w:val="none" w:sz="0" w:space="0" w:color="auto"/>
                <w:bottom w:val="none" w:sz="0" w:space="0" w:color="auto"/>
                <w:right w:val="none" w:sz="0" w:space="0" w:color="auto"/>
              </w:divBdr>
            </w:div>
            <w:div w:id="901018703">
              <w:marLeft w:val="0"/>
              <w:marRight w:val="0"/>
              <w:marTop w:val="0"/>
              <w:marBottom w:val="0"/>
              <w:divBdr>
                <w:top w:val="none" w:sz="0" w:space="0" w:color="auto"/>
                <w:left w:val="none" w:sz="0" w:space="0" w:color="auto"/>
                <w:bottom w:val="none" w:sz="0" w:space="0" w:color="auto"/>
                <w:right w:val="none" w:sz="0" w:space="0" w:color="auto"/>
              </w:divBdr>
            </w:div>
            <w:div w:id="422265848">
              <w:marLeft w:val="0"/>
              <w:marRight w:val="0"/>
              <w:marTop w:val="0"/>
              <w:marBottom w:val="0"/>
              <w:divBdr>
                <w:top w:val="none" w:sz="0" w:space="0" w:color="auto"/>
                <w:left w:val="none" w:sz="0" w:space="0" w:color="auto"/>
                <w:bottom w:val="none" w:sz="0" w:space="0" w:color="auto"/>
                <w:right w:val="none" w:sz="0" w:space="0" w:color="auto"/>
              </w:divBdr>
            </w:div>
            <w:div w:id="278418572">
              <w:marLeft w:val="0"/>
              <w:marRight w:val="0"/>
              <w:marTop w:val="0"/>
              <w:marBottom w:val="0"/>
              <w:divBdr>
                <w:top w:val="none" w:sz="0" w:space="0" w:color="auto"/>
                <w:left w:val="none" w:sz="0" w:space="0" w:color="auto"/>
                <w:bottom w:val="none" w:sz="0" w:space="0" w:color="auto"/>
                <w:right w:val="none" w:sz="0" w:space="0" w:color="auto"/>
              </w:divBdr>
            </w:div>
            <w:div w:id="733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5339">
      <w:bodyDiv w:val="1"/>
      <w:marLeft w:val="0"/>
      <w:marRight w:val="0"/>
      <w:marTop w:val="0"/>
      <w:marBottom w:val="0"/>
      <w:divBdr>
        <w:top w:val="none" w:sz="0" w:space="0" w:color="auto"/>
        <w:left w:val="none" w:sz="0" w:space="0" w:color="auto"/>
        <w:bottom w:val="none" w:sz="0" w:space="0" w:color="auto"/>
        <w:right w:val="none" w:sz="0" w:space="0" w:color="auto"/>
      </w:divBdr>
      <w:divsChild>
        <w:div w:id="1103695807">
          <w:marLeft w:val="0"/>
          <w:marRight w:val="0"/>
          <w:marTop w:val="0"/>
          <w:marBottom w:val="0"/>
          <w:divBdr>
            <w:top w:val="none" w:sz="0" w:space="0" w:color="auto"/>
            <w:left w:val="none" w:sz="0" w:space="0" w:color="auto"/>
            <w:bottom w:val="none" w:sz="0" w:space="0" w:color="auto"/>
            <w:right w:val="none" w:sz="0" w:space="0" w:color="auto"/>
          </w:divBdr>
          <w:divsChild>
            <w:div w:id="1497577282">
              <w:marLeft w:val="0"/>
              <w:marRight w:val="0"/>
              <w:marTop w:val="0"/>
              <w:marBottom w:val="0"/>
              <w:divBdr>
                <w:top w:val="none" w:sz="0" w:space="0" w:color="auto"/>
                <w:left w:val="none" w:sz="0" w:space="0" w:color="auto"/>
                <w:bottom w:val="none" w:sz="0" w:space="0" w:color="auto"/>
                <w:right w:val="none" w:sz="0" w:space="0" w:color="auto"/>
              </w:divBdr>
            </w:div>
            <w:div w:id="1976179149">
              <w:marLeft w:val="0"/>
              <w:marRight w:val="0"/>
              <w:marTop w:val="0"/>
              <w:marBottom w:val="0"/>
              <w:divBdr>
                <w:top w:val="none" w:sz="0" w:space="0" w:color="auto"/>
                <w:left w:val="none" w:sz="0" w:space="0" w:color="auto"/>
                <w:bottom w:val="none" w:sz="0" w:space="0" w:color="auto"/>
                <w:right w:val="none" w:sz="0" w:space="0" w:color="auto"/>
              </w:divBdr>
            </w:div>
            <w:div w:id="1774011744">
              <w:marLeft w:val="0"/>
              <w:marRight w:val="0"/>
              <w:marTop w:val="0"/>
              <w:marBottom w:val="0"/>
              <w:divBdr>
                <w:top w:val="none" w:sz="0" w:space="0" w:color="auto"/>
                <w:left w:val="none" w:sz="0" w:space="0" w:color="auto"/>
                <w:bottom w:val="none" w:sz="0" w:space="0" w:color="auto"/>
                <w:right w:val="none" w:sz="0" w:space="0" w:color="auto"/>
              </w:divBdr>
            </w:div>
            <w:div w:id="2107537585">
              <w:marLeft w:val="0"/>
              <w:marRight w:val="0"/>
              <w:marTop w:val="0"/>
              <w:marBottom w:val="0"/>
              <w:divBdr>
                <w:top w:val="none" w:sz="0" w:space="0" w:color="auto"/>
                <w:left w:val="none" w:sz="0" w:space="0" w:color="auto"/>
                <w:bottom w:val="none" w:sz="0" w:space="0" w:color="auto"/>
                <w:right w:val="none" w:sz="0" w:space="0" w:color="auto"/>
              </w:divBdr>
            </w:div>
            <w:div w:id="989752267">
              <w:marLeft w:val="0"/>
              <w:marRight w:val="0"/>
              <w:marTop w:val="0"/>
              <w:marBottom w:val="0"/>
              <w:divBdr>
                <w:top w:val="none" w:sz="0" w:space="0" w:color="auto"/>
                <w:left w:val="none" w:sz="0" w:space="0" w:color="auto"/>
                <w:bottom w:val="none" w:sz="0" w:space="0" w:color="auto"/>
                <w:right w:val="none" w:sz="0" w:space="0" w:color="auto"/>
              </w:divBdr>
            </w:div>
            <w:div w:id="1775050392">
              <w:marLeft w:val="0"/>
              <w:marRight w:val="0"/>
              <w:marTop w:val="0"/>
              <w:marBottom w:val="0"/>
              <w:divBdr>
                <w:top w:val="none" w:sz="0" w:space="0" w:color="auto"/>
                <w:left w:val="none" w:sz="0" w:space="0" w:color="auto"/>
                <w:bottom w:val="none" w:sz="0" w:space="0" w:color="auto"/>
                <w:right w:val="none" w:sz="0" w:space="0" w:color="auto"/>
              </w:divBdr>
            </w:div>
            <w:div w:id="813791269">
              <w:marLeft w:val="0"/>
              <w:marRight w:val="0"/>
              <w:marTop w:val="0"/>
              <w:marBottom w:val="0"/>
              <w:divBdr>
                <w:top w:val="none" w:sz="0" w:space="0" w:color="auto"/>
                <w:left w:val="none" w:sz="0" w:space="0" w:color="auto"/>
                <w:bottom w:val="none" w:sz="0" w:space="0" w:color="auto"/>
                <w:right w:val="none" w:sz="0" w:space="0" w:color="auto"/>
              </w:divBdr>
            </w:div>
            <w:div w:id="1436561071">
              <w:marLeft w:val="0"/>
              <w:marRight w:val="0"/>
              <w:marTop w:val="0"/>
              <w:marBottom w:val="0"/>
              <w:divBdr>
                <w:top w:val="none" w:sz="0" w:space="0" w:color="auto"/>
                <w:left w:val="none" w:sz="0" w:space="0" w:color="auto"/>
                <w:bottom w:val="none" w:sz="0" w:space="0" w:color="auto"/>
                <w:right w:val="none" w:sz="0" w:space="0" w:color="auto"/>
              </w:divBdr>
            </w:div>
            <w:div w:id="2069104884">
              <w:marLeft w:val="0"/>
              <w:marRight w:val="0"/>
              <w:marTop w:val="0"/>
              <w:marBottom w:val="0"/>
              <w:divBdr>
                <w:top w:val="none" w:sz="0" w:space="0" w:color="auto"/>
                <w:left w:val="none" w:sz="0" w:space="0" w:color="auto"/>
                <w:bottom w:val="none" w:sz="0" w:space="0" w:color="auto"/>
                <w:right w:val="none" w:sz="0" w:space="0" w:color="auto"/>
              </w:divBdr>
            </w:div>
            <w:div w:id="2103600528">
              <w:marLeft w:val="0"/>
              <w:marRight w:val="0"/>
              <w:marTop w:val="0"/>
              <w:marBottom w:val="0"/>
              <w:divBdr>
                <w:top w:val="none" w:sz="0" w:space="0" w:color="auto"/>
                <w:left w:val="none" w:sz="0" w:space="0" w:color="auto"/>
                <w:bottom w:val="none" w:sz="0" w:space="0" w:color="auto"/>
                <w:right w:val="none" w:sz="0" w:space="0" w:color="auto"/>
              </w:divBdr>
            </w:div>
            <w:div w:id="2116435268">
              <w:marLeft w:val="0"/>
              <w:marRight w:val="0"/>
              <w:marTop w:val="0"/>
              <w:marBottom w:val="0"/>
              <w:divBdr>
                <w:top w:val="none" w:sz="0" w:space="0" w:color="auto"/>
                <w:left w:val="none" w:sz="0" w:space="0" w:color="auto"/>
                <w:bottom w:val="none" w:sz="0" w:space="0" w:color="auto"/>
                <w:right w:val="none" w:sz="0" w:space="0" w:color="auto"/>
              </w:divBdr>
            </w:div>
            <w:div w:id="1952661535">
              <w:marLeft w:val="0"/>
              <w:marRight w:val="0"/>
              <w:marTop w:val="0"/>
              <w:marBottom w:val="0"/>
              <w:divBdr>
                <w:top w:val="none" w:sz="0" w:space="0" w:color="auto"/>
                <w:left w:val="none" w:sz="0" w:space="0" w:color="auto"/>
                <w:bottom w:val="none" w:sz="0" w:space="0" w:color="auto"/>
                <w:right w:val="none" w:sz="0" w:space="0" w:color="auto"/>
              </w:divBdr>
            </w:div>
            <w:div w:id="273636117">
              <w:marLeft w:val="0"/>
              <w:marRight w:val="0"/>
              <w:marTop w:val="0"/>
              <w:marBottom w:val="0"/>
              <w:divBdr>
                <w:top w:val="none" w:sz="0" w:space="0" w:color="auto"/>
                <w:left w:val="none" w:sz="0" w:space="0" w:color="auto"/>
                <w:bottom w:val="none" w:sz="0" w:space="0" w:color="auto"/>
                <w:right w:val="none" w:sz="0" w:space="0" w:color="auto"/>
              </w:divBdr>
            </w:div>
            <w:div w:id="1672874083">
              <w:marLeft w:val="0"/>
              <w:marRight w:val="0"/>
              <w:marTop w:val="0"/>
              <w:marBottom w:val="0"/>
              <w:divBdr>
                <w:top w:val="none" w:sz="0" w:space="0" w:color="auto"/>
                <w:left w:val="none" w:sz="0" w:space="0" w:color="auto"/>
                <w:bottom w:val="none" w:sz="0" w:space="0" w:color="auto"/>
                <w:right w:val="none" w:sz="0" w:space="0" w:color="auto"/>
              </w:divBdr>
            </w:div>
            <w:div w:id="1036194084">
              <w:marLeft w:val="0"/>
              <w:marRight w:val="0"/>
              <w:marTop w:val="0"/>
              <w:marBottom w:val="0"/>
              <w:divBdr>
                <w:top w:val="none" w:sz="0" w:space="0" w:color="auto"/>
                <w:left w:val="none" w:sz="0" w:space="0" w:color="auto"/>
                <w:bottom w:val="none" w:sz="0" w:space="0" w:color="auto"/>
                <w:right w:val="none" w:sz="0" w:space="0" w:color="auto"/>
              </w:divBdr>
            </w:div>
            <w:div w:id="416756993">
              <w:marLeft w:val="0"/>
              <w:marRight w:val="0"/>
              <w:marTop w:val="0"/>
              <w:marBottom w:val="0"/>
              <w:divBdr>
                <w:top w:val="none" w:sz="0" w:space="0" w:color="auto"/>
                <w:left w:val="none" w:sz="0" w:space="0" w:color="auto"/>
                <w:bottom w:val="none" w:sz="0" w:space="0" w:color="auto"/>
                <w:right w:val="none" w:sz="0" w:space="0" w:color="auto"/>
              </w:divBdr>
            </w:div>
            <w:div w:id="2059084485">
              <w:marLeft w:val="0"/>
              <w:marRight w:val="0"/>
              <w:marTop w:val="0"/>
              <w:marBottom w:val="0"/>
              <w:divBdr>
                <w:top w:val="none" w:sz="0" w:space="0" w:color="auto"/>
                <w:left w:val="none" w:sz="0" w:space="0" w:color="auto"/>
                <w:bottom w:val="none" w:sz="0" w:space="0" w:color="auto"/>
                <w:right w:val="none" w:sz="0" w:space="0" w:color="auto"/>
              </w:divBdr>
            </w:div>
            <w:div w:id="1732651558">
              <w:marLeft w:val="0"/>
              <w:marRight w:val="0"/>
              <w:marTop w:val="0"/>
              <w:marBottom w:val="0"/>
              <w:divBdr>
                <w:top w:val="none" w:sz="0" w:space="0" w:color="auto"/>
                <w:left w:val="none" w:sz="0" w:space="0" w:color="auto"/>
                <w:bottom w:val="none" w:sz="0" w:space="0" w:color="auto"/>
                <w:right w:val="none" w:sz="0" w:space="0" w:color="auto"/>
              </w:divBdr>
            </w:div>
            <w:div w:id="2076194048">
              <w:marLeft w:val="0"/>
              <w:marRight w:val="0"/>
              <w:marTop w:val="0"/>
              <w:marBottom w:val="0"/>
              <w:divBdr>
                <w:top w:val="none" w:sz="0" w:space="0" w:color="auto"/>
                <w:left w:val="none" w:sz="0" w:space="0" w:color="auto"/>
                <w:bottom w:val="none" w:sz="0" w:space="0" w:color="auto"/>
                <w:right w:val="none" w:sz="0" w:space="0" w:color="auto"/>
              </w:divBdr>
            </w:div>
            <w:div w:id="1565137102">
              <w:marLeft w:val="0"/>
              <w:marRight w:val="0"/>
              <w:marTop w:val="0"/>
              <w:marBottom w:val="0"/>
              <w:divBdr>
                <w:top w:val="none" w:sz="0" w:space="0" w:color="auto"/>
                <w:left w:val="none" w:sz="0" w:space="0" w:color="auto"/>
                <w:bottom w:val="none" w:sz="0" w:space="0" w:color="auto"/>
                <w:right w:val="none" w:sz="0" w:space="0" w:color="auto"/>
              </w:divBdr>
            </w:div>
            <w:div w:id="919564614">
              <w:marLeft w:val="0"/>
              <w:marRight w:val="0"/>
              <w:marTop w:val="0"/>
              <w:marBottom w:val="0"/>
              <w:divBdr>
                <w:top w:val="none" w:sz="0" w:space="0" w:color="auto"/>
                <w:left w:val="none" w:sz="0" w:space="0" w:color="auto"/>
                <w:bottom w:val="none" w:sz="0" w:space="0" w:color="auto"/>
                <w:right w:val="none" w:sz="0" w:space="0" w:color="auto"/>
              </w:divBdr>
            </w:div>
            <w:div w:id="830364896">
              <w:marLeft w:val="0"/>
              <w:marRight w:val="0"/>
              <w:marTop w:val="0"/>
              <w:marBottom w:val="0"/>
              <w:divBdr>
                <w:top w:val="none" w:sz="0" w:space="0" w:color="auto"/>
                <w:left w:val="none" w:sz="0" w:space="0" w:color="auto"/>
                <w:bottom w:val="none" w:sz="0" w:space="0" w:color="auto"/>
                <w:right w:val="none" w:sz="0" w:space="0" w:color="auto"/>
              </w:divBdr>
            </w:div>
            <w:div w:id="294289286">
              <w:marLeft w:val="0"/>
              <w:marRight w:val="0"/>
              <w:marTop w:val="0"/>
              <w:marBottom w:val="0"/>
              <w:divBdr>
                <w:top w:val="none" w:sz="0" w:space="0" w:color="auto"/>
                <w:left w:val="none" w:sz="0" w:space="0" w:color="auto"/>
                <w:bottom w:val="none" w:sz="0" w:space="0" w:color="auto"/>
                <w:right w:val="none" w:sz="0" w:space="0" w:color="auto"/>
              </w:divBdr>
            </w:div>
            <w:div w:id="1868906363">
              <w:marLeft w:val="0"/>
              <w:marRight w:val="0"/>
              <w:marTop w:val="0"/>
              <w:marBottom w:val="0"/>
              <w:divBdr>
                <w:top w:val="none" w:sz="0" w:space="0" w:color="auto"/>
                <w:left w:val="none" w:sz="0" w:space="0" w:color="auto"/>
                <w:bottom w:val="none" w:sz="0" w:space="0" w:color="auto"/>
                <w:right w:val="none" w:sz="0" w:space="0" w:color="auto"/>
              </w:divBdr>
            </w:div>
            <w:div w:id="1522668741">
              <w:marLeft w:val="0"/>
              <w:marRight w:val="0"/>
              <w:marTop w:val="0"/>
              <w:marBottom w:val="0"/>
              <w:divBdr>
                <w:top w:val="none" w:sz="0" w:space="0" w:color="auto"/>
                <w:left w:val="none" w:sz="0" w:space="0" w:color="auto"/>
                <w:bottom w:val="none" w:sz="0" w:space="0" w:color="auto"/>
                <w:right w:val="none" w:sz="0" w:space="0" w:color="auto"/>
              </w:divBdr>
            </w:div>
            <w:div w:id="1204057098">
              <w:marLeft w:val="0"/>
              <w:marRight w:val="0"/>
              <w:marTop w:val="0"/>
              <w:marBottom w:val="0"/>
              <w:divBdr>
                <w:top w:val="none" w:sz="0" w:space="0" w:color="auto"/>
                <w:left w:val="none" w:sz="0" w:space="0" w:color="auto"/>
                <w:bottom w:val="none" w:sz="0" w:space="0" w:color="auto"/>
                <w:right w:val="none" w:sz="0" w:space="0" w:color="auto"/>
              </w:divBdr>
            </w:div>
            <w:div w:id="1347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485">
      <w:bodyDiv w:val="1"/>
      <w:marLeft w:val="0"/>
      <w:marRight w:val="0"/>
      <w:marTop w:val="0"/>
      <w:marBottom w:val="0"/>
      <w:divBdr>
        <w:top w:val="none" w:sz="0" w:space="0" w:color="auto"/>
        <w:left w:val="none" w:sz="0" w:space="0" w:color="auto"/>
        <w:bottom w:val="none" w:sz="0" w:space="0" w:color="auto"/>
        <w:right w:val="none" w:sz="0" w:space="0" w:color="auto"/>
      </w:divBdr>
      <w:divsChild>
        <w:div w:id="876238591">
          <w:marLeft w:val="0"/>
          <w:marRight w:val="0"/>
          <w:marTop w:val="0"/>
          <w:marBottom w:val="0"/>
          <w:divBdr>
            <w:top w:val="none" w:sz="0" w:space="0" w:color="auto"/>
            <w:left w:val="none" w:sz="0" w:space="0" w:color="auto"/>
            <w:bottom w:val="none" w:sz="0" w:space="0" w:color="auto"/>
            <w:right w:val="none" w:sz="0" w:space="0" w:color="auto"/>
          </w:divBdr>
          <w:divsChild>
            <w:div w:id="1281956176">
              <w:marLeft w:val="0"/>
              <w:marRight w:val="0"/>
              <w:marTop w:val="0"/>
              <w:marBottom w:val="0"/>
              <w:divBdr>
                <w:top w:val="none" w:sz="0" w:space="0" w:color="auto"/>
                <w:left w:val="none" w:sz="0" w:space="0" w:color="auto"/>
                <w:bottom w:val="none" w:sz="0" w:space="0" w:color="auto"/>
                <w:right w:val="none" w:sz="0" w:space="0" w:color="auto"/>
              </w:divBdr>
            </w:div>
            <w:div w:id="259799174">
              <w:marLeft w:val="0"/>
              <w:marRight w:val="0"/>
              <w:marTop w:val="0"/>
              <w:marBottom w:val="0"/>
              <w:divBdr>
                <w:top w:val="none" w:sz="0" w:space="0" w:color="auto"/>
                <w:left w:val="none" w:sz="0" w:space="0" w:color="auto"/>
                <w:bottom w:val="none" w:sz="0" w:space="0" w:color="auto"/>
                <w:right w:val="none" w:sz="0" w:space="0" w:color="auto"/>
              </w:divBdr>
            </w:div>
            <w:div w:id="337776192">
              <w:marLeft w:val="0"/>
              <w:marRight w:val="0"/>
              <w:marTop w:val="0"/>
              <w:marBottom w:val="0"/>
              <w:divBdr>
                <w:top w:val="none" w:sz="0" w:space="0" w:color="auto"/>
                <w:left w:val="none" w:sz="0" w:space="0" w:color="auto"/>
                <w:bottom w:val="none" w:sz="0" w:space="0" w:color="auto"/>
                <w:right w:val="none" w:sz="0" w:space="0" w:color="auto"/>
              </w:divBdr>
            </w:div>
            <w:div w:id="762381234">
              <w:marLeft w:val="0"/>
              <w:marRight w:val="0"/>
              <w:marTop w:val="0"/>
              <w:marBottom w:val="0"/>
              <w:divBdr>
                <w:top w:val="none" w:sz="0" w:space="0" w:color="auto"/>
                <w:left w:val="none" w:sz="0" w:space="0" w:color="auto"/>
                <w:bottom w:val="none" w:sz="0" w:space="0" w:color="auto"/>
                <w:right w:val="none" w:sz="0" w:space="0" w:color="auto"/>
              </w:divBdr>
            </w:div>
            <w:div w:id="1325351956">
              <w:marLeft w:val="0"/>
              <w:marRight w:val="0"/>
              <w:marTop w:val="0"/>
              <w:marBottom w:val="0"/>
              <w:divBdr>
                <w:top w:val="none" w:sz="0" w:space="0" w:color="auto"/>
                <w:left w:val="none" w:sz="0" w:space="0" w:color="auto"/>
                <w:bottom w:val="none" w:sz="0" w:space="0" w:color="auto"/>
                <w:right w:val="none" w:sz="0" w:space="0" w:color="auto"/>
              </w:divBdr>
            </w:div>
            <w:div w:id="1307930691">
              <w:marLeft w:val="0"/>
              <w:marRight w:val="0"/>
              <w:marTop w:val="0"/>
              <w:marBottom w:val="0"/>
              <w:divBdr>
                <w:top w:val="none" w:sz="0" w:space="0" w:color="auto"/>
                <w:left w:val="none" w:sz="0" w:space="0" w:color="auto"/>
                <w:bottom w:val="none" w:sz="0" w:space="0" w:color="auto"/>
                <w:right w:val="none" w:sz="0" w:space="0" w:color="auto"/>
              </w:divBdr>
            </w:div>
            <w:div w:id="1902600008">
              <w:marLeft w:val="0"/>
              <w:marRight w:val="0"/>
              <w:marTop w:val="0"/>
              <w:marBottom w:val="0"/>
              <w:divBdr>
                <w:top w:val="none" w:sz="0" w:space="0" w:color="auto"/>
                <w:left w:val="none" w:sz="0" w:space="0" w:color="auto"/>
                <w:bottom w:val="none" w:sz="0" w:space="0" w:color="auto"/>
                <w:right w:val="none" w:sz="0" w:space="0" w:color="auto"/>
              </w:divBdr>
            </w:div>
            <w:div w:id="1761022508">
              <w:marLeft w:val="0"/>
              <w:marRight w:val="0"/>
              <w:marTop w:val="0"/>
              <w:marBottom w:val="0"/>
              <w:divBdr>
                <w:top w:val="none" w:sz="0" w:space="0" w:color="auto"/>
                <w:left w:val="none" w:sz="0" w:space="0" w:color="auto"/>
                <w:bottom w:val="none" w:sz="0" w:space="0" w:color="auto"/>
                <w:right w:val="none" w:sz="0" w:space="0" w:color="auto"/>
              </w:divBdr>
            </w:div>
            <w:div w:id="745759061">
              <w:marLeft w:val="0"/>
              <w:marRight w:val="0"/>
              <w:marTop w:val="0"/>
              <w:marBottom w:val="0"/>
              <w:divBdr>
                <w:top w:val="none" w:sz="0" w:space="0" w:color="auto"/>
                <w:left w:val="none" w:sz="0" w:space="0" w:color="auto"/>
                <w:bottom w:val="none" w:sz="0" w:space="0" w:color="auto"/>
                <w:right w:val="none" w:sz="0" w:space="0" w:color="auto"/>
              </w:divBdr>
            </w:div>
            <w:div w:id="374550951">
              <w:marLeft w:val="0"/>
              <w:marRight w:val="0"/>
              <w:marTop w:val="0"/>
              <w:marBottom w:val="0"/>
              <w:divBdr>
                <w:top w:val="none" w:sz="0" w:space="0" w:color="auto"/>
                <w:left w:val="none" w:sz="0" w:space="0" w:color="auto"/>
                <w:bottom w:val="none" w:sz="0" w:space="0" w:color="auto"/>
                <w:right w:val="none" w:sz="0" w:space="0" w:color="auto"/>
              </w:divBdr>
            </w:div>
            <w:div w:id="1769153498">
              <w:marLeft w:val="0"/>
              <w:marRight w:val="0"/>
              <w:marTop w:val="0"/>
              <w:marBottom w:val="0"/>
              <w:divBdr>
                <w:top w:val="none" w:sz="0" w:space="0" w:color="auto"/>
                <w:left w:val="none" w:sz="0" w:space="0" w:color="auto"/>
                <w:bottom w:val="none" w:sz="0" w:space="0" w:color="auto"/>
                <w:right w:val="none" w:sz="0" w:space="0" w:color="auto"/>
              </w:divBdr>
            </w:div>
            <w:div w:id="69544205">
              <w:marLeft w:val="0"/>
              <w:marRight w:val="0"/>
              <w:marTop w:val="0"/>
              <w:marBottom w:val="0"/>
              <w:divBdr>
                <w:top w:val="none" w:sz="0" w:space="0" w:color="auto"/>
                <w:left w:val="none" w:sz="0" w:space="0" w:color="auto"/>
                <w:bottom w:val="none" w:sz="0" w:space="0" w:color="auto"/>
                <w:right w:val="none" w:sz="0" w:space="0" w:color="auto"/>
              </w:divBdr>
            </w:div>
            <w:div w:id="1668241061">
              <w:marLeft w:val="0"/>
              <w:marRight w:val="0"/>
              <w:marTop w:val="0"/>
              <w:marBottom w:val="0"/>
              <w:divBdr>
                <w:top w:val="none" w:sz="0" w:space="0" w:color="auto"/>
                <w:left w:val="none" w:sz="0" w:space="0" w:color="auto"/>
                <w:bottom w:val="none" w:sz="0" w:space="0" w:color="auto"/>
                <w:right w:val="none" w:sz="0" w:space="0" w:color="auto"/>
              </w:divBdr>
            </w:div>
            <w:div w:id="675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39088378">
      <w:bodyDiv w:val="1"/>
      <w:marLeft w:val="0"/>
      <w:marRight w:val="0"/>
      <w:marTop w:val="0"/>
      <w:marBottom w:val="0"/>
      <w:divBdr>
        <w:top w:val="none" w:sz="0" w:space="0" w:color="auto"/>
        <w:left w:val="none" w:sz="0" w:space="0" w:color="auto"/>
        <w:bottom w:val="none" w:sz="0" w:space="0" w:color="auto"/>
        <w:right w:val="none" w:sz="0" w:space="0" w:color="auto"/>
      </w:divBdr>
      <w:divsChild>
        <w:div w:id="960577718">
          <w:marLeft w:val="0"/>
          <w:marRight w:val="0"/>
          <w:marTop w:val="0"/>
          <w:marBottom w:val="0"/>
          <w:divBdr>
            <w:top w:val="none" w:sz="0" w:space="0" w:color="auto"/>
            <w:left w:val="none" w:sz="0" w:space="0" w:color="auto"/>
            <w:bottom w:val="none" w:sz="0" w:space="0" w:color="auto"/>
            <w:right w:val="none" w:sz="0" w:space="0" w:color="auto"/>
          </w:divBdr>
          <w:divsChild>
            <w:div w:id="1862235347">
              <w:marLeft w:val="0"/>
              <w:marRight w:val="0"/>
              <w:marTop w:val="0"/>
              <w:marBottom w:val="0"/>
              <w:divBdr>
                <w:top w:val="none" w:sz="0" w:space="0" w:color="auto"/>
                <w:left w:val="none" w:sz="0" w:space="0" w:color="auto"/>
                <w:bottom w:val="none" w:sz="0" w:space="0" w:color="auto"/>
                <w:right w:val="none" w:sz="0" w:space="0" w:color="auto"/>
              </w:divBdr>
            </w:div>
            <w:div w:id="1691757960">
              <w:marLeft w:val="0"/>
              <w:marRight w:val="0"/>
              <w:marTop w:val="0"/>
              <w:marBottom w:val="0"/>
              <w:divBdr>
                <w:top w:val="none" w:sz="0" w:space="0" w:color="auto"/>
                <w:left w:val="none" w:sz="0" w:space="0" w:color="auto"/>
                <w:bottom w:val="none" w:sz="0" w:space="0" w:color="auto"/>
                <w:right w:val="none" w:sz="0" w:space="0" w:color="auto"/>
              </w:divBdr>
            </w:div>
            <w:div w:id="1551380879">
              <w:marLeft w:val="0"/>
              <w:marRight w:val="0"/>
              <w:marTop w:val="0"/>
              <w:marBottom w:val="0"/>
              <w:divBdr>
                <w:top w:val="none" w:sz="0" w:space="0" w:color="auto"/>
                <w:left w:val="none" w:sz="0" w:space="0" w:color="auto"/>
                <w:bottom w:val="none" w:sz="0" w:space="0" w:color="auto"/>
                <w:right w:val="none" w:sz="0" w:space="0" w:color="auto"/>
              </w:divBdr>
            </w:div>
            <w:div w:id="1259756480">
              <w:marLeft w:val="0"/>
              <w:marRight w:val="0"/>
              <w:marTop w:val="0"/>
              <w:marBottom w:val="0"/>
              <w:divBdr>
                <w:top w:val="none" w:sz="0" w:space="0" w:color="auto"/>
                <w:left w:val="none" w:sz="0" w:space="0" w:color="auto"/>
                <w:bottom w:val="none" w:sz="0" w:space="0" w:color="auto"/>
                <w:right w:val="none" w:sz="0" w:space="0" w:color="auto"/>
              </w:divBdr>
            </w:div>
            <w:div w:id="1716350887">
              <w:marLeft w:val="0"/>
              <w:marRight w:val="0"/>
              <w:marTop w:val="0"/>
              <w:marBottom w:val="0"/>
              <w:divBdr>
                <w:top w:val="none" w:sz="0" w:space="0" w:color="auto"/>
                <w:left w:val="none" w:sz="0" w:space="0" w:color="auto"/>
                <w:bottom w:val="none" w:sz="0" w:space="0" w:color="auto"/>
                <w:right w:val="none" w:sz="0" w:space="0" w:color="auto"/>
              </w:divBdr>
            </w:div>
            <w:div w:id="55712220">
              <w:marLeft w:val="0"/>
              <w:marRight w:val="0"/>
              <w:marTop w:val="0"/>
              <w:marBottom w:val="0"/>
              <w:divBdr>
                <w:top w:val="none" w:sz="0" w:space="0" w:color="auto"/>
                <w:left w:val="none" w:sz="0" w:space="0" w:color="auto"/>
                <w:bottom w:val="none" w:sz="0" w:space="0" w:color="auto"/>
                <w:right w:val="none" w:sz="0" w:space="0" w:color="auto"/>
              </w:divBdr>
            </w:div>
            <w:div w:id="746148203">
              <w:marLeft w:val="0"/>
              <w:marRight w:val="0"/>
              <w:marTop w:val="0"/>
              <w:marBottom w:val="0"/>
              <w:divBdr>
                <w:top w:val="none" w:sz="0" w:space="0" w:color="auto"/>
                <w:left w:val="none" w:sz="0" w:space="0" w:color="auto"/>
                <w:bottom w:val="none" w:sz="0" w:space="0" w:color="auto"/>
                <w:right w:val="none" w:sz="0" w:space="0" w:color="auto"/>
              </w:divBdr>
            </w:div>
            <w:div w:id="530268642">
              <w:marLeft w:val="0"/>
              <w:marRight w:val="0"/>
              <w:marTop w:val="0"/>
              <w:marBottom w:val="0"/>
              <w:divBdr>
                <w:top w:val="none" w:sz="0" w:space="0" w:color="auto"/>
                <w:left w:val="none" w:sz="0" w:space="0" w:color="auto"/>
                <w:bottom w:val="none" w:sz="0" w:space="0" w:color="auto"/>
                <w:right w:val="none" w:sz="0" w:space="0" w:color="auto"/>
              </w:divBdr>
            </w:div>
            <w:div w:id="196816494">
              <w:marLeft w:val="0"/>
              <w:marRight w:val="0"/>
              <w:marTop w:val="0"/>
              <w:marBottom w:val="0"/>
              <w:divBdr>
                <w:top w:val="none" w:sz="0" w:space="0" w:color="auto"/>
                <w:left w:val="none" w:sz="0" w:space="0" w:color="auto"/>
                <w:bottom w:val="none" w:sz="0" w:space="0" w:color="auto"/>
                <w:right w:val="none" w:sz="0" w:space="0" w:color="auto"/>
              </w:divBdr>
            </w:div>
            <w:div w:id="1078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2991">
      <w:bodyDiv w:val="1"/>
      <w:marLeft w:val="0"/>
      <w:marRight w:val="0"/>
      <w:marTop w:val="0"/>
      <w:marBottom w:val="0"/>
      <w:divBdr>
        <w:top w:val="none" w:sz="0" w:space="0" w:color="auto"/>
        <w:left w:val="none" w:sz="0" w:space="0" w:color="auto"/>
        <w:bottom w:val="none" w:sz="0" w:space="0" w:color="auto"/>
        <w:right w:val="none" w:sz="0" w:space="0" w:color="auto"/>
      </w:divBdr>
      <w:divsChild>
        <w:div w:id="350373503">
          <w:marLeft w:val="0"/>
          <w:marRight w:val="0"/>
          <w:marTop w:val="0"/>
          <w:marBottom w:val="0"/>
          <w:divBdr>
            <w:top w:val="none" w:sz="0" w:space="0" w:color="auto"/>
            <w:left w:val="none" w:sz="0" w:space="0" w:color="auto"/>
            <w:bottom w:val="none" w:sz="0" w:space="0" w:color="auto"/>
            <w:right w:val="none" w:sz="0" w:space="0" w:color="auto"/>
          </w:divBdr>
          <w:divsChild>
            <w:div w:id="1445269950">
              <w:marLeft w:val="0"/>
              <w:marRight w:val="0"/>
              <w:marTop w:val="0"/>
              <w:marBottom w:val="0"/>
              <w:divBdr>
                <w:top w:val="none" w:sz="0" w:space="0" w:color="auto"/>
                <w:left w:val="none" w:sz="0" w:space="0" w:color="auto"/>
                <w:bottom w:val="none" w:sz="0" w:space="0" w:color="auto"/>
                <w:right w:val="none" w:sz="0" w:space="0" w:color="auto"/>
              </w:divBdr>
            </w:div>
            <w:div w:id="900943495">
              <w:marLeft w:val="0"/>
              <w:marRight w:val="0"/>
              <w:marTop w:val="0"/>
              <w:marBottom w:val="0"/>
              <w:divBdr>
                <w:top w:val="none" w:sz="0" w:space="0" w:color="auto"/>
                <w:left w:val="none" w:sz="0" w:space="0" w:color="auto"/>
                <w:bottom w:val="none" w:sz="0" w:space="0" w:color="auto"/>
                <w:right w:val="none" w:sz="0" w:space="0" w:color="auto"/>
              </w:divBdr>
            </w:div>
            <w:div w:id="769547259">
              <w:marLeft w:val="0"/>
              <w:marRight w:val="0"/>
              <w:marTop w:val="0"/>
              <w:marBottom w:val="0"/>
              <w:divBdr>
                <w:top w:val="none" w:sz="0" w:space="0" w:color="auto"/>
                <w:left w:val="none" w:sz="0" w:space="0" w:color="auto"/>
                <w:bottom w:val="none" w:sz="0" w:space="0" w:color="auto"/>
                <w:right w:val="none" w:sz="0" w:space="0" w:color="auto"/>
              </w:divBdr>
            </w:div>
            <w:div w:id="1145969016">
              <w:marLeft w:val="0"/>
              <w:marRight w:val="0"/>
              <w:marTop w:val="0"/>
              <w:marBottom w:val="0"/>
              <w:divBdr>
                <w:top w:val="none" w:sz="0" w:space="0" w:color="auto"/>
                <w:left w:val="none" w:sz="0" w:space="0" w:color="auto"/>
                <w:bottom w:val="none" w:sz="0" w:space="0" w:color="auto"/>
                <w:right w:val="none" w:sz="0" w:space="0" w:color="auto"/>
              </w:divBdr>
            </w:div>
            <w:div w:id="851839922">
              <w:marLeft w:val="0"/>
              <w:marRight w:val="0"/>
              <w:marTop w:val="0"/>
              <w:marBottom w:val="0"/>
              <w:divBdr>
                <w:top w:val="none" w:sz="0" w:space="0" w:color="auto"/>
                <w:left w:val="none" w:sz="0" w:space="0" w:color="auto"/>
                <w:bottom w:val="none" w:sz="0" w:space="0" w:color="auto"/>
                <w:right w:val="none" w:sz="0" w:space="0" w:color="auto"/>
              </w:divBdr>
            </w:div>
            <w:div w:id="844979696">
              <w:marLeft w:val="0"/>
              <w:marRight w:val="0"/>
              <w:marTop w:val="0"/>
              <w:marBottom w:val="0"/>
              <w:divBdr>
                <w:top w:val="none" w:sz="0" w:space="0" w:color="auto"/>
                <w:left w:val="none" w:sz="0" w:space="0" w:color="auto"/>
                <w:bottom w:val="none" w:sz="0" w:space="0" w:color="auto"/>
                <w:right w:val="none" w:sz="0" w:space="0" w:color="auto"/>
              </w:divBdr>
            </w:div>
            <w:div w:id="1498034983">
              <w:marLeft w:val="0"/>
              <w:marRight w:val="0"/>
              <w:marTop w:val="0"/>
              <w:marBottom w:val="0"/>
              <w:divBdr>
                <w:top w:val="none" w:sz="0" w:space="0" w:color="auto"/>
                <w:left w:val="none" w:sz="0" w:space="0" w:color="auto"/>
                <w:bottom w:val="none" w:sz="0" w:space="0" w:color="auto"/>
                <w:right w:val="none" w:sz="0" w:space="0" w:color="auto"/>
              </w:divBdr>
            </w:div>
            <w:div w:id="157235925">
              <w:marLeft w:val="0"/>
              <w:marRight w:val="0"/>
              <w:marTop w:val="0"/>
              <w:marBottom w:val="0"/>
              <w:divBdr>
                <w:top w:val="none" w:sz="0" w:space="0" w:color="auto"/>
                <w:left w:val="none" w:sz="0" w:space="0" w:color="auto"/>
                <w:bottom w:val="none" w:sz="0" w:space="0" w:color="auto"/>
                <w:right w:val="none" w:sz="0" w:space="0" w:color="auto"/>
              </w:divBdr>
            </w:div>
            <w:div w:id="644822615">
              <w:marLeft w:val="0"/>
              <w:marRight w:val="0"/>
              <w:marTop w:val="0"/>
              <w:marBottom w:val="0"/>
              <w:divBdr>
                <w:top w:val="none" w:sz="0" w:space="0" w:color="auto"/>
                <w:left w:val="none" w:sz="0" w:space="0" w:color="auto"/>
                <w:bottom w:val="none" w:sz="0" w:space="0" w:color="auto"/>
                <w:right w:val="none" w:sz="0" w:space="0" w:color="auto"/>
              </w:divBdr>
            </w:div>
            <w:div w:id="1109664248">
              <w:marLeft w:val="0"/>
              <w:marRight w:val="0"/>
              <w:marTop w:val="0"/>
              <w:marBottom w:val="0"/>
              <w:divBdr>
                <w:top w:val="none" w:sz="0" w:space="0" w:color="auto"/>
                <w:left w:val="none" w:sz="0" w:space="0" w:color="auto"/>
                <w:bottom w:val="none" w:sz="0" w:space="0" w:color="auto"/>
                <w:right w:val="none" w:sz="0" w:space="0" w:color="auto"/>
              </w:divBdr>
            </w:div>
            <w:div w:id="724792668">
              <w:marLeft w:val="0"/>
              <w:marRight w:val="0"/>
              <w:marTop w:val="0"/>
              <w:marBottom w:val="0"/>
              <w:divBdr>
                <w:top w:val="none" w:sz="0" w:space="0" w:color="auto"/>
                <w:left w:val="none" w:sz="0" w:space="0" w:color="auto"/>
                <w:bottom w:val="none" w:sz="0" w:space="0" w:color="auto"/>
                <w:right w:val="none" w:sz="0" w:space="0" w:color="auto"/>
              </w:divBdr>
            </w:div>
            <w:div w:id="2078435921">
              <w:marLeft w:val="0"/>
              <w:marRight w:val="0"/>
              <w:marTop w:val="0"/>
              <w:marBottom w:val="0"/>
              <w:divBdr>
                <w:top w:val="none" w:sz="0" w:space="0" w:color="auto"/>
                <w:left w:val="none" w:sz="0" w:space="0" w:color="auto"/>
                <w:bottom w:val="none" w:sz="0" w:space="0" w:color="auto"/>
                <w:right w:val="none" w:sz="0" w:space="0" w:color="auto"/>
              </w:divBdr>
            </w:div>
            <w:div w:id="986009062">
              <w:marLeft w:val="0"/>
              <w:marRight w:val="0"/>
              <w:marTop w:val="0"/>
              <w:marBottom w:val="0"/>
              <w:divBdr>
                <w:top w:val="none" w:sz="0" w:space="0" w:color="auto"/>
                <w:left w:val="none" w:sz="0" w:space="0" w:color="auto"/>
                <w:bottom w:val="none" w:sz="0" w:space="0" w:color="auto"/>
                <w:right w:val="none" w:sz="0" w:space="0" w:color="auto"/>
              </w:divBdr>
            </w:div>
            <w:div w:id="397169487">
              <w:marLeft w:val="0"/>
              <w:marRight w:val="0"/>
              <w:marTop w:val="0"/>
              <w:marBottom w:val="0"/>
              <w:divBdr>
                <w:top w:val="none" w:sz="0" w:space="0" w:color="auto"/>
                <w:left w:val="none" w:sz="0" w:space="0" w:color="auto"/>
                <w:bottom w:val="none" w:sz="0" w:space="0" w:color="auto"/>
                <w:right w:val="none" w:sz="0" w:space="0" w:color="auto"/>
              </w:divBdr>
            </w:div>
            <w:div w:id="407966082">
              <w:marLeft w:val="0"/>
              <w:marRight w:val="0"/>
              <w:marTop w:val="0"/>
              <w:marBottom w:val="0"/>
              <w:divBdr>
                <w:top w:val="none" w:sz="0" w:space="0" w:color="auto"/>
                <w:left w:val="none" w:sz="0" w:space="0" w:color="auto"/>
                <w:bottom w:val="none" w:sz="0" w:space="0" w:color="auto"/>
                <w:right w:val="none" w:sz="0" w:space="0" w:color="auto"/>
              </w:divBdr>
            </w:div>
            <w:div w:id="956369918">
              <w:marLeft w:val="0"/>
              <w:marRight w:val="0"/>
              <w:marTop w:val="0"/>
              <w:marBottom w:val="0"/>
              <w:divBdr>
                <w:top w:val="none" w:sz="0" w:space="0" w:color="auto"/>
                <w:left w:val="none" w:sz="0" w:space="0" w:color="auto"/>
                <w:bottom w:val="none" w:sz="0" w:space="0" w:color="auto"/>
                <w:right w:val="none" w:sz="0" w:space="0" w:color="auto"/>
              </w:divBdr>
            </w:div>
            <w:div w:id="394619774">
              <w:marLeft w:val="0"/>
              <w:marRight w:val="0"/>
              <w:marTop w:val="0"/>
              <w:marBottom w:val="0"/>
              <w:divBdr>
                <w:top w:val="none" w:sz="0" w:space="0" w:color="auto"/>
                <w:left w:val="none" w:sz="0" w:space="0" w:color="auto"/>
                <w:bottom w:val="none" w:sz="0" w:space="0" w:color="auto"/>
                <w:right w:val="none" w:sz="0" w:space="0" w:color="auto"/>
              </w:divBdr>
            </w:div>
            <w:div w:id="1851796244">
              <w:marLeft w:val="0"/>
              <w:marRight w:val="0"/>
              <w:marTop w:val="0"/>
              <w:marBottom w:val="0"/>
              <w:divBdr>
                <w:top w:val="none" w:sz="0" w:space="0" w:color="auto"/>
                <w:left w:val="none" w:sz="0" w:space="0" w:color="auto"/>
                <w:bottom w:val="none" w:sz="0" w:space="0" w:color="auto"/>
                <w:right w:val="none" w:sz="0" w:space="0" w:color="auto"/>
              </w:divBdr>
            </w:div>
            <w:div w:id="562643104">
              <w:marLeft w:val="0"/>
              <w:marRight w:val="0"/>
              <w:marTop w:val="0"/>
              <w:marBottom w:val="0"/>
              <w:divBdr>
                <w:top w:val="none" w:sz="0" w:space="0" w:color="auto"/>
                <w:left w:val="none" w:sz="0" w:space="0" w:color="auto"/>
                <w:bottom w:val="none" w:sz="0" w:space="0" w:color="auto"/>
                <w:right w:val="none" w:sz="0" w:space="0" w:color="auto"/>
              </w:divBdr>
            </w:div>
            <w:div w:id="1426655373">
              <w:marLeft w:val="0"/>
              <w:marRight w:val="0"/>
              <w:marTop w:val="0"/>
              <w:marBottom w:val="0"/>
              <w:divBdr>
                <w:top w:val="none" w:sz="0" w:space="0" w:color="auto"/>
                <w:left w:val="none" w:sz="0" w:space="0" w:color="auto"/>
                <w:bottom w:val="none" w:sz="0" w:space="0" w:color="auto"/>
                <w:right w:val="none" w:sz="0" w:space="0" w:color="auto"/>
              </w:divBdr>
            </w:div>
            <w:div w:id="89745113">
              <w:marLeft w:val="0"/>
              <w:marRight w:val="0"/>
              <w:marTop w:val="0"/>
              <w:marBottom w:val="0"/>
              <w:divBdr>
                <w:top w:val="none" w:sz="0" w:space="0" w:color="auto"/>
                <w:left w:val="none" w:sz="0" w:space="0" w:color="auto"/>
                <w:bottom w:val="none" w:sz="0" w:space="0" w:color="auto"/>
                <w:right w:val="none" w:sz="0" w:space="0" w:color="auto"/>
              </w:divBdr>
            </w:div>
            <w:div w:id="883760245">
              <w:marLeft w:val="0"/>
              <w:marRight w:val="0"/>
              <w:marTop w:val="0"/>
              <w:marBottom w:val="0"/>
              <w:divBdr>
                <w:top w:val="none" w:sz="0" w:space="0" w:color="auto"/>
                <w:left w:val="none" w:sz="0" w:space="0" w:color="auto"/>
                <w:bottom w:val="none" w:sz="0" w:space="0" w:color="auto"/>
                <w:right w:val="none" w:sz="0" w:space="0" w:color="auto"/>
              </w:divBdr>
            </w:div>
            <w:div w:id="1445540213">
              <w:marLeft w:val="0"/>
              <w:marRight w:val="0"/>
              <w:marTop w:val="0"/>
              <w:marBottom w:val="0"/>
              <w:divBdr>
                <w:top w:val="none" w:sz="0" w:space="0" w:color="auto"/>
                <w:left w:val="none" w:sz="0" w:space="0" w:color="auto"/>
                <w:bottom w:val="none" w:sz="0" w:space="0" w:color="auto"/>
                <w:right w:val="none" w:sz="0" w:space="0" w:color="auto"/>
              </w:divBdr>
            </w:div>
            <w:div w:id="1654869736">
              <w:marLeft w:val="0"/>
              <w:marRight w:val="0"/>
              <w:marTop w:val="0"/>
              <w:marBottom w:val="0"/>
              <w:divBdr>
                <w:top w:val="none" w:sz="0" w:space="0" w:color="auto"/>
                <w:left w:val="none" w:sz="0" w:space="0" w:color="auto"/>
                <w:bottom w:val="none" w:sz="0" w:space="0" w:color="auto"/>
                <w:right w:val="none" w:sz="0" w:space="0" w:color="auto"/>
              </w:divBdr>
            </w:div>
            <w:div w:id="943463992">
              <w:marLeft w:val="0"/>
              <w:marRight w:val="0"/>
              <w:marTop w:val="0"/>
              <w:marBottom w:val="0"/>
              <w:divBdr>
                <w:top w:val="none" w:sz="0" w:space="0" w:color="auto"/>
                <w:left w:val="none" w:sz="0" w:space="0" w:color="auto"/>
                <w:bottom w:val="none" w:sz="0" w:space="0" w:color="auto"/>
                <w:right w:val="none" w:sz="0" w:space="0" w:color="auto"/>
              </w:divBdr>
            </w:div>
            <w:div w:id="1480415618">
              <w:marLeft w:val="0"/>
              <w:marRight w:val="0"/>
              <w:marTop w:val="0"/>
              <w:marBottom w:val="0"/>
              <w:divBdr>
                <w:top w:val="none" w:sz="0" w:space="0" w:color="auto"/>
                <w:left w:val="none" w:sz="0" w:space="0" w:color="auto"/>
                <w:bottom w:val="none" w:sz="0" w:space="0" w:color="auto"/>
                <w:right w:val="none" w:sz="0" w:space="0" w:color="auto"/>
              </w:divBdr>
            </w:div>
            <w:div w:id="2103526481">
              <w:marLeft w:val="0"/>
              <w:marRight w:val="0"/>
              <w:marTop w:val="0"/>
              <w:marBottom w:val="0"/>
              <w:divBdr>
                <w:top w:val="none" w:sz="0" w:space="0" w:color="auto"/>
                <w:left w:val="none" w:sz="0" w:space="0" w:color="auto"/>
                <w:bottom w:val="none" w:sz="0" w:space="0" w:color="auto"/>
                <w:right w:val="none" w:sz="0" w:space="0" w:color="auto"/>
              </w:divBdr>
            </w:div>
            <w:div w:id="1840000678">
              <w:marLeft w:val="0"/>
              <w:marRight w:val="0"/>
              <w:marTop w:val="0"/>
              <w:marBottom w:val="0"/>
              <w:divBdr>
                <w:top w:val="none" w:sz="0" w:space="0" w:color="auto"/>
                <w:left w:val="none" w:sz="0" w:space="0" w:color="auto"/>
                <w:bottom w:val="none" w:sz="0" w:space="0" w:color="auto"/>
                <w:right w:val="none" w:sz="0" w:space="0" w:color="auto"/>
              </w:divBdr>
            </w:div>
            <w:div w:id="662317167">
              <w:marLeft w:val="0"/>
              <w:marRight w:val="0"/>
              <w:marTop w:val="0"/>
              <w:marBottom w:val="0"/>
              <w:divBdr>
                <w:top w:val="none" w:sz="0" w:space="0" w:color="auto"/>
                <w:left w:val="none" w:sz="0" w:space="0" w:color="auto"/>
                <w:bottom w:val="none" w:sz="0" w:space="0" w:color="auto"/>
                <w:right w:val="none" w:sz="0" w:space="0" w:color="auto"/>
              </w:divBdr>
            </w:div>
            <w:div w:id="830801886">
              <w:marLeft w:val="0"/>
              <w:marRight w:val="0"/>
              <w:marTop w:val="0"/>
              <w:marBottom w:val="0"/>
              <w:divBdr>
                <w:top w:val="none" w:sz="0" w:space="0" w:color="auto"/>
                <w:left w:val="none" w:sz="0" w:space="0" w:color="auto"/>
                <w:bottom w:val="none" w:sz="0" w:space="0" w:color="auto"/>
                <w:right w:val="none" w:sz="0" w:space="0" w:color="auto"/>
              </w:divBdr>
            </w:div>
            <w:div w:id="1384675042">
              <w:marLeft w:val="0"/>
              <w:marRight w:val="0"/>
              <w:marTop w:val="0"/>
              <w:marBottom w:val="0"/>
              <w:divBdr>
                <w:top w:val="none" w:sz="0" w:space="0" w:color="auto"/>
                <w:left w:val="none" w:sz="0" w:space="0" w:color="auto"/>
                <w:bottom w:val="none" w:sz="0" w:space="0" w:color="auto"/>
                <w:right w:val="none" w:sz="0" w:space="0" w:color="auto"/>
              </w:divBdr>
            </w:div>
            <w:div w:id="18914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421">
      <w:bodyDiv w:val="1"/>
      <w:marLeft w:val="0"/>
      <w:marRight w:val="0"/>
      <w:marTop w:val="0"/>
      <w:marBottom w:val="0"/>
      <w:divBdr>
        <w:top w:val="none" w:sz="0" w:space="0" w:color="auto"/>
        <w:left w:val="none" w:sz="0" w:space="0" w:color="auto"/>
        <w:bottom w:val="none" w:sz="0" w:space="0" w:color="auto"/>
        <w:right w:val="none" w:sz="0" w:space="0" w:color="auto"/>
      </w:divBdr>
      <w:divsChild>
        <w:div w:id="887495309">
          <w:marLeft w:val="0"/>
          <w:marRight w:val="0"/>
          <w:marTop w:val="0"/>
          <w:marBottom w:val="0"/>
          <w:divBdr>
            <w:top w:val="none" w:sz="0" w:space="0" w:color="auto"/>
            <w:left w:val="none" w:sz="0" w:space="0" w:color="auto"/>
            <w:bottom w:val="none" w:sz="0" w:space="0" w:color="auto"/>
            <w:right w:val="none" w:sz="0" w:space="0" w:color="auto"/>
          </w:divBdr>
          <w:divsChild>
            <w:div w:id="522133207">
              <w:marLeft w:val="0"/>
              <w:marRight w:val="0"/>
              <w:marTop w:val="0"/>
              <w:marBottom w:val="0"/>
              <w:divBdr>
                <w:top w:val="none" w:sz="0" w:space="0" w:color="auto"/>
                <w:left w:val="none" w:sz="0" w:space="0" w:color="auto"/>
                <w:bottom w:val="none" w:sz="0" w:space="0" w:color="auto"/>
                <w:right w:val="none" w:sz="0" w:space="0" w:color="auto"/>
              </w:divBdr>
            </w:div>
            <w:div w:id="867909798">
              <w:marLeft w:val="0"/>
              <w:marRight w:val="0"/>
              <w:marTop w:val="0"/>
              <w:marBottom w:val="0"/>
              <w:divBdr>
                <w:top w:val="none" w:sz="0" w:space="0" w:color="auto"/>
                <w:left w:val="none" w:sz="0" w:space="0" w:color="auto"/>
                <w:bottom w:val="none" w:sz="0" w:space="0" w:color="auto"/>
                <w:right w:val="none" w:sz="0" w:space="0" w:color="auto"/>
              </w:divBdr>
            </w:div>
            <w:div w:id="938365456">
              <w:marLeft w:val="0"/>
              <w:marRight w:val="0"/>
              <w:marTop w:val="0"/>
              <w:marBottom w:val="0"/>
              <w:divBdr>
                <w:top w:val="none" w:sz="0" w:space="0" w:color="auto"/>
                <w:left w:val="none" w:sz="0" w:space="0" w:color="auto"/>
                <w:bottom w:val="none" w:sz="0" w:space="0" w:color="auto"/>
                <w:right w:val="none" w:sz="0" w:space="0" w:color="auto"/>
              </w:divBdr>
            </w:div>
            <w:div w:id="1430396491">
              <w:marLeft w:val="0"/>
              <w:marRight w:val="0"/>
              <w:marTop w:val="0"/>
              <w:marBottom w:val="0"/>
              <w:divBdr>
                <w:top w:val="none" w:sz="0" w:space="0" w:color="auto"/>
                <w:left w:val="none" w:sz="0" w:space="0" w:color="auto"/>
                <w:bottom w:val="none" w:sz="0" w:space="0" w:color="auto"/>
                <w:right w:val="none" w:sz="0" w:space="0" w:color="auto"/>
              </w:divBdr>
            </w:div>
            <w:div w:id="683475674">
              <w:marLeft w:val="0"/>
              <w:marRight w:val="0"/>
              <w:marTop w:val="0"/>
              <w:marBottom w:val="0"/>
              <w:divBdr>
                <w:top w:val="none" w:sz="0" w:space="0" w:color="auto"/>
                <w:left w:val="none" w:sz="0" w:space="0" w:color="auto"/>
                <w:bottom w:val="none" w:sz="0" w:space="0" w:color="auto"/>
                <w:right w:val="none" w:sz="0" w:space="0" w:color="auto"/>
              </w:divBdr>
            </w:div>
            <w:div w:id="1533685493">
              <w:marLeft w:val="0"/>
              <w:marRight w:val="0"/>
              <w:marTop w:val="0"/>
              <w:marBottom w:val="0"/>
              <w:divBdr>
                <w:top w:val="none" w:sz="0" w:space="0" w:color="auto"/>
                <w:left w:val="none" w:sz="0" w:space="0" w:color="auto"/>
                <w:bottom w:val="none" w:sz="0" w:space="0" w:color="auto"/>
                <w:right w:val="none" w:sz="0" w:space="0" w:color="auto"/>
              </w:divBdr>
            </w:div>
            <w:div w:id="1944798296">
              <w:marLeft w:val="0"/>
              <w:marRight w:val="0"/>
              <w:marTop w:val="0"/>
              <w:marBottom w:val="0"/>
              <w:divBdr>
                <w:top w:val="none" w:sz="0" w:space="0" w:color="auto"/>
                <w:left w:val="none" w:sz="0" w:space="0" w:color="auto"/>
                <w:bottom w:val="none" w:sz="0" w:space="0" w:color="auto"/>
                <w:right w:val="none" w:sz="0" w:space="0" w:color="auto"/>
              </w:divBdr>
            </w:div>
            <w:div w:id="1849521099">
              <w:marLeft w:val="0"/>
              <w:marRight w:val="0"/>
              <w:marTop w:val="0"/>
              <w:marBottom w:val="0"/>
              <w:divBdr>
                <w:top w:val="none" w:sz="0" w:space="0" w:color="auto"/>
                <w:left w:val="none" w:sz="0" w:space="0" w:color="auto"/>
                <w:bottom w:val="none" w:sz="0" w:space="0" w:color="auto"/>
                <w:right w:val="none" w:sz="0" w:space="0" w:color="auto"/>
              </w:divBdr>
            </w:div>
            <w:div w:id="1738354647">
              <w:marLeft w:val="0"/>
              <w:marRight w:val="0"/>
              <w:marTop w:val="0"/>
              <w:marBottom w:val="0"/>
              <w:divBdr>
                <w:top w:val="none" w:sz="0" w:space="0" w:color="auto"/>
                <w:left w:val="none" w:sz="0" w:space="0" w:color="auto"/>
                <w:bottom w:val="none" w:sz="0" w:space="0" w:color="auto"/>
                <w:right w:val="none" w:sz="0" w:space="0" w:color="auto"/>
              </w:divBdr>
            </w:div>
            <w:div w:id="1357659653">
              <w:marLeft w:val="0"/>
              <w:marRight w:val="0"/>
              <w:marTop w:val="0"/>
              <w:marBottom w:val="0"/>
              <w:divBdr>
                <w:top w:val="none" w:sz="0" w:space="0" w:color="auto"/>
                <w:left w:val="none" w:sz="0" w:space="0" w:color="auto"/>
                <w:bottom w:val="none" w:sz="0" w:space="0" w:color="auto"/>
                <w:right w:val="none" w:sz="0" w:space="0" w:color="auto"/>
              </w:divBdr>
            </w:div>
            <w:div w:id="1852521478">
              <w:marLeft w:val="0"/>
              <w:marRight w:val="0"/>
              <w:marTop w:val="0"/>
              <w:marBottom w:val="0"/>
              <w:divBdr>
                <w:top w:val="none" w:sz="0" w:space="0" w:color="auto"/>
                <w:left w:val="none" w:sz="0" w:space="0" w:color="auto"/>
                <w:bottom w:val="none" w:sz="0" w:space="0" w:color="auto"/>
                <w:right w:val="none" w:sz="0" w:space="0" w:color="auto"/>
              </w:divBdr>
            </w:div>
            <w:div w:id="1280143273">
              <w:marLeft w:val="0"/>
              <w:marRight w:val="0"/>
              <w:marTop w:val="0"/>
              <w:marBottom w:val="0"/>
              <w:divBdr>
                <w:top w:val="none" w:sz="0" w:space="0" w:color="auto"/>
                <w:left w:val="none" w:sz="0" w:space="0" w:color="auto"/>
                <w:bottom w:val="none" w:sz="0" w:space="0" w:color="auto"/>
                <w:right w:val="none" w:sz="0" w:space="0" w:color="auto"/>
              </w:divBdr>
            </w:div>
            <w:div w:id="1291979116">
              <w:marLeft w:val="0"/>
              <w:marRight w:val="0"/>
              <w:marTop w:val="0"/>
              <w:marBottom w:val="0"/>
              <w:divBdr>
                <w:top w:val="none" w:sz="0" w:space="0" w:color="auto"/>
                <w:left w:val="none" w:sz="0" w:space="0" w:color="auto"/>
                <w:bottom w:val="none" w:sz="0" w:space="0" w:color="auto"/>
                <w:right w:val="none" w:sz="0" w:space="0" w:color="auto"/>
              </w:divBdr>
            </w:div>
            <w:div w:id="2138987749">
              <w:marLeft w:val="0"/>
              <w:marRight w:val="0"/>
              <w:marTop w:val="0"/>
              <w:marBottom w:val="0"/>
              <w:divBdr>
                <w:top w:val="none" w:sz="0" w:space="0" w:color="auto"/>
                <w:left w:val="none" w:sz="0" w:space="0" w:color="auto"/>
                <w:bottom w:val="none" w:sz="0" w:space="0" w:color="auto"/>
                <w:right w:val="none" w:sz="0" w:space="0" w:color="auto"/>
              </w:divBdr>
            </w:div>
            <w:div w:id="1441341571">
              <w:marLeft w:val="0"/>
              <w:marRight w:val="0"/>
              <w:marTop w:val="0"/>
              <w:marBottom w:val="0"/>
              <w:divBdr>
                <w:top w:val="none" w:sz="0" w:space="0" w:color="auto"/>
                <w:left w:val="none" w:sz="0" w:space="0" w:color="auto"/>
                <w:bottom w:val="none" w:sz="0" w:space="0" w:color="auto"/>
                <w:right w:val="none" w:sz="0" w:space="0" w:color="auto"/>
              </w:divBdr>
            </w:div>
            <w:div w:id="15097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005">
      <w:bodyDiv w:val="1"/>
      <w:marLeft w:val="0"/>
      <w:marRight w:val="0"/>
      <w:marTop w:val="0"/>
      <w:marBottom w:val="0"/>
      <w:divBdr>
        <w:top w:val="none" w:sz="0" w:space="0" w:color="auto"/>
        <w:left w:val="none" w:sz="0" w:space="0" w:color="auto"/>
        <w:bottom w:val="none" w:sz="0" w:space="0" w:color="auto"/>
        <w:right w:val="none" w:sz="0" w:space="0" w:color="auto"/>
      </w:divBdr>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391080266">
      <w:bodyDiv w:val="1"/>
      <w:marLeft w:val="0"/>
      <w:marRight w:val="0"/>
      <w:marTop w:val="0"/>
      <w:marBottom w:val="0"/>
      <w:divBdr>
        <w:top w:val="none" w:sz="0" w:space="0" w:color="auto"/>
        <w:left w:val="none" w:sz="0" w:space="0" w:color="auto"/>
        <w:bottom w:val="none" w:sz="0" w:space="0" w:color="auto"/>
        <w:right w:val="none" w:sz="0" w:space="0" w:color="auto"/>
      </w:divBdr>
      <w:divsChild>
        <w:div w:id="534974045">
          <w:marLeft w:val="0"/>
          <w:marRight w:val="0"/>
          <w:marTop w:val="0"/>
          <w:marBottom w:val="0"/>
          <w:divBdr>
            <w:top w:val="none" w:sz="0" w:space="0" w:color="auto"/>
            <w:left w:val="none" w:sz="0" w:space="0" w:color="auto"/>
            <w:bottom w:val="none" w:sz="0" w:space="0" w:color="auto"/>
            <w:right w:val="none" w:sz="0" w:space="0" w:color="auto"/>
          </w:divBdr>
          <w:divsChild>
            <w:div w:id="1729649866">
              <w:marLeft w:val="0"/>
              <w:marRight w:val="0"/>
              <w:marTop w:val="0"/>
              <w:marBottom w:val="0"/>
              <w:divBdr>
                <w:top w:val="none" w:sz="0" w:space="0" w:color="auto"/>
                <w:left w:val="none" w:sz="0" w:space="0" w:color="auto"/>
                <w:bottom w:val="none" w:sz="0" w:space="0" w:color="auto"/>
                <w:right w:val="none" w:sz="0" w:space="0" w:color="auto"/>
              </w:divBdr>
            </w:div>
            <w:div w:id="1641180669">
              <w:marLeft w:val="0"/>
              <w:marRight w:val="0"/>
              <w:marTop w:val="0"/>
              <w:marBottom w:val="0"/>
              <w:divBdr>
                <w:top w:val="none" w:sz="0" w:space="0" w:color="auto"/>
                <w:left w:val="none" w:sz="0" w:space="0" w:color="auto"/>
                <w:bottom w:val="none" w:sz="0" w:space="0" w:color="auto"/>
                <w:right w:val="none" w:sz="0" w:space="0" w:color="auto"/>
              </w:divBdr>
            </w:div>
            <w:div w:id="1036471081">
              <w:marLeft w:val="0"/>
              <w:marRight w:val="0"/>
              <w:marTop w:val="0"/>
              <w:marBottom w:val="0"/>
              <w:divBdr>
                <w:top w:val="none" w:sz="0" w:space="0" w:color="auto"/>
                <w:left w:val="none" w:sz="0" w:space="0" w:color="auto"/>
                <w:bottom w:val="none" w:sz="0" w:space="0" w:color="auto"/>
                <w:right w:val="none" w:sz="0" w:space="0" w:color="auto"/>
              </w:divBdr>
            </w:div>
            <w:div w:id="66223574">
              <w:marLeft w:val="0"/>
              <w:marRight w:val="0"/>
              <w:marTop w:val="0"/>
              <w:marBottom w:val="0"/>
              <w:divBdr>
                <w:top w:val="none" w:sz="0" w:space="0" w:color="auto"/>
                <w:left w:val="none" w:sz="0" w:space="0" w:color="auto"/>
                <w:bottom w:val="none" w:sz="0" w:space="0" w:color="auto"/>
                <w:right w:val="none" w:sz="0" w:space="0" w:color="auto"/>
              </w:divBdr>
            </w:div>
            <w:div w:id="758016322">
              <w:marLeft w:val="0"/>
              <w:marRight w:val="0"/>
              <w:marTop w:val="0"/>
              <w:marBottom w:val="0"/>
              <w:divBdr>
                <w:top w:val="none" w:sz="0" w:space="0" w:color="auto"/>
                <w:left w:val="none" w:sz="0" w:space="0" w:color="auto"/>
                <w:bottom w:val="none" w:sz="0" w:space="0" w:color="auto"/>
                <w:right w:val="none" w:sz="0" w:space="0" w:color="auto"/>
              </w:divBdr>
            </w:div>
            <w:div w:id="1062409424">
              <w:marLeft w:val="0"/>
              <w:marRight w:val="0"/>
              <w:marTop w:val="0"/>
              <w:marBottom w:val="0"/>
              <w:divBdr>
                <w:top w:val="none" w:sz="0" w:space="0" w:color="auto"/>
                <w:left w:val="none" w:sz="0" w:space="0" w:color="auto"/>
                <w:bottom w:val="none" w:sz="0" w:space="0" w:color="auto"/>
                <w:right w:val="none" w:sz="0" w:space="0" w:color="auto"/>
              </w:divBdr>
            </w:div>
            <w:div w:id="14310373">
              <w:marLeft w:val="0"/>
              <w:marRight w:val="0"/>
              <w:marTop w:val="0"/>
              <w:marBottom w:val="0"/>
              <w:divBdr>
                <w:top w:val="none" w:sz="0" w:space="0" w:color="auto"/>
                <w:left w:val="none" w:sz="0" w:space="0" w:color="auto"/>
                <w:bottom w:val="none" w:sz="0" w:space="0" w:color="auto"/>
                <w:right w:val="none" w:sz="0" w:space="0" w:color="auto"/>
              </w:divBdr>
            </w:div>
            <w:div w:id="1923565192">
              <w:marLeft w:val="0"/>
              <w:marRight w:val="0"/>
              <w:marTop w:val="0"/>
              <w:marBottom w:val="0"/>
              <w:divBdr>
                <w:top w:val="none" w:sz="0" w:space="0" w:color="auto"/>
                <w:left w:val="none" w:sz="0" w:space="0" w:color="auto"/>
                <w:bottom w:val="none" w:sz="0" w:space="0" w:color="auto"/>
                <w:right w:val="none" w:sz="0" w:space="0" w:color="auto"/>
              </w:divBdr>
            </w:div>
            <w:div w:id="1850561483">
              <w:marLeft w:val="0"/>
              <w:marRight w:val="0"/>
              <w:marTop w:val="0"/>
              <w:marBottom w:val="0"/>
              <w:divBdr>
                <w:top w:val="none" w:sz="0" w:space="0" w:color="auto"/>
                <w:left w:val="none" w:sz="0" w:space="0" w:color="auto"/>
                <w:bottom w:val="none" w:sz="0" w:space="0" w:color="auto"/>
                <w:right w:val="none" w:sz="0" w:space="0" w:color="auto"/>
              </w:divBdr>
            </w:div>
            <w:div w:id="883753108">
              <w:marLeft w:val="0"/>
              <w:marRight w:val="0"/>
              <w:marTop w:val="0"/>
              <w:marBottom w:val="0"/>
              <w:divBdr>
                <w:top w:val="none" w:sz="0" w:space="0" w:color="auto"/>
                <w:left w:val="none" w:sz="0" w:space="0" w:color="auto"/>
                <w:bottom w:val="none" w:sz="0" w:space="0" w:color="auto"/>
                <w:right w:val="none" w:sz="0" w:space="0" w:color="auto"/>
              </w:divBdr>
            </w:div>
            <w:div w:id="709845361">
              <w:marLeft w:val="0"/>
              <w:marRight w:val="0"/>
              <w:marTop w:val="0"/>
              <w:marBottom w:val="0"/>
              <w:divBdr>
                <w:top w:val="none" w:sz="0" w:space="0" w:color="auto"/>
                <w:left w:val="none" w:sz="0" w:space="0" w:color="auto"/>
                <w:bottom w:val="none" w:sz="0" w:space="0" w:color="auto"/>
                <w:right w:val="none" w:sz="0" w:space="0" w:color="auto"/>
              </w:divBdr>
            </w:div>
            <w:div w:id="1405570483">
              <w:marLeft w:val="0"/>
              <w:marRight w:val="0"/>
              <w:marTop w:val="0"/>
              <w:marBottom w:val="0"/>
              <w:divBdr>
                <w:top w:val="none" w:sz="0" w:space="0" w:color="auto"/>
                <w:left w:val="none" w:sz="0" w:space="0" w:color="auto"/>
                <w:bottom w:val="none" w:sz="0" w:space="0" w:color="auto"/>
                <w:right w:val="none" w:sz="0" w:space="0" w:color="auto"/>
              </w:divBdr>
            </w:div>
            <w:div w:id="1723020364">
              <w:marLeft w:val="0"/>
              <w:marRight w:val="0"/>
              <w:marTop w:val="0"/>
              <w:marBottom w:val="0"/>
              <w:divBdr>
                <w:top w:val="none" w:sz="0" w:space="0" w:color="auto"/>
                <w:left w:val="none" w:sz="0" w:space="0" w:color="auto"/>
                <w:bottom w:val="none" w:sz="0" w:space="0" w:color="auto"/>
                <w:right w:val="none" w:sz="0" w:space="0" w:color="auto"/>
              </w:divBdr>
            </w:div>
            <w:div w:id="1819372889">
              <w:marLeft w:val="0"/>
              <w:marRight w:val="0"/>
              <w:marTop w:val="0"/>
              <w:marBottom w:val="0"/>
              <w:divBdr>
                <w:top w:val="none" w:sz="0" w:space="0" w:color="auto"/>
                <w:left w:val="none" w:sz="0" w:space="0" w:color="auto"/>
                <w:bottom w:val="none" w:sz="0" w:space="0" w:color="auto"/>
                <w:right w:val="none" w:sz="0" w:space="0" w:color="auto"/>
              </w:divBdr>
            </w:div>
            <w:div w:id="466899141">
              <w:marLeft w:val="0"/>
              <w:marRight w:val="0"/>
              <w:marTop w:val="0"/>
              <w:marBottom w:val="0"/>
              <w:divBdr>
                <w:top w:val="none" w:sz="0" w:space="0" w:color="auto"/>
                <w:left w:val="none" w:sz="0" w:space="0" w:color="auto"/>
                <w:bottom w:val="none" w:sz="0" w:space="0" w:color="auto"/>
                <w:right w:val="none" w:sz="0" w:space="0" w:color="auto"/>
              </w:divBdr>
            </w:div>
            <w:div w:id="688064745">
              <w:marLeft w:val="0"/>
              <w:marRight w:val="0"/>
              <w:marTop w:val="0"/>
              <w:marBottom w:val="0"/>
              <w:divBdr>
                <w:top w:val="none" w:sz="0" w:space="0" w:color="auto"/>
                <w:left w:val="none" w:sz="0" w:space="0" w:color="auto"/>
                <w:bottom w:val="none" w:sz="0" w:space="0" w:color="auto"/>
                <w:right w:val="none" w:sz="0" w:space="0" w:color="auto"/>
              </w:divBdr>
            </w:div>
            <w:div w:id="1371417890">
              <w:marLeft w:val="0"/>
              <w:marRight w:val="0"/>
              <w:marTop w:val="0"/>
              <w:marBottom w:val="0"/>
              <w:divBdr>
                <w:top w:val="none" w:sz="0" w:space="0" w:color="auto"/>
                <w:left w:val="none" w:sz="0" w:space="0" w:color="auto"/>
                <w:bottom w:val="none" w:sz="0" w:space="0" w:color="auto"/>
                <w:right w:val="none" w:sz="0" w:space="0" w:color="auto"/>
              </w:divBdr>
            </w:div>
            <w:div w:id="33119946">
              <w:marLeft w:val="0"/>
              <w:marRight w:val="0"/>
              <w:marTop w:val="0"/>
              <w:marBottom w:val="0"/>
              <w:divBdr>
                <w:top w:val="none" w:sz="0" w:space="0" w:color="auto"/>
                <w:left w:val="none" w:sz="0" w:space="0" w:color="auto"/>
                <w:bottom w:val="none" w:sz="0" w:space="0" w:color="auto"/>
                <w:right w:val="none" w:sz="0" w:space="0" w:color="auto"/>
              </w:divBdr>
            </w:div>
            <w:div w:id="521633158">
              <w:marLeft w:val="0"/>
              <w:marRight w:val="0"/>
              <w:marTop w:val="0"/>
              <w:marBottom w:val="0"/>
              <w:divBdr>
                <w:top w:val="none" w:sz="0" w:space="0" w:color="auto"/>
                <w:left w:val="none" w:sz="0" w:space="0" w:color="auto"/>
                <w:bottom w:val="none" w:sz="0" w:space="0" w:color="auto"/>
                <w:right w:val="none" w:sz="0" w:space="0" w:color="auto"/>
              </w:divBdr>
            </w:div>
            <w:div w:id="778792377">
              <w:marLeft w:val="0"/>
              <w:marRight w:val="0"/>
              <w:marTop w:val="0"/>
              <w:marBottom w:val="0"/>
              <w:divBdr>
                <w:top w:val="none" w:sz="0" w:space="0" w:color="auto"/>
                <w:left w:val="none" w:sz="0" w:space="0" w:color="auto"/>
                <w:bottom w:val="none" w:sz="0" w:space="0" w:color="auto"/>
                <w:right w:val="none" w:sz="0" w:space="0" w:color="auto"/>
              </w:divBdr>
            </w:div>
            <w:div w:id="1991447481">
              <w:marLeft w:val="0"/>
              <w:marRight w:val="0"/>
              <w:marTop w:val="0"/>
              <w:marBottom w:val="0"/>
              <w:divBdr>
                <w:top w:val="none" w:sz="0" w:space="0" w:color="auto"/>
                <w:left w:val="none" w:sz="0" w:space="0" w:color="auto"/>
                <w:bottom w:val="none" w:sz="0" w:space="0" w:color="auto"/>
                <w:right w:val="none" w:sz="0" w:space="0" w:color="auto"/>
              </w:divBdr>
            </w:div>
            <w:div w:id="1015956655">
              <w:marLeft w:val="0"/>
              <w:marRight w:val="0"/>
              <w:marTop w:val="0"/>
              <w:marBottom w:val="0"/>
              <w:divBdr>
                <w:top w:val="none" w:sz="0" w:space="0" w:color="auto"/>
                <w:left w:val="none" w:sz="0" w:space="0" w:color="auto"/>
                <w:bottom w:val="none" w:sz="0" w:space="0" w:color="auto"/>
                <w:right w:val="none" w:sz="0" w:space="0" w:color="auto"/>
              </w:divBdr>
            </w:div>
            <w:div w:id="2028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533">
      <w:bodyDiv w:val="1"/>
      <w:marLeft w:val="0"/>
      <w:marRight w:val="0"/>
      <w:marTop w:val="0"/>
      <w:marBottom w:val="0"/>
      <w:divBdr>
        <w:top w:val="none" w:sz="0" w:space="0" w:color="auto"/>
        <w:left w:val="none" w:sz="0" w:space="0" w:color="auto"/>
        <w:bottom w:val="none" w:sz="0" w:space="0" w:color="auto"/>
        <w:right w:val="none" w:sz="0" w:space="0" w:color="auto"/>
      </w:divBdr>
      <w:divsChild>
        <w:div w:id="2118207961">
          <w:marLeft w:val="0"/>
          <w:marRight w:val="0"/>
          <w:marTop w:val="0"/>
          <w:marBottom w:val="0"/>
          <w:divBdr>
            <w:top w:val="none" w:sz="0" w:space="0" w:color="auto"/>
            <w:left w:val="none" w:sz="0" w:space="0" w:color="auto"/>
            <w:bottom w:val="none" w:sz="0" w:space="0" w:color="auto"/>
            <w:right w:val="none" w:sz="0" w:space="0" w:color="auto"/>
          </w:divBdr>
          <w:divsChild>
            <w:div w:id="435028953">
              <w:marLeft w:val="0"/>
              <w:marRight w:val="0"/>
              <w:marTop w:val="0"/>
              <w:marBottom w:val="0"/>
              <w:divBdr>
                <w:top w:val="none" w:sz="0" w:space="0" w:color="auto"/>
                <w:left w:val="none" w:sz="0" w:space="0" w:color="auto"/>
                <w:bottom w:val="none" w:sz="0" w:space="0" w:color="auto"/>
                <w:right w:val="none" w:sz="0" w:space="0" w:color="auto"/>
              </w:divBdr>
            </w:div>
            <w:div w:id="700477402">
              <w:marLeft w:val="0"/>
              <w:marRight w:val="0"/>
              <w:marTop w:val="0"/>
              <w:marBottom w:val="0"/>
              <w:divBdr>
                <w:top w:val="none" w:sz="0" w:space="0" w:color="auto"/>
                <w:left w:val="none" w:sz="0" w:space="0" w:color="auto"/>
                <w:bottom w:val="none" w:sz="0" w:space="0" w:color="auto"/>
                <w:right w:val="none" w:sz="0" w:space="0" w:color="auto"/>
              </w:divBdr>
            </w:div>
            <w:div w:id="434635385">
              <w:marLeft w:val="0"/>
              <w:marRight w:val="0"/>
              <w:marTop w:val="0"/>
              <w:marBottom w:val="0"/>
              <w:divBdr>
                <w:top w:val="none" w:sz="0" w:space="0" w:color="auto"/>
                <w:left w:val="none" w:sz="0" w:space="0" w:color="auto"/>
                <w:bottom w:val="none" w:sz="0" w:space="0" w:color="auto"/>
                <w:right w:val="none" w:sz="0" w:space="0" w:color="auto"/>
              </w:divBdr>
            </w:div>
            <w:div w:id="1696537126">
              <w:marLeft w:val="0"/>
              <w:marRight w:val="0"/>
              <w:marTop w:val="0"/>
              <w:marBottom w:val="0"/>
              <w:divBdr>
                <w:top w:val="none" w:sz="0" w:space="0" w:color="auto"/>
                <w:left w:val="none" w:sz="0" w:space="0" w:color="auto"/>
                <w:bottom w:val="none" w:sz="0" w:space="0" w:color="auto"/>
                <w:right w:val="none" w:sz="0" w:space="0" w:color="auto"/>
              </w:divBdr>
            </w:div>
            <w:div w:id="721945000">
              <w:marLeft w:val="0"/>
              <w:marRight w:val="0"/>
              <w:marTop w:val="0"/>
              <w:marBottom w:val="0"/>
              <w:divBdr>
                <w:top w:val="none" w:sz="0" w:space="0" w:color="auto"/>
                <w:left w:val="none" w:sz="0" w:space="0" w:color="auto"/>
                <w:bottom w:val="none" w:sz="0" w:space="0" w:color="auto"/>
                <w:right w:val="none" w:sz="0" w:space="0" w:color="auto"/>
              </w:divBdr>
            </w:div>
            <w:div w:id="530580890">
              <w:marLeft w:val="0"/>
              <w:marRight w:val="0"/>
              <w:marTop w:val="0"/>
              <w:marBottom w:val="0"/>
              <w:divBdr>
                <w:top w:val="none" w:sz="0" w:space="0" w:color="auto"/>
                <w:left w:val="none" w:sz="0" w:space="0" w:color="auto"/>
                <w:bottom w:val="none" w:sz="0" w:space="0" w:color="auto"/>
                <w:right w:val="none" w:sz="0" w:space="0" w:color="auto"/>
              </w:divBdr>
            </w:div>
            <w:div w:id="1686980267">
              <w:marLeft w:val="0"/>
              <w:marRight w:val="0"/>
              <w:marTop w:val="0"/>
              <w:marBottom w:val="0"/>
              <w:divBdr>
                <w:top w:val="none" w:sz="0" w:space="0" w:color="auto"/>
                <w:left w:val="none" w:sz="0" w:space="0" w:color="auto"/>
                <w:bottom w:val="none" w:sz="0" w:space="0" w:color="auto"/>
                <w:right w:val="none" w:sz="0" w:space="0" w:color="auto"/>
              </w:divBdr>
            </w:div>
            <w:div w:id="414788392">
              <w:marLeft w:val="0"/>
              <w:marRight w:val="0"/>
              <w:marTop w:val="0"/>
              <w:marBottom w:val="0"/>
              <w:divBdr>
                <w:top w:val="none" w:sz="0" w:space="0" w:color="auto"/>
                <w:left w:val="none" w:sz="0" w:space="0" w:color="auto"/>
                <w:bottom w:val="none" w:sz="0" w:space="0" w:color="auto"/>
                <w:right w:val="none" w:sz="0" w:space="0" w:color="auto"/>
              </w:divBdr>
            </w:div>
            <w:div w:id="797379459">
              <w:marLeft w:val="0"/>
              <w:marRight w:val="0"/>
              <w:marTop w:val="0"/>
              <w:marBottom w:val="0"/>
              <w:divBdr>
                <w:top w:val="none" w:sz="0" w:space="0" w:color="auto"/>
                <w:left w:val="none" w:sz="0" w:space="0" w:color="auto"/>
                <w:bottom w:val="none" w:sz="0" w:space="0" w:color="auto"/>
                <w:right w:val="none" w:sz="0" w:space="0" w:color="auto"/>
              </w:divBdr>
            </w:div>
            <w:div w:id="1030495002">
              <w:marLeft w:val="0"/>
              <w:marRight w:val="0"/>
              <w:marTop w:val="0"/>
              <w:marBottom w:val="0"/>
              <w:divBdr>
                <w:top w:val="none" w:sz="0" w:space="0" w:color="auto"/>
                <w:left w:val="none" w:sz="0" w:space="0" w:color="auto"/>
                <w:bottom w:val="none" w:sz="0" w:space="0" w:color="auto"/>
                <w:right w:val="none" w:sz="0" w:space="0" w:color="auto"/>
              </w:divBdr>
            </w:div>
            <w:div w:id="1103692684">
              <w:marLeft w:val="0"/>
              <w:marRight w:val="0"/>
              <w:marTop w:val="0"/>
              <w:marBottom w:val="0"/>
              <w:divBdr>
                <w:top w:val="none" w:sz="0" w:space="0" w:color="auto"/>
                <w:left w:val="none" w:sz="0" w:space="0" w:color="auto"/>
                <w:bottom w:val="none" w:sz="0" w:space="0" w:color="auto"/>
                <w:right w:val="none" w:sz="0" w:space="0" w:color="auto"/>
              </w:divBdr>
            </w:div>
            <w:div w:id="419066670">
              <w:marLeft w:val="0"/>
              <w:marRight w:val="0"/>
              <w:marTop w:val="0"/>
              <w:marBottom w:val="0"/>
              <w:divBdr>
                <w:top w:val="none" w:sz="0" w:space="0" w:color="auto"/>
                <w:left w:val="none" w:sz="0" w:space="0" w:color="auto"/>
                <w:bottom w:val="none" w:sz="0" w:space="0" w:color="auto"/>
                <w:right w:val="none" w:sz="0" w:space="0" w:color="auto"/>
              </w:divBdr>
            </w:div>
            <w:div w:id="1755662991">
              <w:marLeft w:val="0"/>
              <w:marRight w:val="0"/>
              <w:marTop w:val="0"/>
              <w:marBottom w:val="0"/>
              <w:divBdr>
                <w:top w:val="none" w:sz="0" w:space="0" w:color="auto"/>
                <w:left w:val="none" w:sz="0" w:space="0" w:color="auto"/>
                <w:bottom w:val="none" w:sz="0" w:space="0" w:color="auto"/>
                <w:right w:val="none" w:sz="0" w:space="0" w:color="auto"/>
              </w:divBdr>
            </w:div>
            <w:div w:id="2055764907">
              <w:marLeft w:val="0"/>
              <w:marRight w:val="0"/>
              <w:marTop w:val="0"/>
              <w:marBottom w:val="0"/>
              <w:divBdr>
                <w:top w:val="none" w:sz="0" w:space="0" w:color="auto"/>
                <w:left w:val="none" w:sz="0" w:space="0" w:color="auto"/>
                <w:bottom w:val="none" w:sz="0" w:space="0" w:color="auto"/>
                <w:right w:val="none" w:sz="0" w:space="0" w:color="auto"/>
              </w:divBdr>
            </w:div>
            <w:div w:id="49770227">
              <w:marLeft w:val="0"/>
              <w:marRight w:val="0"/>
              <w:marTop w:val="0"/>
              <w:marBottom w:val="0"/>
              <w:divBdr>
                <w:top w:val="none" w:sz="0" w:space="0" w:color="auto"/>
                <w:left w:val="none" w:sz="0" w:space="0" w:color="auto"/>
                <w:bottom w:val="none" w:sz="0" w:space="0" w:color="auto"/>
                <w:right w:val="none" w:sz="0" w:space="0" w:color="auto"/>
              </w:divBdr>
            </w:div>
            <w:div w:id="2052028643">
              <w:marLeft w:val="0"/>
              <w:marRight w:val="0"/>
              <w:marTop w:val="0"/>
              <w:marBottom w:val="0"/>
              <w:divBdr>
                <w:top w:val="none" w:sz="0" w:space="0" w:color="auto"/>
                <w:left w:val="none" w:sz="0" w:space="0" w:color="auto"/>
                <w:bottom w:val="none" w:sz="0" w:space="0" w:color="auto"/>
                <w:right w:val="none" w:sz="0" w:space="0" w:color="auto"/>
              </w:divBdr>
            </w:div>
            <w:div w:id="1042167561">
              <w:marLeft w:val="0"/>
              <w:marRight w:val="0"/>
              <w:marTop w:val="0"/>
              <w:marBottom w:val="0"/>
              <w:divBdr>
                <w:top w:val="none" w:sz="0" w:space="0" w:color="auto"/>
                <w:left w:val="none" w:sz="0" w:space="0" w:color="auto"/>
                <w:bottom w:val="none" w:sz="0" w:space="0" w:color="auto"/>
                <w:right w:val="none" w:sz="0" w:space="0" w:color="auto"/>
              </w:divBdr>
            </w:div>
            <w:div w:id="1959220197">
              <w:marLeft w:val="0"/>
              <w:marRight w:val="0"/>
              <w:marTop w:val="0"/>
              <w:marBottom w:val="0"/>
              <w:divBdr>
                <w:top w:val="none" w:sz="0" w:space="0" w:color="auto"/>
                <w:left w:val="none" w:sz="0" w:space="0" w:color="auto"/>
                <w:bottom w:val="none" w:sz="0" w:space="0" w:color="auto"/>
                <w:right w:val="none" w:sz="0" w:space="0" w:color="auto"/>
              </w:divBdr>
            </w:div>
            <w:div w:id="341009311">
              <w:marLeft w:val="0"/>
              <w:marRight w:val="0"/>
              <w:marTop w:val="0"/>
              <w:marBottom w:val="0"/>
              <w:divBdr>
                <w:top w:val="none" w:sz="0" w:space="0" w:color="auto"/>
                <w:left w:val="none" w:sz="0" w:space="0" w:color="auto"/>
                <w:bottom w:val="none" w:sz="0" w:space="0" w:color="auto"/>
                <w:right w:val="none" w:sz="0" w:space="0" w:color="auto"/>
              </w:divBdr>
            </w:div>
            <w:div w:id="1607420124">
              <w:marLeft w:val="0"/>
              <w:marRight w:val="0"/>
              <w:marTop w:val="0"/>
              <w:marBottom w:val="0"/>
              <w:divBdr>
                <w:top w:val="none" w:sz="0" w:space="0" w:color="auto"/>
                <w:left w:val="none" w:sz="0" w:space="0" w:color="auto"/>
                <w:bottom w:val="none" w:sz="0" w:space="0" w:color="auto"/>
                <w:right w:val="none" w:sz="0" w:space="0" w:color="auto"/>
              </w:divBdr>
            </w:div>
            <w:div w:id="844976463">
              <w:marLeft w:val="0"/>
              <w:marRight w:val="0"/>
              <w:marTop w:val="0"/>
              <w:marBottom w:val="0"/>
              <w:divBdr>
                <w:top w:val="none" w:sz="0" w:space="0" w:color="auto"/>
                <w:left w:val="none" w:sz="0" w:space="0" w:color="auto"/>
                <w:bottom w:val="none" w:sz="0" w:space="0" w:color="auto"/>
                <w:right w:val="none" w:sz="0" w:space="0" w:color="auto"/>
              </w:divBdr>
            </w:div>
            <w:div w:id="1702583668">
              <w:marLeft w:val="0"/>
              <w:marRight w:val="0"/>
              <w:marTop w:val="0"/>
              <w:marBottom w:val="0"/>
              <w:divBdr>
                <w:top w:val="none" w:sz="0" w:space="0" w:color="auto"/>
                <w:left w:val="none" w:sz="0" w:space="0" w:color="auto"/>
                <w:bottom w:val="none" w:sz="0" w:space="0" w:color="auto"/>
                <w:right w:val="none" w:sz="0" w:space="0" w:color="auto"/>
              </w:divBdr>
            </w:div>
            <w:div w:id="1602908330">
              <w:marLeft w:val="0"/>
              <w:marRight w:val="0"/>
              <w:marTop w:val="0"/>
              <w:marBottom w:val="0"/>
              <w:divBdr>
                <w:top w:val="none" w:sz="0" w:space="0" w:color="auto"/>
                <w:left w:val="none" w:sz="0" w:space="0" w:color="auto"/>
                <w:bottom w:val="none" w:sz="0" w:space="0" w:color="auto"/>
                <w:right w:val="none" w:sz="0" w:space="0" w:color="auto"/>
              </w:divBdr>
            </w:div>
            <w:div w:id="1307511681">
              <w:marLeft w:val="0"/>
              <w:marRight w:val="0"/>
              <w:marTop w:val="0"/>
              <w:marBottom w:val="0"/>
              <w:divBdr>
                <w:top w:val="none" w:sz="0" w:space="0" w:color="auto"/>
                <w:left w:val="none" w:sz="0" w:space="0" w:color="auto"/>
                <w:bottom w:val="none" w:sz="0" w:space="0" w:color="auto"/>
                <w:right w:val="none" w:sz="0" w:space="0" w:color="auto"/>
              </w:divBdr>
            </w:div>
            <w:div w:id="1828672496">
              <w:marLeft w:val="0"/>
              <w:marRight w:val="0"/>
              <w:marTop w:val="0"/>
              <w:marBottom w:val="0"/>
              <w:divBdr>
                <w:top w:val="none" w:sz="0" w:space="0" w:color="auto"/>
                <w:left w:val="none" w:sz="0" w:space="0" w:color="auto"/>
                <w:bottom w:val="none" w:sz="0" w:space="0" w:color="auto"/>
                <w:right w:val="none" w:sz="0" w:space="0" w:color="auto"/>
              </w:divBdr>
            </w:div>
            <w:div w:id="986662183">
              <w:marLeft w:val="0"/>
              <w:marRight w:val="0"/>
              <w:marTop w:val="0"/>
              <w:marBottom w:val="0"/>
              <w:divBdr>
                <w:top w:val="none" w:sz="0" w:space="0" w:color="auto"/>
                <w:left w:val="none" w:sz="0" w:space="0" w:color="auto"/>
                <w:bottom w:val="none" w:sz="0" w:space="0" w:color="auto"/>
                <w:right w:val="none" w:sz="0" w:space="0" w:color="auto"/>
              </w:divBdr>
            </w:div>
            <w:div w:id="2000886052">
              <w:marLeft w:val="0"/>
              <w:marRight w:val="0"/>
              <w:marTop w:val="0"/>
              <w:marBottom w:val="0"/>
              <w:divBdr>
                <w:top w:val="none" w:sz="0" w:space="0" w:color="auto"/>
                <w:left w:val="none" w:sz="0" w:space="0" w:color="auto"/>
                <w:bottom w:val="none" w:sz="0" w:space="0" w:color="auto"/>
                <w:right w:val="none" w:sz="0" w:space="0" w:color="auto"/>
              </w:divBdr>
            </w:div>
            <w:div w:id="152458030">
              <w:marLeft w:val="0"/>
              <w:marRight w:val="0"/>
              <w:marTop w:val="0"/>
              <w:marBottom w:val="0"/>
              <w:divBdr>
                <w:top w:val="none" w:sz="0" w:space="0" w:color="auto"/>
                <w:left w:val="none" w:sz="0" w:space="0" w:color="auto"/>
                <w:bottom w:val="none" w:sz="0" w:space="0" w:color="auto"/>
                <w:right w:val="none" w:sz="0" w:space="0" w:color="auto"/>
              </w:divBdr>
            </w:div>
            <w:div w:id="711812482">
              <w:marLeft w:val="0"/>
              <w:marRight w:val="0"/>
              <w:marTop w:val="0"/>
              <w:marBottom w:val="0"/>
              <w:divBdr>
                <w:top w:val="none" w:sz="0" w:space="0" w:color="auto"/>
                <w:left w:val="none" w:sz="0" w:space="0" w:color="auto"/>
                <w:bottom w:val="none" w:sz="0" w:space="0" w:color="auto"/>
                <w:right w:val="none" w:sz="0" w:space="0" w:color="auto"/>
              </w:divBdr>
            </w:div>
            <w:div w:id="1254363361">
              <w:marLeft w:val="0"/>
              <w:marRight w:val="0"/>
              <w:marTop w:val="0"/>
              <w:marBottom w:val="0"/>
              <w:divBdr>
                <w:top w:val="none" w:sz="0" w:space="0" w:color="auto"/>
                <w:left w:val="none" w:sz="0" w:space="0" w:color="auto"/>
                <w:bottom w:val="none" w:sz="0" w:space="0" w:color="auto"/>
                <w:right w:val="none" w:sz="0" w:space="0" w:color="auto"/>
              </w:divBdr>
            </w:div>
            <w:div w:id="217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07">
      <w:bodyDiv w:val="1"/>
      <w:marLeft w:val="0"/>
      <w:marRight w:val="0"/>
      <w:marTop w:val="0"/>
      <w:marBottom w:val="0"/>
      <w:divBdr>
        <w:top w:val="none" w:sz="0" w:space="0" w:color="auto"/>
        <w:left w:val="none" w:sz="0" w:space="0" w:color="auto"/>
        <w:bottom w:val="none" w:sz="0" w:space="0" w:color="auto"/>
        <w:right w:val="none" w:sz="0" w:space="0" w:color="auto"/>
      </w:divBdr>
      <w:divsChild>
        <w:div w:id="1993944004">
          <w:marLeft w:val="0"/>
          <w:marRight w:val="0"/>
          <w:marTop w:val="0"/>
          <w:marBottom w:val="0"/>
          <w:divBdr>
            <w:top w:val="none" w:sz="0" w:space="0" w:color="auto"/>
            <w:left w:val="none" w:sz="0" w:space="0" w:color="auto"/>
            <w:bottom w:val="none" w:sz="0" w:space="0" w:color="auto"/>
            <w:right w:val="none" w:sz="0" w:space="0" w:color="auto"/>
          </w:divBdr>
          <w:divsChild>
            <w:div w:id="1611623255">
              <w:marLeft w:val="0"/>
              <w:marRight w:val="0"/>
              <w:marTop w:val="0"/>
              <w:marBottom w:val="0"/>
              <w:divBdr>
                <w:top w:val="none" w:sz="0" w:space="0" w:color="auto"/>
                <w:left w:val="none" w:sz="0" w:space="0" w:color="auto"/>
                <w:bottom w:val="none" w:sz="0" w:space="0" w:color="auto"/>
                <w:right w:val="none" w:sz="0" w:space="0" w:color="auto"/>
              </w:divBdr>
            </w:div>
            <w:div w:id="63526244">
              <w:marLeft w:val="0"/>
              <w:marRight w:val="0"/>
              <w:marTop w:val="0"/>
              <w:marBottom w:val="0"/>
              <w:divBdr>
                <w:top w:val="none" w:sz="0" w:space="0" w:color="auto"/>
                <w:left w:val="none" w:sz="0" w:space="0" w:color="auto"/>
                <w:bottom w:val="none" w:sz="0" w:space="0" w:color="auto"/>
                <w:right w:val="none" w:sz="0" w:space="0" w:color="auto"/>
              </w:divBdr>
            </w:div>
            <w:div w:id="7875499">
              <w:marLeft w:val="0"/>
              <w:marRight w:val="0"/>
              <w:marTop w:val="0"/>
              <w:marBottom w:val="0"/>
              <w:divBdr>
                <w:top w:val="none" w:sz="0" w:space="0" w:color="auto"/>
                <w:left w:val="none" w:sz="0" w:space="0" w:color="auto"/>
                <w:bottom w:val="none" w:sz="0" w:space="0" w:color="auto"/>
                <w:right w:val="none" w:sz="0" w:space="0" w:color="auto"/>
              </w:divBdr>
            </w:div>
            <w:div w:id="1516459198">
              <w:marLeft w:val="0"/>
              <w:marRight w:val="0"/>
              <w:marTop w:val="0"/>
              <w:marBottom w:val="0"/>
              <w:divBdr>
                <w:top w:val="none" w:sz="0" w:space="0" w:color="auto"/>
                <w:left w:val="none" w:sz="0" w:space="0" w:color="auto"/>
                <w:bottom w:val="none" w:sz="0" w:space="0" w:color="auto"/>
                <w:right w:val="none" w:sz="0" w:space="0" w:color="auto"/>
              </w:divBdr>
            </w:div>
            <w:div w:id="478422094">
              <w:marLeft w:val="0"/>
              <w:marRight w:val="0"/>
              <w:marTop w:val="0"/>
              <w:marBottom w:val="0"/>
              <w:divBdr>
                <w:top w:val="none" w:sz="0" w:space="0" w:color="auto"/>
                <w:left w:val="none" w:sz="0" w:space="0" w:color="auto"/>
                <w:bottom w:val="none" w:sz="0" w:space="0" w:color="auto"/>
                <w:right w:val="none" w:sz="0" w:space="0" w:color="auto"/>
              </w:divBdr>
            </w:div>
            <w:div w:id="1647129116">
              <w:marLeft w:val="0"/>
              <w:marRight w:val="0"/>
              <w:marTop w:val="0"/>
              <w:marBottom w:val="0"/>
              <w:divBdr>
                <w:top w:val="none" w:sz="0" w:space="0" w:color="auto"/>
                <w:left w:val="none" w:sz="0" w:space="0" w:color="auto"/>
                <w:bottom w:val="none" w:sz="0" w:space="0" w:color="auto"/>
                <w:right w:val="none" w:sz="0" w:space="0" w:color="auto"/>
              </w:divBdr>
            </w:div>
            <w:div w:id="2036073759">
              <w:marLeft w:val="0"/>
              <w:marRight w:val="0"/>
              <w:marTop w:val="0"/>
              <w:marBottom w:val="0"/>
              <w:divBdr>
                <w:top w:val="none" w:sz="0" w:space="0" w:color="auto"/>
                <w:left w:val="none" w:sz="0" w:space="0" w:color="auto"/>
                <w:bottom w:val="none" w:sz="0" w:space="0" w:color="auto"/>
                <w:right w:val="none" w:sz="0" w:space="0" w:color="auto"/>
              </w:divBdr>
            </w:div>
            <w:div w:id="229048657">
              <w:marLeft w:val="0"/>
              <w:marRight w:val="0"/>
              <w:marTop w:val="0"/>
              <w:marBottom w:val="0"/>
              <w:divBdr>
                <w:top w:val="none" w:sz="0" w:space="0" w:color="auto"/>
                <w:left w:val="none" w:sz="0" w:space="0" w:color="auto"/>
                <w:bottom w:val="none" w:sz="0" w:space="0" w:color="auto"/>
                <w:right w:val="none" w:sz="0" w:space="0" w:color="auto"/>
              </w:divBdr>
            </w:div>
            <w:div w:id="2051102631">
              <w:marLeft w:val="0"/>
              <w:marRight w:val="0"/>
              <w:marTop w:val="0"/>
              <w:marBottom w:val="0"/>
              <w:divBdr>
                <w:top w:val="none" w:sz="0" w:space="0" w:color="auto"/>
                <w:left w:val="none" w:sz="0" w:space="0" w:color="auto"/>
                <w:bottom w:val="none" w:sz="0" w:space="0" w:color="auto"/>
                <w:right w:val="none" w:sz="0" w:space="0" w:color="auto"/>
              </w:divBdr>
            </w:div>
            <w:div w:id="972947867">
              <w:marLeft w:val="0"/>
              <w:marRight w:val="0"/>
              <w:marTop w:val="0"/>
              <w:marBottom w:val="0"/>
              <w:divBdr>
                <w:top w:val="none" w:sz="0" w:space="0" w:color="auto"/>
                <w:left w:val="none" w:sz="0" w:space="0" w:color="auto"/>
                <w:bottom w:val="none" w:sz="0" w:space="0" w:color="auto"/>
                <w:right w:val="none" w:sz="0" w:space="0" w:color="auto"/>
              </w:divBdr>
            </w:div>
            <w:div w:id="272324435">
              <w:marLeft w:val="0"/>
              <w:marRight w:val="0"/>
              <w:marTop w:val="0"/>
              <w:marBottom w:val="0"/>
              <w:divBdr>
                <w:top w:val="none" w:sz="0" w:space="0" w:color="auto"/>
                <w:left w:val="none" w:sz="0" w:space="0" w:color="auto"/>
                <w:bottom w:val="none" w:sz="0" w:space="0" w:color="auto"/>
                <w:right w:val="none" w:sz="0" w:space="0" w:color="auto"/>
              </w:divBdr>
            </w:div>
            <w:div w:id="445541501">
              <w:marLeft w:val="0"/>
              <w:marRight w:val="0"/>
              <w:marTop w:val="0"/>
              <w:marBottom w:val="0"/>
              <w:divBdr>
                <w:top w:val="none" w:sz="0" w:space="0" w:color="auto"/>
                <w:left w:val="none" w:sz="0" w:space="0" w:color="auto"/>
                <w:bottom w:val="none" w:sz="0" w:space="0" w:color="auto"/>
                <w:right w:val="none" w:sz="0" w:space="0" w:color="auto"/>
              </w:divBdr>
            </w:div>
            <w:div w:id="644624818">
              <w:marLeft w:val="0"/>
              <w:marRight w:val="0"/>
              <w:marTop w:val="0"/>
              <w:marBottom w:val="0"/>
              <w:divBdr>
                <w:top w:val="none" w:sz="0" w:space="0" w:color="auto"/>
                <w:left w:val="none" w:sz="0" w:space="0" w:color="auto"/>
                <w:bottom w:val="none" w:sz="0" w:space="0" w:color="auto"/>
                <w:right w:val="none" w:sz="0" w:space="0" w:color="auto"/>
              </w:divBdr>
            </w:div>
            <w:div w:id="111940891">
              <w:marLeft w:val="0"/>
              <w:marRight w:val="0"/>
              <w:marTop w:val="0"/>
              <w:marBottom w:val="0"/>
              <w:divBdr>
                <w:top w:val="none" w:sz="0" w:space="0" w:color="auto"/>
                <w:left w:val="none" w:sz="0" w:space="0" w:color="auto"/>
                <w:bottom w:val="none" w:sz="0" w:space="0" w:color="auto"/>
                <w:right w:val="none" w:sz="0" w:space="0" w:color="auto"/>
              </w:divBdr>
            </w:div>
            <w:div w:id="845511985">
              <w:marLeft w:val="0"/>
              <w:marRight w:val="0"/>
              <w:marTop w:val="0"/>
              <w:marBottom w:val="0"/>
              <w:divBdr>
                <w:top w:val="none" w:sz="0" w:space="0" w:color="auto"/>
                <w:left w:val="none" w:sz="0" w:space="0" w:color="auto"/>
                <w:bottom w:val="none" w:sz="0" w:space="0" w:color="auto"/>
                <w:right w:val="none" w:sz="0" w:space="0" w:color="auto"/>
              </w:divBdr>
            </w:div>
            <w:div w:id="2098941994">
              <w:marLeft w:val="0"/>
              <w:marRight w:val="0"/>
              <w:marTop w:val="0"/>
              <w:marBottom w:val="0"/>
              <w:divBdr>
                <w:top w:val="none" w:sz="0" w:space="0" w:color="auto"/>
                <w:left w:val="none" w:sz="0" w:space="0" w:color="auto"/>
                <w:bottom w:val="none" w:sz="0" w:space="0" w:color="auto"/>
                <w:right w:val="none" w:sz="0" w:space="0" w:color="auto"/>
              </w:divBdr>
            </w:div>
            <w:div w:id="1950821007">
              <w:marLeft w:val="0"/>
              <w:marRight w:val="0"/>
              <w:marTop w:val="0"/>
              <w:marBottom w:val="0"/>
              <w:divBdr>
                <w:top w:val="none" w:sz="0" w:space="0" w:color="auto"/>
                <w:left w:val="none" w:sz="0" w:space="0" w:color="auto"/>
                <w:bottom w:val="none" w:sz="0" w:space="0" w:color="auto"/>
                <w:right w:val="none" w:sz="0" w:space="0" w:color="auto"/>
              </w:divBdr>
            </w:div>
            <w:div w:id="1196426230">
              <w:marLeft w:val="0"/>
              <w:marRight w:val="0"/>
              <w:marTop w:val="0"/>
              <w:marBottom w:val="0"/>
              <w:divBdr>
                <w:top w:val="none" w:sz="0" w:space="0" w:color="auto"/>
                <w:left w:val="none" w:sz="0" w:space="0" w:color="auto"/>
                <w:bottom w:val="none" w:sz="0" w:space="0" w:color="auto"/>
                <w:right w:val="none" w:sz="0" w:space="0" w:color="auto"/>
              </w:divBdr>
            </w:div>
            <w:div w:id="242303522">
              <w:marLeft w:val="0"/>
              <w:marRight w:val="0"/>
              <w:marTop w:val="0"/>
              <w:marBottom w:val="0"/>
              <w:divBdr>
                <w:top w:val="none" w:sz="0" w:space="0" w:color="auto"/>
                <w:left w:val="none" w:sz="0" w:space="0" w:color="auto"/>
                <w:bottom w:val="none" w:sz="0" w:space="0" w:color="auto"/>
                <w:right w:val="none" w:sz="0" w:space="0" w:color="auto"/>
              </w:divBdr>
            </w:div>
            <w:div w:id="652683735">
              <w:marLeft w:val="0"/>
              <w:marRight w:val="0"/>
              <w:marTop w:val="0"/>
              <w:marBottom w:val="0"/>
              <w:divBdr>
                <w:top w:val="none" w:sz="0" w:space="0" w:color="auto"/>
                <w:left w:val="none" w:sz="0" w:space="0" w:color="auto"/>
                <w:bottom w:val="none" w:sz="0" w:space="0" w:color="auto"/>
                <w:right w:val="none" w:sz="0" w:space="0" w:color="auto"/>
              </w:divBdr>
            </w:div>
            <w:div w:id="1006594833">
              <w:marLeft w:val="0"/>
              <w:marRight w:val="0"/>
              <w:marTop w:val="0"/>
              <w:marBottom w:val="0"/>
              <w:divBdr>
                <w:top w:val="none" w:sz="0" w:space="0" w:color="auto"/>
                <w:left w:val="none" w:sz="0" w:space="0" w:color="auto"/>
                <w:bottom w:val="none" w:sz="0" w:space="0" w:color="auto"/>
                <w:right w:val="none" w:sz="0" w:space="0" w:color="auto"/>
              </w:divBdr>
            </w:div>
            <w:div w:id="621041300">
              <w:marLeft w:val="0"/>
              <w:marRight w:val="0"/>
              <w:marTop w:val="0"/>
              <w:marBottom w:val="0"/>
              <w:divBdr>
                <w:top w:val="none" w:sz="0" w:space="0" w:color="auto"/>
                <w:left w:val="none" w:sz="0" w:space="0" w:color="auto"/>
                <w:bottom w:val="none" w:sz="0" w:space="0" w:color="auto"/>
                <w:right w:val="none" w:sz="0" w:space="0" w:color="auto"/>
              </w:divBdr>
            </w:div>
            <w:div w:id="506988335">
              <w:marLeft w:val="0"/>
              <w:marRight w:val="0"/>
              <w:marTop w:val="0"/>
              <w:marBottom w:val="0"/>
              <w:divBdr>
                <w:top w:val="none" w:sz="0" w:space="0" w:color="auto"/>
                <w:left w:val="none" w:sz="0" w:space="0" w:color="auto"/>
                <w:bottom w:val="none" w:sz="0" w:space="0" w:color="auto"/>
                <w:right w:val="none" w:sz="0" w:space="0" w:color="auto"/>
              </w:divBdr>
            </w:div>
            <w:div w:id="360669393">
              <w:marLeft w:val="0"/>
              <w:marRight w:val="0"/>
              <w:marTop w:val="0"/>
              <w:marBottom w:val="0"/>
              <w:divBdr>
                <w:top w:val="none" w:sz="0" w:space="0" w:color="auto"/>
                <w:left w:val="none" w:sz="0" w:space="0" w:color="auto"/>
                <w:bottom w:val="none" w:sz="0" w:space="0" w:color="auto"/>
                <w:right w:val="none" w:sz="0" w:space="0" w:color="auto"/>
              </w:divBdr>
            </w:div>
            <w:div w:id="1719160989">
              <w:marLeft w:val="0"/>
              <w:marRight w:val="0"/>
              <w:marTop w:val="0"/>
              <w:marBottom w:val="0"/>
              <w:divBdr>
                <w:top w:val="none" w:sz="0" w:space="0" w:color="auto"/>
                <w:left w:val="none" w:sz="0" w:space="0" w:color="auto"/>
                <w:bottom w:val="none" w:sz="0" w:space="0" w:color="auto"/>
                <w:right w:val="none" w:sz="0" w:space="0" w:color="auto"/>
              </w:divBdr>
            </w:div>
            <w:div w:id="785083167">
              <w:marLeft w:val="0"/>
              <w:marRight w:val="0"/>
              <w:marTop w:val="0"/>
              <w:marBottom w:val="0"/>
              <w:divBdr>
                <w:top w:val="none" w:sz="0" w:space="0" w:color="auto"/>
                <w:left w:val="none" w:sz="0" w:space="0" w:color="auto"/>
                <w:bottom w:val="none" w:sz="0" w:space="0" w:color="auto"/>
                <w:right w:val="none" w:sz="0" w:space="0" w:color="auto"/>
              </w:divBdr>
            </w:div>
            <w:div w:id="794107218">
              <w:marLeft w:val="0"/>
              <w:marRight w:val="0"/>
              <w:marTop w:val="0"/>
              <w:marBottom w:val="0"/>
              <w:divBdr>
                <w:top w:val="none" w:sz="0" w:space="0" w:color="auto"/>
                <w:left w:val="none" w:sz="0" w:space="0" w:color="auto"/>
                <w:bottom w:val="none" w:sz="0" w:space="0" w:color="auto"/>
                <w:right w:val="none" w:sz="0" w:space="0" w:color="auto"/>
              </w:divBdr>
            </w:div>
            <w:div w:id="1626888452">
              <w:marLeft w:val="0"/>
              <w:marRight w:val="0"/>
              <w:marTop w:val="0"/>
              <w:marBottom w:val="0"/>
              <w:divBdr>
                <w:top w:val="none" w:sz="0" w:space="0" w:color="auto"/>
                <w:left w:val="none" w:sz="0" w:space="0" w:color="auto"/>
                <w:bottom w:val="none" w:sz="0" w:space="0" w:color="auto"/>
                <w:right w:val="none" w:sz="0" w:space="0" w:color="auto"/>
              </w:divBdr>
            </w:div>
            <w:div w:id="519004540">
              <w:marLeft w:val="0"/>
              <w:marRight w:val="0"/>
              <w:marTop w:val="0"/>
              <w:marBottom w:val="0"/>
              <w:divBdr>
                <w:top w:val="none" w:sz="0" w:space="0" w:color="auto"/>
                <w:left w:val="none" w:sz="0" w:space="0" w:color="auto"/>
                <w:bottom w:val="none" w:sz="0" w:space="0" w:color="auto"/>
                <w:right w:val="none" w:sz="0" w:space="0" w:color="auto"/>
              </w:divBdr>
            </w:div>
            <w:div w:id="1814372106">
              <w:marLeft w:val="0"/>
              <w:marRight w:val="0"/>
              <w:marTop w:val="0"/>
              <w:marBottom w:val="0"/>
              <w:divBdr>
                <w:top w:val="none" w:sz="0" w:space="0" w:color="auto"/>
                <w:left w:val="none" w:sz="0" w:space="0" w:color="auto"/>
                <w:bottom w:val="none" w:sz="0" w:space="0" w:color="auto"/>
                <w:right w:val="none" w:sz="0" w:space="0" w:color="auto"/>
              </w:divBdr>
            </w:div>
            <w:div w:id="1350792214">
              <w:marLeft w:val="0"/>
              <w:marRight w:val="0"/>
              <w:marTop w:val="0"/>
              <w:marBottom w:val="0"/>
              <w:divBdr>
                <w:top w:val="none" w:sz="0" w:space="0" w:color="auto"/>
                <w:left w:val="none" w:sz="0" w:space="0" w:color="auto"/>
                <w:bottom w:val="none" w:sz="0" w:space="0" w:color="auto"/>
                <w:right w:val="none" w:sz="0" w:space="0" w:color="auto"/>
              </w:divBdr>
            </w:div>
            <w:div w:id="278217849">
              <w:marLeft w:val="0"/>
              <w:marRight w:val="0"/>
              <w:marTop w:val="0"/>
              <w:marBottom w:val="0"/>
              <w:divBdr>
                <w:top w:val="none" w:sz="0" w:space="0" w:color="auto"/>
                <w:left w:val="none" w:sz="0" w:space="0" w:color="auto"/>
                <w:bottom w:val="none" w:sz="0" w:space="0" w:color="auto"/>
                <w:right w:val="none" w:sz="0" w:space="0" w:color="auto"/>
              </w:divBdr>
            </w:div>
            <w:div w:id="18403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942">
      <w:bodyDiv w:val="1"/>
      <w:marLeft w:val="0"/>
      <w:marRight w:val="0"/>
      <w:marTop w:val="0"/>
      <w:marBottom w:val="0"/>
      <w:divBdr>
        <w:top w:val="none" w:sz="0" w:space="0" w:color="auto"/>
        <w:left w:val="none" w:sz="0" w:space="0" w:color="auto"/>
        <w:bottom w:val="none" w:sz="0" w:space="0" w:color="auto"/>
        <w:right w:val="none" w:sz="0" w:space="0" w:color="auto"/>
      </w:divBdr>
    </w:div>
    <w:div w:id="517501401">
      <w:bodyDiv w:val="1"/>
      <w:marLeft w:val="0"/>
      <w:marRight w:val="0"/>
      <w:marTop w:val="0"/>
      <w:marBottom w:val="0"/>
      <w:divBdr>
        <w:top w:val="none" w:sz="0" w:space="0" w:color="auto"/>
        <w:left w:val="none" w:sz="0" w:space="0" w:color="auto"/>
        <w:bottom w:val="none" w:sz="0" w:space="0" w:color="auto"/>
        <w:right w:val="none" w:sz="0" w:space="0" w:color="auto"/>
      </w:divBdr>
      <w:divsChild>
        <w:div w:id="1962682385">
          <w:marLeft w:val="0"/>
          <w:marRight w:val="0"/>
          <w:marTop w:val="0"/>
          <w:marBottom w:val="0"/>
          <w:divBdr>
            <w:top w:val="none" w:sz="0" w:space="0" w:color="auto"/>
            <w:left w:val="none" w:sz="0" w:space="0" w:color="auto"/>
            <w:bottom w:val="none" w:sz="0" w:space="0" w:color="auto"/>
            <w:right w:val="none" w:sz="0" w:space="0" w:color="auto"/>
          </w:divBdr>
          <w:divsChild>
            <w:div w:id="1464033142">
              <w:marLeft w:val="0"/>
              <w:marRight w:val="0"/>
              <w:marTop w:val="0"/>
              <w:marBottom w:val="0"/>
              <w:divBdr>
                <w:top w:val="none" w:sz="0" w:space="0" w:color="auto"/>
                <w:left w:val="none" w:sz="0" w:space="0" w:color="auto"/>
                <w:bottom w:val="none" w:sz="0" w:space="0" w:color="auto"/>
                <w:right w:val="none" w:sz="0" w:space="0" w:color="auto"/>
              </w:divBdr>
            </w:div>
            <w:div w:id="1398822166">
              <w:marLeft w:val="0"/>
              <w:marRight w:val="0"/>
              <w:marTop w:val="0"/>
              <w:marBottom w:val="0"/>
              <w:divBdr>
                <w:top w:val="none" w:sz="0" w:space="0" w:color="auto"/>
                <w:left w:val="none" w:sz="0" w:space="0" w:color="auto"/>
                <w:bottom w:val="none" w:sz="0" w:space="0" w:color="auto"/>
                <w:right w:val="none" w:sz="0" w:space="0" w:color="auto"/>
              </w:divBdr>
            </w:div>
            <w:div w:id="1530949484">
              <w:marLeft w:val="0"/>
              <w:marRight w:val="0"/>
              <w:marTop w:val="0"/>
              <w:marBottom w:val="0"/>
              <w:divBdr>
                <w:top w:val="none" w:sz="0" w:space="0" w:color="auto"/>
                <w:left w:val="none" w:sz="0" w:space="0" w:color="auto"/>
                <w:bottom w:val="none" w:sz="0" w:space="0" w:color="auto"/>
                <w:right w:val="none" w:sz="0" w:space="0" w:color="auto"/>
              </w:divBdr>
            </w:div>
            <w:div w:id="937829425">
              <w:marLeft w:val="0"/>
              <w:marRight w:val="0"/>
              <w:marTop w:val="0"/>
              <w:marBottom w:val="0"/>
              <w:divBdr>
                <w:top w:val="none" w:sz="0" w:space="0" w:color="auto"/>
                <w:left w:val="none" w:sz="0" w:space="0" w:color="auto"/>
                <w:bottom w:val="none" w:sz="0" w:space="0" w:color="auto"/>
                <w:right w:val="none" w:sz="0" w:space="0" w:color="auto"/>
              </w:divBdr>
            </w:div>
            <w:div w:id="125392533">
              <w:marLeft w:val="0"/>
              <w:marRight w:val="0"/>
              <w:marTop w:val="0"/>
              <w:marBottom w:val="0"/>
              <w:divBdr>
                <w:top w:val="none" w:sz="0" w:space="0" w:color="auto"/>
                <w:left w:val="none" w:sz="0" w:space="0" w:color="auto"/>
                <w:bottom w:val="none" w:sz="0" w:space="0" w:color="auto"/>
                <w:right w:val="none" w:sz="0" w:space="0" w:color="auto"/>
              </w:divBdr>
            </w:div>
            <w:div w:id="1175535022">
              <w:marLeft w:val="0"/>
              <w:marRight w:val="0"/>
              <w:marTop w:val="0"/>
              <w:marBottom w:val="0"/>
              <w:divBdr>
                <w:top w:val="none" w:sz="0" w:space="0" w:color="auto"/>
                <w:left w:val="none" w:sz="0" w:space="0" w:color="auto"/>
                <w:bottom w:val="none" w:sz="0" w:space="0" w:color="auto"/>
                <w:right w:val="none" w:sz="0" w:space="0" w:color="auto"/>
              </w:divBdr>
            </w:div>
            <w:div w:id="1690258370">
              <w:marLeft w:val="0"/>
              <w:marRight w:val="0"/>
              <w:marTop w:val="0"/>
              <w:marBottom w:val="0"/>
              <w:divBdr>
                <w:top w:val="none" w:sz="0" w:space="0" w:color="auto"/>
                <w:left w:val="none" w:sz="0" w:space="0" w:color="auto"/>
                <w:bottom w:val="none" w:sz="0" w:space="0" w:color="auto"/>
                <w:right w:val="none" w:sz="0" w:space="0" w:color="auto"/>
              </w:divBdr>
            </w:div>
            <w:div w:id="2041584139">
              <w:marLeft w:val="0"/>
              <w:marRight w:val="0"/>
              <w:marTop w:val="0"/>
              <w:marBottom w:val="0"/>
              <w:divBdr>
                <w:top w:val="none" w:sz="0" w:space="0" w:color="auto"/>
                <w:left w:val="none" w:sz="0" w:space="0" w:color="auto"/>
                <w:bottom w:val="none" w:sz="0" w:space="0" w:color="auto"/>
                <w:right w:val="none" w:sz="0" w:space="0" w:color="auto"/>
              </w:divBdr>
            </w:div>
            <w:div w:id="352920725">
              <w:marLeft w:val="0"/>
              <w:marRight w:val="0"/>
              <w:marTop w:val="0"/>
              <w:marBottom w:val="0"/>
              <w:divBdr>
                <w:top w:val="none" w:sz="0" w:space="0" w:color="auto"/>
                <w:left w:val="none" w:sz="0" w:space="0" w:color="auto"/>
                <w:bottom w:val="none" w:sz="0" w:space="0" w:color="auto"/>
                <w:right w:val="none" w:sz="0" w:space="0" w:color="auto"/>
              </w:divBdr>
            </w:div>
            <w:div w:id="2038770876">
              <w:marLeft w:val="0"/>
              <w:marRight w:val="0"/>
              <w:marTop w:val="0"/>
              <w:marBottom w:val="0"/>
              <w:divBdr>
                <w:top w:val="none" w:sz="0" w:space="0" w:color="auto"/>
                <w:left w:val="none" w:sz="0" w:space="0" w:color="auto"/>
                <w:bottom w:val="none" w:sz="0" w:space="0" w:color="auto"/>
                <w:right w:val="none" w:sz="0" w:space="0" w:color="auto"/>
              </w:divBdr>
            </w:div>
            <w:div w:id="913126705">
              <w:marLeft w:val="0"/>
              <w:marRight w:val="0"/>
              <w:marTop w:val="0"/>
              <w:marBottom w:val="0"/>
              <w:divBdr>
                <w:top w:val="none" w:sz="0" w:space="0" w:color="auto"/>
                <w:left w:val="none" w:sz="0" w:space="0" w:color="auto"/>
                <w:bottom w:val="none" w:sz="0" w:space="0" w:color="auto"/>
                <w:right w:val="none" w:sz="0" w:space="0" w:color="auto"/>
              </w:divBdr>
            </w:div>
            <w:div w:id="851384787">
              <w:marLeft w:val="0"/>
              <w:marRight w:val="0"/>
              <w:marTop w:val="0"/>
              <w:marBottom w:val="0"/>
              <w:divBdr>
                <w:top w:val="none" w:sz="0" w:space="0" w:color="auto"/>
                <w:left w:val="none" w:sz="0" w:space="0" w:color="auto"/>
                <w:bottom w:val="none" w:sz="0" w:space="0" w:color="auto"/>
                <w:right w:val="none" w:sz="0" w:space="0" w:color="auto"/>
              </w:divBdr>
            </w:div>
            <w:div w:id="1267351523">
              <w:marLeft w:val="0"/>
              <w:marRight w:val="0"/>
              <w:marTop w:val="0"/>
              <w:marBottom w:val="0"/>
              <w:divBdr>
                <w:top w:val="none" w:sz="0" w:space="0" w:color="auto"/>
                <w:left w:val="none" w:sz="0" w:space="0" w:color="auto"/>
                <w:bottom w:val="none" w:sz="0" w:space="0" w:color="auto"/>
                <w:right w:val="none" w:sz="0" w:space="0" w:color="auto"/>
              </w:divBdr>
            </w:div>
            <w:div w:id="147090524">
              <w:marLeft w:val="0"/>
              <w:marRight w:val="0"/>
              <w:marTop w:val="0"/>
              <w:marBottom w:val="0"/>
              <w:divBdr>
                <w:top w:val="none" w:sz="0" w:space="0" w:color="auto"/>
                <w:left w:val="none" w:sz="0" w:space="0" w:color="auto"/>
                <w:bottom w:val="none" w:sz="0" w:space="0" w:color="auto"/>
                <w:right w:val="none" w:sz="0" w:space="0" w:color="auto"/>
              </w:divBdr>
            </w:div>
            <w:div w:id="747927149">
              <w:marLeft w:val="0"/>
              <w:marRight w:val="0"/>
              <w:marTop w:val="0"/>
              <w:marBottom w:val="0"/>
              <w:divBdr>
                <w:top w:val="none" w:sz="0" w:space="0" w:color="auto"/>
                <w:left w:val="none" w:sz="0" w:space="0" w:color="auto"/>
                <w:bottom w:val="none" w:sz="0" w:space="0" w:color="auto"/>
                <w:right w:val="none" w:sz="0" w:space="0" w:color="auto"/>
              </w:divBdr>
            </w:div>
            <w:div w:id="1333415275">
              <w:marLeft w:val="0"/>
              <w:marRight w:val="0"/>
              <w:marTop w:val="0"/>
              <w:marBottom w:val="0"/>
              <w:divBdr>
                <w:top w:val="none" w:sz="0" w:space="0" w:color="auto"/>
                <w:left w:val="none" w:sz="0" w:space="0" w:color="auto"/>
                <w:bottom w:val="none" w:sz="0" w:space="0" w:color="auto"/>
                <w:right w:val="none" w:sz="0" w:space="0" w:color="auto"/>
              </w:divBdr>
            </w:div>
            <w:div w:id="389231435">
              <w:marLeft w:val="0"/>
              <w:marRight w:val="0"/>
              <w:marTop w:val="0"/>
              <w:marBottom w:val="0"/>
              <w:divBdr>
                <w:top w:val="none" w:sz="0" w:space="0" w:color="auto"/>
                <w:left w:val="none" w:sz="0" w:space="0" w:color="auto"/>
                <w:bottom w:val="none" w:sz="0" w:space="0" w:color="auto"/>
                <w:right w:val="none" w:sz="0" w:space="0" w:color="auto"/>
              </w:divBdr>
            </w:div>
            <w:div w:id="1733308020">
              <w:marLeft w:val="0"/>
              <w:marRight w:val="0"/>
              <w:marTop w:val="0"/>
              <w:marBottom w:val="0"/>
              <w:divBdr>
                <w:top w:val="none" w:sz="0" w:space="0" w:color="auto"/>
                <w:left w:val="none" w:sz="0" w:space="0" w:color="auto"/>
                <w:bottom w:val="none" w:sz="0" w:space="0" w:color="auto"/>
                <w:right w:val="none" w:sz="0" w:space="0" w:color="auto"/>
              </w:divBdr>
            </w:div>
            <w:div w:id="727267474">
              <w:marLeft w:val="0"/>
              <w:marRight w:val="0"/>
              <w:marTop w:val="0"/>
              <w:marBottom w:val="0"/>
              <w:divBdr>
                <w:top w:val="none" w:sz="0" w:space="0" w:color="auto"/>
                <w:left w:val="none" w:sz="0" w:space="0" w:color="auto"/>
                <w:bottom w:val="none" w:sz="0" w:space="0" w:color="auto"/>
                <w:right w:val="none" w:sz="0" w:space="0" w:color="auto"/>
              </w:divBdr>
            </w:div>
            <w:div w:id="1557737349">
              <w:marLeft w:val="0"/>
              <w:marRight w:val="0"/>
              <w:marTop w:val="0"/>
              <w:marBottom w:val="0"/>
              <w:divBdr>
                <w:top w:val="none" w:sz="0" w:space="0" w:color="auto"/>
                <w:left w:val="none" w:sz="0" w:space="0" w:color="auto"/>
                <w:bottom w:val="none" w:sz="0" w:space="0" w:color="auto"/>
                <w:right w:val="none" w:sz="0" w:space="0" w:color="auto"/>
              </w:divBdr>
            </w:div>
            <w:div w:id="284848145">
              <w:marLeft w:val="0"/>
              <w:marRight w:val="0"/>
              <w:marTop w:val="0"/>
              <w:marBottom w:val="0"/>
              <w:divBdr>
                <w:top w:val="none" w:sz="0" w:space="0" w:color="auto"/>
                <w:left w:val="none" w:sz="0" w:space="0" w:color="auto"/>
                <w:bottom w:val="none" w:sz="0" w:space="0" w:color="auto"/>
                <w:right w:val="none" w:sz="0" w:space="0" w:color="auto"/>
              </w:divBdr>
            </w:div>
            <w:div w:id="1528717171">
              <w:marLeft w:val="0"/>
              <w:marRight w:val="0"/>
              <w:marTop w:val="0"/>
              <w:marBottom w:val="0"/>
              <w:divBdr>
                <w:top w:val="none" w:sz="0" w:space="0" w:color="auto"/>
                <w:left w:val="none" w:sz="0" w:space="0" w:color="auto"/>
                <w:bottom w:val="none" w:sz="0" w:space="0" w:color="auto"/>
                <w:right w:val="none" w:sz="0" w:space="0" w:color="auto"/>
              </w:divBdr>
            </w:div>
            <w:div w:id="1471291632">
              <w:marLeft w:val="0"/>
              <w:marRight w:val="0"/>
              <w:marTop w:val="0"/>
              <w:marBottom w:val="0"/>
              <w:divBdr>
                <w:top w:val="none" w:sz="0" w:space="0" w:color="auto"/>
                <w:left w:val="none" w:sz="0" w:space="0" w:color="auto"/>
                <w:bottom w:val="none" w:sz="0" w:space="0" w:color="auto"/>
                <w:right w:val="none" w:sz="0" w:space="0" w:color="auto"/>
              </w:divBdr>
            </w:div>
            <w:div w:id="734595567">
              <w:marLeft w:val="0"/>
              <w:marRight w:val="0"/>
              <w:marTop w:val="0"/>
              <w:marBottom w:val="0"/>
              <w:divBdr>
                <w:top w:val="none" w:sz="0" w:space="0" w:color="auto"/>
                <w:left w:val="none" w:sz="0" w:space="0" w:color="auto"/>
                <w:bottom w:val="none" w:sz="0" w:space="0" w:color="auto"/>
                <w:right w:val="none" w:sz="0" w:space="0" w:color="auto"/>
              </w:divBdr>
            </w:div>
            <w:div w:id="262566766">
              <w:marLeft w:val="0"/>
              <w:marRight w:val="0"/>
              <w:marTop w:val="0"/>
              <w:marBottom w:val="0"/>
              <w:divBdr>
                <w:top w:val="none" w:sz="0" w:space="0" w:color="auto"/>
                <w:left w:val="none" w:sz="0" w:space="0" w:color="auto"/>
                <w:bottom w:val="none" w:sz="0" w:space="0" w:color="auto"/>
                <w:right w:val="none" w:sz="0" w:space="0" w:color="auto"/>
              </w:divBdr>
            </w:div>
            <w:div w:id="2108574673">
              <w:marLeft w:val="0"/>
              <w:marRight w:val="0"/>
              <w:marTop w:val="0"/>
              <w:marBottom w:val="0"/>
              <w:divBdr>
                <w:top w:val="none" w:sz="0" w:space="0" w:color="auto"/>
                <w:left w:val="none" w:sz="0" w:space="0" w:color="auto"/>
                <w:bottom w:val="none" w:sz="0" w:space="0" w:color="auto"/>
                <w:right w:val="none" w:sz="0" w:space="0" w:color="auto"/>
              </w:divBdr>
            </w:div>
            <w:div w:id="1046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5711">
      <w:bodyDiv w:val="1"/>
      <w:marLeft w:val="0"/>
      <w:marRight w:val="0"/>
      <w:marTop w:val="0"/>
      <w:marBottom w:val="0"/>
      <w:divBdr>
        <w:top w:val="none" w:sz="0" w:space="0" w:color="auto"/>
        <w:left w:val="none" w:sz="0" w:space="0" w:color="auto"/>
        <w:bottom w:val="none" w:sz="0" w:space="0" w:color="auto"/>
        <w:right w:val="none" w:sz="0" w:space="0" w:color="auto"/>
      </w:divBdr>
      <w:divsChild>
        <w:div w:id="842864018">
          <w:marLeft w:val="0"/>
          <w:marRight w:val="0"/>
          <w:marTop w:val="0"/>
          <w:marBottom w:val="0"/>
          <w:divBdr>
            <w:top w:val="none" w:sz="0" w:space="0" w:color="auto"/>
            <w:left w:val="none" w:sz="0" w:space="0" w:color="auto"/>
            <w:bottom w:val="none" w:sz="0" w:space="0" w:color="auto"/>
            <w:right w:val="none" w:sz="0" w:space="0" w:color="auto"/>
          </w:divBdr>
          <w:divsChild>
            <w:div w:id="187908902">
              <w:marLeft w:val="0"/>
              <w:marRight w:val="0"/>
              <w:marTop w:val="0"/>
              <w:marBottom w:val="0"/>
              <w:divBdr>
                <w:top w:val="none" w:sz="0" w:space="0" w:color="auto"/>
                <w:left w:val="none" w:sz="0" w:space="0" w:color="auto"/>
                <w:bottom w:val="none" w:sz="0" w:space="0" w:color="auto"/>
                <w:right w:val="none" w:sz="0" w:space="0" w:color="auto"/>
              </w:divBdr>
            </w:div>
            <w:div w:id="638144450">
              <w:marLeft w:val="0"/>
              <w:marRight w:val="0"/>
              <w:marTop w:val="0"/>
              <w:marBottom w:val="0"/>
              <w:divBdr>
                <w:top w:val="none" w:sz="0" w:space="0" w:color="auto"/>
                <w:left w:val="none" w:sz="0" w:space="0" w:color="auto"/>
                <w:bottom w:val="none" w:sz="0" w:space="0" w:color="auto"/>
                <w:right w:val="none" w:sz="0" w:space="0" w:color="auto"/>
              </w:divBdr>
            </w:div>
            <w:div w:id="1476490682">
              <w:marLeft w:val="0"/>
              <w:marRight w:val="0"/>
              <w:marTop w:val="0"/>
              <w:marBottom w:val="0"/>
              <w:divBdr>
                <w:top w:val="none" w:sz="0" w:space="0" w:color="auto"/>
                <w:left w:val="none" w:sz="0" w:space="0" w:color="auto"/>
                <w:bottom w:val="none" w:sz="0" w:space="0" w:color="auto"/>
                <w:right w:val="none" w:sz="0" w:space="0" w:color="auto"/>
              </w:divBdr>
            </w:div>
            <w:div w:id="342323259">
              <w:marLeft w:val="0"/>
              <w:marRight w:val="0"/>
              <w:marTop w:val="0"/>
              <w:marBottom w:val="0"/>
              <w:divBdr>
                <w:top w:val="none" w:sz="0" w:space="0" w:color="auto"/>
                <w:left w:val="none" w:sz="0" w:space="0" w:color="auto"/>
                <w:bottom w:val="none" w:sz="0" w:space="0" w:color="auto"/>
                <w:right w:val="none" w:sz="0" w:space="0" w:color="auto"/>
              </w:divBdr>
            </w:div>
            <w:div w:id="1064139592">
              <w:marLeft w:val="0"/>
              <w:marRight w:val="0"/>
              <w:marTop w:val="0"/>
              <w:marBottom w:val="0"/>
              <w:divBdr>
                <w:top w:val="none" w:sz="0" w:space="0" w:color="auto"/>
                <w:left w:val="none" w:sz="0" w:space="0" w:color="auto"/>
                <w:bottom w:val="none" w:sz="0" w:space="0" w:color="auto"/>
                <w:right w:val="none" w:sz="0" w:space="0" w:color="auto"/>
              </w:divBdr>
            </w:div>
            <w:div w:id="375083491">
              <w:marLeft w:val="0"/>
              <w:marRight w:val="0"/>
              <w:marTop w:val="0"/>
              <w:marBottom w:val="0"/>
              <w:divBdr>
                <w:top w:val="none" w:sz="0" w:space="0" w:color="auto"/>
                <w:left w:val="none" w:sz="0" w:space="0" w:color="auto"/>
                <w:bottom w:val="none" w:sz="0" w:space="0" w:color="auto"/>
                <w:right w:val="none" w:sz="0" w:space="0" w:color="auto"/>
              </w:divBdr>
            </w:div>
            <w:div w:id="185025431">
              <w:marLeft w:val="0"/>
              <w:marRight w:val="0"/>
              <w:marTop w:val="0"/>
              <w:marBottom w:val="0"/>
              <w:divBdr>
                <w:top w:val="none" w:sz="0" w:space="0" w:color="auto"/>
                <w:left w:val="none" w:sz="0" w:space="0" w:color="auto"/>
                <w:bottom w:val="none" w:sz="0" w:space="0" w:color="auto"/>
                <w:right w:val="none" w:sz="0" w:space="0" w:color="auto"/>
              </w:divBdr>
            </w:div>
            <w:div w:id="341322550">
              <w:marLeft w:val="0"/>
              <w:marRight w:val="0"/>
              <w:marTop w:val="0"/>
              <w:marBottom w:val="0"/>
              <w:divBdr>
                <w:top w:val="none" w:sz="0" w:space="0" w:color="auto"/>
                <w:left w:val="none" w:sz="0" w:space="0" w:color="auto"/>
                <w:bottom w:val="none" w:sz="0" w:space="0" w:color="auto"/>
                <w:right w:val="none" w:sz="0" w:space="0" w:color="auto"/>
              </w:divBdr>
            </w:div>
            <w:div w:id="1404373161">
              <w:marLeft w:val="0"/>
              <w:marRight w:val="0"/>
              <w:marTop w:val="0"/>
              <w:marBottom w:val="0"/>
              <w:divBdr>
                <w:top w:val="none" w:sz="0" w:space="0" w:color="auto"/>
                <w:left w:val="none" w:sz="0" w:space="0" w:color="auto"/>
                <w:bottom w:val="none" w:sz="0" w:space="0" w:color="auto"/>
                <w:right w:val="none" w:sz="0" w:space="0" w:color="auto"/>
              </w:divBdr>
            </w:div>
            <w:div w:id="1141533217">
              <w:marLeft w:val="0"/>
              <w:marRight w:val="0"/>
              <w:marTop w:val="0"/>
              <w:marBottom w:val="0"/>
              <w:divBdr>
                <w:top w:val="none" w:sz="0" w:space="0" w:color="auto"/>
                <w:left w:val="none" w:sz="0" w:space="0" w:color="auto"/>
                <w:bottom w:val="none" w:sz="0" w:space="0" w:color="auto"/>
                <w:right w:val="none" w:sz="0" w:space="0" w:color="auto"/>
              </w:divBdr>
            </w:div>
            <w:div w:id="666060181">
              <w:marLeft w:val="0"/>
              <w:marRight w:val="0"/>
              <w:marTop w:val="0"/>
              <w:marBottom w:val="0"/>
              <w:divBdr>
                <w:top w:val="none" w:sz="0" w:space="0" w:color="auto"/>
                <w:left w:val="none" w:sz="0" w:space="0" w:color="auto"/>
                <w:bottom w:val="none" w:sz="0" w:space="0" w:color="auto"/>
                <w:right w:val="none" w:sz="0" w:space="0" w:color="auto"/>
              </w:divBdr>
            </w:div>
            <w:div w:id="342246021">
              <w:marLeft w:val="0"/>
              <w:marRight w:val="0"/>
              <w:marTop w:val="0"/>
              <w:marBottom w:val="0"/>
              <w:divBdr>
                <w:top w:val="none" w:sz="0" w:space="0" w:color="auto"/>
                <w:left w:val="none" w:sz="0" w:space="0" w:color="auto"/>
                <w:bottom w:val="none" w:sz="0" w:space="0" w:color="auto"/>
                <w:right w:val="none" w:sz="0" w:space="0" w:color="auto"/>
              </w:divBdr>
            </w:div>
            <w:div w:id="1912884490">
              <w:marLeft w:val="0"/>
              <w:marRight w:val="0"/>
              <w:marTop w:val="0"/>
              <w:marBottom w:val="0"/>
              <w:divBdr>
                <w:top w:val="none" w:sz="0" w:space="0" w:color="auto"/>
                <w:left w:val="none" w:sz="0" w:space="0" w:color="auto"/>
                <w:bottom w:val="none" w:sz="0" w:space="0" w:color="auto"/>
                <w:right w:val="none" w:sz="0" w:space="0" w:color="auto"/>
              </w:divBdr>
            </w:div>
            <w:div w:id="340160959">
              <w:marLeft w:val="0"/>
              <w:marRight w:val="0"/>
              <w:marTop w:val="0"/>
              <w:marBottom w:val="0"/>
              <w:divBdr>
                <w:top w:val="none" w:sz="0" w:space="0" w:color="auto"/>
                <w:left w:val="none" w:sz="0" w:space="0" w:color="auto"/>
                <w:bottom w:val="none" w:sz="0" w:space="0" w:color="auto"/>
                <w:right w:val="none" w:sz="0" w:space="0" w:color="auto"/>
              </w:divBdr>
            </w:div>
            <w:div w:id="1379233938">
              <w:marLeft w:val="0"/>
              <w:marRight w:val="0"/>
              <w:marTop w:val="0"/>
              <w:marBottom w:val="0"/>
              <w:divBdr>
                <w:top w:val="none" w:sz="0" w:space="0" w:color="auto"/>
                <w:left w:val="none" w:sz="0" w:space="0" w:color="auto"/>
                <w:bottom w:val="none" w:sz="0" w:space="0" w:color="auto"/>
                <w:right w:val="none" w:sz="0" w:space="0" w:color="auto"/>
              </w:divBdr>
            </w:div>
            <w:div w:id="1294599912">
              <w:marLeft w:val="0"/>
              <w:marRight w:val="0"/>
              <w:marTop w:val="0"/>
              <w:marBottom w:val="0"/>
              <w:divBdr>
                <w:top w:val="none" w:sz="0" w:space="0" w:color="auto"/>
                <w:left w:val="none" w:sz="0" w:space="0" w:color="auto"/>
                <w:bottom w:val="none" w:sz="0" w:space="0" w:color="auto"/>
                <w:right w:val="none" w:sz="0" w:space="0" w:color="auto"/>
              </w:divBdr>
            </w:div>
            <w:div w:id="194463110">
              <w:marLeft w:val="0"/>
              <w:marRight w:val="0"/>
              <w:marTop w:val="0"/>
              <w:marBottom w:val="0"/>
              <w:divBdr>
                <w:top w:val="none" w:sz="0" w:space="0" w:color="auto"/>
                <w:left w:val="none" w:sz="0" w:space="0" w:color="auto"/>
                <w:bottom w:val="none" w:sz="0" w:space="0" w:color="auto"/>
                <w:right w:val="none" w:sz="0" w:space="0" w:color="auto"/>
              </w:divBdr>
            </w:div>
            <w:div w:id="799033811">
              <w:marLeft w:val="0"/>
              <w:marRight w:val="0"/>
              <w:marTop w:val="0"/>
              <w:marBottom w:val="0"/>
              <w:divBdr>
                <w:top w:val="none" w:sz="0" w:space="0" w:color="auto"/>
                <w:left w:val="none" w:sz="0" w:space="0" w:color="auto"/>
                <w:bottom w:val="none" w:sz="0" w:space="0" w:color="auto"/>
                <w:right w:val="none" w:sz="0" w:space="0" w:color="auto"/>
              </w:divBdr>
            </w:div>
            <w:div w:id="799346921">
              <w:marLeft w:val="0"/>
              <w:marRight w:val="0"/>
              <w:marTop w:val="0"/>
              <w:marBottom w:val="0"/>
              <w:divBdr>
                <w:top w:val="none" w:sz="0" w:space="0" w:color="auto"/>
                <w:left w:val="none" w:sz="0" w:space="0" w:color="auto"/>
                <w:bottom w:val="none" w:sz="0" w:space="0" w:color="auto"/>
                <w:right w:val="none" w:sz="0" w:space="0" w:color="auto"/>
              </w:divBdr>
            </w:div>
            <w:div w:id="1186016159">
              <w:marLeft w:val="0"/>
              <w:marRight w:val="0"/>
              <w:marTop w:val="0"/>
              <w:marBottom w:val="0"/>
              <w:divBdr>
                <w:top w:val="none" w:sz="0" w:space="0" w:color="auto"/>
                <w:left w:val="none" w:sz="0" w:space="0" w:color="auto"/>
                <w:bottom w:val="none" w:sz="0" w:space="0" w:color="auto"/>
                <w:right w:val="none" w:sz="0" w:space="0" w:color="auto"/>
              </w:divBdr>
            </w:div>
            <w:div w:id="79841173">
              <w:marLeft w:val="0"/>
              <w:marRight w:val="0"/>
              <w:marTop w:val="0"/>
              <w:marBottom w:val="0"/>
              <w:divBdr>
                <w:top w:val="none" w:sz="0" w:space="0" w:color="auto"/>
                <w:left w:val="none" w:sz="0" w:space="0" w:color="auto"/>
                <w:bottom w:val="none" w:sz="0" w:space="0" w:color="auto"/>
                <w:right w:val="none" w:sz="0" w:space="0" w:color="auto"/>
              </w:divBdr>
            </w:div>
            <w:div w:id="1222445527">
              <w:marLeft w:val="0"/>
              <w:marRight w:val="0"/>
              <w:marTop w:val="0"/>
              <w:marBottom w:val="0"/>
              <w:divBdr>
                <w:top w:val="none" w:sz="0" w:space="0" w:color="auto"/>
                <w:left w:val="none" w:sz="0" w:space="0" w:color="auto"/>
                <w:bottom w:val="none" w:sz="0" w:space="0" w:color="auto"/>
                <w:right w:val="none" w:sz="0" w:space="0" w:color="auto"/>
              </w:divBdr>
            </w:div>
            <w:div w:id="2005164183">
              <w:marLeft w:val="0"/>
              <w:marRight w:val="0"/>
              <w:marTop w:val="0"/>
              <w:marBottom w:val="0"/>
              <w:divBdr>
                <w:top w:val="none" w:sz="0" w:space="0" w:color="auto"/>
                <w:left w:val="none" w:sz="0" w:space="0" w:color="auto"/>
                <w:bottom w:val="none" w:sz="0" w:space="0" w:color="auto"/>
                <w:right w:val="none" w:sz="0" w:space="0" w:color="auto"/>
              </w:divBdr>
            </w:div>
            <w:div w:id="570500576">
              <w:marLeft w:val="0"/>
              <w:marRight w:val="0"/>
              <w:marTop w:val="0"/>
              <w:marBottom w:val="0"/>
              <w:divBdr>
                <w:top w:val="none" w:sz="0" w:space="0" w:color="auto"/>
                <w:left w:val="none" w:sz="0" w:space="0" w:color="auto"/>
                <w:bottom w:val="none" w:sz="0" w:space="0" w:color="auto"/>
                <w:right w:val="none" w:sz="0" w:space="0" w:color="auto"/>
              </w:divBdr>
            </w:div>
            <w:div w:id="244995545">
              <w:marLeft w:val="0"/>
              <w:marRight w:val="0"/>
              <w:marTop w:val="0"/>
              <w:marBottom w:val="0"/>
              <w:divBdr>
                <w:top w:val="none" w:sz="0" w:space="0" w:color="auto"/>
                <w:left w:val="none" w:sz="0" w:space="0" w:color="auto"/>
                <w:bottom w:val="none" w:sz="0" w:space="0" w:color="auto"/>
                <w:right w:val="none" w:sz="0" w:space="0" w:color="auto"/>
              </w:divBdr>
            </w:div>
            <w:div w:id="341013112">
              <w:marLeft w:val="0"/>
              <w:marRight w:val="0"/>
              <w:marTop w:val="0"/>
              <w:marBottom w:val="0"/>
              <w:divBdr>
                <w:top w:val="none" w:sz="0" w:space="0" w:color="auto"/>
                <w:left w:val="none" w:sz="0" w:space="0" w:color="auto"/>
                <w:bottom w:val="none" w:sz="0" w:space="0" w:color="auto"/>
                <w:right w:val="none" w:sz="0" w:space="0" w:color="auto"/>
              </w:divBdr>
            </w:div>
            <w:div w:id="9258033">
              <w:marLeft w:val="0"/>
              <w:marRight w:val="0"/>
              <w:marTop w:val="0"/>
              <w:marBottom w:val="0"/>
              <w:divBdr>
                <w:top w:val="none" w:sz="0" w:space="0" w:color="auto"/>
                <w:left w:val="none" w:sz="0" w:space="0" w:color="auto"/>
                <w:bottom w:val="none" w:sz="0" w:space="0" w:color="auto"/>
                <w:right w:val="none" w:sz="0" w:space="0" w:color="auto"/>
              </w:divBdr>
            </w:div>
            <w:div w:id="446394484">
              <w:marLeft w:val="0"/>
              <w:marRight w:val="0"/>
              <w:marTop w:val="0"/>
              <w:marBottom w:val="0"/>
              <w:divBdr>
                <w:top w:val="none" w:sz="0" w:space="0" w:color="auto"/>
                <w:left w:val="none" w:sz="0" w:space="0" w:color="auto"/>
                <w:bottom w:val="none" w:sz="0" w:space="0" w:color="auto"/>
                <w:right w:val="none" w:sz="0" w:space="0" w:color="auto"/>
              </w:divBdr>
            </w:div>
            <w:div w:id="712576499">
              <w:marLeft w:val="0"/>
              <w:marRight w:val="0"/>
              <w:marTop w:val="0"/>
              <w:marBottom w:val="0"/>
              <w:divBdr>
                <w:top w:val="none" w:sz="0" w:space="0" w:color="auto"/>
                <w:left w:val="none" w:sz="0" w:space="0" w:color="auto"/>
                <w:bottom w:val="none" w:sz="0" w:space="0" w:color="auto"/>
                <w:right w:val="none" w:sz="0" w:space="0" w:color="auto"/>
              </w:divBdr>
            </w:div>
            <w:div w:id="713391635">
              <w:marLeft w:val="0"/>
              <w:marRight w:val="0"/>
              <w:marTop w:val="0"/>
              <w:marBottom w:val="0"/>
              <w:divBdr>
                <w:top w:val="none" w:sz="0" w:space="0" w:color="auto"/>
                <w:left w:val="none" w:sz="0" w:space="0" w:color="auto"/>
                <w:bottom w:val="none" w:sz="0" w:space="0" w:color="auto"/>
                <w:right w:val="none" w:sz="0" w:space="0" w:color="auto"/>
              </w:divBdr>
            </w:div>
            <w:div w:id="1119488666">
              <w:marLeft w:val="0"/>
              <w:marRight w:val="0"/>
              <w:marTop w:val="0"/>
              <w:marBottom w:val="0"/>
              <w:divBdr>
                <w:top w:val="none" w:sz="0" w:space="0" w:color="auto"/>
                <w:left w:val="none" w:sz="0" w:space="0" w:color="auto"/>
                <w:bottom w:val="none" w:sz="0" w:space="0" w:color="auto"/>
                <w:right w:val="none" w:sz="0" w:space="0" w:color="auto"/>
              </w:divBdr>
            </w:div>
            <w:div w:id="820926275">
              <w:marLeft w:val="0"/>
              <w:marRight w:val="0"/>
              <w:marTop w:val="0"/>
              <w:marBottom w:val="0"/>
              <w:divBdr>
                <w:top w:val="none" w:sz="0" w:space="0" w:color="auto"/>
                <w:left w:val="none" w:sz="0" w:space="0" w:color="auto"/>
                <w:bottom w:val="none" w:sz="0" w:space="0" w:color="auto"/>
                <w:right w:val="none" w:sz="0" w:space="0" w:color="auto"/>
              </w:divBdr>
            </w:div>
            <w:div w:id="1347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005">
      <w:bodyDiv w:val="1"/>
      <w:marLeft w:val="0"/>
      <w:marRight w:val="0"/>
      <w:marTop w:val="0"/>
      <w:marBottom w:val="0"/>
      <w:divBdr>
        <w:top w:val="none" w:sz="0" w:space="0" w:color="auto"/>
        <w:left w:val="none" w:sz="0" w:space="0" w:color="auto"/>
        <w:bottom w:val="none" w:sz="0" w:space="0" w:color="auto"/>
        <w:right w:val="none" w:sz="0" w:space="0" w:color="auto"/>
      </w:divBdr>
    </w:div>
    <w:div w:id="571156503">
      <w:bodyDiv w:val="1"/>
      <w:marLeft w:val="0"/>
      <w:marRight w:val="0"/>
      <w:marTop w:val="0"/>
      <w:marBottom w:val="0"/>
      <w:divBdr>
        <w:top w:val="none" w:sz="0" w:space="0" w:color="auto"/>
        <w:left w:val="none" w:sz="0" w:space="0" w:color="auto"/>
        <w:bottom w:val="none" w:sz="0" w:space="0" w:color="auto"/>
        <w:right w:val="none" w:sz="0" w:space="0" w:color="auto"/>
      </w:divBdr>
      <w:divsChild>
        <w:div w:id="795413959">
          <w:marLeft w:val="0"/>
          <w:marRight w:val="0"/>
          <w:marTop w:val="0"/>
          <w:marBottom w:val="0"/>
          <w:divBdr>
            <w:top w:val="none" w:sz="0" w:space="0" w:color="auto"/>
            <w:left w:val="none" w:sz="0" w:space="0" w:color="auto"/>
            <w:bottom w:val="none" w:sz="0" w:space="0" w:color="auto"/>
            <w:right w:val="none" w:sz="0" w:space="0" w:color="auto"/>
          </w:divBdr>
          <w:divsChild>
            <w:div w:id="1861429161">
              <w:marLeft w:val="0"/>
              <w:marRight w:val="0"/>
              <w:marTop w:val="0"/>
              <w:marBottom w:val="0"/>
              <w:divBdr>
                <w:top w:val="none" w:sz="0" w:space="0" w:color="auto"/>
                <w:left w:val="none" w:sz="0" w:space="0" w:color="auto"/>
                <w:bottom w:val="none" w:sz="0" w:space="0" w:color="auto"/>
                <w:right w:val="none" w:sz="0" w:space="0" w:color="auto"/>
              </w:divBdr>
            </w:div>
            <w:div w:id="597442451">
              <w:marLeft w:val="0"/>
              <w:marRight w:val="0"/>
              <w:marTop w:val="0"/>
              <w:marBottom w:val="0"/>
              <w:divBdr>
                <w:top w:val="none" w:sz="0" w:space="0" w:color="auto"/>
                <w:left w:val="none" w:sz="0" w:space="0" w:color="auto"/>
                <w:bottom w:val="none" w:sz="0" w:space="0" w:color="auto"/>
                <w:right w:val="none" w:sz="0" w:space="0" w:color="auto"/>
              </w:divBdr>
            </w:div>
            <w:div w:id="88163678">
              <w:marLeft w:val="0"/>
              <w:marRight w:val="0"/>
              <w:marTop w:val="0"/>
              <w:marBottom w:val="0"/>
              <w:divBdr>
                <w:top w:val="none" w:sz="0" w:space="0" w:color="auto"/>
                <w:left w:val="none" w:sz="0" w:space="0" w:color="auto"/>
                <w:bottom w:val="none" w:sz="0" w:space="0" w:color="auto"/>
                <w:right w:val="none" w:sz="0" w:space="0" w:color="auto"/>
              </w:divBdr>
            </w:div>
            <w:div w:id="1202131572">
              <w:marLeft w:val="0"/>
              <w:marRight w:val="0"/>
              <w:marTop w:val="0"/>
              <w:marBottom w:val="0"/>
              <w:divBdr>
                <w:top w:val="none" w:sz="0" w:space="0" w:color="auto"/>
                <w:left w:val="none" w:sz="0" w:space="0" w:color="auto"/>
                <w:bottom w:val="none" w:sz="0" w:space="0" w:color="auto"/>
                <w:right w:val="none" w:sz="0" w:space="0" w:color="auto"/>
              </w:divBdr>
            </w:div>
            <w:div w:id="72824187">
              <w:marLeft w:val="0"/>
              <w:marRight w:val="0"/>
              <w:marTop w:val="0"/>
              <w:marBottom w:val="0"/>
              <w:divBdr>
                <w:top w:val="none" w:sz="0" w:space="0" w:color="auto"/>
                <w:left w:val="none" w:sz="0" w:space="0" w:color="auto"/>
                <w:bottom w:val="none" w:sz="0" w:space="0" w:color="auto"/>
                <w:right w:val="none" w:sz="0" w:space="0" w:color="auto"/>
              </w:divBdr>
            </w:div>
            <w:div w:id="959458791">
              <w:marLeft w:val="0"/>
              <w:marRight w:val="0"/>
              <w:marTop w:val="0"/>
              <w:marBottom w:val="0"/>
              <w:divBdr>
                <w:top w:val="none" w:sz="0" w:space="0" w:color="auto"/>
                <w:left w:val="none" w:sz="0" w:space="0" w:color="auto"/>
                <w:bottom w:val="none" w:sz="0" w:space="0" w:color="auto"/>
                <w:right w:val="none" w:sz="0" w:space="0" w:color="auto"/>
              </w:divBdr>
            </w:div>
            <w:div w:id="163447044">
              <w:marLeft w:val="0"/>
              <w:marRight w:val="0"/>
              <w:marTop w:val="0"/>
              <w:marBottom w:val="0"/>
              <w:divBdr>
                <w:top w:val="none" w:sz="0" w:space="0" w:color="auto"/>
                <w:left w:val="none" w:sz="0" w:space="0" w:color="auto"/>
                <w:bottom w:val="none" w:sz="0" w:space="0" w:color="auto"/>
                <w:right w:val="none" w:sz="0" w:space="0" w:color="auto"/>
              </w:divBdr>
            </w:div>
            <w:div w:id="2127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652">
      <w:bodyDiv w:val="1"/>
      <w:marLeft w:val="0"/>
      <w:marRight w:val="0"/>
      <w:marTop w:val="0"/>
      <w:marBottom w:val="0"/>
      <w:divBdr>
        <w:top w:val="none" w:sz="0" w:space="0" w:color="auto"/>
        <w:left w:val="none" w:sz="0" w:space="0" w:color="auto"/>
        <w:bottom w:val="none" w:sz="0" w:space="0" w:color="auto"/>
        <w:right w:val="none" w:sz="0" w:space="0" w:color="auto"/>
      </w:divBdr>
      <w:divsChild>
        <w:div w:id="998114055">
          <w:marLeft w:val="0"/>
          <w:marRight w:val="0"/>
          <w:marTop w:val="0"/>
          <w:marBottom w:val="0"/>
          <w:divBdr>
            <w:top w:val="none" w:sz="0" w:space="0" w:color="auto"/>
            <w:left w:val="none" w:sz="0" w:space="0" w:color="auto"/>
            <w:bottom w:val="none" w:sz="0" w:space="0" w:color="auto"/>
            <w:right w:val="none" w:sz="0" w:space="0" w:color="auto"/>
          </w:divBdr>
          <w:divsChild>
            <w:div w:id="1802728360">
              <w:marLeft w:val="0"/>
              <w:marRight w:val="0"/>
              <w:marTop w:val="0"/>
              <w:marBottom w:val="0"/>
              <w:divBdr>
                <w:top w:val="none" w:sz="0" w:space="0" w:color="auto"/>
                <w:left w:val="none" w:sz="0" w:space="0" w:color="auto"/>
                <w:bottom w:val="none" w:sz="0" w:space="0" w:color="auto"/>
                <w:right w:val="none" w:sz="0" w:space="0" w:color="auto"/>
              </w:divBdr>
            </w:div>
            <w:div w:id="810290668">
              <w:marLeft w:val="0"/>
              <w:marRight w:val="0"/>
              <w:marTop w:val="0"/>
              <w:marBottom w:val="0"/>
              <w:divBdr>
                <w:top w:val="none" w:sz="0" w:space="0" w:color="auto"/>
                <w:left w:val="none" w:sz="0" w:space="0" w:color="auto"/>
                <w:bottom w:val="none" w:sz="0" w:space="0" w:color="auto"/>
                <w:right w:val="none" w:sz="0" w:space="0" w:color="auto"/>
              </w:divBdr>
            </w:div>
            <w:div w:id="396705607">
              <w:marLeft w:val="0"/>
              <w:marRight w:val="0"/>
              <w:marTop w:val="0"/>
              <w:marBottom w:val="0"/>
              <w:divBdr>
                <w:top w:val="none" w:sz="0" w:space="0" w:color="auto"/>
                <w:left w:val="none" w:sz="0" w:space="0" w:color="auto"/>
                <w:bottom w:val="none" w:sz="0" w:space="0" w:color="auto"/>
                <w:right w:val="none" w:sz="0" w:space="0" w:color="auto"/>
              </w:divBdr>
            </w:div>
            <w:div w:id="349531169">
              <w:marLeft w:val="0"/>
              <w:marRight w:val="0"/>
              <w:marTop w:val="0"/>
              <w:marBottom w:val="0"/>
              <w:divBdr>
                <w:top w:val="none" w:sz="0" w:space="0" w:color="auto"/>
                <w:left w:val="none" w:sz="0" w:space="0" w:color="auto"/>
                <w:bottom w:val="none" w:sz="0" w:space="0" w:color="auto"/>
                <w:right w:val="none" w:sz="0" w:space="0" w:color="auto"/>
              </w:divBdr>
            </w:div>
            <w:div w:id="1554921888">
              <w:marLeft w:val="0"/>
              <w:marRight w:val="0"/>
              <w:marTop w:val="0"/>
              <w:marBottom w:val="0"/>
              <w:divBdr>
                <w:top w:val="none" w:sz="0" w:space="0" w:color="auto"/>
                <w:left w:val="none" w:sz="0" w:space="0" w:color="auto"/>
                <w:bottom w:val="none" w:sz="0" w:space="0" w:color="auto"/>
                <w:right w:val="none" w:sz="0" w:space="0" w:color="auto"/>
              </w:divBdr>
            </w:div>
            <w:div w:id="1097944334">
              <w:marLeft w:val="0"/>
              <w:marRight w:val="0"/>
              <w:marTop w:val="0"/>
              <w:marBottom w:val="0"/>
              <w:divBdr>
                <w:top w:val="none" w:sz="0" w:space="0" w:color="auto"/>
                <w:left w:val="none" w:sz="0" w:space="0" w:color="auto"/>
                <w:bottom w:val="none" w:sz="0" w:space="0" w:color="auto"/>
                <w:right w:val="none" w:sz="0" w:space="0" w:color="auto"/>
              </w:divBdr>
            </w:div>
            <w:div w:id="664477857">
              <w:marLeft w:val="0"/>
              <w:marRight w:val="0"/>
              <w:marTop w:val="0"/>
              <w:marBottom w:val="0"/>
              <w:divBdr>
                <w:top w:val="none" w:sz="0" w:space="0" w:color="auto"/>
                <w:left w:val="none" w:sz="0" w:space="0" w:color="auto"/>
                <w:bottom w:val="none" w:sz="0" w:space="0" w:color="auto"/>
                <w:right w:val="none" w:sz="0" w:space="0" w:color="auto"/>
              </w:divBdr>
            </w:div>
            <w:div w:id="1243182018">
              <w:marLeft w:val="0"/>
              <w:marRight w:val="0"/>
              <w:marTop w:val="0"/>
              <w:marBottom w:val="0"/>
              <w:divBdr>
                <w:top w:val="none" w:sz="0" w:space="0" w:color="auto"/>
                <w:left w:val="none" w:sz="0" w:space="0" w:color="auto"/>
                <w:bottom w:val="none" w:sz="0" w:space="0" w:color="auto"/>
                <w:right w:val="none" w:sz="0" w:space="0" w:color="auto"/>
              </w:divBdr>
            </w:div>
            <w:div w:id="325129947">
              <w:marLeft w:val="0"/>
              <w:marRight w:val="0"/>
              <w:marTop w:val="0"/>
              <w:marBottom w:val="0"/>
              <w:divBdr>
                <w:top w:val="none" w:sz="0" w:space="0" w:color="auto"/>
                <w:left w:val="none" w:sz="0" w:space="0" w:color="auto"/>
                <w:bottom w:val="none" w:sz="0" w:space="0" w:color="auto"/>
                <w:right w:val="none" w:sz="0" w:space="0" w:color="auto"/>
              </w:divBdr>
            </w:div>
            <w:div w:id="1824858965">
              <w:marLeft w:val="0"/>
              <w:marRight w:val="0"/>
              <w:marTop w:val="0"/>
              <w:marBottom w:val="0"/>
              <w:divBdr>
                <w:top w:val="none" w:sz="0" w:space="0" w:color="auto"/>
                <w:left w:val="none" w:sz="0" w:space="0" w:color="auto"/>
                <w:bottom w:val="none" w:sz="0" w:space="0" w:color="auto"/>
                <w:right w:val="none" w:sz="0" w:space="0" w:color="auto"/>
              </w:divBdr>
            </w:div>
            <w:div w:id="2128232881">
              <w:marLeft w:val="0"/>
              <w:marRight w:val="0"/>
              <w:marTop w:val="0"/>
              <w:marBottom w:val="0"/>
              <w:divBdr>
                <w:top w:val="none" w:sz="0" w:space="0" w:color="auto"/>
                <w:left w:val="none" w:sz="0" w:space="0" w:color="auto"/>
                <w:bottom w:val="none" w:sz="0" w:space="0" w:color="auto"/>
                <w:right w:val="none" w:sz="0" w:space="0" w:color="auto"/>
              </w:divBdr>
            </w:div>
            <w:div w:id="824053222">
              <w:marLeft w:val="0"/>
              <w:marRight w:val="0"/>
              <w:marTop w:val="0"/>
              <w:marBottom w:val="0"/>
              <w:divBdr>
                <w:top w:val="none" w:sz="0" w:space="0" w:color="auto"/>
                <w:left w:val="none" w:sz="0" w:space="0" w:color="auto"/>
                <w:bottom w:val="none" w:sz="0" w:space="0" w:color="auto"/>
                <w:right w:val="none" w:sz="0" w:space="0" w:color="auto"/>
              </w:divBdr>
            </w:div>
            <w:div w:id="967665875">
              <w:marLeft w:val="0"/>
              <w:marRight w:val="0"/>
              <w:marTop w:val="0"/>
              <w:marBottom w:val="0"/>
              <w:divBdr>
                <w:top w:val="none" w:sz="0" w:space="0" w:color="auto"/>
                <w:left w:val="none" w:sz="0" w:space="0" w:color="auto"/>
                <w:bottom w:val="none" w:sz="0" w:space="0" w:color="auto"/>
                <w:right w:val="none" w:sz="0" w:space="0" w:color="auto"/>
              </w:divBdr>
            </w:div>
            <w:div w:id="482282247">
              <w:marLeft w:val="0"/>
              <w:marRight w:val="0"/>
              <w:marTop w:val="0"/>
              <w:marBottom w:val="0"/>
              <w:divBdr>
                <w:top w:val="none" w:sz="0" w:space="0" w:color="auto"/>
                <w:left w:val="none" w:sz="0" w:space="0" w:color="auto"/>
                <w:bottom w:val="none" w:sz="0" w:space="0" w:color="auto"/>
                <w:right w:val="none" w:sz="0" w:space="0" w:color="auto"/>
              </w:divBdr>
            </w:div>
            <w:div w:id="262107169">
              <w:marLeft w:val="0"/>
              <w:marRight w:val="0"/>
              <w:marTop w:val="0"/>
              <w:marBottom w:val="0"/>
              <w:divBdr>
                <w:top w:val="none" w:sz="0" w:space="0" w:color="auto"/>
                <w:left w:val="none" w:sz="0" w:space="0" w:color="auto"/>
                <w:bottom w:val="none" w:sz="0" w:space="0" w:color="auto"/>
                <w:right w:val="none" w:sz="0" w:space="0" w:color="auto"/>
              </w:divBdr>
            </w:div>
            <w:div w:id="1537041527">
              <w:marLeft w:val="0"/>
              <w:marRight w:val="0"/>
              <w:marTop w:val="0"/>
              <w:marBottom w:val="0"/>
              <w:divBdr>
                <w:top w:val="none" w:sz="0" w:space="0" w:color="auto"/>
                <w:left w:val="none" w:sz="0" w:space="0" w:color="auto"/>
                <w:bottom w:val="none" w:sz="0" w:space="0" w:color="auto"/>
                <w:right w:val="none" w:sz="0" w:space="0" w:color="auto"/>
              </w:divBdr>
            </w:div>
            <w:div w:id="1104499127">
              <w:marLeft w:val="0"/>
              <w:marRight w:val="0"/>
              <w:marTop w:val="0"/>
              <w:marBottom w:val="0"/>
              <w:divBdr>
                <w:top w:val="none" w:sz="0" w:space="0" w:color="auto"/>
                <w:left w:val="none" w:sz="0" w:space="0" w:color="auto"/>
                <w:bottom w:val="none" w:sz="0" w:space="0" w:color="auto"/>
                <w:right w:val="none" w:sz="0" w:space="0" w:color="auto"/>
              </w:divBdr>
            </w:div>
            <w:div w:id="1861360088">
              <w:marLeft w:val="0"/>
              <w:marRight w:val="0"/>
              <w:marTop w:val="0"/>
              <w:marBottom w:val="0"/>
              <w:divBdr>
                <w:top w:val="none" w:sz="0" w:space="0" w:color="auto"/>
                <w:left w:val="none" w:sz="0" w:space="0" w:color="auto"/>
                <w:bottom w:val="none" w:sz="0" w:space="0" w:color="auto"/>
                <w:right w:val="none" w:sz="0" w:space="0" w:color="auto"/>
              </w:divBdr>
            </w:div>
            <w:div w:id="2109277667">
              <w:marLeft w:val="0"/>
              <w:marRight w:val="0"/>
              <w:marTop w:val="0"/>
              <w:marBottom w:val="0"/>
              <w:divBdr>
                <w:top w:val="none" w:sz="0" w:space="0" w:color="auto"/>
                <w:left w:val="none" w:sz="0" w:space="0" w:color="auto"/>
                <w:bottom w:val="none" w:sz="0" w:space="0" w:color="auto"/>
                <w:right w:val="none" w:sz="0" w:space="0" w:color="auto"/>
              </w:divBdr>
            </w:div>
            <w:div w:id="1646424581">
              <w:marLeft w:val="0"/>
              <w:marRight w:val="0"/>
              <w:marTop w:val="0"/>
              <w:marBottom w:val="0"/>
              <w:divBdr>
                <w:top w:val="none" w:sz="0" w:space="0" w:color="auto"/>
                <w:left w:val="none" w:sz="0" w:space="0" w:color="auto"/>
                <w:bottom w:val="none" w:sz="0" w:space="0" w:color="auto"/>
                <w:right w:val="none" w:sz="0" w:space="0" w:color="auto"/>
              </w:divBdr>
            </w:div>
            <w:div w:id="1206983517">
              <w:marLeft w:val="0"/>
              <w:marRight w:val="0"/>
              <w:marTop w:val="0"/>
              <w:marBottom w:val="0"/>
              <w:divBdr>
                <w:top w:val="none" w:sz="0" w:space="0" w:color="auto"/>
                <w:left w:val="none" w:sz="0" w:space="0" w:color="auto"/>
                <w:bottom w:val="none" w:sz="0" w:space="0" w:color="auto"/>
                <w:right w:val="none" w:sz="0" w:space="0" w:color="auto"/>
              </w:divBdr>
            </w:div>
            <w:div w:id="1465847581">
              <w:marLeft w:val="0"/>
              <w:marRight w:val="0"/>
              <w:marTop w:val="0"/>
              <w:marBottom w:val="0"/>
              <w:divBdr>
                <w:top w:val="none" w:sz="0" w:space="0" w:color="auto"/>
                <w:left w:val="none" w:sz="0" w:space="0" w:color="auto"/>
                <w:bottom w:val="none" w:sz="0" w:space="0" w:color="auto"/>
                <w:right w:val="none" w:sz="0" w:space="0" w:color="auto"/>
              </w:divBdr>
            </w:div>
            <w:div w:id="1274677966">
              <w:marLeft w:val="0"/>
              <w:marRight w:val="0"/>
              <w:marTop w:val="0"/>
              <w:marBottom w:val="0"/>
              <w:divBdr>
                <w:top w:val="none" w:sz="0" w:space="0" w:color="auto"/>
                <w:left w:val="none" w:sz="0" w:space="0" w:color="auto"/>
                <w:bottom w:val="none" w:sz="0" w:space="0" w:color="auto"/>
                <w:right w:val="none" w:sz="0" w:space="0" w:color="auto"/>
              </w:divBdr>
            </w:div>
            <w:div w:id="2043480114">
              <w:marLeft w:val="0"/>
              <w:marRight w:val="0"/>
              <w:marTop w:val="0"/>
              <w:marBottom w:val="0"/>
              <w:divBdr>
                <w:top w:val="none" w:sz="0" w:space="0" w:color="auto"/>
                <w:left w:val="none" w:sz="0" w:space="0" w:color="auto"/>
                <w:bottom w:val="none" w:sz="0" w:space="0" w:color="auto"/>
                <w:right w:val="none" w:sz="0" w:space="0" w:color="auto"/>
              </w:divBdr>
            </w:div>
            <w:div w:id="1626228175">
              <w:marLeft w:val="0"/>
              <w:marRight w:val="0"/>
              <w:marTop w:val="0"/>
              <w:marBottom w:val="0"/>
              <w:divBdr>
                <w:top w:val="none" w:sz="0" w:space="0" w:color="auto"/>
                <w:left w:val="none" w:sz="0" w:space="0" w:color="auto"/>
                <w:bottom w:val="none" w:sz="0" w:space="0" w:color="auto"/>
                <w:right w:val="none" w:sz="0" w:space="0" w:color="auto"/>
              </w:divBdr>
            </w:div>
            <w:div w:id="1155144181">
              <w:marLeft w:val="0"/>
              <w:marRight w:val="0"/>
              <w:marTop w:val="0"/>
              <w:marBottom w:val="0"/>
              <w:divBdr>
                <w:top w:val="none" w:sz="0" w:space="0" w:color="auto"/>
                <w:left w:val="none" w:sz="0" w:space="0" w:color="auto"/>
                <w:bottom w:val="none" w:sz="0" w:space="0" w:color="auto"/>
                <w:right w:val="none" w:sz="0" w:space="0" w:color="auto"/>
              </w:divBdr>
            </w:div>
            <w:div w:id="1659191682">
              <w:marLeft w:val="0"/>
              <w:marRight w:val="0"/>
              <w:marTop w:val="0"/>
              <w:marBottom w:val="0"/>
              <w:divBdr>
                <w:top w:val="none" w:sz="0" w:space="0" w:color="auto"/>
                <w:left w:val="none" w:sz="0" w:space="0" w:color="auto"/>
                <w:bottom w:val="none" w:sz="0" w:space="0" w:color="auto"/>
                <w:right w:val="none" w:sz="0" w:space="0" w:color="auto"/>
              </w:divBdr>
            </w:div>
            <w:div w:id="6231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3135">
      <w:bodyDiv w:val="1"/>
      <w:marLeft w:val="0"/>
      <w:marRight w:val="0"/>
      <w:marTop w:val="0"/>
      <w:marBottom w:val="0"/>
      <w:divBdr>
        <w:top w:val="none" w:sz="0" w:space="0" w:color="auto"/>
        <w:left w:val="none" w:sz="0" w:space="0" w:color="auto"/>
        <w:bottom w:val="none" w:sz="0" w:space="0" w:color="auto"/>
        <w:right w:val="none" w:sz="0" w:space="0" w:color="auto"/>
      </w:divBdr>
      <w:divsChild>
        <w:div w:id="457841286">
          <w:marLeft w:val="0"/>
          <w:marRight w:val="0"/>
          <w:marTop w:val="0"/>
          <w:marBottom w:val="0"/>
          <w:divBdr>
            <w:top w:val="none" w:sz="0" w:space="0" w:color="auto"/>
            <w:left w:val="none" w:sz="0" w:space="0" w:color="auto"/>
            <w:bottom w:val="none" w:sz="0" w:space="0" w:color="auto"/>
            <w:right w:val="none" w:sz="0" w:space="0" w:color="auto"/>
          </w:divBdr>
          <w:divsChild>
            <w:div w:id="102967269">
              <w:marLeft w:val="0"/>
              <w:marRight w:val="0"/>
              <w:marTop w:val="0"/>
              <w:marBottom w:val="0"/>
              <w:divBdr>
                <w:top w:val="none" w:sz="0" w:space="0" w:color="auto"/>
                <w:left w:val="none" w:sz="0" w:space="0" w:color="auto"/>
                <w:bottom w:val="none" w:sz="0" w:space="0" w:color="auto"/>
                <w:right w:val="none" w:sz="0" w:space="0" w:color="auto"/>
              </w:divBdr>
            </w:div>
            <w:div w:id="210699008">
              <w:marLeft w:val="0"/>
              <w:marRight w:val="0"/>
              <w:marTop w:val="0"/>
              <w:marBottom w:val="0"/>
              <w:divBdr>
                <w:top w:val="none" w:sz="0" w:space="0" w:color="auto"/>
                <w:left w:val="none" w:sz="0" w:space="0" w:color="auto"/>
                <w:bottom w:val="none" w:sz="0" w:space="0" w:color="auto"/>
                <w:right w:val="none" w:sz="0" w:space="0" w:color="auto"/>
              </w:divBdr>
            </w:div>
            <w:div w:id="508522249">
              <w:marLeft w:val="0"/>
              <w:marRight w:val="0"/>
              <w:marTop w:val="0"/>
              <w:marBottom w:val="0"/>
              <w:divBdr>
                <w:top w:val="none" w:sz="0" w:space="0" w:color="auto"/>
                <w:left w:val="none" w:sz="0" w:space="0" w:color="auto"/>
                <w:bottom w:val="none" w:sz="0" w:space="0" w:color="auto"/>
                <w:right w:val="none" w:sz="0" w:space="0" w:color="auto"/>
              </w:divBdr>
            </w:div>
            <w:div w:id="1274096352">
              <w:marLeft w:val="0"/>
              <w:marRight w:val="0"/>
              <w:marTop w:val="0"/>
              <w:marBottom w:val="0"/>
              <w:divBdr>
                <w:top w:val="none" w:sz="0" w:space="0" w:color="auto"/>
                <w:left w:val="none" w:sz="0" w:space="0" w:color="auto"/>
                <w:bottom w:val="none" w:sz="0" w:space="0" w:color="auto"/>
                <w:right w:val="none" w:sz="0" w:space="0" w:color="auto"/>
              </w:divBdr>
            </w:div>
            <w:div w:id="1983802788">
              <w:marLeft w:val="0"/>
              <w:marRight w:val="0"/>
              <w:marTop w:val="0"/>
              <w:marBottom w:val="0"/>
              <w:divBdr>
                <w:top w:val="none" w:sz="0" w:space="0" w:color="auto"/>
                <w:left w:val="none" w:sz="0" w:space="0" w:color="auto"/>
                <w:bottom w:val="none" w:sz="0" w:space="0" w:color="auto"/>
                <w:right w:val="none" w:sz="0" w:space="0" w:color="auto"/>
              </w:divBdr>
            </w:div>
            <w:div w:id="1123646392">
              <w:marLeft w:val="0"/>
              <w:marRight w:val="0"/>
              <w:marTop w:val="0"/>
              <w:marBottom w:val="0"/>
              <w:divBdr>
                <w:top w:val="none" w:sz="0" w:space="0" w:color="auto"/>
                <w:left w:val="none" w:sz="0" w:space="0" w:color="auto"/>
                <w:bottom w:val="none" w:sz="0" w:space="0" w:color="auto"/>
                <w:right w:val="none" w:sz="0" w:space="0" w:color="auto"/>
              </w:divBdr>
            </w:div>
            <w:div w:id="1880362259">
              <w:marLeft w:val="0"/>
              <w:marRight w:val="0"/>
              <w:marTop w:val="0"/>
              <w:marBottom w:val="0"/>
              <w:divBdr>
                <w:top w:val="none" w:sz="0" w:space="0" w:color="auto"/>
                <w:left w:val="none" w:sz="0" w:space="0" w:color="auto"/>
                <w:bottom w:val="none" w:sz="0" w:space="0" w:color="auto"/>
                <w:right w:val="none" w:sz="0" w:space="0" w:color="auto"/>
              </w:divBdr>
            </w:div>
            <w:div w:id="671763428">
              <w:marLeft w:val="0"/>
              <w:marRight w:val="0"/>
              <w:marTop w:val="0"/>
              <w:marBottom w:val="0"/>
              <w:divBdr>
                <w:top w:val="none" w:sz="0" w:space="0" w:color="auto"/>
                <w:left w:val="none" w:sz="0" w:space="0" w:color="auto"/>
                <w:bottom w:val="none" w:sz="0" w:space="0" w:color="auto"/>
                <w:right w:val="none" w:sz="0" w:space="0" w:color="auto"/>
              </w:divBdr>
            </w:div>
            <w:div w:id="121119160">
              <w:marLeft w:val="0"/>
              <w:marRight w:val="0"/>
              <w:marTop w:val="0"/>
              <w:marBottom w:val="0"/>
              <w:divBdr>
                <w:top w:val="none" w:sz="0" w:space="0" w:color="auto"/>
                <w:left w:val="none" w:sz="0" w:space="0" w:color="auto"/>
                <w:bottom w:val="none" w:sz="0" w:space="0" w:color="auto"/>
                <w:right w:val="none" w:sz="0" w:space="0" w:color="auto"/>
              </w:divBdr>
            </w:div>
            <w:div w:id="360714791">
              <w:marLeft w:val="0"/>
              <w:marRight w:val="0"/>
              <w:marTop w:val="0"/>
              <w:marBottom w:val="0"/>
              <w:divBdr>
                <w:top w:val="none" w:sz="0" w:space="0" w:color="auto"/>
                <w:left w:val="none" w:sz="0" w:space="0" w:color="auto"/>
                <w:bottom w:val="none" w:sz="0" w:space="0" w:color="auto"/>
                <w:right w:val="none" w:sz="0" w:space="0" w:color="auto"/>
              </w:divBdr>
            </w:div>
            <w:div w:id="1848207064">
              <w:marLeft w:val="0"/>
              <w:marRight w:val="0"/>
              <w:marTop w:val="0"/>
              <w:marBottom w:val="0"/>
              <w:divBdr>
                <w:top w:val="none" w:sz="0" w:space="0" w:color="auto"/>
                <w:left w:val="none" w:sz="0" w:space="0" w:color="auto"/>
                <w:bottom w:val="none" w:sz="0" w:space="0" w:color="auto"/>
                <w:right w:val="none" w:sz="0" w:space="0" w:color="auto"/>
              </w:divBdr>
            </w:div>
            <w:div w:id="367340838">
              <w:marLeft w:val="0"/>
              <w:marRight w:val="0"/>
              <w:marTop w:val="0"/>
              <w:marBottom w:val="0"/>
              <w:divBdr>
                <w:top w:val="none" w:sz="0" w:space="0" w:color="auto"/>
                <w:left w:val="none" w:sz="0" w:space="0" w:color="auto"/>
                <w:bottom w:val="none" w:sz="0" w:space="0" w:color="auto"/>
                <w:right w:val="none" w:sz="0" w:space="0" w:color="auto"/>
              </w:divBdr>
            </w:div>
            <w:div w:id="322710477">
              <w:marLeft w:val="0"/>
              <w:marRight w:val="0"/>
              <w:marTop w:val="0"/>
              <w:marBottom w:val="0"/>
              <w:divBdr>
                <w:top w:val="none" w:sz="0" w:space="0" w:color="auto"/>
                <w:left w:val="none" w:sz="0" w:space="0" w:color="auto"/>
                <w:bottom w:val="none" w:sz="0" w:space="0" w:color="auto"/>
                <w:right w:val="none" w:sz="0" w:space="0" w:color="auto"/>
              </w:divBdr>
            </w:div>
            <w:div w:id="2053267251">
              <w:marLeft w:val="0"/>
              <w:marRight w:val="0"/>
              <w:marTop w:val="0"/>
              <w:marBottom w:val="0"/>
              <w:divBdr>
                <w:top w:val="none" w:sz="0" w:space="0" w:color="auto"/>
                <w:left w:val="none" w:sz="0" w:space="0" w:color="auto"/>
                <w:bottom w:val="none" w:sz="0" w:space="0" w:color="auto"/>
                <w:right w:val="none" w:sz="0" w:space="0" w:color="auto"/>
              </w:divBdr>
            </w:div>
            <w:div w:id="1384865414">
              <w:marLeft w:val="0"/>
              <w:marRight w:val="0"/>
              <w:marTop w:val="0"/>
              <w:marBottom w:val="0"/>
              <w:divBdr>
                <w:top w:val="none" w:sz="0" w:space="0" w:color="auto"/>
                <w:left w:val="none" w:sz="0" w:space="0" w:color="auto"/>
                <w:bottom w:val="none" w:sz="0" w:space="0" w:color="auto"/>
                <w:right w:val="none" w:sz="0" w:space="0" w:color="auto"/>
              </w:divBdr>
            </w:div>
            <w:div w:id="1313680616">
              <w:marLeft w:val="0"/>
              <w:marRight w:val="0"/>
              <w:marTop w:val="0"/>
              <w:marBottom w:val="0"/>
              <w:divBdr>
                <w:top w:val="none" w:sz="0" w:space="0" w:color="auto"/>
                <w:left w:val="none" w:sz="0" w:space="0" w:color="auto"/>
                <w:bottom w:val="none" w:sz="0" w:space="0" w:color="auto"/>
                <w:right w:val="none" w:sz="0" w:space="0" w:color="auto"/>
              </w:divBdr>
            </w:div>
            <w:div w:id="1507594735">
              <w:marLeft w:val="0"/>
              <w:marRight w:val="0"/>
              <w:marTop w:val="0"/>
              <w:marBottom w:val="0"/>
              <w:divBdr>
                <w:top w:val="none" w:sz="0" w:space="0" w:color="auto"/>
                <w:left w:val="none" w:sz="0" w:space="0" w:color="auto"/>
                <w:bottom w:val="none" w:sz="0" w:space="0" w:color="auto"/>
                <w:right w:val="none" w:sz="0" w:space="0" w:color="auto"/>
              </w:divBdr>
            </w:div>
            <w:div w:id="369258090">
              <w:marLeft w:val="0"/>
              <w:marRight w:val="0"/>
              <w:marTop w:val="0"/>
              <w:marBottom w:val="0"/>
              <w:divBdr>
                <w:top w:val="none" w:sz="0" w:space="0" w:color="auto"/>
                <w:left w:val="none" w:sz="0" w:space="0" w:color="auto"/>
                <w:bottom w:val="none" w:sz="0" w:space="0" w:color="auto"/>
                <w:right w:val="none" w:sz="0" w:space="0" w:color="auto"/>
              </w:divBdr>
            </w:div>
            <w:div w:id="19596422">
              <w:marLeft w:val="0"/>
              <w:marRight w:val="0"/>
              <w:marTop w:val="0"/>
              <w:marBottom w:val="0"/>
              <w:divBdr>
                <w:top w:val="none" w:sz="0" w:space="0" w:color="auto"/>
                <w:left w:val="none" w:sz="0" w:space="0" w:color="auto"/>
                <w:bottom w:val="none" w:sz="0" w:space="0" w:color="auto"/>
                <w:right w:val="none" w:sz="0" w:space="0" w:color="auto"/>
              </w:divBdr>
            </w:div>
            <w:div w:id="2127458579">
              <w:marLeft w:val="0"/>
              <w:marRight w:val="0"/>
              <w:marTop w:val="0"/>
              <w:marBottom w:val="0"/>
              <w:divBdr>
                <w:top w:val="none" w:sz="0" w:space="0" w:color="auto"/>
                <w:left w:val="none" w:sz="0" w:space="0" w:color="auto"/>
                <w:bottom w:val="none" w:sz="0" w:space="0" w:color="auto"/>
                <w:right w:val="none" w:sz="0" w:space="0" w:color="auto"/>
              </w:divBdr>
            </w:div>
            <w:div w:id="275676352">
              <w:marLeft w:val="0"/>
              <w:marRight w:val="0"/>
              <w:marTop w:val="0"/>
              <w:marBottom w:val="0"/>
              <w:divBdr>
                <w:top w:val="none" w:sz="0" w:space="0" w:color="auto"/>
                <w:left w:val="none" w:sz="0" w:space="0" w:color="auto"/>
                <w:bottom w:val="none" w:sz="0" w:space="0" w:color="auto"/>
                <w:right w:val="none" w:sz="0" w:space="0" w:color="auto"/>
              </w:divBdr>
            </w:div>
            <w:div w:id="1980841982">
              <w:marLeft w:val="0"/>
              <w:marRight w:val="0"/>
              <w:marTop w:val="0"/>
              <w:marBottom w:val="0"/>
              <w:divBdr>
                <w:top w:val="none" w:sz="0" w:space="0" w:color="auto"/>
                <w:left w:val="none" w:sz="0" w:space="0" w:color="auto"/>
                <w:bottom w:val="none" w:sz="0" w:space="0" w:color="auto"/>
                <w:right w:val="none" w:sz="0" w:space="0" w:color="auto"/>
              </w:divBdr>
            </w:div>
            <w:div w:id="261959483">
              <w:marLeft w:val="0"/>
              <w:marRight w:val="0"/>
              <w:marTop w:val="0"/>
              <w:marBottom w:val="0"/>
              <w:divBdr>
                <w:top w:val="none" w:sz="0" w:space="0" w:color="auto"/>
                <w:left w:val="none" w:sz="0" w:space="0" w:color="auto"/>
                <w:bottom w:val="none" w:sz="0" w:space="0" w:color="auto"/>
                <w:right w:val="none" w:sz="0" w:space="0" w:color="auto"/>
              </w:divBdr>
            </w:div>
            <w:div w:id="322440712">
              <w:marLeft w:val="0"/>
              <w:marRight w:val="0"/>
              <w:marTop w:val="0"/>
              <w:marBottom w:val="0"/>
              <w:divBdr>
                <w:top w:val="none" w:sz="0" w:space="0" w:color="auto"/>
                <w:left w:val="none" w:sz="0" w:space="0" w:color="auto"/>
                <w:bottom w:val="none" w:sz="0" w:space="0" w:color="auto"/>
                <w:right w:val="none" w:sz="0" w:space="0" w:color="auto"/>
              </w:divBdr>
            </w:div>
            <w:div w:id="1342388583">
              <w:marLeft w:val="0"/>
              <w:marRight w:val="0"/>
              <w:marTop w:val="0"/>
              <w:marBottom w:val="0"/>
              <w:divBdr>
                <w:top w:val="none" w:sz="0" w:space="0" w:color="auto"/>
                <w:left w:val="none" w:sz="0" w:space="0" w:color="auto"/>
                <w:bottom w:val="none" w:sz="0" w:space="0" w:color="auto"/>
                <w:right w:val="none" w:sz="0" w:space="0" w:color="auto"/>
              </w:divBdr>
            </w:div>
            <w:div w:id="1269699165">
              <w:marLeft w:val="0"/>
              <w:marRight w:val="0"/>
              <w:marTop w:val="0"/>
              <w:marBottom w:val="0"/>
              <w:divBdr>
                <w:top w:val="none" w:sz="0" w:space="0" w:color="auto"/>
                <w:left w:val="none" w:sz="0" w:space="0" w:color="auto"/>
                <w:bottom w:val="none" w:sz="0" w:space="0" w:color="auto"/>
                <w:right w:val="none" w:sz="0" w:space="0" w:color="auto"/>
              </w:divBdr>
            </w:div>
            <w:div w:id="2002930447">
              <w:marLeft w:val="0"/>
              <w:marRight w:val="0"/>
              <w:marTop w:val="0"/>
              <w:marBottom w:val="0"/>
              <w:divBdr>
                <w:top w:val="none" w:sz="0" w:space="0" w:color="auto"/>
                <w:left w:val="none" w:sz="0" w:space="0" w:color="auto"/>
                <w:bottom w:val="none" w:sz="0" w:space="0" w:color="auto"/>
                <w:right w:val="none" w:sz="0" w:space="0" w:color="auto"/>
              </w:divBdr>
            </w:div>
            <w:div w:id="424569460">
              <w:marLeft w:val="0"/>
              <w:marRight w:val="0"/>
              <w:marTop w:val="0"/>
              <w:marBottom w:val="0"/>
              <w:divBdr>
                <w:top w:val="none" w:sz="0" w:space="0" w:color="auto"/>
                <w:left w:val="none" w:sz="0" w:space="0" w:color="auto"/>
                <w:bottom w:val="none" w:sz="0" w:space="0" w:color="auto"/>
                <w:right w:val="none" w:sz="0" w:space="0" w:color="auto"/>
              </w:divBdr>
            </w:div>
            <w:div w:id="282271483">
              <w:marLeft w:val="0"/>
              <w:marRight w:val="0"/>
              <w:marTop w:val="0"/>
              <w:marBottom w:val="0"/>
              <w:divBdr>
                <w:top w:val="none" w:sz="0" w:space="0" w:color="auto"/>
                <w:left w:val="none" w:sz="0" w:space="0" w:color="auto"/>
                <w:bottom w:val="none" w:sz="0" w:space="0" w:color="auto"/>
                <w:right w:val="none" w:sz="0" w:space="0" w:color="auto"/>
              </w:divBdr>
            </w:div>
            <w:div w:id="32777725">
              <w:marLeft w:val="0"/>
              <w:marRight w:val="0"/>
              <w:marTop w:val="0"/>
              <w:marBottom w:val="0"/>
              <w:divBdr>
                <w:top w:val="none" w:sz="0" w:space="0" w:color="auto"/>
                <w:left w:val="none" w:sz="0" w:space="0" w:color="auto"/>
                <w:bottom w:val="none" w:sz="0" w:space="0" w:color="auto"/>
                <w:right w:val="none" w:sz="0" w:space="0" w:color="auto"/>
              </w:divBdr>
            </w:div>
            <w:div w:id="1979533804">
              <w:marLeft w:val="0"/>
              <w:marRight w:val="0"/>
              <w:marTop w:val="0"/>
              <w:marBottom w:val="0"/>
              <w:divBdr>
                <w:top w:val="none" w:sz="0" w:space="0" w:color="auto"/>
                <w:left w:val="none" w:sz="0" w:space="0" w:color="auto"/>
                <w:bottom w:val="none" w:sz="0" w:space="0" w:color="auto"/>
                <w:right w:val="none" w:sz="0" w:space="0" w:color="auto"/>
              </w:divBdr>
            </w:div>
            <w:div w:id="1990016072">
              <w:marLeft w:val="0"/>
              <w:marRight w:val="0"/>
              <w:marTop w:val="0"/>
              <w:marBottom w:val="0"/>
              <w:divBdr>
                <w:top w:val="none" w:sz="0" w:space="0" w:color="auto"/>
                <w:left w:val="none" w:sz="0" w:space="0" w:color="auto"/>
                <w:bottom w:val="none" w:sz="0" w:space="0" w:color="auto"/>
                <w:right w:val="none" w:sz="0" w:space="0" w:color="auto"/>
              </w:divBdr>
            </w:div>
            <w:div w:id="717437432">
              <w:marLeft w:val="0"/>
              <w:marRight w:val="0"/>
              <w:marTop w:val="0"/>
              <w:marBottom w:val="0"/>
              <w:divBdr>
                <w:top w:val="none" w:sz="0" w:space="0" w:color="auto"/>
                <w:left w:val="none" w:sz="0" w:space="0" w:color="auto"/>
                <w:bottom w:val="none" w:sz="0" w:space="0" w:color="auto"/>
                <w:right w:val="none" w:sz="0" w:space="0" w:color="auto"/>
              </w:divBdr>
            </w:div>
            <w:div w:id="147524851">
              <w:marLeft w:val="0"/>
              <w:marRight w:val="0"/>
              <w:marTop w:val="0"/>
              <w:marBottom w:val="0"/>
              <w:divBdr>
                <w:top w:val="none" w:sz="0" w:space="0" w:color="auto"/>
                <w:left w:val="none" w:sz="0" w:space="0" w:color="auto"/>
                <w:bottom w:val="none" w:sz="0" w:space="0" w:color="auto"/>
                <w:right w:val="none" w:sz="0" w:space="0" w:color="auto"/>
              </w:divBdr>
            </w:div>
            <w:div w:id="1648169556">
              <w:marLeft w:val="0"/>
              <w:marRight w:val="0"/>
              <w:marTop w:val="0"/>
              <w:marBottom w:val="0"/>
              <w:divBdr>
                <w:top w:val="none" w:sz="0" w:space="0" w:color="auto"/>
                <w:left w:val="none" w:sz="0" w:space="0" w:color="auto"/>
                <w:bottom w:val="none" w:sz="0" w:space="0" w:color="auto"/>
                <w:right w:val="none" w:sz="0" w:space="0" w:color="auto"/>
              </w:divBdr>
            </w:div>
            <w:div w:id="9261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616840287">
      <w:bodyDiv w:val="1"/>
      <w:marLeft w:val="0"/>
      <w:marRight w:val="0"/>
      <w:marTop w:val="0"/>
      <w:marBottom w:val="0"/>
      <w:divBdr>
        <w:top w:val="none" w:sz="0" w:space="0" w:color="auto"/>
        <w:left w:val="none" w:sz="0" w:space="0" w:color="auto"/>
        <w:bottom w:val="none" w:sz="0" w:space="0" w:color="auto"/>
        <w:right w:val="none" w:sz="0" w:space="0" w:color="auto"/>
      </w:divBdr>
      <w:divsChild>
        <w:div w:id="420419630">
          <w:marLeft w:val="0"/>
          <w:marRight w:val="0"/>
          <w:marTop w:val="0"/>
          <w:marBottom w:val="0"/>
          <w:divBdr>
            <w:top w:val="none" w:sz="0" w:space="0" w:color="auto"/>
            <w:left w:val="none" w:sz="0" w:space="0" w:color="auto"/>
            <w:bottom w:val="none" w:sz="0" w:space="0" w:color="auto"/>
            <w:right w:val="none" w:sz="0" w:space="0" w:color="auto"/>
          </w:divBdr>
          <w:divsChild>
            <w:div w:id="1550530562">
              <w:marLeft w:val="0"/>
              <w:marRight w:val="0"/>
              <w:marTop w:val="0"/>
              <w:marBottom w:val="0"/>
              <w:divBdr>
                <w:top w:val="none" w:sz="0" w:space="0" w:color="auto"/>
                <w:left w:val="none" w:sz="0" w:space="0" w:color="auto"/>
                <w:bottom w:val="none" w:sz="0" w:space="0" w:color="auto"/>
                <w:right w:val="none" w:sz="0" w:space="0" w:color="auto"/>
              </w:divBdr>
            </w:div>
            <w:div w:id="1303121232">
              <w:marLeft w:val="0"/>
              <w:marRight w:val="0"/>
              <w:marTop w:val="0"/>
              <w:marBottom w:val="0"/>
              <w:divBdr>
                <w:top w:val="none" w:sz="0" w:space="0" w:color="auto"/>
                <w:left w:val="none" w:sz="0" w:space="0" w:color="auto"/>
                <w:bottom w:val="none" w:sz="0" w:space="0" w:color="auto"/>
                <w:right w:val="none" w:sz="0" w:space="0" w:color="auto"/>
              </w:divBdr>
            </w:div>
            <w:div w:id="1417440655">
              <w:marLeft w:val="0"/>
              <w:marRight w:val="0"/>
              <w:marTop w:val="0"/>
              <w:marBottom w:val="0"/>
              <w:divBdr>
                <w:top w:val="none" w:sz="0" w:space="0" w:color="auto"/>
                <w:left w:val="none" w:sz="0" w:space="0" w:color="auto"/>
                <w:bottom w:val="none" w:sz="0" w:space="0" w:color="auto"/>
                <w:right w:val="none" w:sz="0" w:space="0" w:color="auto"/>
              </w:divBdr>
            </w:div>
            <w:div w:id="807667352">
              <w:marLeft w:val="0"/>
              <w:marRight w:val="0"/>
              <w:marTop w:val="0"/>
              <w:marBottom w:val="0"/>
              <w:divBdr>
                <w:top w:val="none" w:sz="0" w:space="0" w:color="auto"/>
                <w:left w:val="none" w:sz="0" w:space="0" w:color="auto"/>
                <w:bottom w:val="none" w:sz="0" w:space="0" w:color="auto"/>
                <w:right w:val="none" w:sz="0" w:space="0" w:color="auto"/>
              </w:divBdr>
            </w:div>
            <w:div w:id="1857113598">
              <w:marLeft w:val="0"/>
              <w:marRight w:val="0"/>
              <w:marTop w:val="0"/>
              <w:marBottom w:val="0"/>
              <w:divBdr>
                <w:top w:val="none" w:sz="0" w:space="0" w:color="auto"/>
                <w:left w:val="none" w:sz="0" w:space="0" w:color="auto"/>
                <w:bottom w:val="none" w:sz="0" w:space="0" w:color="auto"/>
                <w:right w:val="none" w:sz="0" w:space="0" w:color="auto"/>
              </w:divBdr>
            </w:div>
            <w:div w:id="567766276">
              <w:marLeft w:val="0"/>
              <w:marRight w:val="0"/>
              <w:marTop w:val="0"/>
              <w:marBottom w:val="0"/>
              <w:divBdr>
                <w:top w:val="none" w:sz="0" w:space="0" w:color="auto"/>
                <w:left w:val="none" w:sz="0" w:space="0" w:color="auto"/>
                <w:bottom w:val="none" w:sz="0" w:space="0" w:color="auto"/>
                <w:right w:val="none" w:sz="0" w:space="0" w:color="auto"/>
              </w:divBdr>
            </w:div>
            <w:div w:id="1813474859">
              <w:marLeft w:val="0"/>
              <w:marRight w:val="0"/>
              <w:marTop w:val="0"/>
              <w:marBottom w:val="0"/>
              <w:divBdr>
                <w:top w:val="none" w:sz="0" w:space="0" w:color="auto"/>
                <w:left w:val="none" w:sz="0" w:space="0" w:color="auto"/>
                <w:bottom w:val="none" w:sz="0" w:space="0" w:color="auto"/>
                <w:right w:val="none" w:sz="0" w:space="0" w:color="auto"/>
              </w:divBdr>
            </w:div>
            <w:div w:id="2138137456">
              <w:marLeft w:val="0"/>
              <w:marRight w:val="0"/>
              <w:marTop w:val="0"/>
              <w:marBottom w:val="0"/>
              <w:divBdr>
                <w:top w:val="none" w:sz="0" w:space="0" w:color="auto"/>
                <w:left w:val="none" w:sz="0" w:space="0" w:color="auto"/>
                <w:bottom w:val="none" w:sz="0" w:space="0" w:color="auto"/>
                <w:right w:val="none" w:sz="0" w:space="0" w:color="auto"/>
              </w:divBdr>
            </w:div>
            <w:div w:id="1565213683">
              <w:marLeft w:val="0"/>
              <w:marRight w:val="0"/>
              <w:marTop w:val="0"/>
              <w:marBottom w:val="0"/>
              <w:divBdr>
                <w:top w:val="none" w:sz="0" w:space="0" w:color="auto"/>
                <w:left w:val="none" w:sz="0" w:space="0" w:color="auto"/>
                <w:bottom w:val="none" w:sz="0" w:space="0" w:color="auto"/>
                <w:right w:val="none" w:sz="0" w:space="0" w:color="auto"/>
              </w:divBdr>
            </w:div>
            <w:div w:id="1389955807">
              <w:marLeft w:val="0"/>
              <w:marRight w:val="0"/>
              <w:marTop w:val="0"/>
              <w:marBottom w:val="0"/>
              <w:divBdr>
                <w:top w:val="none" w:sz="0" w:space="0" w:color="auto"/>
                <w:left w:val="none" w:sz="0" w:space="0" w:color="auto"/>
                <w:bottom w:val="none" w:sz="0" w:space="0" w:color="auto"/>
                <w:right w:val="none" w:sz="0" w:space="0" w:color="auto"/>
              </w:divBdr>
            </w:div>
            <w:div w:id="266276352">
              <w:marLeft w:val="0"/>
              <w:marRight w:val="0"/>
              <w:marTop w:val="0"/>
              <w:marBottom w:val="0"/>
              <w:divBdr>
                <w:top w:val="none" w:sz="0" w:space="0" w:color="auto"/>
                <w:left w:val="none" w:sz="0" w:space="0" w:color="auto"/>
                <w:bottom w:val="none" w:sz="0" w:space="0" w:color="auto"/>
                <w:right w:val="none" w:sz="0" w:space="0" w:color="auto"/>
              </w:divBdr>
            </w:div>
            <w:div w:id="668404309">
              <w:marLeft w:val="0"/>
              <w:marRight w:val="0"/>
              <w:marTop w:val="0"/>
              <w:marBottom w:val="0"/>
              <w:divBdr>
                <w:top w:val="none" w:sz="0" w:space="0" w:color="auto"/>
                <w:left w:val="none" w:sz="0" w:space="0" w:color="auto"/>
                <w:bottom w:val="none" w:sz="0" w:space="0" w:color="auto"/>
                <w:right w:val="none" w:sz="0" w:space="0" w:color="auto"/>
              </w:divBdr>
            </w:div>
            <w:div w:id="1860240522">
              <w:marLeft w:val="0"/>
              <w:marRight w:val="0"/>
              <w:marTop w:val="0"/>
              <w:marBottom w:val="0"/>
              <w:divBdr>
                <w:top w:val="none" w:sz="0" w:space="0" w:color="auto"/>
                <w:left w:val="none" w:sz="0" w:space="0" w:color="auto"/>
                <w:bottom w:val="none" w:sz="0" w:space="0" w:color="auto"/>
                <w:right w:val="none" w:sz="0" w:space="0" w:color="auto"/>
              </w:divBdr>
            </w:div>
            <w:div w:id="553741248">
              <w:marLeft w:val="0"/>
              <w:marRight w:val="0"/>
              <w:marTop w:val="0"/>
              <w:marBottom w:val="0"/>
              <w:divBdr>
                <w:top w:val="none" w:sz="0" w:space="0" w:color="auto"/>
                <w:left w:val="none" w:sz="0" w:space="0" w:color="auto"/>
                <w:bottom w:val="none" w:sz="0" w:space="0" w:color="auto"/>
                <w:right w:val="none" w:sz="0" w:space="0" w:color="auto"/>
              </w:divBdr>
            </w:div>
            <w:div w:id="1008210705">
              <w:marLeft w:val="0"/>
              <w:marRight w:val="0"/>
              <w:marTop w:val="0"/>
              <w:marBottom w:val="0"/>
              <w:divBdr>
                <w:top w:val="none" w:sz="0" w:space="0" w:color="auto"/>
                <w:left w:val="none" w:sz="0" w:space="0" w:color="auto"/>
                <w:bottom w:val="none" w:sz="0" w:space="0" w:color="auto"/>
                <w:right w:val="none" w:sz="0" w:space="0" w:color="auto"/>
              </w:divBdr>
            </w:div>
            <w:div w:id="2041544239">
              <w:marLeft w:val="0"/>
              <w:marRight w:val="0"/>
              <w:marTop w:val="0"/>
              <w:marBottom w:val="0"/>
              <w:divBdr>
                <w:top w:val="none" w:sz="0" w:space="0" w:color="auto"/>
                <w:left w:val="none" w:sz="0" w:space="0" w:color="auto"/>
                <w:bottom w:val="none" w:sz="0" w:space="0" w:color="auto"/>
                <w:right w:val="none" w:sz="0" w:space="0" w:color="auto"/>
              </w:divBdr>
            </w:div>
            <w:div w:id="1899316268">
              <w:marLeft w:val="0"/>
              <w:marRight w:val="0"/>
              <w:marTop w:val="0"/>
              <w:marBottom w:val="0"/>
              <w:divBdr>
                <w:top w:val="none" w:sz="0" w:space="0" w:color="auto"/>
                <w:left w:val="none" w:sz="0" w:space="0" w:color="auto"/>
                <w:bottom w:val="none" w:sz="0" w:space="0" w:color="auto"/>
                <w:right w:val="none" w:sz="0" w:space="0" w:color="auto"/>
              </w:divBdr>
            </w:div>
            <w:div w:id="1512794524">
              <w:marLeft w:val="0"/>
              <w:marRight w:val="0"/>
              <w:marTop w:val="0"/>
              <w:marBottom w:val="0"/>
              <w:divBdr>
                <w:top w:val="none" w:sz="0" w:space="0" w:color="auto"/>
                <w:left w:val="none" w:sz="0" w:space="0" w:color="auto"/>
                <w:bottom w:val="none" w:sz="0" w:space="0" w:color="auto"/>
                <w:right w:val="none" w:sz="0" w:space="0" w:color="auto"/>
              </w:divBdr>
            </w:div>
            <w:div w:id="941298631">
              <w:marLeft w:val="0"/>
              <w:marRight w:val="0"/>
              <w:marTop w:val="0"/>
              <w:marBottom w:val="0"/>
              <w:divBdr>
                <w:top w:val="none" w:sz="0" w:space="0" w:color="auto"/>
                <w:left w:val="none" w:sz="0" w:space="0" w:color="auto"/>
                <w:bottom w:val="none" w:sz="0" w:space="0" w:color="auto"/>
                <w:right w:val="none" w:sz="0" w:space="0" w:color="auto"/>
              </w:divBdr>
            </w:div>
            <w:div w:id="1488210255">
              <w:marLeft w:val="0"/>
              <w:marRight w:val="0"/>
              <w:marTop w:val="0"/>
              <w:marBottom w:val="0"/>
              <w:divBdr>
                <w:top w:val="none" w:sz="0" w:space="0" w:color="auto"/>
                <w:left w:val="none" w:sz="0" w:space="0" w:color="auto"/>
                <w:bottom w:val="none" w:sz="0" w:space="0" w:color="auto"/>
                <w:right w:val="none" w:sz="0" w:space="0" w:color="auto"/>
              </w:divBdr>
            </w:div>
            <w:div w:id="1775784619">
              <w:marLeft w:val="0"/>
              <w:marRight w:val="0"/>
              <w:marTop w:val="0"/>
              <w:marBottom w:val="0"/>
              <w:divBdr>
                <w:top w:val="none" w:sz="0" w:space="0" w:color="auto"/>
                <w:left w:val="none" w:sz="0" w:space="0" w:color="auto"/>
                <w:bottom w:val="none" w:sz="0" w:space="0" w:color="auto"/>
                <w:right w:val="none" w:sz="0" w:space="0" w:color="auto"/>
              </w:divBdr>
            </w:div>
            <w:div w:id="2044477427">
              <w:marLeft w:val="0"/>
              <w:marRight w:val="0"/>
              <w:marTop w:val="0"/>
              <w:marBottom w:val="0"/>
              <w:divBdr>
                <w:top w:val="none" w:sz="0" w:space="0" w:color="auto"/>
                <w:left w:val="none" w:sz="0" w:space="0" w:color="auto"/>
                <w:bottom w:val="none" w:sz="0" w:space="0" w:color="auto"/>
                <w:right w:val="none" w:sz="0" w:space="0" w:color="auto"/>
              </w:divBdr>
            </w:div>
            <w:div w:id="1799758185">
              <w:marLeft w:val="0"/>
              <w:marRight w:val="0"/>
              <w:marTop w:val="0"/>
              <w:marBottom w:val="0"/>
              <w:divBdr>
                <w:top w:val="none" w:sz="0" w:space="0" w:color="auto"/>
                <w:left w:val="none" w:sz="0" w:space="0" w:color="auto"/>
                <w:bottom w:val="none" w:sz="0" w:space="0" w:color="auto"/>
                <w:right w:val="none" w:sz="0" w:space="0" w:color="auto"/>
              </w:divBdr>
            </w:div>
            <w:div w:id="978799729">
              <w:marLeft w:val="0"/>
              <w:marRight w:val="0"/>
              <w:marTop w:val="0"/>
              <w:marBottom w:val="0"/>
              <w:divBdr>
                <w:top w:val="none" w:sz="0" w:space="0" w:color="auto"/>
                <w:left w:val="none" w:sz="0" w:space="0" w:color="auto"/>
                <w:bottom w:val="none" w:sz="0" w:space="0" w:color="auto"/>
                <w:right w:val="none" w:sz="0" w:space="0" w:color="auto"/>
              </w:divBdr>
            </w:div>
            <w:div w:id="958222131">
              <w:marLeft w:val="0"/>
              <w:marRight w:val="0"/>
              <w:marTop w:val="0"/>
              <w:marBottom w:val="0"/>
              <w:divBdr>
                <w:top w:val="none" w:sz="0" w:space="0" w:color="auto"/>
                <w:left w:val="none" w:sz="0" w:space="0" w:color="auto"/>
                <w:bottom w:val="none" w:sz="0" w:space="0" w:color="auto"/>
                <w:right w:val="none" w:sz="0" w:space="0" w:color="auto"/>
              </w:divBdr>
            </w:div>
            <w:div w:id="1733311959">
              <w:marLeft w:val="0"/>
              <w:marRight w:val="0"/>
              <w:marTop w:val="0"/>
              <w:marBottom w:val="0"/>
              <w:divBdr>
                <w:top w:val="none" w:sz="0" w:space="0" w:color="auto"/>
                <w:left w:val="none" w:sz="0" w:space="0" w:color="auto"/>
                <w:bottom w:val="none" w:sz="0" w:space="0" w:color="auto"/>
                <w:right w:val="none" w:sz="0" w:space="0" w:color="auto"/>
              </w:divBdr>
            </w:div>
            <w:div w:id="1916428084">
              <w:marLeft w:val="0"/>
              <w:marRight w:val="0"/>
              <w:marTop w:val="0"/>
              <w:marBottom w:val="0"/>
              <w:divBdr>
                <w:top w:val="none" w:sz="0" w:space="0" w:color="auto"/>
                <w:left w:val="none" w:sz="0" w:space="0" w:color="auto"/>
                <w:bottom w:val="none" w:sz="0" w:space="0" w:color="auto"/>
                <w:right w:val="none" w:sz="0" w:space="0" w:color="auto"/>
              </w:divBdr>
            </w:div>
            <w:div w:id="1757096543">
              <w:marLeft w:val="0"/>
              <w:marRight w:val="0"/>
              <w:marTop w:val="0"/>
              <w:marBottom w:val="0"/>
              <w:divBdr>
                <w:top w:val="none" w:sz="0" w:space="0" w:color="auto"/>
                <w:left w:val="none" w:sz="0" w:space="0" w:color="auto"/>
                <w:bottom w:val="none" w:sz="0" w:space="0" w:color="auto"/>
                <w:right w:val="none" w:sz="0" w:space="0" w:color="auto"/>
              </w:divBdr>
            </w:div>
            <w:div w:id="26565325">
              <w:marLeft w:val="0"/>
              <w:marRight w:val="0"/>
              <w:marTop w:val="0"/>
              <w:marBottom w:val="0"/>
              <w:divBdr>
                <w:top w:val="none" w:sz="0" w:space="0" w:color="auto"/>
                <w:left w:val="none" w:sz="0" w:space="0" w:color="auto"/>
                <w:bottom w:val="none" w:sz="0" w:space="0" w:color="auto"/>
                <w:right w:val="none" w:sz="0" w:space="0" w:color="auto"/>
              </w:divBdr>
            </w:div>
            <w:div w:id="150760021">
              <w:marLeft w:val="0"/>
              <w:marRight w:val="0"/>
              <w:marTop w:val="0"/>
              <w:marBottom w:val="0"/>
              <w:divBdr>
                <w:top w:val="none" w:sz="0" w:space="0" w:color="auto"/>
                <w:left w:val="none" w:sz="0" w:space="0" w:color="auto"/>
                <w:bottom w:val="none" w:sz="0" w:space="0" w:color="auto"/>
                <w:right w:val="none" w:sz="0" w:space="0" w:color="auto"/>
              </w:divBdr>
            </w:div>
            <w:div w:id="2035184154">
              <w:marLeft w:val="0"/>
              <w:marRight w:val="0"/>
              <w:marTop w:val="0"/>
              <w:marBottom w:val="0"/>
              <w:divBdr>
                <w:top w:val="none" w:sz="0" w:space="0" w:color="auto"/>
                <w:left w:val="none" w:sz="0" w:space="0" w:color="auto"/>
                <w:bottom w:val="none" w:sz="0" w:space="0" w:color="auto"/>
                <w:right w:val="none" w:sz="0" w:space="0" w:color="auto"/>
              </w:divBdr>
            </w:div>
            <w:div w:id="1984043540">
              <w:marLeft w:val="0"/>
              <w:marRight w:val="0"/>
              <w:marTop w:val="0"/>
              <w:marBottom w:val="0"/>
              <w:divBdr>
                <w:top w:val="none" w:sz="0" w:space="0" w:color="auto"/>
                <w:left w:val="none" w:sz="0" w:space="0" w:color="auto"/>
                <w:bottom w:val="none" w:sz="0" w:space="0" w:color="auto"/>
                <w:right w:val="none" w:sz="0" w:space="0" w:color="auto"/>
              </w:divBdr>
            </w:div>
            <w:div w:id="2125272737">
              <w:marLeft w:val="0"/>
              <w:marRight w:val="0"/>
              <w:marTop w:val="0"/>
              <w:marBottom w:val="0"/>
              <w:divBdr>
                <w:top w:val="none" w:sz="0" w:space="0" w:color="auto"/>
                <w:left w:val="none" w:sz="0" w:space="0" w:color="auto"/>
                <w:bottom w:val="none" w:sz="0" w:space="0" w:color="auto"/>
                <w:right w:val="none" w:sz="0" w:space="0" w:color="auto"/>
              </w:divBdr>
            </w:div>
            <w:div w:id="493185812">
              <w:marLeft w:val="0"/>
              <w:marRight w:val="0"/>
              <w:marTop w:val="0"/>
              <w:marBottom w:val="0"/>
              <w:divBdr>
                <w:top w:val="none" w:sz="0" w:space="0" w:color="auto"/>
                <w:left w:val="none" w:sz="0" w:space="0" w:color="auto"/>
                <w:bottom w:val="none" w:sz="0" w:space="0" w:color="auto"/>
                <w:right w:val="none" w:sz="0" w:space="0" w:color="auto"/>
              </w:divBdr>
            </w:div>
            <w:div w:id="64449614">
              <w:marLeft w:val="0"/>
              <w:marRight w:val="0"/>
              <w:marTop w:val="0"/>
              <w:marBottom w:val="0"/>
              <w:divBdr>
                <w:top w:val="none" w:sz="0" w:space="0" w:color="auto"/>
                <w:left w:val="none" w:sz="0" w:space="0" w:color="auto"/>
                <w:bottom w:val="none" w:sz="0" w:space="0" w:color="auto"/>
                <w:right w:val="none" w:sz="0" w:space="0" w:color="auto"/>
              </w:divBdr>
            </w:div>
            <w:div w:id="82185578">
              <w:marLeft w:val="0"/>
              <w:marRight w:val="0"/>
              <w:marTop w:val="0"/>
              <w:marBottom w:val="0"/>
              <w:divBdr>
                <w:top w:val="none" w:sz="0" w:space="0" w:color="auto"/>
                <w:left w:val="none" w:sz="0" w:space="0" w:color="auto"/>
                <w:bottom w:val="none" w:sz="0" w:space="0" w:color="auto"/>
                <w:right w:val="none" w:sz="0" w:space="0" w:color="auto"/>
              </w:divBdr>
            </w:div>
            <w:div w:id="362285674">
              <w:marLeft w:val="0"/>
              <w:marRight w:val="0"/>
              <w:marTop w:val="0"/>
              <w:marBottom w:val="0"/>
              <w:divBdr>
                <w:top w:val="none" w:sz="0" w:space="0" w:color="auto"/>
                <w:left w:val="none" w:sz="0" w:space="0" w:color="auto"/>
                <w:bottom w:val="none" w:sz="0" w:space="0" w:color="auto"/>
                <w:right w:val="none" w:sz="0" w:space="0" w:color="auto"/>
              </w:divBdr>
            </w:div>
            <w:div w:id="2091851131">
              <w:marLeft w:val="0"/>
              <w:marRight w:val="0"/>
              <w:marTop w:val="0"/>
              <w:marBottom w:val="0"/>
              <w:divBdr>
                <w:top w:val="none" w:sz="0" w:space="0" w:color="auto"/>
                <w:left w:val="none" w:sz="0" w:space="0" w:color="auto"/>
                <w:bottom w:val="none" w:sz="0" w:space="0" w:color="auto"/>
                <w:right w:val="none" w:sz="0" w:space="0" w:color="auto"/>
              </w:divBdr>
            </w:div>
            <w:div w:id="2098862994">
              <w:marLeft w:val="0"/>
              <w:marRight w:val="0"/>
              <w:marTop w:val="0"/>
              <w:marBottom w:val="0"/>
              <w:divBdr>
                <w:top w:val="none" w:sz="0" w:space="0" w:color="auto"/>
                <w:left w:val="none" w:sz="0" w:space="0" w:color="auto"/>
                <w:bottom w:val="none" w:sz="0" w:space="0" w:color="auto"/>
                <w:right w:val="none" w:sz="0" w:space="0" w:color="auto"/>
              </w:divBdr>
            </w:div>
            <w:div w:id="887841927">
              <w:marLeft w:val="0"/>
              <w:marRight w:val="0"/>
              <w:marTop w:val="0"/>
              <w:marBottom w:val="0"/>
              <w:divBdr>
                <w:top w:val="none" w:sz="0" w:space="0" w:color="auto"/>
                <w:left w:val="none" w:sz="0" w:space="0" w:color="auto"/>
                <w:bottom w:val="none" w:sz="0" w:space="0" w:color="auto"/>
                <w:right w:val="none" w:sz="0" w:space="0" w:color="auto"/>
              </w:divBdr>
            </w:div>
            <w:div w:id="891501096">
              <w:marLeft w:val="0"/>
              <w:marRight w:val="0"/>
              <w:marTop w:val="0"/>
              <w:marBottom w:val="0"/>
              <w:divBdr>
                <w:top w:val="none" w:sz="0" w:space="0" w:color="auto"/>
                <w:left w:val="none" w:sz="0" w:space="0" w:color="auto"/>
                <w:bottom w:val="none" w:sz="0" w:space="0" w:color="auto"/>
                <w:right w:val="none" w:sz="0" w:space="0" w:color="auto"/>
              </w:divBdr>
            </w:div>
            <w:div w:id="449204672">
              <w:marLeft w:val="0"/>
              <w:marRight w:val="0"/>
              <w:marTop w:val="0"/>
              <w:marBottom w:val="0"/>
              <w:divBdr>
                <w:top w:val="none" w:sz="0" w:space="0" w:color="auto"/>
                <w:left w:val="none" w:sz="0" w:space="0" w:color="auto"/>
                <w:bottom w:val="none" w:sz="0" w:space="0" w:color="auto"/>
                <w:right w:val="none" w:sz="0" w:space="0" w:color="auto"/>
              </w:divBdr>
            </w:div>
            <w:div w:id="1277103437">
              <w:marLeft w:val="0"/>
              <w:marRight w:val="0"/>
              <w:marTop w:val="0"/>
              <w:marBottom w:val="0"/>
              <w:divBdr>
                <w:top w:val="none" w:sz="0" w:space="0" w:color="auto"/>
                <w:left w:val="none" w:sz="0" w:space="0" w:color="auto"/>
                <w:bottom w:val="none" w:sz="0" w:space="0" w:color="auto"/>
                <w:right w:val="none" w:sz="0" w:space="0" w:color="auto"/>
              </w:divBdr>
            </w:div>
            <w:div w:id="1472403364">
              <w:marLeft w:val="0"/>
              <w:marRight w:val="0"/>
              <w:marTop w:val="0"/>
              <w:marBottom w:val="0"/>
              <w:divBdr>
                <w:top w:val="none" w:sz="0" w:space="0" w:color="auto"/>
                <w:left w:val="none" w:sz="0" w:space="0" w:color="auto"/>
                <w:bottom w:val="none" w:sz="0" w:space="0" w:color="auto"/>
                <w:right w:val="none" w:sz="0" w:space="0" w:color="auto"/>
              </w:divBdr>
            </w:div>
            <w:div w:id="2019383743">
              <w:marLeft w:val="0"/>
              <w:marRight w:val="0"/>
              <w:marTop w:val="0"/>
              <w:marBottom w:val="0"/>
              <w:divBdr>
                <w:top w:val="none" w:sz="0" w:space="0" w:color="auto"/>
                <w:left w:val="none" w:sz="0" w:space="0" w:color="auto"/>
                <w:bottom w:val="none" w:sz="0" w:space="0" w:color="auto"/>
                <w:right w:val="none" w:sz="0" w:space="0" w:color="auto"/>
              </w:divBdr>
            </w:div>
            <w:div w:id="124936965">
              <w:marLeft w:val="0"/>
              <w:marRight w:val="0"/>
              <w:marTop w:val="0"/>
              <w:marBottom w:val="0"/>
              <w:divBdr>
                <w:top w:val="none" w:sz="0" w:space="0" w:color="auto"/>
                <w:left w:val="none" w:sz="0" w:space="0" w:color="auto"/>
                <w:bottom w:val="none" w:sz="0" w:space="0" w:color="auto"/>
                <w:right w:val="none" w:sz="0" w:space="0" w:color="auto"/>
              </w:divBdr>
            </w:div>
            <w:div w:id="1836603543">
              <w:marLeft w:val="0"/>
              <w:marRight w:val="0"/>
              <w:marTop w:val="0"/>
              <w:marBottom w:val="0"/>
              <w:divBdr>
                <w:top w:val="none" w:sz="0" w:space="0" w:color="auto"/>
                <w:left w:val="none" w:sz="0" w:space="0" w:color="auto"/>
                <w:bottom w:val="none" w:sz="0" w:space="0" w:color="auto"/>
                <w:right w:val="none" w:sz="0" w:space="0" w:color="auto"/>
              </w:divBdr>
            </w:div>
            <w:div w:id="959460848">
              <w:marLeft w:val="0"/>
              <w:marRight w:val="0"/>
              <w:marTop w:val="0"/>
              <w:marBottom w:val="0"/>
              <w:divBdr>
                <w:top w:val="none" w:sz="0" w:space="0" w:color="auto"/>
                <w:left w:val="none" w:sz="0" w:space="0" w:color="auto"/>
                <w:bottom w:val="none" w:sz="0" w:space="0" w:color="auto"/>
                <w:right w:val="none" w:sz="0" w:space="0" w:color="auto"/>
              </w:divBdr>
            </w:div>
            <w:div w:id="1208253268">
              <w:marLeft w:val="0"/>
              <w:marRight w:val="0"/>
              <w:marTop w:val="0"/>
              <w:marBottom w:val="0"/>
              <w:divBdr>
                <w:top w:val="none" w:sz="0" w:space="0" w:color="auto"/>
                <w:left w:val="none" w:sz="0" w:space="0" w:color="auto"/>
                <w:bottom w:val="none" w:sz="0" w:space="0" w:color="auto"/>
                <w:right w:val="none" w:sz="0" w:space="0" w:color="auto"/>
              </w:divBdr>
            </w:div>
            <w:div w:id="2109503276">
              <w:marLeft w:val="0"/>
              <w:marRight w:val="0"/>
              <w:marTop w:val="0"/>
              <w:marBottom w:val="0"/>
              <w:divBdr>
                <w:top w:val="none" w:sz="0" w:space="0" w:color="auto"/>
                <w:left w:val="none" w:sz="0" w:space="0" w:color="auto"/>
                <w:bottom w:val="none" w:sz="0" w:space="0" w:color="auto"/>
                <w:right w:val="none" w:sz="0" w:space="0" w:color="auto"/>
              </w:divBdr>
            </w:div>
            <w:div w:id="290407758">
              <w:marLeft w:val="0"/>
              <w:marRight w:val="0"/>
              <w:marTop w:val="0"/>
              <w:marBottom w:val="0"/>
              <w:divBdr>
                <w:top w:val="none" w:sz="0" w:space="0" w:color="auto"/>
                <w:left w:val="none" w:sz="0" w:space="0" w:color="auto"/>
                <w:bottom w:val="none" w:sz="0" w:space="0" w:color="auto"/>
                <w:right w:val="none" w:sz="0" w:space="0" w:color="auto"/>
              </w:divBdr>
            </w:div>
            <w:div w:id="1318873855">
              <w:marLeft w:val="0"/>
              <w:marRight w:val="0"/>
              <w:marTop w:val="0"/>
              <w:marBottom w:val="0"/>
              <w:divBdr>
                <w:top w:val="none" w:sz="0" w:space="0" w:color="auto"/>
                <w:left w:val="none" w:sz="0" w:space="0" w:color="auto"/>
                <w:bottom w:val="none" w:sz="0" w:space="0" w:color="auto"/>
                <w:right w:val="none" w:sz="0" w:space="0" w:color="auto"/>
              </w:divBdr>
            </w:div>
            <w:div w:id="1845625783">
              <w:marLeft w:val="0"/>
              <w:marRight w:val="0"/>
              <w:marTop w:val="0"/>
              <w:marBottom w:val="0"/>
              <w:divBdr>
                <w:top w:val="none" w:sz="0" w:space="0" w:color="auto"/>
                <w:left w:val="none" w:sz="0" w:space="0" w:color="auto"/>
                <w:bottom w:val="none" w:sz="0" w:space="0" w:color="auto"/>
                <w:right w:val="none" w:sz="0" w:space="0" w:color="auto"/>
              </w:divBdr>
            </w:div>
            <w:div w:id="206265659">
              <w:marLeft w:val="0"/>
              <w:marRight w:val="0"/>
              <w:marTop w:val="0"/>
              <w:marBottom w:val="0"/>
              <w:divBdr>
                <w:top w:val="none" w:sz="0" w:space="0" w:color="auto"/>
                <w:left w:val="none" w:sz="0" w:space="0" w:color="auto"/>
                <w:bottom w:val="none" w:sz="0" w:space="0" w:color="auto"/>
                <w:right w:val="none" w:sz="0" w:space="0" w:color="auto"/>
              </w:divBdr>
            </w:div>
            <w:div w:id="1283264491">
              <w:marLeft w:val="0"/>
              <w:marRight w:val="0"/>
              <w:marTop w:val="0"/>
              <w:marBottom w:val="0"/>
              <w:divBdr>
                <w:top w:val="none" w:sz="0" w:space="0" w:color="auto"/>
                <w:left w:val="none" w:sz="0" w:space="0" w:color="auto"/>
                <w:bottom w:val="none" w:sz="0" w:space="0" w:color="auto"/>
                <w:right w:val="none" w:sz="0" w:space="0" w:color="auto"/>
              </w:divBdr>
            </w:div>
            <w:div w:id="1023089835">
              <w:marLeft w:val="0"/>
              <w:marRight w:val="0"/>
              <w:marTop w:val="0"/>
              <w:marBottom w:val="0"/>
              <w:divBdr>
                <w:top w:val="none" w:sz="0" w:space="0" w:color="auto"/>
                <w:left w:val="none" w:sz="0" w:space="0" w:color="auto"/>
                <w:bottom w:val="none" w:sz="0" w:space="0" w:color="auto"/>
                <w:right w:val="none" w:sz="0" w:space="0" w:color="auto"/>
              </w:divBdr>
            </w:div>
            <w:div w:id="1659797317">
              <w:marLeft w:val="0"/>
              <w:marRight w:val="0"/>
              <w:marTop w:val="0"/>
              <w:marBottom w:val="0"/>
              <w:divBdr>
                <w:top w:val="none" w:sz="0" w:space="0" w:color="auto"/>
                <w:left w:val="none" w:sz="0" w:space="0" w:color="auto"/>
                <w:bottom w:val="none" w:sz="0" w:space="0" w:color="auto"/>
                <w:right w:val="none" w:sz="0" w:space="0" w:color="auto"/>
              </w:divBdr>
            </w:div>
            <w:div w:id="910888796">
              <w:marLeft w:val="0"/>
              <w:marRight w:val="0"/>
              <w:marTop w:val="0"/>
              <w:marBottom w:val="0"/>
              <w:divBdr>
                <w:top w:val="none" w:sz="0" w:space="0" w:color="auto"/>
                <w:left w:val="none" w:sz="0" w:space="0" w:color="auto"/>
                <w:bottom w:val="none" w:sz="0" w:space="0" w:color="auto"/>
                <w:right w:val="none" w:sz="0" w:space="0" w:color="auto"/>
              </w:divBdr>
            </w:div>
            <w:div w:id="1214848527">
              <w:marLeft w:val="0"/>
              <w:marRight w:val="0"/>
              <w:marTop w:val="0"/>
              <w:marBottom w:val="0"/>
              <w:divBdr>
                <w:top w:val="none" w:sz="0" w:space="0" w:color="auto"/>
                <w:left w:val="none" w:sz="0" w:space="0" w:color="auto"/>
                <w:bottom w:val="none" w:sz="0" w:space="0" w:color="auto"/>
                <w:right w:val="none" w:sz="0" w:space="0" w:color="auto"/>
              </w:divBdr>
            </w:div>
            <w:div w:id="945160721">
              <w:marLeft w:val="0"/>
              <w:marRight w:val="0"/>
              <w:marTop w:val="0"/>
              <w:marBottom w:val="0"/>
              <w:divBdr>
                <w:top w:val="none" w:sz="0" w:space="0" w:color="auto"/>
                <w:left w:val="none" w:sz="0" w:space="0" w:color="auto"/>
                <w:bottom w:val="none" w:sz="0" w:space="0" w:color="auto"/>
                <w:right w:val="none" w:sz="0" w:space="0" w:color="auto"/>
              </w:divBdr>
            </w:div>
            <w:div w:id="1533765503">
              <w:marLeft w:val="0"/>
              <w:marRight w:val="0"/>
              <w:marTop w:val="0"/>
              <w:marBottom w:val="0"/>
              <w:divBdr>
                <w:top w:val="none" w:sz="0" w:space="0" w:color="auto"/>
                <w:left w:val="none" w:sz="0" w:space="0" w:color="auto"/>
                <w:bottom w:val="none" w:sz="0" w:space="0" w:color="auto"/>
                <w:right w:val="none" w:sz="0" w:space="0" w:color="auto"/>
              </w:divBdr>
            </w:div>
            <w:div w:id="513151081">
              <w:marLeft w:val="0"/>
              <w:marRight w:val="0"/>
              <w:marTop w:val="0"/>
              <w:marBottom w:val="0"/>
              <w:divBdr>
                <w:top w:val="none" w:sz="0" w:space="0" w:color="auto"/>
                <w:left w:val="none" w:sz="0" w:space="0" w:color="auto"/>
                <w:bottom w:val="none" w:sz="0" w:space="0" w:color="auto"/>
                <w:right w:val="none" w:sz="0" w:space="0" w:color="auto"/>
              </w:divBdr>
            </w:div>
            <w:div w:id="622618384">
              <w:marLeft w:val="0"/>
              <w:marRight w:val="0"/>
              <w:marTop w:val="0"/>
              <w:marBottom w:val="0"/>
              <w:divBdr>
                <w:top w:val="none" w:sz="0" w:space="0" w:color="auto"/>
                <w:left w:val="none" w:sz="0" w:space="0" w:color="auto"/>
                <w:bottom w:val="none" w:sz="0" w:space="0" w:color="auto"/>
                <w:right w:val="none" w:sz="0" w:space="0" w:color="auto"/>
              </w:divBdr>
            </w:div>
            <w:div w:id="1942759408">
              <w:marLeft w:val="0"/>
              <w:marRight w:val="0"/>
              <w:marTop w:val="0"/>
              <w:marBottom w:val="0"/>
              <w:divBdr>
                <w:top w:val="none" w:sz="0" w:space="0" w:color="auto"/>
                <w:left w:val="none" w:sz="0" w:space="0" w:color="auto"/>
                <w:bottom w:val="none" w:sz="0" w:space="0" w:color="auto"/>
                <w:right w:val="none" w:sz="0" w:space="0" w:color="auto"/>
              </w:divBdr>
            </w:div>
            <w:div w:id="1211962447">
              <w:marLeft w:val="0"/>
              <w:marRight w:val="0"/>
              <w:marTop w:val="0"/>
              <w:marBottom w:val="0"/>
              <w:divBdr>
                <w:top w:val="none" w:sz="0" w:space="0" w:color="auto"/>
                <w:left w:val="none" w:sz="0" w:space="0" w:color="auto"/>
                <w:bottom w:val="none" w:sz="0" w:space="0" w:color="auto"/>
                <w:right w:val="none" w:sz="0" w:space="0" w:color="auto"/>
              </w:divBdr>
            </w:div>
            <w:div w:id="374744065">
              <w:marLeft w:val="0"/>
              <w:marRight w:val="0"/>
              <w:marTop w:val="0"/>
              <w:marBottom w:val="0"/>
              <w:divBdr>
                <w:top w:val="none" w:sz="0" w:space="0" w:color="auto"/>
                <w:left w:val="none" w:sz="0" w:space="0" w:color="auto"/>
                <w:bottom w:val="none" w:sz="0" w:space="0" w:color="auto"/>
                <w:right w:val="none" w:sz="0" w:space="0" w:color="auto"/>
              </w:divBdr>
            </w:div>
            <w:div w:id="1452631410">
              <w:marLeft w:val="0"/>
              <w:marRight w:val="0"/>
              <w:marTop w:val="0"/>
              <w:marBottom w:val="0"/>
              <w:divBdr>
                <w:top w:val="none" w:sz="0" w:space="0" w:color="auto"/>
                <w:left w:val="none" w:sz="0" w:space="0" w:color="auto"/>
                <w:bottom w:val="none" w:sz="0" w:space="0" w:color="auto"/>
                <w:right w:val="none" w:sz="0" w:space="0" w:color="auto"/>
              </w:divBdr>
            </w:div>
            <w:div w:id="1962570788">
              <w:marLeft w:val="0"/>
              <w:marRight w:val="0"/>
              <w:marTop w:val="0"/>
              <w:marBottom w:val="0"/>
              <w:divBdr>
                <w:top w:val="none" w:sz="0" w:space="0" w:color="auto"/>
                <w:left w:val="none" w:sz="0" w:space="0" w:color="auto"/>
                <w:bottom w:val="none" w:sz="0" w:space="0" w:color="auto"/>
                <w:right w:val="none" w:sz="0" w:space="0" w:color="auto"/>
              </w:divBdr>
            </w:div>
            <w:div w:id="1066031310">
              <w:marLeft w:val="0"/>
              <w:marRight w:val="0"/>
              <w:marTop w:val="0"/>
              <w:marBottom w:val="0"/>
              <w:divBdr>
                <w:top w:val="none" w:sz="0" w:space="0" w:color="auto"/>
                <w:left w:val="none" w:sz="0" w:space="0" w:color="auto"/>
                <w:bottom w:val="none" w:sz="0" w:space="0" w:color="auto"/>
                <w:right w:val="none" w:sz="0" w:space="0" w:color="auto"/>
              </w:divBdr>
            </w:div>
            <w:div w:id="2101443938">
              <w:marLeft w:val="0"/>
              <w:marRight w:val="0"/>
              <w:marTop w:val="0"/>
              <w:marBottom w:val="0"/>
              <w:divBdr>
                <w:top w:val="none" w:sz="0" w:space="0" w:color="auto"/>
                <w:left w:val="none" w:sz="0" w:space="0" w:color="auto"/>
                <w:bottom w:val="none" w:sz="0" w:space="0" w:color="auto"/>
                <w:right w:val="none" w:sz="0" w:space="0" w:color="auto"/>
              </w:divBdr>
            </w:div>
            <w:div w:id="1126970903">
              <w:marLeft w:val="0"/>
              <w:marRight w:val="0"/>
              <w:marTop w:val="0"/>
              <w:marBottom w:val="0"/>
              <w:divBdr>
                <w:top w:val="none" w:sz="0" w:space="0" w:color="auto"/>
                <w:left w:val="none" w:sz="0" w:space="0" w:color="auto"/>
                <w:bottom w:val="none" w:sz="0" w:space="0" w:color="auto"/>
                <w:right w:val="none" w:sz="0" w:space="0" w:color="auto"/>
              </w:divBdr>
            </w:div>
            <w:div w:id="729308994">
              <w:marLeft w:val="0"/>
              <w:marRight w:val="0"/>
              <w:marTop w:val="0"/>
              <w:marBottom w:val="0"/>
              <w:divBdr>
                <w:top w:val="none" w:sz="0" w:space="0" w:color="auto"/>
                <w:left w:val="none" w:sz="0" w:space="0" w:color="auto"/>
                <w:bottom w:val="none" w:sz="0" w:space="0" w:color="auto"/>
                <w:right w:val="none" w:sz="0" w:space="0" w:color="auto"/>
              </w:divBdr>
            </w:div>
            <w:div w:id="33817845">
              <w:marLeft w:val="0"/>
              <w:marRight w:val="0"/>
              <w:marTop w:val="0"/>
              <w:marBottom w:val="0"/>
              <w:divBdr>
                <w:top w:val="none" w:sz="0" w:space="0" w:color="auto"/>
                <w:left w:val="none" w:sz="0" w:space="0" w:color="auto"/>
                <w:bottom w:val="none" w:sz="0" w:space="0" w:color="auto"/>
                <w:right w:val="none" w:sz="0" w:space="0" w:color="auto"/>
              </w:divBdr>
            </w:div>
            <w:div w:id="792797216">
              <w:marLeft w:val="0"/>
              <w:marRight w:val="0"/>
              <w:marTop w:val="0"/>
              <w:marBottom w:val="0"/>
              <w:divBdr>
                <w:top w:val="none" w:sz="0" w:space="0" w:color="auto"/>
                <w:left w:val="none" w:sz="0" w:space="0" w:color="auto"/>
                <w:bottom w:val="none" w:sz="0" w:space="0" w:color="auto"/>
                <w:right w:val="none" w:sz="0" w:space="0" w:color="auto"/>
              </w:divBdr>
            </w:div>
            <w:div w:id="1842504003">
              <w:marLeft w:val="0"/>
              <w:marRight w:val="0"/>
              <w:marTop w:val="0"/>
              <w:marBottom w:val="0"/>
              <w:divBdr>
                <w:top w:val="none" w:sz="0" w:space="0" w:color="auto"/>
                <w:left w:val="none" w:sz="0" w:space="0" w:color="auto"/>
                <w:bottom w:val="none" w:sz="0" w:space="0" w:color="auto"/>
                <w:right w:val="none" w:sz="0" w:space="0" w:color="auto"/>
              </w:divBdr>
            </w:div>
            <w:div w:id="1604068790">
              <w:marLeft w:val="0"/>
              <w:marRight w:val="0"/>
              <w:marTop w:val="0"/>
              <w:marBottom w:val="0"/>
              <w:divBdr>
                <w:top w:val="none" w:sz="0" w:space="0" w:color="auto"/>
                <w:left w:val="none" w:sz="0" w:space="0" w:color="auto"/>
                <w:bottom w:val="none" w:sz="0" w:space="0" w:color="auto"/>
                <w:right w:val="none" w:sz="0" w:space="0" w:color="auto"/>
              </w:divBdr>
            </w:div>
            <w:div w:id="1067992180">
              <w:marLeft w:val="0"/>
              <w:marRight w:val="0"/>
              <w:marTop w:val="0"/>
              <w:marBottom w:val="0"/>
              <w:divBdr>
                <w:top w:val="none" w:sz="0" w:space="0" w:color="auto"/>
                <w:left w:val="none" w:sz="0" w:space="0" w:color="auto"/>
                <w:bottom w:val="none" w:sz="0" w:space="0" w:color="auto"/>
                <w:right w:val="none" w:sz="0" w:space="0" w:color="auto"/>
              </w:divBdr>
            </w:div>
            <w:div w:id="1123377928">
              <w:marLeft w:val="0"/>
              <w:marRight w:val="0"/>
              <w:marTop w:val="0"/>
              <w:marBottom w:val="0"/>
              <w:divBdr>
                <w:top w:val="none" w:sz="0" w:space="0" w:color="auto"/>
                <w:left w:val="none" w:sz="0" w:space="0" w:color="auto"/>
                <w:bottom w:val="none" w:sz="0" w:space="0" w:color="auto"/>
                <w:right w:val="none" w:sz="0" w:space="0" w:color="auto"/>
              </w:divBdr>
            </w:div>
            <w:div w:id="1158423974">
              <w:marLeft w:val="0"/>
              <w:marRight w:val="0"/>
              <w:marTop w:val="0"/>
              <w:marBottom w:val="0"/>
              <w:divBdr>
                <w:top w:val="none" w:sz="0" w:space="0" w:color="auto"/>
                <w:left w:val="none" w:sz="0" w:space="0" w:color="auto"/>
                <w:bottom w:val="none" w:sz="0" w:space="0" w:color="auto"/>
                <w:right w:val="none" w:sz="0" w:space="0" w:color="auto"/>
              </w:divBdr>
            </w:div>
            <w:div w:id="1740403539">
              <w:marLeft w:val="0"/>
              <w:marRight w:val="0"/>
              <w:marTop w:val="0"/>
              <w:marBottom w:val="0"/>
              <w:divBdr>
                <w:top w:val="none" w:sz="0" w:space="0" w:color="auto"/>
                <w:left w:val="none" w:sz="0" w:space="0" w:color="auto"/>
                <w:bottom w:val="none" w:sz="0" w:space="0" w:color="auto"/>
                <w:right w:val="none" w:sz="0" w:space="0" w:color="auto"/>
              </w:divBdr>
            </w:div>
            <w:div w:id="1566989857">
              <w:marLeft w:val="0"/>
              <w:marRight w:val="0"/>
              <w:marTop w:val="0"/>
              <w:marBottom w:val="0"/>
              <w:divBdr>
                <w:top w:val="none" w:sz="0" w:space="0" w:color="auto"/>
                <w:left w:val="none" w:sz="0" w:space="0" w:color="auto"/>
                <w:bottom w:val="none" w:sz="0" w:space="0" w:color="auto"/>
                <w:right w:val="none" w:sz="0" w:space="0" w:color="auto"/>
              </w:divBdr>
            </w:div>
            <w:div w:id="988171176">
              <w:marLeft w:val="0"/>
              <w:marRight w:val="0"/>
              <w:marTop w:val="0"/>
              <w:marBottom w:val="0"/>
              <w:divBdr>
                <w:top w:val="none" w:sz="0" w:space="0" w:color="auto"/>
                <w:left w:val="none" w:sz="0" w:space="0" w:color="auto"/>
                <w:bottom w:val="none" w:sz="0" w:space="0" w:color="auto"/>
                <w:right w:val="none" w:sz="0" w:space="0" w:color="auto"/>
              </w:divBdr>
            </w:div>
            <w:div w:id="2123576329">
              <w:marLeft w:val="0"/>
              <w:marRight w:val="0"/>
              <w:marTop w:val="0"/>
              <w:marBottom w:val="0"/>
              <w:divBdr>
                <w:top w:val="none" w:sz="0" w:space="0" w:color="auto"/>
                <w:left w:val="none" w:sz="0" w:space="0" w:color="auto"/>
                <w:bottom w:val="none" w:sz="0" w:space="0" w:color="auto"/>
                <w:right w:val="none" w:sz="0" w:space="0" w:color="auto"/>
              </w:divBdr>
            </w:div>
            <w:div w:id="1356346944">
              <w:marLeft w:val="0"/>
              <w:marRight w:val="0"/>
              <w:marTop w:val="0"/>
              <w:marBottom w:val="0"/>
              <w:divBdr>
                <w:top w:val="none" w:sz="0" w:space="0" w:color="auto"/>
                <w:left w:val="none" w:sz="0" w:space="0" w:color="auto"/>
                <w:bottom w:val="none" w:sz="0" w:space="0" w:color="auto"/>
                <w:right w:val="none" w:sz="0" w:space="0" w:color="auto"/>
              </w:divBdr>
            </w:div>
            <w:div w:id="1447197261">
              <w:marLeft w:val="0"/>
              <w:marRight w:val="0"/>
              <w:marTop w:val="0"/>
              <w:marBottom w:val="0"/>
              <w:divBdr>
                <w:top w:val="none" w:sz="0" w:space="0" w:color="auto"/>
                <w:left w:val="none" w:sz="0" w:space="0" w:color="auto"/>
                <w:bottom w:val="none" w:sz="0" w:space="0" w:color="auto"/>
                <w:right w:val="none" w:sz="0" w:space="0" w:color="auto"/>
              </w:divBdr>
            </w:div>
            <w:div w:id="147552118">
              <w:marLeft w:val="0"/>
              <w:marRight w:val="0"/>
              <w:marTop w:val="0"/>
              <w:marBottom w:val="0"/>
              <w:divBdr>
                <w:top w:val="none" w:sz="0" w:space="0" w:color="auto"/>
                <w:left w:val="none" w:sz="0" w:space="0" w:color="auto"/>
                <w:bottom w:val="none" w:sz="0" w:space="0" w:color="auto"/>
                <w:right w:val="none" w:sz="0" w:space="0" w:color="auto"/>
              </w:divBdr>
            </w:div>
            <w:div w:id="192311708">
              <w:marLeft w:val="0"/>
              <w:marRight w:val="0"/>
              <w:marTop w:val="0"/>
              <w:marBottom w:val="0"/>
              <w:divBdr>
                <w:top w:val="none" w:sz="0" w:space="0" w:color="auto"/>
                <w:left w:val="none" w:sz="0" w:space="0" w:color="auto"/>
                <w:bottom w:val="none" w:sz="0" w:space="0" w:color="auto"/>
                <w:right w:val="none" w:sz="0" w:space="0" w:color="auto"/>
              </w:divBdr>
            </w:div>
            <w:div w:id="381562966">
              <w:marLeft w:val="0"/>
              <w:marRight w:val="0"/>
              <w:marTop w:val="0"/>
              <w:marBottom w:val="0"/>
              <w:divBdr>
                <w:top w:val="none" w:sz="0" w:space="0" w:color="auto"/>
                <w:left w:val="none" w:sz="0" w:space="0" w:color="auto"/>
                <w:bottom w:val="none" w:sz="0" w:space="0" w:color="auto"/>
                <w:right w:val="none" w:sz="0" w:space="0" w:color="auto"/>
              </w:divBdr>
            </w:div>
            <w:div w:id="1708606886">
              <w:marLeft w:val="0"/>
              <w:marRight w:val="0"/>
              <w:marTop w:val="0"/>
              <w:marBottom w:val="0"/>
              <w:divBdr>
                <w:top w:val="none" w:sz="0" w:space="0" w:color="auto"/>
                <w:left w:val="none" w:sz="0" w:space="0" w:color="auto"/>
                <w:bottom w:val="none" w:sz="0" w:space="0" w:color="auto"/>
                <w:right w:val="none" w:sz="0" w:space="0" w:color="auto"/>
              </w:divBdr>
            </w:div>
            <w:div w:id="4293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2934">
      <w:bodyDiv w:val="1"/>
      <w:marLeft w:val="0"/>
      <w:marRight w:val="0"/>
      <w:marTop w:val="0"/>
      <w:marBottom w:val="0"/>
      <w:divBdr>
        <w:top w:val="none" w:sz="0" w:space="0" w:color="auto"/>
        <w:left w:val="none" w:sz="0" w:space="0" w:color="auto"/>
        <w:bottom w:val="none" w:sz="0" w:space="0" w:color="auto"/>
        <w:right w:val="none" w:sz="0" w:space="0" w:color="auto"/>
      </w:divBdr>
      <w:divsChild>
        <w:div w:id="147980766">
          <w:marLeft w:val="0"/>
          <w:marRight w:val="0"/>
          <w:marTop w:val="0"/>
          <w:marBottom w:val="0"/>
          <w:divBdr>
            <w:top w:val="none" w:sz="0" w:space="0" w:color="auto"/>
            <w:left w:val="none" w:sz="0" w:space="0" w:color="auto"/>
            <w:bottom w:val="none" w:sz="0" w:space="0" w:color="auto"/>
            <w:right w:val="none" w:sz="0" w:space="0" w:color="auto"/>
          </w:divBdr>
          <w:divsChild>
            <w:div w:id="651716071">
              <w:marLeft w:val="0"/>
              <w:marRight w:val="0"/>
              <w:marTop w:val="0"/>
              <w:marBottom w:val="0"/>
              <w:divBdr>
                <w:top w:val="none" w:sz="0" w:space="0" w:color="auto"/>
                <w:left w:val="none" w:sz="0" w:space="0" w:color="auto"/>
                <w:bottom w:val="none" w:sz="0" w:space="0" w:color="auto"/>
                <w:right w:val="none" w:sz="0" w:space="0" w:color="auto"/>
              </w:divBdr>
            </w:div>
            <w:div w:id="80609886">
              <w:marLeft w:val="0"/>
              <w:marRight w:val="0"/>
              <w:marTop w:val="0"/>
              <w:marBottom w:val="0"/>
              <w:divBdr>
                <w:top w:val="none" w:sz="0" w:space="0" w:color="auto"/>
                <w:left w:val="none" w:sz="0" w:space="0" w:color="auto"/>
                <w:bottom w:val="none" w:sz="0" w:space="0" w:color="auto"/>
                <w:right w:val="none" w:sz="0" w:space="0" w:color="auto"/>
              </w:divBdr>
            </w:div>
            <w:div w:id="1422799295">
              <w:marLeft w:val="0"/>
              <w:marRight w:val="0"/>
              <w:marTop w:val="0"/>
              <w:marBottom w:val="0"/>
              <w:divBdr>
                <w:top w:val="none" w:sz="0" w:space="0" w:color="auto"/>
                <w:left w:val="none" w:sz="0" w:space="0" w:color="auto"/>
                <w:bottom w:val="none" w:sz="0" w:space="0" w:color="auto"/>
                <w:right w:val="none" w:sz="0" w:space="0" w:color="auto"/>
              </w:divBdr>
            </w:div>
            <w:div w:id="2053923642">
              <w:marLeft w:val="0"/>
              <w:marRight w:val="0"/>
              <w:marTop w:val="0"/>
              <w:marBottom w:val="0"/>
              <w:divBdr>
                <w:top w:val="none" w:sz="0" w:space="0" w:color="auto"/>
                <w:left w:val="none" w:sz="0" w:space="0" w:color="auto"/>
                <w:bottom w:val="none" w:sz="0" w:space="0" w:color="auto"/>
                <w:right w:val="none" w:sz="0" w:space="0" w:color="auto"/>
              </w:divBdr>
            </w:div>
            <w:div w:id="1166289867">
              <w:marLeft w:val="0"/>
              <w:marRight w:val="0"/>
              <w:marTop w:val="0"/>
              <w:marBottom w:val="0"/>
              <w:divBdr>
                <w:top w:val="none" w:sz="0" w:space="0" w:color="auto"/>
                <w:left w:val="none" w:sz="0" w:space="0" w:color="auto"/>
                <w:bottom w:val="none" w:sz="0" w:space="0" w:color="auto"/>
                <w:right w:val="none" w:sz="0" w:space="0" w:color="auto"/>
              </w:divBdr>
            </w:div>
            <w:div w:id="838546976">
              <w:marLeft w:val="0"/>
              <w:marRight w:val="0"/>
              <w:marTop w:val="0"/>
              <w:marBottom w:val="0"/>
              <w:divBdr>
                <w:top w:val="none" w:sz="0" w:space="0" w:color="auto"/>
                <w:left w:val="none" w:sz="0" w:space="0" w:color="auto"/>
                <w:bottom w:val="none" w:sz="0" w:space="0" w:color="auto"/>
                <w:right w:val="none" w:sz="0" w:space="0" w:color="auto"/>
              </w:divBdr>
            </w:div>
            <w:div w:id="100226143">
              <w:marLeft w:val="0"/>
              <w:marRight w:val="0"/>
              <w:marTop w:val="0"/>
              <w:marBottom w:val="0"/>
              <w:divBdr>
                <w:top w:val="none" w:sz="0" w:space="0" w:color="auto"/>
                <w:left w:val="none" w:sz="0" w:space="0" w:color="auto"/>
                <w:bottom w:val="none" w:sz="0" w:space="0" w:color="auto"/>
                <w:right w:val="none" w:sz="0" w:space="0" w:color="auto"/>
              </w:divBdr>
            </w:div>
            <w:div w:id="1702631471">
              <w:marLeft w:val="0"/>
              <w:marRight w:val="0"/>
              <w:marTop w:val="0"/>
              <w:marBottom w:val="0"/>
              <w:divBdr>
                <w:top w:val="none" w:sz="0" w:space="0" w:color="auto"/>
                <w:left w:val="none" w:sz="0" w:space="0" w:color="auto"/>
                <w:bottom w:val="none" w:sz="0" w:space="0" w:color="auto"/>
                <w:right w:val="none" w:sz="0" w:space="0" w:color="auto"/>
              </w:divBdr>
            </w:div>
            <w:div w:id="1325820706">
              <w:marLeft w:val="0"/>
              <w:marRight w:val="0"/>
              <w:marTop w:val="0"/>
              <w:marBottom w:val="0"/>
              <w:divBdr>
                <w:top w:val="none" w:sz="0" w:space="0" w:color="auto"/>
                <w:left w:val="none" w:sz="0" w:space="0" w:color="auto"/>
                <w:bottom w:val="none" w:sz="0" w:space="0" w:color="auto"/>
                <w:right w:val="none" w:sz="0" w:space="0" w:color="auto"/>
              </w:divBdr>
            </w:div>
            <w:div w:id="367068599">
              <w:marLeft w:val="0"/>
              <w:marRight w:val="0"/>
              <w:marTop w:val="0"/>
              <w:marBottom w:val="0"/>
              <w:divBdr>
                <w:top w:val="none" w:sz="0" w:space="0" w:color="auto"/>
                <w:left w:val="none" w:sz="0" w:space="0" w:color="auto"/>
                <w:bottom w:val="none" w:sz="0" w:space="0" w:color="auto"/>
                <w:right w:val="none" w:sz="0" w:space="0" w:color="auto"/>
              </w:divBdr>
            </w:div>
            <w:div w:id="1273438649">
              <w:marLeft w:val="0"/>
              <w:marRight w:val="0"/>
              <w:marTop w:val="0"/>
              <w:marBottom w:val="0"/>
              <w:divBdr>
                <w:top w:val="none" w:sz="0" w:space="0" w:color="auto"/>
                <w:left w:val="none" w:sz="0" w:space="0" w:color="auto"/>
                <w:bottom w:val="none" w:sz="0" w:space="0" w:color="auto"/>
                <w:right w:val="none" w:sz="0" w:space="0" w:color="auto"/>
              </w:divBdr>
            </w:div>
            <w:div w:id="13646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122">
      <w:bodyDiv w:val="1"/>
      <w:marLeft w:val="0"/>
      <w:marRight w:val="0"/>
      <w:marTop w:val="0"/>
      <w:marBottom w:val="0"/>
      <w:divBdr>
        <w:top w:val="none" w:sz="0" w:space="0" w:color="auto"/>
        <w:left w:val="none" w:sz="0" w:space="0" w:color="auto"/>
        <w:bottom w:val="none" w:sz="0" w:space="0" w:color="auto"/>
        <w:right w:val="none" w:sz="0" w:space="0" w:color="auto"/>
      </w:divBdr>
      <w:divsChild>
        <w:div w:id="416826647">
          <w:marLeft w:val="0"/>
          <w:marRight w:val="0"/>
          <w:marTop w:val="0"/>
          <w:marBottom w:val="0"/>
          <w:divBdr>
            <w:top w:val="none" w:sz="0" w:space="0" w:color="auto"/>
            <w:left w:val="none" w:sz="0" w:space="0" w:color="auto"/>
            <w:bottom w:val="none" w:sz="0" w:space="0" w:color="auto"/>
            <w:right w:val="none" w:sz="0" w:space="0" w:color="auto"/>
          </w:divBdr>
          <w:divsChild>
            <w:div w:id="3360551">
              <w:marLeft w:val="0"/>
              <w:marRight w:val="0"/>
              <w:marTop w:val="0"/>
              <w:marBottom w:val="0"/>
              <w:divBdr>
                <w:top w:val="none" w:sz="0" w:space="0" w:color="auto"/>
                <w:left w:val="none" w:sz="0" w:space="0" w:color="auto"/>
                <w:bottom w:val="none" w:sz="0" w:space="0" w:color="auto"/>
                <w:right w:val="none" w:sz="0" w:space="0" w:color="auto"/>
              </w:divBdr>
            </w:div>
            <w:div w:id="1091438961">
              <w:marLeft w:val="0"/>
              <w:marRight w:val="0"/>
              <w:marTop w:val="0"/>
              <w:marBottom w:val="0"/>
              <w:divBdr>
                <w:top w:val="none" w:sz="0" w:space="0" w:color="auto"/>
                <w:left w:val="none" w:sz="0" w:space="0" w:color="auto"/>
                <w:bottom w:val="none" w:sz="0" w:space="0" w:color="auto"/>
                <w:right w:val="none" w:sz="0" w:space="0" w:color="auto"/>
              </w:divBdr>
            </w:div>
            <w:div w:id="1086152228">
              <w:marLeft w:val="0"/>
              <w:marRight w:val="0"/>
              <w:marTop w:val="0"/>
              <w:marBottom w:val="0"/>
              <w:divBdr>
                <w:top w:val="none" w:sz="0" w:space="0" w:color="auto"/>
                <w:left w:val="none" w:sz="0" w:space="0" w:color="auto"/>
                <w:bottom w:val="none" w:sz="0" w:space="0" w:color="auto"/>
                <w:right w:val="none" w:sz="0" w:space="0" w:color="auto"/>
              </w:divBdr>
            </w:div>
            <w:div w:id="667830096">
              <w:marLeft w:val="0"/>
              <w:marRight w:val="0"/>
              <w:marTop w:val="0"/>
              <w:marBottom w:val="0"/>
              <w:divBdr>
                <w:top w:val="none" w:sz="0" w:space="0" w:color="auto"/>
                <w:left w:val="none" w:sz="0" w:space="0" w:color="auto"/>
                <w:bottom w:val="none" w:sz="0" w:space="0" w:color="auto"/>
                <w:right w:val="none" w:sz="0" w:space="0" w:color="auto"/>
              </w:divBdr>
            </w:div>
            <w:div w:id="1976180194">
              <w:marLeft w:val="0"/>
              <w:marRight w:val="0"/>
              <w:marTop w:val="0"/>
              <w:marBottom w:val="0"/>
              <w:divBdr>
                <w:top w:val="none" w:sz="0" w:space="0" w:color="auto"/>
                <w:left w:val="none" w:sz="0" w:space="0" w:color="auto"/>
                <w:bottom w:val="none" w:sz="0" w:space="0" w:color="auto"/>
                <w:right w:val="none" w:sz="0" w:space="0" w:color="auto"/>
              </w:divBdr>
            </w:div>
            <w:div w:id="1884054512">
              <w:marLeft w:val="0"/>
              <w:marRight w:val="0"/>
              <w:marTop w:val="0"/>
              <w:marBottom w:val="0"/>
              <w:divBdr>
                <w:top w:val="none" w:sz="0" w:space="0" w:color="auto"/>
                <w:left w:val="none" w:sz="0" w:space="0" w:color="auto"/>
                <w:bottom w:val="none" w:sz="0" w:space="0" w:color="auto"/>
                <w:right w:val="none" w:sz="0" w:space="0" w:color="auto"/>
              </w:divBdr>
            </w:div>
            <w:div w:id="148834089">
              <w:marLeft w:val="0"/>
              <w:marRight w:val="0"/>
              <w:marTop w:val="0"/>
              <w:marBottom w:val="0"/>
              <w:divBdr>
                <w:top w:val="none" w:sz="0" w:space="0" w:color="auto"/>
                <w:left w:val="none" w:sz="0" w:space="0" w:color="auto"/>
                <w:bottom w:val="none" w:sz="0" w:space="0" w:color="auto"/>
                <w:right w:val="none" w:sz="0" w:space="0" w:color="auto"/>
              </w:divBdr>
            </w:div>
            <w:div w:id="1081833301">
              <w:marLeft w:val="0"/>
              <w:marRight w:val="0"/>
              <w:marTop w:val="0"/>
              <w:marBottom w:val="0"/>
              <w:divBdr>
                <w:top w:val="none" w:sz="0" w:space="0" w:color="auto"/>
                <w:left w:val="none" w:sz="0" w:space="0" w:color="auto"/>
                <w:bottom w:val="none" w:sz="0" w:space="0" w:color="auto"/>
                <w:right w:val="none" w:sz="0" w:space="0" w:color="auto"/>
              </w:divBdr>
            </w:div>
            <w:div w:id="480274394">
              <w:marLeft w:val="0"/>
              <w:marRight w:val="0"/>
              <w:marTop w:val="0"/>
              <w:marBottom w:val="0"/>
              <w:divBdr>
                <w:top w:val="none" w:sz="0" w:space="0" w:color="auto"/>
                <w:left w:val="none" w:sz="0" w:space="0" w:color="auto"/>
                <w:bottom w:val="none" w:sz="0" w:space="0" w:color="auto"/>
                <w:right w:val="none" w:sz="0" w:space="0" w:color="auto"/>
              </w:divBdr>
            </w:div>
            <w:div w:id="1117524626">
              <w:marLeft w:val="0"/>
              <w:marRight w:val="0"/>
              <w:marTop w:val="0"/>
              <w:marBottom w:val="0"/>
              <w:divBdr>
                <w:top w:val="none" w:sz="0" w:space="0" w:color="auto"/>
                <w:left w:val="none" w:sz="0" w:space="0" w:color="auto"/>
                <w:bottom w:val="none" w:sz="0" w:space="0" w:color="auto"/>
                <w:right w:val="none" w:sz="0" w:space="0" w:color="auto"/>
              </w:divBdr>
            </w:div>
            <w:div w:id="31922401">
              <w:marLeft w:val="0"/>
              <w:marRight w:val="0"/>
              <w:marTop w:val="0"/>
              <w:marBottom w:val="0"/>
              <w:divBdr>
                <w:top w:val="none" w:sz="0" w:space="0" w:color="auto"/>
                <w:left w:val="none" w:sz="0" w:space="0" w:color="auto"/>
                <w:bottom w:val="none" w:sz="0" w:space="0" w:color="auto"/>
                <w:right w:val="none" w:sz="0" w:space="0" w:color="auto"/>
              </w:divBdr>
            </w:div>
            <w:div w:id="260727755">
              <w:marLeft w:val="0"/>
              <w:marRight w:val="0"/>
              <w:marTop w:val="0"/>
              <w:marBottom w:val="0"/>
              <w:divBdr>
                <w:top w:val="none" w:sz="0" w:space="0" w:color="auto"/>
                <w:left w:val="none" w:sz="0" w:space="0" w:color="auto"/>
                <w:bottom w:val="none" w:sz="0" w:space="0" w:color="auto"/>
                <w:right w:val="none" w:sz="0" w:space="0" w:color="auto"/>
              </w:divBdr>
            </w:div>
            <w:div w:id="114522744">
              <w:marLeft w:val="0"/>
              <w:marRight w:val="0"/>
              <w:marTop w:val="0"/>
              <w:marBottom w:val="0"/>
              <w:divBdr>
                <w:top w:val="none" w:sz="0" w:space="0" w:color="auto"/>
                <w:left w:val="none" w:sz="0" w:space="0" w:color="auto"/>
                <w:bottom w:val="none" w:sz="0" w:space="0" w:color="auto"/>
                <w:right w:val="none" w:sz="0" w:space="0" w:color="auto"/>
              </w:divBdr>
            </w:div>
            <w:div w:id="1751348520">
              <w:marLeft w:val="0"/>
              <w:marRight w:val="0"/>
              <w:marTop w:val="0"/>
              <w:marBottom w:val="0"/>
              <w:divBdr>
                <w:top w:val="none" w:sz="0" w:space="0" w:color="auto"/>
                <w:left w:val="none" w:sz="0" w:space="0" w:color="auto"/>
                <w:bottom w:val="none" w:sz="0" w:space="0" w:color="auto"/>
                <w:right w:val="none" w:sz="0" w:space="0" w:color="auto"/>
              </w:divBdr>
            </w:div>
            <w:div w:id="814756001">
              <w:marLeft w:val="0"/>
              <w:marRight w:val="0"/>
              <w:marTop w:val="0"/>
              <w:marBottom w:val="0"/>
              <w:divBdr>
                <w:top w:val="none" w:sz="0" w:space="0" w:color="auto"/>
                <w:left w:val="none" w:sz="0" w:space="0" w:color="auto"/>
                <w:bottom w:val="none" w:sz="0" w:space="0" w:color="auto"/>
                <w:right w:val="none" w:sz="0" w:space="0" w:color="auto"/>
              </w:divBdr>
            </w:div>
            <w:div w:id="431511209">
              <w:marLeft w:val="0"/>
              <w:marRight w:val="0"/>
              <w:marTop w:val="0"/>
              <w:marBottom w:val="0"/>
              <w:divBdr>
                <w:top w:val="none" w:sz="0" w:space="0" w:color="auto"/>
                <w:left w:val="none" w:sz="0" w:space="0" w:color="auto"/>
                <w:bottom w:val="none" w:sz="0" w:space="0" w:color="auto"/>
                <w:right w:val="none" w:sz="0" w:space="0" w:color="auto"/>
              </w:divBdr>
            </w:div>
            <w:div w:id="963928526">
              <w:marLeft w:val="0"/>
              <w:marRight w:val="0"/>
              <w:marTop w:val="0"/>
              <w:marBottom w:val="0"/>
              <w:divBdr>
                <w:top w:val="none" w:sz="0" w:space="0" w:color="auto"/>
                <w:left w:val="none" w:sz="0" w:space="0" w:color="auto"/>
                <w:bottom w:val="none" w:sz="0" w:space="0" w:color="auto"/>
                <w:right w:val="none" w:sz="0" w:space="0" w:color="auto"/>
              </w:divBdr>
            </w:div>
            <w:div w:id="11018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109">
      <w:bodyDiv w:val="1"/>
      <w:marLeft w:val="0"/>
      <w:marRight w:val="0"/>
      <w:marTop w:val="0"/>
      <w:marBottom w:val="0"/>
      <w:divBdr>
        <w:top w:val="none" w:sz="0" w:space="0" w:color="auto"/>
        <w:left w:val="none" w:sz="0" w:space="0" w:color="auto"/>
        <w:bottom w:val="none" w:sz="0" w:space="0" w:color="auto"/>
        <w:right w:val="none" w:sz="0" w:space="0" w:color="auto"/>
      </w:divBdr>
      <w:divsChild>
        <w:div w:id="2140417458">
          <w:marLeft w:val="0"/>
          <w:marRight w:val="0"/>
          <w:marTop w:val="0"/>
          <w:marBottom w:val="0"/>
          <w:divBdr>
            <w:top w:val="none" w:sz="0" w:space="0" w:color="auto"/>
            <w:left w:val="none" w:sz="0" w:space="0" w:color="auto"/>
            <w:bottom w:val="none" w:sz="0" w:space="0" w:color="auto"/>
            <w:right w:val="none" w:sz="0" w:space="0" w:color="auto"/>
          </w:divBdr>
          <w:divsChild>
            <w:div w:id="2116754943">
              <w:marLeft w:val="0"/>
              <w:marRight w:val="0"/>
              <w:marTop w:val="0"/>
              <w:marBottom w:val="0"/>
              <w:divBdr>
                <w:top w:val="none" w:sz="0" w:space="0" w:color="auto"/>
                <w:left w:val="none" w:sz="0" w:space="0" w:color="auto"/>
                <w:bottom w:val="none" w:sz="0" w:space="0" w:color="auto"/>
                <w:right w:val="none" w:sz="0" w:space="0" w:color="auto"/>
              </w:divBdr>
            </w:div>
            <w:div w:id="1234580250">
              <w:marLeft w:val="0"/>
              <w:marRight w:val="0"/>
              <w:marTop w:val="0"/>
              <w:marBottom w:val="0"/>
              <w:divBdr>
                <w:top w:val="none" w:sz="0" w:space="0" w:color="auto"/>
                <w:left w:val="none" w:sz="0" w:space="0" w:color="auto"/>
                <w:bottom w:val="none" w:sz="0" w:space="0" w:color="auto"/>
                <w:right w:val="none" w:sz="0" w:space="0" w:color="auto"/>
              </w:divBdr>
            </w:div>
            <w:div w:id="1897009367">
              <w:marLeft w:val="0"/>
              <w:marRight w:val="0"/>
              <w:marTop w:val="0"/>
              <w:marBottom w:val="0"/>
              <w:divBdr>
                <w:top w:val="none" w:sz="0" w:space="0" w:color="auto"/>
                <w:left w:val="none" w:sz="0" w:space="0" w:color="auto"/>
                <w:bottom w:val="none" w:sz="0" w:space="0" w:color="auto"/>
                <w:right w:val="none" w:sz="0" w:space="0" w:color="auto"/>
              </w:divBdr>
            </w:div>
            <w:div w:id="178743507">
              <w:marLeft w:val="0"/>
              <w:marRight w:val="0"/>
              <w:marTop w:val="0"/>
              <w:marBottom w:val="0"/>
              <w:divBdr>
                <w:top w:val="none" w:sz="0" w:space="0" w:color="auto"/>
                <w:left w:val="none" w:sz="0" w:space="0" w:color="auto"/>
                <w:bottom w:val="none" w:sz="0" w:space="0" w:color="auto"/>
                <w:right w:val="none" w:sz="0" w:space="0" w:color="auto"/>
              </w:divBdr>
            </w:div>
            <w:div w:id="100690000">
              <w:marLeft w:val="0"/>
              <w:marRight w:val="0"/>
              <w:marTop w:val="0"/>
              <w:marBottom w:val="0"/>
              <w:divBdr>
                <w:top w:val="none" w:sz="0" w:space="0" w:color="auto"/>
                <w:left w:val="none" w:sz="0" w:space="0" w:color="auto"/>
                <w:bottom w:val="none" w:sz="0" w:space="0" w:color="auto"/>
                <w:right w:val="none" w:sz="0" w:space="0" w:color="auto"/>
              </w:divBdr>
            </w:div>
            <w:div w:id="1845123534">
              <w:marLeft w:val="0"/>
              <w:marRight w:val="0"/>
              <w:marTop w:val="0"/>
              <w:marBottom w:val="0"/>
              <w:divBdr>
                <w:top w:val="none" w:sz="0" w:space="0" w:color="auto"/>
                <w:left w:val="none" w:sz="0" w:space="0" w:color="auto"/>
                <w:bottom w:val="none" w:sz="0" w:space="0" w:color="auto"/>
                <w:right w:val="none" w:sz="0" w:space="0" w:color="auto"/>
              </w:divBdr>
            </w:div>
            <w:div w:id="1609118817">
              <w:marLeft w:val="0"/>
              <w:marRight w:val="0"/>
              <w:marTop w:val="0"/>
              <w:marBottom w:val="0"/>
              <w:divBdr>
                <w:top w:val="none" w:sz="0" w:space="0" w:color="auto"/>
                <w:left w:val="none" w:sz="0" w:space="0" w:color="auto"/>
                <w:bottom w:val="none" w:sz="0" w:space="0" w:color="auto"/>
                <w:right w:val="none" w:sz="0" w:space="0" w:color="auto"/>
              </w:divBdr>
            </w:div>
            <w:div w:id="2131975627">
              <w:marLeft w:val="0"/>
              <w:marRight w:val="0"/>
              <w:marTop w:val="0"/>
              <w:marBottom w:val="0"/>
              <w:divBdr>
                <w:top w:val="none" w:sz="0" w:space="0" w:color="auto"/>
                <w:left w:val="none" w:sz="0" w:space="0" w:color="auto"/>
                <w:bottom w:val="none" w:sz="0" w:space="0" w:color="auto"/>
                <w:right w:val="none" w:sz="0" w:space="0" w:color="auto"/>
              </w:divBdr>
            </w:div>
            <w:div w:id="1209150385">
              <w:marLeft w:val="0"/>
              <w:marRight w:val="0"/>
              <w:marTop w:val="0"/>
              <w:marBottom w:val="0"/>
              <w:divBdr>
                <w:top w:val="none" w:sz="0" w:space="0" w:color="auto"/>
                <w:left w:val="none" w:sz="0" w:space="0" w:color="auto"/>
                <w:bottom w:val="none" w:sz="0" w:space="0" w:color="auto"/>
                <w:right w:val="none" w:sz="0" w:space="0" w:color="auto"/>
              </w:divBdr>
            </w:div>
            <w:div w:id="884952428">
              <w:marLeft w:val="0"/>
              <w:marRight w:val="0"/>
              <w:marTop w:val="0"/>
              <w:marBottom w:val="0"/>
              <w:divBdr>
                <w:top w:val="none" w:sz="0" w:space="0" w:color="auto"/>
                <w:left w:val="none" w:sz="0" w:space="0" w:color="auto"/>
                <w:bottom w:val="none" w:sz="0" w:space="0" w:color="auto"/>
                <w:right w:val="none" w:sz="0" w:space="0" w:color="auto"/>
              </w:divBdr>
            </w:div>
            <w:div w:id="923608622">
              <w:marLeft w:val="0"/>
              <w:marRight w:val="0"/>
              <w:marTop w:val="0"/>
              <w:marBottom w:val="0"/>
              <w:divBdr>
                <w:top w:val="none" w:sz="0" w:space="0" w:color="auto"/>
                <w:left w:val="none" w:sz="0" w:space="0" w:color="auto"/>
                <w:bottom w:val="none" w:sz="0" w:space="0" w:color="auto"/>
                <w:right w:val="none" w:sz="0" w:space="0" w:color="auto"/>
              </w:divBdr>
            </w:div>
            <w:div w:id="1373573178">
              <w:marLeft w:val="0"/>
              <w:marRight w:val="0"/>
              <w:marTop w:val="0"/>
              <w:marBottom w:val="0"/>
              <w:divBdr>
                <w:top w:val="none" w:sz="0" w:space="0" w:color="auto"/>
                <w:left w:val="none" w:sz="0" w:space="0" w:color="auto"/>
                <w:bottom w:val="none" w:sz="0" w:space="0" w:color="auto"/>
                <w:right w:val="none" w:sz="0" w:space="0" w:color="auto"/>
              </w:divBdr>
            </w:div>
            <w:div w:id="23680780">
              <w:marLeft w:val="0"/>
              <w:marRight w:val="0"/>
              <w:marTop w:val="0"/>
              <w:marBottom w:val="0"/>
              <w:divBdr>
                <w:top w:val="none" w:sz="0" w:space="0" w:color="auto"/>
                <w:left w:val="none" w:sz="0" w:space="0" w:color="auto"/>
                <w:bottom w:val="none" w:sz="0" w:space="0" w:color="auto"/>
                <w:right w:val="none" w:sz="0" w:space="0" w:color="auto"/>
              </w:divBdr>
            </w:div>
            <w:div w:id="2124034448">
              <w:marLeft w:val="0"/>
              <w:marRight w:val="0"/>
              <w:marTop w:val="0"/>
              <w:marBottom w:val="0"/>
              <w:divBdr>
                <w:top w:val="none" w:sz="0" w:space="0" w:color="auto"/>
                <w:left w:val="none" w:sz="0" w:space="0" w:color="auto"/>
                <w:bottom w:val="none" w:sz="0" w:space="0" w:color="auto"/>
                <w:right w:val="none" w:sz="0" w:space="0" w:color="auto"/>
              </w:divBdr>
            </w:div>
            <w:div w:id="2104496167">
              <w:marLeft w:val="0"/>
              <w:marRight w:val="0"/>
              <w:marTop w:val="0"/>
              <w:marBottom w:val="0"/>
              <w:divBdr>
                <w:top w:val="none" w:sz="0" w:space="0" w:color="auto"/>
                <w:left w:val="none" w:sz="0" w:space="0" w:color="auto"/>
                <w:bottom w:val="none" w:sz="0" w:space="0" w:color="auto"/>
                <w:right w:val="none" w:sz="0" w:space="0" w:color="auto"/>
              </w:divBdr>
            </w:div>
            <w:div w:id="600797465">
              <w:marLeft w:val="0"/>
              <w:marRight w:val="0"/>
              <w:marTop w:val="0"/>
              <w:marBottom w:val="0"/>
              <w:divBdr>
                <w:top w:val="none" w:sz="0" w:space="0" w:color="auto"/>
                <w:left w:val="none" w:sz="0" w:space="0" w:color="auto"/>
                <w:bottom w:val="none" w:sz="0" w:space="0" w:color="auto"/>
                <w:right w:val="none" w:sz="0" w:space="0" w:color="auto"/>
              </w:divBdr>
            </w:div>
            <w:div w:id="1844970815">
              <w:marLeft w:val="0"/>
              <w:marRight w:val="0"/>
              <w:marTop w:val="0"/>
              <w:marBottom w:val="0"/>
              <w:divBdr>
                <w:top w:val="none" w:sz="0" w:space="0" w:color="auto"/>
                <w:left w:val="none" w:sz="0" w:space="0" w:color="auto"/>
                <w:bottom w:val="none" w:sz="0" w:space="0" w:color="auto"/>
                <w:right w:val="none" w:sz="0" w:space="0" w:color="auto"/>
              </w:divBdr>
            </w:div>
            <w:div w:id="987828773">
              <w:marLeft w:val="0"/>
              <w:marRight w:val="0"/>
              <w:marTop w:val="0"/>
              <w:marBottom w:val="0"/>
              <w:divBdr>
                <w:top w:val="none" w:sz="0" w:space="0" w:color="auto"/>
                <w:left w:val="none" w:sz="0" w:space="0" w:color="auto"/>
                <w:bottom w:val="none" w:sz="0" w:space="0" w:color="auto"/>
                <w:right w:val="none" w:sz="0" w:space="0" w:color="auto"/>
              </w:divBdr>
            </w:div>
            <w:div w:id="347295023">
              <w:marLeft w:val="0"/>
              <w:marRight w:val="0"/>
              <w:marTop w:val="0"/>
              <w:marBottom w:val="0"/>
              <w:divBdr>
                <w:top w:val="none" w:sz="0" w:space="0" w:color="auto"/>
                <w:left w:val="none" w:sz="0" w:space="0" w:color="auto"/>
                <w:bottom w:val="none" w:sz="0" w:space="0" w:color="auto"/>
                <w:right w:val="none" w:sz="0" w:space="0" w:color="auto"/>
              </w:divBdr>
            </w:div>
            <w:div w:id="747456928">
              <w:marLeft w:val="0"/>
              <w:marRight w:val="0"/>
              <w:marTop w:val="0"/>
              <w:marBottom w:val="0"/>
              <w:divBdr>
                <w:top w:val="none" w:sz="0" w:space="0" w:color="auto"/>
                <w:left w:val="none" w:sz="0" w:space="0" w:color="auto"/>
                <w:bottom w:val="none" w:sz="0" w:space="0" w:color="auto"/>
                <w:right w:val="none" w:sz="0" w:space="0" w:color="auto"/>
              </w:divBdr>
            </w:div>
            <w:div w:id="333804988">
              <w:marLeft w:val="0"/>
              <w:marRight w:val="0"/>
              <w:marTop w:val="0"/>
              <w:marBottom w:val="0"/>
              <w:divBdr>
                <w:top w:val="none" w:sz="0" w:space="0" w:color="auto"/>
                <w:left w:val="none" w:sz="0" w:space="0" w:color="auto"/>
                <w:bottom w:val="none" w:sz="0" w:space="0" w:color="auto"/>
                <w:right w:val="none" w:sz="0" w:space="0" w:color="auto"/>
              </w:divBdr>
            </w:div>
            <w:div w:id="1510751243">
              <w:marLeft w:val="0"/>
              <w:marRight w:val="0"/>
              <w:marTop w:val="0"/>
              <w:marBottom w:val="0"/>
              <w:divBdr>
                <w:top w:val="none" w:sz="0" w:space="0" w:color="auto"/>
                <w:left w:val="none" w:sz="0" w:space="0" w:color="auto"/>
                <w:bottom w:val="none" w:sz="0" w:space="0" w:color="auto"/>
                <w:right w:val="none" w:sz="0" w:space="0" w:color="auto"/>
              </w:divBdr>
            </w:div>
            <w:div w:id="424959733">
              <w:marLeft w:val="0"/>
              <w:marRight w:val="0"/>
              <w:marTop w:val="0"/>
              <w:marBottom w:val="0"/>
              <w:divBdr>
                <w:top w:val="none" w:sz="0" w:space="0" w:color="auto"/>
                <w:left w:val="none" w:sz="0" w:space="0" w:color="auto"/>
                <w:bottom w:val="none" w:sz="0" w:space="0" w:color="auto"/>
                <w:right w:val="none" w:sz="0" w:space="0" w:color="auto"/>
              </w:divBdr>
            </w:div>
            <w:div w:id="1924802376">
              <w:marLeft w:val="0"/>
              <w:marRight w:val="0"/>
              <w:marTop w:val="0"/>
              <w:marBottom w:val="0"/>
              <w:divBdr>
                <w:top w:val="none" w:sz="0" w:space="0" w:color="auto"/>
                <w:left w:val="none" w:sz="0" w:space="0" w:color="auto"/>
                <w:bottom w:val="none" w:sz="0" w:space="0" w:color="auto"/>
                <w:right w:val="none" w:sz="0" w:space="0" w:color="auto"/>
              </w:divBdr>
            </w:div>
            <w:div w:id="2095273617">
              <w:marLeft w:val="0"/>
              <w:marRight w:val="0"/>
              <w:marTop w:val="0"/>
              <w:marBottom w:val="0"/>
              <w:divBdr>
                <w:top w:val="none" w:sz="0" w:space="0" w:color="auto"/>
                <w:left w:val="none" w:sz="0" w:space="0" w:color="auto"/>
                <w:bottom w:val="none" w:sz="0" w:space="0" w:color="auto"/>
                <w:right w:val="none" w:sz="0" w:space="0" w:color="auto"/>
              </w:divBdr>
            </w:div>
            <w:div w:id="137116220">
              <w:marLeft w:val="0"/>
              <w:marRight w:val="0"/>
              <w:marTop w:val="0"/>
              <w:marBottom w:val="0"/>
              <w:divBdr>
                <w:top w:val="none" w:sz="0" w:space="0" w:color="auto"/>
                <w:left w:val="none" w:sz="0" w:space="0" w:color="auto"/>
                <w:bottom w:val="none" w:sz="0" w:space="0" w:color="auto"/>
                <w:right w:val="none" w:sz="0" w:space="0" w:color="auto"/>
              </w:divBdr>
            </w:div>
            <w:div w:id="527917641">
              <w:marLeft w:val="0"/>
              <w:marRight w:val="0"/>
              <w:marTop w:val="0"/>
              <w:marBottom w:val="0"/>
              <w:divBdr>
                <w:top w:val="none" w:sz="0" w:space="0" w:color="auto"/>
                <w:left w:val="none" w:sz="0" w:space="0" w:color="auto"/>
                <w:bottom w:val="none" w:sz="0" w:space="0" w:color="auto"/>
                <w:right w:val="none" w:sz="0" w:space="0" w:color="auto"/>
              </w:divBdr>
            </w:div>
            <w:div w:id="500657358">
              <w:marLeft w:val="0"/>
              <w:marRight w:val="0"/>
              <w:marTop w:val="0"/>
              <w:marBottom w:val="0"/>
              <w:divBdr>
                <w:top w:val="none" w:sz="0" w:space="0" w:color="auto"/>
                <w:left w:val="none" w:sz="0" w:space="0" w:color="auto"/>
                <w:bottom w:val="none" w:sz="0" w:space="0" w:color="auto"/>
                <w:right w:val="none" w:sz="0" w:space="0" w:color="auto"/>
              </w:divBdr>
            </w:div>
            <w:div w:id="973876614">
              <w:marLeft w:val="0"/>
              <w:marRight w:val="0"/>
              <w:marTop w:val="0"/>
              <w:marBottom w:val="0"/>
              <w:divBdr>
                <w:top w:val="none" w:sz="0" w:space="0" w:color="auto"/>
                <w:left w:val="none" w:sz="0" w:space="0" w:color="auto"/>
                <w:bottom w:val="none" w:sz="0" w:space="0" w:color="auto"/>
                <w:right w:val="none" w:sz="0" w:space="0" w:color="auto"/>
              </w:divBdr>
            </w:div>
            <w:div w:id="361126814">
              <w:marLeft w:val="0"/>
              <w:marRight w:val="0"/>
              <w:marTop w:val="0"/>
              <w:marBottom w:val="0"/>
              <w:divBdr>
                <w:top w:val="none" w:sz="0" w:space="0" w:color="auto"/>
                <w:left w:val="none" w:sz="0" w:space="0" w:color="auto"/>
                <w:bottom w:val="none" w:sz="0" w:space="0" w:color="auto"/>
                <w:right w:val="none" w:sz="0" w:space="0" w:color="auto"/>
              </w:divBdr>
            </w:div>
            <w:div w:id="1379237031">
              <w:marLeft w:val="0"/>
              <w:marRight w:val="0"/>
              <w:marTop w:val="0"/>
              <w:marBottom w:val="0"/>
              <w:divBdr>
                <w:top w:val="none" w:sz="0" w:space="0" w:color="auto"/>
                <w:left w:val="none" w:sz="0" w:space="0" w:color="auto"/>
                <w:bottom w:val="none" w:sz="0" w:space="0" w:color="auto"/>
                <w:right w:val="none" w:sz="0" w:space="0" w:color="auto"/>
              </w:divBdr>
            </w:div>
            <w:div w:id="9589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326">
      <w:bodyDiv w:val="1"/>
      <w:marLeft w:val="0"/>
      <w:marRight w:val="0"/>
      <w:marTop w:val="0"/>
      <w:marBottom w:val="0"/>
      <w:divBdr>
        <w:top w:val="none" w:sz="0" w:space="0" w:color="auto"/>
        <w:left w:val="none" w:sz="0" w:space="0" w:color="auto"/>
        <w:bottom w:val="none" w:sz="0" w:space="0" w:color="auto"/>
        <w:right w:val="none" w:sz="0" w:space="0" w:color="auto"/>
      </w:divBdr>
      <w:divsChild>
        <w:div w:id="1833914381">
          <w:marLeft w:val="0"/>
          <w:marRight w:val="0"/>
          <w:marTop w:val="0"/>
          <w:marBottom w:val="0"/>
          <w:divBdr>
            <w:top w:val="none" w:sz="0" w:space="0" w:color="auto"/>
            <w:left w:val="none" w:sz="0" w:space="0" w:color="auto"/>
            <w:bottom w:val="none" w:sz="0" w:space="0" w:color="auto"/>
            <w:right w:val="none" w:sz="0" w:space="0" w:color="auto"/>
          </w:divBdr>
          <w:divsChild>
            <w:div w:id="42096492">
              <w:marLeft w:val="0"/>
              <w:marRight w:val="0"/>
              <w:marTop w:val="0"/>
              <w:marBottom w:val="0"/>
              <w:divBdr>
                <w:top w:val="none" w:sz="0" w:space="0" w:color="auto"/>
                <w:left w:val="none" w:sz="0" w:space="0" w:color="auto"/>
                <w:bottom w:val="none" w:sz="0" w:space="0" w:color="auto"/>
                <w:right w:val="none" w:sz="0" w:space="0" w:color="auto"/>
              </w:divBdr>
            </w:div>
            <w:div w:id="1603803882">
              <w:marLeft w:val="0"/>
              <w:marRight w:val="0"/>
              <w:marTop w:val="0"/>
              <w:marBottom w:val="0"/>
              <w:divBdr>
                <w:top w:val="none" w:sz="0" w:space="0" w:color="auto"/>
                <w:left w:val="none" w:sz="0" w:space="0" w:color="auto"/>
                <w:bottom w:val="none" w:sz="0" w:space="0" w:color="auto"/>
                <w:right w:val="none" w:sz="0" w:space="0" w:color="auto"/>
              </w:divBdr>
            </w:div>
            <w:div w:id="223957388">
              <w:marLeft w:val="0"/>
              <w:marRight w:val="0"/>
              <w:marTop w:val="0"/>
              <w:marBottom w:val="0"/>
              <w:divBdr>
                <w:top w:val="none" w:sz="0" w:space="0" w:color="auto"/>
                <w:left w:val="none" w:sz="0" w:space="0" w:color="auto"/>
                <w:bottom w:val="none" w:sz="0" w:space="0" w:color="auto"/>
                <w:right w:val="none" w:sz="0" w:space="0" w:color="auto"/>
              </w:divBdr>
            </w:div>
            <w:div w:id="70584565">
              <w:marLeft w:val="0"/>
              <w:marRight w:val="0"/>
              <w:marTop w:val="0"/>
              <w:marBottom w:val="0"/>
              <w:divBdr>
                <w:top w:val="none" w:sz="0" w:space="0" w:color="auto"/>
                <w:left w:val="none" w:sz="0" w:space="0" w:color="auto"/>
                <w:bottom w:val="none" w:sz="0" w:space="0" w:color="auto"/>
                <w:right w:val="none" w:sz="0" w:space="0" w:color="auto"/>
              </w:divBdr>
            </w:div>
            <w:div w:id="535198318">
              <w:marLeft w:val="0"/>
              <w:marRight w:val="0"/>
              <w:marTop w:val="0"/>
              <w:marBottom w:val="0"/>
              <w:divBdr>
                <w:top w:val="none" w:sz="0" w:space="0" w:color="auto"/>
                <w:left w:val="none" w:sz="0" w:space="0" w:color="auto"/>
                <w:bottom w:val="none" w:sz="0" w:space="0" w:color="auto"/>
                <w:right w:val="none" w:sz="0" w:space="0" w:color="auto"/>
              </w:divBdr>
            </w:div>
            <w:div w:id="1823351658">
              <w:marLeft w:val="0"/>
              <w:marRight w:val="0"/>
              <w:marTop w:val="0"/>
              <w:marBottom w:val="0"/>
              <w:divBdr>
                <w:top w:val="none" w:sz="0" w:space="0" w:color="auto"/>
                <w:left w:val="none" w:sz="0" w:space="0" w:color="auto"/>
                <w:bottom w:val="none" w:sz="0" w:space="0" w:color="auto"/>
                <w:right w:val="none" w:sz="0" w:space="0" w:color="auto"/>
              </w:divBdr>
            </w:div>
            <w:div w:id="854422842">
              <w:marLeft w:val="0"/>
              <w:marRight w:val="0"/>
              <w:marTop w:val="0"/>
              <w:marBottom w:val="0"/>
              <w:divBdr>
                <w:top w:val="none" w:sz="0" w:space="0" w:color="auto"/>
                <w:left w:val="none" w:sz="0" w:space="0" w:color="auto"/>
                <w:bottom w:val="none" w:sz="0" w:space="0" w:color="auto"/>
                <w:right w:val="none" w:sz="0" w:space="0" w:color="auto"/>
              </w:divBdr>
            </w:div>
            <w:div w:id="1355496169">
              <w:marLeft w:val="0"/>
              <w:marRight w:val="0"/>
              <w:marTop w:val="0"/>
              <w:marBottom w:val="0"/>
              <w:divBdr>
                <w:top w:val="none" w:sz="0" w:space="0" w:color="auto"/>
                <w:left w:val="none" w:sz="0" w:space="0" w:color="auto"/>
                <w:bottom w:val="none" w:sz="0" w:space="0" w:color="auto"/>
                <w:right w:val="none" w:sz="0" w:space="0" w:color="auto"/>
              </w:divBdr>
            </w:div>
            <w:div w:id="592395380">
              <w:marLeft w:val="0"/>
              <w:marRight w:val="0"/>
              <w:marTop w:val="0"/>
              <w:marBottom w:val="0"/>
              <w:divBdr>
                <w:top w:val="none" w:sz="0" w:space="0" w:color="auto"/>
                <w:left w:val="none" w:sz="0" w:space="0" w:color="auto"/>
                <w:bottom w:val="none" w:sz="0" w:space="0" w:color="auto"/>
                <w:right w:val="none" w:sz="0" w:space="0" w:color="auto"/>
              </w:divBdr>
            </w:div>
            <w:div w:id="1367756613">
              <w:marLeft w:val="0"/>
              <w:marRight w:val="0"/>
              <w:marTop w:val="0"/>
              <w:marBottom w:val="0"/>
              <w:divBdr>
                <w:top w:val="none" w:sz="0" w:space="0" w:color="auto"/>
                <w:left w:val="none" w:sz="0" w:space="0" w:color="auto"/>
                <w:bottom w:val="none" w:sz="0" w:space="0" w:color="auto"/>
                <w:right w:val="none" w:sz="0" w:space="0" w:color="auto"/>
              </w:divBdr>
            </w:div>
            <w:div w:id="890458234">
              <w:marLeft w:val="0"/>
              <w:marRight w:val="0"/>
              <w:marTop w:val="0"/>
              <w:marBottom w:val="0"/>
              <w:divBdr>
                <w:top w:val="none" w:sz="0" w:space="0" w:color="auto"/>
                <w:left w:val="none" w:sz="0" w:space="0" w:color="auto"/>
                <w:bottom w:val="none" w:sz="0" w:space="0" w:color="auto"/>
                <w:right w:val="none" w:sz="0" w:space="0" w:color="auto"/>
              </w:divBdr>
            </w:div>
            <w:div w:id="1973291186">
              <w:marLeft w:val="0"/>
              <w:marRight w:val="0"/>
              <w:marTop w:val="0"/>
              <w:marBottom w:val="0"/>
              <w:divBdr>
                <w:top w:val="none" w:sz="0" w:space="0" w:color="auto"/>
                <w:left w:val="none" w:sz="0" w:space="0" w:color="auto"/>
                <w:bottom w:val="none" w:sz="0" w:space="0" w:color="auto"/>
                <w:right w:val="none" w:sz="0" w:space="0" w:color="auto"/>
              </w:divBdr>
            </w:div>
            <w:div w:id="443421148">
              <w:marLeft w:val="0"/>
              <w:marRight w:val="0"/>
              <w:marTop w:val="0"/>
              <w:marBottom w:val="0"/>
              <w:divBdr>
                <w:top w:val="none" w:sz="0" w:space="0" w:color="auto"/>
                <w:left w:val="none" w:sz="0" w:space="0" w:color="auto"/>
                <w:bottom w:val="none" w:sz="0" w:space="0" w:color="auto"/>
                <w:right w:val="none" w:sz="0" w:space="0" w:color="auto"/>
              </w:divBdr>
            </w:div>
            <w:div w:id="1017462291">
              <w:marLeft w:val="0"/>
              <w:marRight w:val="0"/>
              <w:marTop w:val="0"/>
              <w:marBottom w:val="0"/>
              <w:divBdr>
                <w:top w:val="none" w:sz="0" w:space="0" w:color="auto"/>
                <w:left w:val="none" w:sz="0" w:space="0" w:color="auto"/>
                <w:bottom w:val="none" w:sz="0" w:space="0" w:color="auto"/>
                <w:right w:val="none" w:sz="0" w:space="0" w:color="auto"/>
              </w:divBdr>
            </w:div>
            <w:div w:id="125389730">
              <w:marLeft w:val="0"/>
              <w:marRight w:val="0"/>
              <w:marTop w:val="0"/>
              <w:marBottom w:val="0"/>
              <w:divBdr>
                <w:top w:val="none" w:sz="0" w:space="0" w:color="auto"/>
                <w:left w:val="none" w:sz="0" w:space="0" w:color="auto"/>
                <w:bottom w:val="none" w:sz="0" w:space="0" w:color="auto"/>
                <w:right w:val="none" w:sz="0" w:space="0" w:color="auto"/>
              </w:divBdr>
            </w:div>
            <w:div w:id="571278107">
              <w:marLeft w:val="0"/>
              <w:marRight w:val="0"/>
              <w:marTop w:val="0"/>
              <w:marBottom w:val="0"/>
              <w:divBdr>
                <w:top w:val="none" w:sz="0" w:space="0" w:color="auto"/>
                <w:left w:val="none" w:sz="0" w:space="0" w:color="auto"/>
                <w:bottom w:val="none" w:sz="0" w:space="0" w:color="auto"/>
                <w:right w:val="none" w:sz="0" w:space="0" w:color="auto"/>
              </w:divBdr>
            </w:div>
            <w:div w:id="999574774">
              <w:marLeft w:val="0"/>
              <w:marRight w:val="0"/>
              <w:marTop w:val="0"/>
              <w:marBottom w:val="0"/>
              <w:divBdr>
                <w:top w:val="none" w:sz="0" w:space="0" w:color="auto"/>
                <w:left w:val="none" w:sz="0" w:space="0" w:color="auto"/>
                <w:bottom w:val="none" w:sz="0" w:space="0" w:color="auto"/>
                <w:right w:val="none" w:sz="0" w:space="0" w:color="auto"/>
              </w:divBdr>
            </w:div>
            <w:div w:id="5953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060">
      <w:bodyDiv w:val="1"/>
      <w:marLeft w:val="0"/>
      <w:marRight w:val="0"/>
      <w:marTop w:val="0"/>
      <w:marBottom w:val="0"/>
      <w:divBdr>
        <w:top w:val="none" w:sz="0" w:space="0" w:color="auto"/>
        <w:left w:val="none" w:sz="0" w:space="0" w:color="auto"/>
        <w:bottom w:val="none" w:sz="0" w:space="0" w:color="auto"/>
        <w:right w:val="none" w:sz="0" w:space="0" w:color="auto"/>
      </w:divBdr>
      <w:divsChild>
        <w:div w:id="570508537">
          <w:marLeft w:val="0"/>
          <w:marRight w:val="0"/>
          <w:marTop w:val="0"/>
          <w:marBottom w:val="0"/>
          <w:divBdr>
            <w:top w:val="none" w:sz="0" w:space="0" w:color="auto"/>
            <w:left w:val="none" w:sz="0" w:space="0" w:color="auto"/>
            <w:bottom w:val="none" w:sz="0" w:space="0" w:color="auto"/>
            <w:right w:val="none" w:sz="0" w:space="0" w:color="auto"/>
          </w:divBdr>
          <w:divsChild>
            <w:div w:id="876545058">
              <w:marLeft w:val="0"/>
              <w:marRight w:val="0"/>
              <w:marTop w:val="0"/>
              <w:marBottom w:val="0"/>
              <w:divBdr>
                <w:top w:val="none" w:sz="0" w:space="0" w:color="auto"/>
                <w:left w:val="none" w:sz="0" w:space="0" w:color="auto"/>
                <w:bottom w:val="none" w:sz="0" w:space="0" w:color="auto"/>
                <w:right w:val="none" w:sz="0" w:space="0" w:color="auto"/>
              </w:divBdr>
            </w:div>
            <w:div w:id="258608137">
              <w:marLeft w:val="0"/>
              <w:marRight w:val="0"/>
              <w:marTop w:val="0"/>
              <w:marBottom w:val="0"/>
              <w:divBdr>
                <w:top w:val="none" w:sz="0" w:space="0" w:color="auto"/>
                <w:left w:val="none" w:sz="0" w:space="0" w:color="auto"/>
                <w:bottom w:val="none" w:sz="0" w:space="0" w:color="auto"/>
                <w:right w:val="none" w:sz="0" w:space="0" w:color="auto"/>
              </w:divBdr>
            </w:div>
            <w:div w:id="1042751053">
              <w:marLeft w:val="0"/>
              <w:marRight w:val="0"/>
              <w:marTop w:val="0"/>
              <w:marBottom w:val="0"/>
              <w:divBdr>
                <w:top w:val="none" w:sz="0" w:space="0" w:color="auto"/>
                <w:left w:val="none" w:sz="0" w:space="0" w:color="auto"/>
                <w:bottom w:val="none" w:sz="0" w:space="0" w:color="auto"/>
                <w:right w:val="none" w:sz="0" w:space="0" w:color="auto"/>
              </w:divBdr>
            </w:div>
            <w:div w:id="2082175420">
              <w:marLeft w:val="0"/>
              <w:marRight w:val="0"/>
              <w:marTop w:val="0"/>
              <w:marBottom w:val="0"/>
              <w:divBdr>
                <w:top w:val="none" w:sz="0" w:space="0" w:color="auto"/>
                <w:left w:val="none" w:sz="0" w:space="0" w:color="auto"/>
                <w:bottom w:val="none" w:sz="0" w:space="0" w:color="auto"/>
                <w:right w:val="none" w:sz="0" w:space="0" w:color="auto"/>
              </w:divBdr>
            </w:div>
            <w:div w:id="1575629854">
              <w:marLeft w:val="0"/>
              <w:marRight w:val="0"/>
              <w:marTop w:val="0"/>
              <w:marBottom w:val="0"/>
              <w:divBdr>
                <w:top w:val="none" w:sz="0" w:space="0" w:color="auto"/>
                <w:left w:val="none" w:sz="0" w:space="0" w:color="auto"/>
                <w:bottom w:val="none" w:sz="0" w:space="0" w:color="auto"/>
                <w:right w:val="none" w:sz="0" w:space="0" w:color="auto"/>
              </w:divBdr>
            </w:div>
            <w:div w:id="1983266665">
              <w:marLeft w:val="0"/>
              <w:marRight w:val="0"/>
              <w:marTop w:val="0"/>
              <w:marBottom w:val="0"/>
              <w:divBdr>
                <w:top w:val="none" w:sz="0" w:space="0" w:color="auto"/>
                <w:left w:val="none" w:sz="0" w:space="0" w:color="auto"/>
                <w:bottom w:val="none" w:sz="0" w:space="0" w:color="auto"/>
                <w:right w:val="none" w:sz="0" w:space="0" w:color="auto"/>
              </w:divBdr>
            </w:div>
            <w:div w:id="1189686893">
              <w:marLeft w:val="0"/>
              <w:marRight w:val="0"/>
              <w:marTop w:val="0"/>
              <w:marBottom w:val="0"/>
              <w:divBdr>
                <w:top w:val="none" w:sz="0" w:space="0" w:color="auto"/>
                <w:left w:val="none" w:sz="0" w:space="0" w:color="auto"/>
                <w:bottom w:val="none" w:sz="0" w:space="0" w:color="auto"/>
                <w:right w:val="none" w:sz="0" w:space="0" w:color="auto"/>
              </w:divBdr>
            </w:div>
            <w:div w:id="716471165">
              <w:marLeft w:val="0"/>
              <w:marRight w:val="0"/>
              <w:marTop w:val="0"/>
              <w:marBottom w:val="0"/>
              <w:divBdr>
                <w:top w:val="none" w:sz="0" w:space="0" w:color="auto"/>
                <w:left w:val="none" w:sz="0" w:space="0" w:color="auto"/>
                <w:bottom w:val="none" w:sz="0" w:space="0" w:color="auto"/>
                <w:right w:val="none" w:sz="0" w:space="0" w:color="auto"/>
              </w:divBdr>
            </w:div>
            <w:div w:id="325205013">
              <w:marLeft w:val="0"/>
              <w:marRight w:val="0"/>
              <w:marTop w:val="0"/>
              <w:marBottom w:val="0"/>
              <w:divBdr>
                <w:top w:val="none" w:sz="0" w:space="0" w:color="auto"/>
                <w:left w:val="none" w:sz="0" w:space="0" w:color="auto"/>
                <w:bottom w:val="none" w:sz="0" w:space="0" w:color="auto"/>
                <w:right w:val="none" w:sz="0" w:space="0" w:color="auto"/>
              </w:divBdr>
            </w:div>
            <w:div w:id="500122500">
              <w:marLeft w:val="0"/>
              <w:marRight w:val="0"/>
              <w:marTop w:val="0"/>
              <w:marBottom w:val="0"/>
              <w:divBdr>
                <w:top w:val="none" w:sz="0" w:space="0" w:color="auto"/>
                <w:left w:val="none" w:sz="0" w:space="0" w:color="auto"/>
                <w:bottom w:val="none" w:sz="0" w:space="0" w:color="auto"/>
                <w:right w:val="none" w:sz="0" w:space="0" w:color="auto"/>
              </w:divBdr>
            </w:div>
            <w:div w:id="855122541">
              <w:marLeft w:val="0"/>
              <w:marRight w:val="0"/>
              <w:marTop w:val="0"/>
              <w:marBottom w:val="0"/>
              <w:divBdr>
                <w:top w:val="none" w:sz="0" w:space="0" w:color="auto"/>
                <w:left w:val="none" w:sz="0" w:space="0" w:color="auto"/>
                <w:bottom w:val="none" w:sz="0" w:space="0" w:color="auto"/>
                <w:right w:val="none" w:sz="0" w:space="0" w:color="auto"/>
              </w:divBdr>
            </w:div>
            <w:div w:id="897319502">
              <w:marLeft w:val="0"/>
              <w:marRight w:val="0"/>
              <w:marTop w:val="0"/>
              <w:marBottom w:val="0"/>
              <w:divBdr>
                <w:top w:val="none" w:sz="0" w:space="0" w:color="auto"/>
                <w:left w:val="none" w:sz="0" w:space="0" w:color="auto"/>
                <w:bottom w:val="none" w:sz="0" w:space="0" w:color="auto"/>
                <w:right w:val="none" w:sz="0" w:space="0" w:color="auto"/>
              </w:divBdr>
            </w:div>
            <w:div w:id="2016614570">
              <w:marLeft w:val="0"/>
              <w:marRight w:val="0"/>
              <w:marTop w:val="0"/>
              <w:marBottom w:val="0"/>
              <w:divBdr>
                <w:top w:val="none" w:sz="0" w:space="0" w:color="auto"/>
                <w:left w:val="none" w:sz="0" w:space="0" w:color="auto"/>
                <w:bottom w:val="none" w:sz="0" w:space="0" w:color="auto"/>
                <w:right w:val="none" w:sz="0" w:space="0" w:color="auto"/>
              </w:divBdr>
            </w:div>
            <w:div w:id="1140459566">
              <w:marLeft w:val="0"/>
              <w:marRight w:val="0"/>
              <w:marTop w:val="0"/>
              <w:marBottom w:val="0"/>
              <w:divBdr>
                <w:top w:val="none" w:sz="0" w:space="0" w:color="auto"/>
                <w:left w:val="none" w:sz="0" w:space="0" w:color="auto"/>
                <w:bottom w:val="none" w:sz="0" w:space="0" w:color="auto"/>
                <w:right w:val="none" w:sz="0" w:space="0" w:color="auto"/>
              </w:divBdr>
            </w:div>
            <w:div w:id="1212887605">
              <w:marLeft w:val="0"/>
              <w:marRight w:val="0"/>
              <w:marTop w:val="0"/>
              <w:marBottom w:val="0"/>
              <w:divBdr>
                <w:top w:val="none" w:sz="0" w:space="0" w:color="auto"/>
                <w:left w:val="none" w:sz="0" w:space="0" w:color="auto"/>
                <w:bottom w:val="none" w:sz="0" w:space="0" w:color="auto"/>
                <w:right w:val="none" w:sz="0" w:space="0" w:color="auto"/>
              </w:divBdr>
            </w:div>
            <w:div w:id="1062678405">
              <w:marLeft w:val="0"/>
              <w:marRight w:val="0"/>
              <w:marTop w:val="0"/>
              <w:marBottom w:val="0"/>
              <w:divBdr>
                <w:top w:val="none" w:sz="0" w:space="0" w:color="auto"/>
                <w:left w:val="none" w:sz="0" w:space="0" w:color="auto"/>
                <w:bottom w:val="none" w:sz="0" w:space="0" w:color="auto"/>
                <w:right w:val="none" w:sz="0" w:space="0" w:color="auto"/>
              </w:divBdr>
            </w:div>
            <w:div w:id="213540028">
              <w:marLeft w:val="0"/>
              <w:marRight w:val="0"/>
              <w:marTop w:val="0"/>
              <w:marBottom w:val="0"/>
              <w:divBdr>
                <w:top w:val="none" w:sz="0" w:space="0" w:color="auto"/>
                <w:left w:val="none" w:sz="0" w:space="0" w:color="auto"/>
                <w:bottom w:val="none" w:sz="0" w:space="0" w:color="auto"/>
                <w:right w:val="none" w:sz="0" w:space="0" w:color="auto"/>
              </w:divBdr>
            </w:div>
            <w:div w:id="844128969">
              <w:marLeft w:val="0"/>
              <w:marRight w:val="0"/>
              <w:marTop w:val="0"/>
              <w:marBottom w:val="0"/>
              <w:divBdr>
                <w:top w:val="none" w:sz="0" w:space="0" w:color="auto"/>
                <w:left w:val="none" w:sz="0" w:space="0" w:color="auto"/>
                <w:bottom w:val="none" w:sz="0" w:space="0" w:color="auto"/>
                <w:right w:val="none" w:sz="0" w:space="0" w:color="auto"/>
              </w:divBdr>
            </w:div>
            <w:div w:id="1430814247">
              <w:marLeft w:val="0"/>
              <w:marRight w:val="0"/>
              <w:marTop w:val="0"/>
              <w:marBottom w:val="0"/>
              <w:divBdr>
                <w:top w:val="none" w:sz="0" w:space="0" w:color="auto"/>
                <w:left w:val="none" w:sz="0" w:space="0" w:color="auto"/>
                <w:bottom w:val="none" w:sz="0" w:space="0" w:color="auto"/>
                <w:right w:val="none" w:sz="0" w:space="0" w:color="auto"/>
              </w:divBdr>
            </w:div>
            <w:div w:id="1144815162">
              <w:marLeft w:val="0"/>
              <w:marRight w:val="0"/>
              <w:marTop w:val="0"/>
              <w:marBottom w:val="0"/>
              <w:divBdr>
                <w:top w:val="none" w:sz="0" w:space="0" w:color="auto"/>
                <w:left w:val="none" w:sz="0" w:space="0" w:color="auto"/>
                <w:bottom w:val="none" w:sz="0" w:space="0" w:color="auto"/>
                <w:right w:val="none" w:sz="0" w:space="0" w:color="auto"/>
              </w:divBdr>
            </w:div>
            <w:div w:id="358552032">
              <w:marLeft w:val="0"/>
              <w:marRight w:val="0"/>
              <w:marTop w:val="0"/>
              <w:marBottom w:val="0"/>
              <w:divBdr>
                <w:top w:val="none" w:sz="0" w:space="0" w:color="auto"/>
                <w:left w:val="none" w:sz="0" w:space="0" w:color="auto"/>
                <w:bottom w:val="none" w:sz="0" w:space="0" w:color="auto"/>
                <w:right w:val="none" w:sz="0" w:space="0" w:color="auto"/>
              </w:divBdr>
            </w:div>
            <w:div w:id="1224560535">
              <w:marLeft w:val="0"/>
              <w:marRight w:val="0"/>
              <w:marTop w:val="0"/>
              <w:marBottom w:val="0"/>
              <w:divBdr>
                <w:top w:val="none" w:sz="0" w:space="0" w:color="auto"/>
                <w:left w:val="none" w:sz="0" w:space="0" w:color="auto"/>
                <w:bottom w:val="none" w:sz="0" w:space="0" w:color="auto"/>
                <w:right w:val="none" w:sz="0" w:space="0" w:color="auto"/>
              </w:divBdr>
            </w:div>
            <w:div w:id="1647122756">
              <w:marLeft w:val="0"/>
              <w:marRight w:val="0"/>
              <w:marTop w:val="0"/>
              <w:marBottom w:val="0"/>
              <w:divBdr>
                <w:top w:val="none" w:sz="0" w:space="0" w:color="auto"/>
                <w:left w:val="none" w:sz="0" w:space="0" w:color="auto"/>
                <w:bottom w:val="none" w:sz="0" w:space="0" w:color="auto"/>
                <w:right w:val="none" w:sz="0" w:space="0" w:color="auto"/>
              </w:divBdr>
            </w:div>
            <w:div w:id="1174615640">
              <w:marLeft w:val="0"/>
              <w:marRight w:val="0"/>
              <w:marTop w:val="0"/>
              <w:marBottom w:val="0"/>
              <w:divBdr>
                <w:top w:val="none" w:sz="0" w:space="0" w:color="auto"/>
                <w:left w:val="none" w:sz="0" w:space="0" w:color="auto"/>
                <w:bottom w:val="none" w:sz="0" w:space="0" w:color="auto"/>
                <w:right w:val="none" w:sz="0" w:space="0" w:color="auto"/>
              </w:divBdr>
            </w:div>
            <w:div w:id="1944142294">
              <w:marLeft w:val="0"/>
              <w:marRight w:val="0"/>
              <w:marTop w:val="0"/>
              <w:marBottom w:val="0"/>
              <w:divBdr>
                <w:top w:val="none" w:sz="0" w:space="0" w:color="auto"/>
                <w:left w:val="none" w:sz="0" w:space="0" w:color="auto"/>
                <w:bottom w:val="none" w:sz="0" w:space="0" w:color="auto"/>
                <w:right w:val="none" w:sz="0" w:space="0" w:color="auto"/>
              </w:divBdr>
            </w:div>
            <w:div w:id="1507744389">
              <w:marLeft w:val="0"/>
              <w:marRight w:val="0"/>
              <w:marTop w:val="0"/>
              <w:marBottom w:val="0"/>
              <w:divBdr>
                <w:top w:val="none" w:sz="0" w:space="0" w:color="auto"/>
                <w:left w:val="none" w:sz="0" w:space="0" w:color="auto"/>
                <w:bottom w:val="none" w:sz="0" w:space="0" w:color="auto"/>
                <w:right w:val="none" w:sz="0" w:space="0" w:color="auto"/>
              </w:divBdr>
            </w:div>
            <w:div w:id="957757686">
              <w:marLeft w:val="0"/>
              <w:marRight w:val="0"/>
              <w:marTop w:val="0"/>
              <w:marBottom w:val="0"/>
              <w:divBdr>
                <w:top w:val="none" w:sz="0" w:space="0" w:color="auto"/>
                <w:left w:val="none" w:sz="0" w:space="0" w:color="auto"/>
                <w:bottom w:val="none" w:sz="0" w:space="0" w:color="auto"/>
                <w:right w:val="none" w:sz="0" w:space="0" w:color="auto"/>
              </w:divBdr>
            </w:div>
            <w:div w:id="1055156224">
              <w:marLeft w:val="0"/>
              <w:marRight w:val="0"/>
              <w:marTop w:val="0"/>
              <w:marBottom w:val="0"/>
              <w:divBdr>
                <w:top w:val="none" w:sz="0" w:space="0" w:color="auto"/>
                <w:left w:val="none" w:sz="0" w:space="0" w:color="auto"/>
                <w:bottom w:val="none" w:sz="0" w:space="0" w:color="auto"/>
                <w:right w:val="none" w:sz="0" w:space="0" w:color="auto"/>
              </w:divBdr>
            </w:div>
            <w:div w:id="1590114640">
              <w:marLeft w:val="0"/>
              <w:marRight w:val="0"/>
              <w:marTop w:val="0"/>
              <w:marBottom w:val="0"/>
              <w:divBdr>
                <w:top w:val="none" w:sz="0" w:space="0" w:color="auto"/>
                <w:left w:val="none" w:sz="0" w:space="0" w:color="auto"/>
                <w:bottom w:val="none" w:sz="0" w:space="0" w:color="auto"/>
                <w:right w:val="none" w:sz="0" w:space="0" w:color="auto"/>
              </w:divBdr>
            </w:div>
            <w:div w:id="1225146283">
              <w:marLeft w:val="0"/>
              <w:marRight w:val="0"/>
              <w:marTop w:val="0"/>
              <w:marBottom w:val="0"/>
              <w:divBdr>
                <w:top w:val="none" w:sz="0" w:space="0" w:color="auto"/>
                <w:left w:val="none" w:sz="0" w:space="0" w:color="auto"/>
                <w:bottom w:val="none" w:sz="0" w:space="0" w:color="auto"/>
                <w:right w:val="none" w:sz="0" w:space="0" w:color="auto"/>
              </w:divBdr>
            </w:div>
            <w:div w:id="278294934">
              <w:marLeft w:val="0"/>
              <w:marRight w:val="0"/>
              <w:marTop w:val="0"/>
              <w:marBottom w:val="0"/>
              <w:divBdr>
                <w:top w:val="none" w:sz="0" w:space="0" w:color="auto"/>
                <w:left w:val="none" w:sz="0" w:space="0" w:color="auto"/>
                <w:bottom w:val="none" w:sz="0" w:space="0" w:color="auto"/>
                <w:right w:val="none" w:sz="0" w:space="0" w:color="auto"/>
              </w:divBdr>
            </w:div>
            <w:div w:id="793671703">
              <w:marLeft w:val="0"/>
              <w:marRight w:val="0"/>
              <w:marTop w:val="0"/>
              <w:marBottom w:val="0"/>
              <w:divBdr>
                <w:top w:val="none" w:sz="0" w:space="0" w:color="auto"/>
                <w:left w:val="none" w:sz="0" w:space="0" w:color="auto"/>
                <w:bottom w:val="none" w:sz="0" w:space="0" w:color="auto"/>
                <w:right w:val="none" w:sz="0" w:space="0" w:color="auto"/>
              </w:divBdr>
            </w:div>
            <w:div w:id="1032997516">
              <w:marLeft w:val="0"/>
              <w:marRight w:val="0"/>
              <w:marTop w:val="0"/>
              <w:marBottom w:val="0"/>
              <w:divBdr>
                <w:top w:val="none" w:sz="0" w:space="0" w:color="auto"/>
                <w:left w:val="none" w:sz="0" w:space="0" w:color="auto"/>
                <w:bottom w:val="none" w:sz="0" w:space="0" w:color="auto"/>
                <w:right w:val="none" w:sz="0" w:space="0" w:color="auto"/>
              </w:divBdr>
            </w:div>
            <w:div w:id="2041464895">
              <w:marLeft w:val="0"/>
              <w:marRight w:val="0"/>
              <w:marTop w:val="0"/>
              <w:marBottom w:val="0"/>
              <w:divBdr>
                <w:top w:val="none" w:sz="0" w:space="0" w:color="auto"/>
                <w:left w:val="none" w:sz="0" w:space="0" w:color="auto"/>
                <w:bottom w:val="none" w:sz="0" w:space="0" w:color="auto"/>
                <w:right w:val="none" w:sz="0" w:space="0" w:color="auto"/>
              </w:divBdr>
            </w:div>
            <w:div w:id="677006405">
              <w:marLeft w:val="0"/>
              <w:marRight w:val="0"/>
              <w:marTop w:val="0"/>
              <w:marBottom w:val="0"/>
              <w:divBdr>
                <w:top w:val="none" w:sz="0" w:space="0" w:color="auto"/>
                <w:left w:val="none" w:sz="0" w:space="0" w:color="auto"/>
                <w:bottom w:val="none" w:sz="0" w:space="0" w:color="auto"/>
                <w:right w:val="none" w:sz="0" w:space="0" w:color="auto"/>
              </w:divBdr>
            </w:div>
            <w:div w:id="341007167">
              <w:marLeft w:val="0"/>
              <w:marRight w:val="0"/>
              <w:marTop w:val="0"/>
              <w:marBottom w:val="0"/>
              <w:divBdr>
                <w:top w:val="none" w:sz="0" w:space="0" w:color="auto"/>
                <w:left w:val="none" w:sz="0" w:space="0" w:color="auto"/>
                <w:bottom w:val="none" w:sz="0" w:space="0" w:color="auto"/>
                <w:right w:val="none" w:sz="0" w:space="0" w:color="auto"/>
              </w:divBdr>
            </w:div>
            <w:div w:id="7507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343">
      <w:bodyDiv w:val="1"/>
      <w:marLeft w:val="0"/>
      <w:marRight w:val="0"/>
      <w:marTop w:val="0"/>
      <w:marBottom w:val="0"/>
      <w:divBdr>
        <w:top w:val="none" w:sz="0" w:space="0" w:color="auto"/>
        <w:left w:val="none" w:sz="0" w:space="0" w:color="auto"/>
        <w:bottom w:val="none" w:sz="0" w:space="0" w:color="auto"/>
        <w:right w:val="none" w:sz="0" w:space="0" w:color="auto"/>
      </w:divBdr>
    </w:div>
    <w:div w:id="680400153">
      <w:bodyDiv w:val="1"/>
      <w:marLeft w:val="0"/>
      <w:marRight w:val="0"/>
      <w:marTop w:val="0"/>
      <w:marBottom w:val="0"/>
      <w:divBdr>
        <w:top w:val="none" w:sz="0" w:space="0" w:color="auto"/>
        <w:left w:val="none" w:sz="0" w:space="0" w:color="auto"/>
        <w:bottom w:val="none" w:sz="0" w:space="0" w:color="auto"/>
        <w:right w:val="none" w:sz="0" w:space="0" w:color="auto"/>
      </w:divBdr>
      <w:divsChild>
        <w:div w:id="1940287507">
          <w:marLeft w:val="0"/>
          <w:marRight w:val="0"/>
          <w:marTop w:val="0"/>
          <w:marBottom w:val="0"/>
          <w:divBdr>
            <w:top w:val="none" w:sz="0" w:space="0" w:color="auto"/>
            <w:left w:val="none" w:sz="0" w:space="0" w:color="auto"/>
            <w:bottom w:val="none" w:sz="0" w:space="0" w:color="auto"/>
            <w:right w:val="none" w:sz="0" w:space="0" w:color="auto"/>
          </w:divBdr>
          <w:divsChild>
            <w:div w:id="784933103">
              <w:marLeft w:val="0"/>
              <w:marRight w:val="0"/>
              <w:marTop w:val="0"/>
              <w:marBottom w:val="0"/>
              <w:divBdr>
                <w:top w:val="none" w:sz="0" w:space="0" w:color="auto"/>
                <w:left w:val="none" w:sz="0" w:space="0" w:color="auto"/>
                <w:bottom w:val="none" w:sz="0" w:space="0" w:color="auto"/>
                <w:right w:val="none" w:sz="0" w:space="0" w:color="auto"/>
              </w:divBdr>
            </w:div>
            <w:div w:id="1937666860">
              <w:marLeft w:val="0"/>
              <w:marRight w:val="0"/>
              <w:marTop w:val="0"/>
              <w:marBottom w:val="0"/>
              <w:divBdr>
                <w:top w:val="none" w:sz="0" w:space="0" w:color="auto"/>
                <w:left w:val="none" w:sz="0" w:space="0" w:color="auto"/>
                <w:bottom w:val="none" w:sz="0" w:space="0" w:color="auto"/>
                <w:right w:val="none" w:sz="0" w:space="0" w:color="auto"/>
              </w:divBdr>
            </w:div>
            <w:div w:id="395737579">
              <w:marLeft w:val="0"/>
              <w:marRight w:val="0"/>
              <w:marTop w:val="0"/>
              <w:marBottom w:val="0"/>
              <w:divBdr>
                <w:top w:val="none" w:sz="0" w:space="0" w:color="auto"/>
                <w:left w:val="none" w:sz="0" w:space="0" w:color="auto"/>
                <w:bottom w:val="none" w:sz="0" w:space="0" w:color="auto"/>
                <w:right w:val="none" w:sz="0" w:space="0" w:color="auto"/>
              </w:divBdr>
            </w:div>
            <w:div w:id="1382753963">
              <w:marLeft w:val="0"/>
              <w:marRight w:val="0"/>
              <w:marTop w:val="0"/>
              <w:marBottom w:val="0"/>
              <w:divBdr>
                <w:top w:val="none" w:sz="0" w:space="0" w:color="auto"/>
                <w:left w:val="none" w:sz="0" w:space="0" w:color="auto"/>
                <w:bottom w:val="none" w:sz="0" w:space="0" w:color="auto"/>
                <w:right w:val="none" w:sz="0" w:space="0" w:color="auto"/>
              </w:divBdr>
            </w:div>
            <w:div w:id="2145544382">
              <w:marLeft w:val="0"/>
              <w:marRight w:val="0"/>
              <w:marTop w:val="0"/>
              <w:marBottom w:val="0"/>
              <w:divBdr>
                <w:top w:val="none" w:sz="0" w:space="0" w:color="auto"/>
                <w:left w:val="none" w:sz="0" w:space="0" w:color="auto"/>
                <w:bottom w:val="none" w:sz="0" w:space="0" w:color="auto"/>
                <w:right w:val="none" w:sz="0" w:space="0" w:color="auto"/>
              </w:divBdr>
            </w:div>
            <w:div w:id="2000881833">
              <w:marLeft w:val="0"/>
              <w:marRight w:val="0"/>
              <w:marTop w:val="0"/>
              <w:marBottom w:val="0"/>
              <w:divBdr>
                <w:top w:val="none" w:sz="0" w:space="0" w:color="auto"/>
                <w:left w:val="none" w:sz="0" w:space="0" w:color="auto"/>
                <w:bottom w:val="none" w:sz="0" w:space="0" w:color="auto"/>
                <w:right w:val="none" w:sz="0" w:space="0" w:color="auto"/>
              </w:divBdr>
            </w:div>
            <w:div w:id="1208107936">
              <w:marLeft w:val="0"/>
              <w:marRight w:val="0"/>
              <w:marTop w:val="0"/>
              <w:marBottom w:val="0"/>
              <w:divBdr>
                <w:top w:val="none" w:sz="0" w:space="0" w:color="auto"/>
                <w:left w:val="none" w:sz="0" w:space="0" w:color="auto"/>
                <w:bottom w:val="none" w:sz="0" w:space="0" w:color="auto"/>
                <w:right w:val="none" w:sz="0" w:space="0" w:color="auto"/>
              </w:divBdr>
            </w:div>
            <w:div w:id="1852720786">
              <w:marLeft w:val="0"/>
              <w:marRight w:val="0"/>
              <w:marTop w:val="0"/>
              <w:marBottom w:val="0"/>
              <w:divBdr>
                <w:top w:val="none" w:sz="0" w:space="0" w:color="auto"/>
                <w:left w:val="none" w:sz="0" w:space="0" w:color="auto"/>
                <w:bottom w:val="none" w:sz="0" w:space="0" w:color="auto"/>
                <w:right w:val="none" w:sz="0" w:space="0" w:color="auto"/>
              </w:divBdr>
            </w:div>
            <w:div w:id="2020499697">
              <w:marLeft w:val="0"/>
              <w:marRight w:val="0"/>
              <w:marTop w:val="0"/>
              <w:marBottom w:val="0"/>
              <w:divBdr>
                <w:top w:val="none" w:sz="0" w:space="0" w:color="auto"/>
                <w:left w:val="none" w:sz="0" w:space="0" w:color="auto"/>
                <w:bottom w:val="none" w:sz="0" w:space="0" w:color="auto"/>
                <w:right w:val="none" w:sz="0" w:space="0" w:color="auto"/>
              </w:divBdr>
            </w:div>
            <w:div w:id="565653730">
              <w:marLeft w:val="0"/>
              <w:marRight w:val="0"/>
              <w:marTop w:val="0"/>
              <w:marBottom w:val="0"/>
              <w:divBdr>
                <w:top w:val="none" w:sz="0" w:space="0" w:color="auto"/>
                <w:left w:val="none" w:sz="0" w:space="0" w:color="auto"/>
                <w:bottom w:val="none" w:sz="0" w:space="0" w:color="auto"/>
                <w:right w:val="none" w:sz="0" w:space="0" w:color="auto"/>
              </w:divBdr>
            </w:div>
            <w:div w:id="2002461989">
              <w:marLeft w:val="0"/>
              <w:marRight w:val="0"/>
              <w:marTop w:val="0"/>
              <w:marBottom w:val="0"/>
              <w:divBdr>
                <w:top w:val="none" w:sz="0" w:space="0" w:color="auto"/>
                <w:left w:val="none" w:sz="0" w:space="0" w:color="auto"/>
                <w:bottom w:val="none" w:sz="0" w:space="0" w:color="auto"/>
                <w:right w:val="none" w:sz="0" w:space="0" w:color="auto"/>
              </w:divBdr>
            </w:div>
            <w:div w:id="498815672">
              <w:marLeft w:val="0"/>
              <w:marRight w:val="0"/>
              <w:marTop w:val="0"/>
              <w:marBottom w:val="0"/>
              <w:divBdr>
                <w:top w:val="none" w:sz="0" w:space="0" w:color="auto"/>
                <w:left w:val="none" w:sz="0" w:space="0" w:color="auto"/>
                <w:bottom w:val="none" w:sz="0" w:space="0" w:color="auto"/>
                <w:right w:val="none" w:sz="0" w:space="0" w:color="auto"/>
              </w:divBdr>
            </w:div>
            <w:div w:id="99305218">
              <w:marLeft w:val="0"/>
              <w:marRight w:val="0"/>
              <w:marTop w:val="0"/>
              <w:marBottom w:val="0"/>
              <w:divBdr>
                <w:top w:val="none" w:sz="0" w:space="0" w:color="auto"/>
                <w:left w:val="none" w:sz="0" w:space="0" w:color="auto"/>
                <w:bottom w:val="none" w:sz="0" w:space="0" w:color="auto"/>
                <w:right w:val="none" w:sz="0" w:space="0" w:color="auto"/>
              </w:divBdr>
            </w:div>
            <w:div w:id="1134106077">
              <w:marLeft w:val="0"/>
              <w:marRight w:val="0"/>
              <w:marTop w:val="0"/>
              <w:marBottom w:val="0"/>
              <w:divBdr>
                <w:top w:val="none" w:sz="0" w:space="0" w:color="auto"/>
                <w:left w:val="none" w:sz="0" w:space="0" w:color="auto"/>
                <w:bottom w:val="none" w:sz="0" w:space="0" w:color="auto"/>
                <w:right w:val="none" w:sz="0" w:space="0" w:color="auto"/>
              </w:divBdr>
            </w:div>
            <w:div w:id="1217670153">
              <w:marLeft w:val="0"/>
              <w:marRight w:val="0"/>
              <w:marTop w:val="0"/>
              <w:marBottom w:val="0"/>
              <w:divBdr>
                <w:top w:val="none" w:sz="0" w:space="0" w:color="auto"/>
                <w:left w:val="none" w:sz="0" w:space="0" w:color="auto"/>
                <w:bottom w:val="none" w:sz="0" w:space="0" w:color="auto"/>
                <w:right w:val="none" w:sz="0" w:space="0" w:color="auto"/>
              </w:divBdr>
            </w:div>
            <w:div w:id="1609774049">
              <w:marLeft w:val="0"/>
              <w:marRight w:val="0"/>
              <w:marTop w:val="0"/>
              <w:marBottom w:val="0"/>
              <w:divBdr>
                <w:top w:val="none" w:sz="0" w:space="0" w:color="auto"/>
                <w:left w:val="none" w:sz="0" w:space="0" w:color="auto"/>
                <w:bottom w:val="none" w:sz="0" w:space="0" w:color="auto"/>
                <w:right w:val="none" w:sz="0" w:space="0" w:color="auto"/>
              </w:divBdr>
            </w:div>
            <w:div w:id="1699314150">
              <w:marLeft w:val="0"/>
              <w:marRight w:val="0"/>
              <w:marTop w:val="0"/>
              <w:marBottom w:val="0"/>
              <w:divBdr>
                <w:top w:val="none" w:sz="0" w:space="0" w:color="auto"/>
                <w:left w:val="none" w:sz="0" w:space="0" w:color="auto"/>
                <w:bottom w:val="none" w:sz="0" w:space="0" w:color="auto"/>
                <w:right w:val="none" w:sz="0" w:space="0" w:color="auto"/>
              </w:divBdr>
            </w:div>
            <w:div w:id="1272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80201">
      <w:bodyDiv w:val="1"/>
      <w:marLeft w:val="0"/>
      <w:marRight w:val="0"/>
      <w:marTop w:val="0"/>
      <w:marBottom w:val="0"/>
      <w:divBdr>
        <w:top w:val="none" w:sz="0" w:space="0" w:color="auto"/>
        <w:left w:val="none" w:sz="0" w:space="0" w:color="auto"/>
        <w:bottom w:val="none" w:sz="0" w:space="0" w:color="auto"/>
        <w:right w:val="none" w:sz="0" w:space="0" w:color="auto"/>
      </w:divBdr>
      <w:divsChild>
        <w:div w:id="1442340468">
          <w:marLeft w:val="0"/>
          <w:marRight w:val="0"/>
          <w:marTop w:val="0"/>
          <w:marBottom w:val="0"/>
          <w:divBdr>
            <w:top w:val="none" w:sz="0" w:space="0" w:color="auto"/>
            <w:left w:val="none" w:sz="0" w:space="0" w:color="auto"/>
            <w:bottom w:val="none" w:sz="0" w:space="0" w:color="auto"/>
            <w:right w:val="none" w:sz="0" w:space="0" w:color="auto"/>
          </w:divBdr>
          <w:divsChild>
            <w:div w:id="1919437647">
              <w:marLeft w:val="0"/>
              <w:marRight w:val="0"/>
              <w:marTop w:val="0"/>
              <w:marBottom w:val="0"/>
              <w:divBdr>
                <w:top w:val="none" w:sz="0" w:space="0" w:color="auto"/>
                <w:left w:val="none" w:sz="0" w:space="0" w:color="auto"/>
                <w:bottom w:val="none" w:sz="0" w:space="0" w:color="auto"/>
                <w:right w:val="none" w:sz="0" w:space="0" w:color="auto"/>
              </w:divBdr>
            </w:div>
            <w:div w:id="926614602">
              <w:marLeft w:val="0"/>
              <w:marRight w:val="0"/>
              <w:marTop w:val="0"/>
              <w:marBottom w:val="0"/>
              <w:divBdr>
                <w:top w:val="none" w:sz="0" w:space="0" w:color="auto"/>
                <w:left w:val="none" w:sz="0" w:space="0" w:color="auto"/>
                <w:bottom w:val="none" w:sz="0" w:space="0" w:color="auto"/>
                <w:right w:val="none" w:sz="0" w:space="0" w:color="auto"/>
              </w:divBdr>
            </w:div>
            <w:div w:id="96291636">
              <w:marLeft w:val="0"/>
              <w:marRight w:val="0"/>
              <w:marTop w:val="0"/>
              <w:marBottom w:val="0"/>
              <w:divBdr>
                <w:top w:val="none" w:sz="0" w:space="0" w:color="auto"/>
                <w:left w:val="none" w:sz="0" w:space="0" w:color="auto"/>
                <w:bottom w:val="none" w:sz="0" w:space="0" w:color="auto"/>
                <w:right w:val="none" w:sz="0" w:space="0" w:color="auto"/>
              </w:divBdr>
            </w:div>
            <w:div w:id="912079591">
              <w:marLeft w:val="0"/>
              <w:marRight w:val="0"/>
              <w:marTop w:val="0"/>
              <w:marBottom w:val="0"/>
              <w:divBdr>
                <w:top w:val="none" w:sz="0" w:space="0" w:color="auto"/>
                <w:left w:val="none" w:sz="0" w:space="0" w:color="auto"/>
                <w:bottom w:val="none" w:sz="0" w:space="0" w:color="auto"/>
                <w:right w:val="none" w:sz="0" w:space="0" w:color="auto"/>
              </w:divBdr>
            </w:div>
            <w:div w:id="1489980786">
              <w:marLeft w:val="0"/>
              <w:marRight w:val="0"/>
              <w:marTop w:val="0"/>
              <w:marBottom w:val="0"/>
              <w:divBdr>
                <w:top w:val="none" w:sz="0" w:space="0" w:color="auto"/>
                <w:left w:val="none" w:sz="0" w:space="0" w:color="auto"/>
                <w:bottom w:val="none" w:sz="0" w:space="0" w:color="auto"/>
                <w:right w:val="none" w:sz="0" w:space="0" w:color="auto"/>
              </w:divBdr>
            </w:div>
            <w:div w:id="868251634">
              <w:marLeft w:val="0"/>
              <w:marRight w:val="0"/>
              <w:marTop w:val="0"/>
              <w:marBottom w:val="0"/>
              <w:divBdr>
                <w:top w:val="none" w:sz="0" w:space="0" w:color="auto"/>
                <w:left w:val="none" w:sz="0" w:space="0" w:color="auto"/>
                <w:bottom w:val="none" w:sz="0" w:space="0" w:color="auto"/>
                <w:right w:val="none" w:sz="0" w:space="0" w:color="auto"/>
              </w:divBdr>
            </w:div>
            <w:div w:id="654920177">
              <w:marLeft w:val="0"/>
              <w:marRight w:val="0"/>
              <w:marTop w:val="0"/>
              <w:marBottom w:val="0"/>
              <w:divBdr>
                <w:top w:val="none" w:sz="0" w:space="0" w:color="auto"/>
                <w:left w:val="none" w:sz="0" w:space="0" w:color="auto"/>
                <w:bottom w:val="none" w:sz="0" w:space="0" w:color="auto"/>
                <w:right w:val="none" w:sz="0" w:space="0" w:color="auto"/>
              </w:divBdr>
            </w:div>
            <w:div w:id="1204173577">
              <w:marLeft w:val="0"/>
              <w:marRight w:val="0"/>
              <w:marTop w:val="0"/>
              <w:marBottom w:val="0"/>
              <w:divBdr>
                <w:top w:val="none" w:sz="0" w:space="0" w:color="auto"/>
                <w:left w:val="none" w:sz="0" w:space="0" w:color="auto"/>
                <w:bottom w:val="none" w:sz="0" w:space="0" w:color="auto"/>
                <w:right w:val="none" w:sz="0" w:space="0" w:color="auto"/>
              </w:divBdr>
            </w:div>
            <w:div w:id="1762139874">
              <w:marLeft w:val="0"/>
              <w:marRight w:val="0"/>
              <w:marTop w:val="0"/>
              <w:marBottom w:val="0"/>
              <w:divBdr>
                <w:top w:val="none" w:sz="0" w:space="0" w:color="auto"/>
                <w:left w:val="none" w:sz="0" w:space="0" w:color="auto"/>
                <w:bottom w:val="none" w:sz="0" w:space="0" w:color="auto"/>
                <w:right w:val="none" w:sz="0" w:space="0" w:color="auto"/>
              </w:divBdr>
            </w:div>
            <w:div w:id="1504004204">
              <w:marLeft w:val="0"/>
              <w:marRight w:val="0"/>
              <w:marTop w:val="0"/>
              <w:marBottom w:val="0"/>
              <w:divBdr>
                <w:top w:val="none" w:sz="0" w:space="0" w:color="auto"/>
                <w:left w:val="none" w:sz="0" w:space="0" w:color="auto"/>
                <w:bottom w:val="none" w:sz="0" w:space="0" w:color="auto"/>
                <w:right w:val="none" w:sz="0" w:space="0" w:color="auto"/>
              </w:divBdr>
            </w:div>
            <w:div w:id="2092502010">
              <w:marLeft w:val="0"/>
              <w:marRight w:val="0"/>
              <w:marTop w:val="0"/>
              <w:marBottom w:val="0"/>
              <w:divBdr>
                <w:top w:val="none" w:sz="0" w:space="0" w:color="auto"/>
                <w:left w:val="none" w:sz="0" w:space="0" w:color="auto"/>
                <w:bottom w:val="none" w:sz="0" w:space="0" w:color="auto"/>
                <w:right w:val="none" w:sz="0" w:space="0" w:color="auto"/>
              </w:divBdr>
            </w:div>
            <w:div w:id="226037749">
              <w:marLeft w:val="0"/>
              <w:marRight w:val="0"/>
              <w:marTop w:val="0"/>
              <w:marBottom w:val="0"/>
              <w:divBdr>
                <w:top w:val="none" w:sz="0" w:space="0" w:color="auto"/>
                <w:left w:val="none" w:sz="0" w:space="0" w:color="auto"/>
                <w:bottom w:val="none" w:sz="0" w:space="0" w:color="auto"/>
                <w:right w:val="none" w:sz="0" w:space="0" w:color="auto"/>
              </w:divBdr>
            </w:div>
            <w:div w:id="1037117998">
              <w:marLeft w:val="0"/>
              <w:marRight w:val="0"/>
              <w:marTop w:val="0"/>
              <w:marBottom w:val="0"/>
              <w:divBdr>
                <w:top w:val="none" w:sz="0" w:space="0" w:color="auto"/>
                <w:left w:val="none" w:sz="0" w:space="0" w:color="auto"/>
                <w:bottom w:val="none" w:sz="0" w:space="0" w:color="auto"/>
                <w:right w:val="none" w:sz="0" w:space="0" w:color="auto"/>
              </w:divBdr>
            </w:div>
            <w:div w:id="764303947">
              <w:marLeft w:val="0"/>
              <w:marRight w:val="0"/>
              <w:marTop w:val="0"/>
              <w:marBottom w:val="0"/>
              <w:divBdr>
                <w:top w:val="none" w:sz="0" w:space="0" w:color="auto"/>
                <w:left w:val="none" w:sz="0" w:space="0" w:color="auto"/>
                <w:bottom w:val="none" w:sz="0" w:space="0" w:color="auto"/>
                <w:right w:val="none" w:sz="0" w:space="0" w:color="auto"/>
              </w:divBdr>
            </w:div>
            <w:div w:id="209657093">
              <w:marLeft w:val="0"/>
              <w:marRight w:val="0"/>
              <w:marTop w:val="0"/>
              <w:marBottom w:val="0"/>
              <w:divBdr>
                <w:top w:val="none" w:sz="0" w:space="0" w:color="auto"/>
                <w:left w:val="none" w:sz="0" w:space="0" w:color="auto"/>
                <w:bottom w:val="none" w:sz="0" w:space="0" w:color="auto"/>
                <w:right w:val="none" w:sz="0" w:space="0" w:color="auto"/>
              </w:divBdr>
            </w:div>
            <w:div w:id="1376395925">
              <w:marLeft w:val="0"/>
              <w:marRight w:val="0"/>
              <w:marTop w:val="0"/>
              <w:marBottom w:val="0"/>
              <w:divBdr>
                <w:top w:val="none" w:sz="0" w:space="0" w:color="auto"/>
                <w:left w:val="none" w:sz="0" w:space="0" w:color="auto"/>
                <w:bottom w:val="none" w:sz="0" w:space="0" w:color="auto"/>
                <w:right w:val="none" w:sz="0" w:space="0" w:color="auto"/>
              </w:divBdr>
            </w:div>
            <w:div w:id="1241016833">
              <w:marLeft w:val="0"/>
              <w:marRight w:val="0"/>
              <w:marTop w:val="0"/>
              <w:marBottom w:val="0"/>
              <w:divBdr>
                <w:top w:val="none" w:sz="0" w:space="0" w:color="auto"/>
                <w:left w:val="none" w:sz="0" w:space="0" w:color="auto"/>
                <w:bottom w:val="none" w:sz="0" w:space="0" w:color="auto"/>
                <w:right w:val="none" w:sz="0" w:space="0" w:color="auto"/>
              </w:divBdr>
            </w:div>
            <w:div w:id="1149253116">
              <w:marLeft w:val="0"/>
              <w:marRight w:val="0"/>
              <w:marTop w:val="0"/>
              <w:marBottom w:val="0"/>
              <w:divBdr>
                <w:top w:val="none" w:sz="0" w:space="0" w:color="auto"/>
                <w:left w:val="none" w:sz="0" w:space="0" w:color="auto"/>
                <w:bottom w:val="none" w:sz="0" w:space="0" w:color="auto"/>
                <w:right w:val="none" w:sz="0" w:space="0" w:color="auto"/>
              </w:divBdr>
            </w:div>
            <w:div w:id="206532691">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313919730">
              <w:marLeft w:val="0"/>
              <w:marRight w:val="0"/>
              <w:marTop w:val="0"/>
              <w:marBottom w:val="0"/>
              <w:divBdr>
                <w:top w:val="none" w:sz="0" w:space="0" w:color="auto"/>
                <w:left w:val="none" w:sz="0" w:space="0" w:color="auto"/>
                <w:bottom w:val="none" w:sz="0" w:space="0" w:color="auto"/>
                <w:right w:val="none" w:sz="0" w:space="0" w:color="auto"/>
              </w:divBdr>
            </w:div>
            <w:div w:id="842822673">
              <w:marLeft w:val="0"/>
              <w:marRight w:val="0"/>
              <w:marTop w:val="0"/>
              <w:marBottom w:val="0"/>
              <w:divBdr>
                <w:top w:val="none" w:sz="0" w:space="0" w:color="auto"/>
                <w:left w:val="none" w:sz="0" w:space="0" w:color="auto"/>
                <w:bottom w:val="none" w:sz="0" w:space="0" w:color="auto"/>
                <w:right w:val="none" w:sz="0" w:space="0" w:color="auto"/>
              </w:divBdr>
            </w:div>
            <w:div w:id="1828742657">
              <w:marLeft w:val="0"/>
              <w:marRight w:val="0"/>
              <w:marTop w:val="0"/>
              <w:marBottom w:val="0"/>
              <w:divBdr>
                <w:top w:val="none" w:sz="0" w:space="0" w:color="auto"/>
                <w:left w:val="none" w:sz="0" w:space="0" w:color="auto"/>
                <w:bottom w:val="none" w:sz="0" w:space="0" w:color="auto"/>
                <w:right w:val="none" w:sz="0" w:space="0" w:color="auto"/>
              </w:divBdr>
            </w:div>
            <w:div w:id="1837383268">
              <w:marLeft w:val="0"/>
              <w:marRight w:val="0"/>
              <w:marTop w:val="0"/>
              <w:marBottom w:val="0"/>
              <w:divBdr>
                <w:top w:val="none" w:sz="0" w:space="0" w:color="auto"/>
                <w:left w:val="none" w:sz="0" w:space="0" w:color="auto"/>
                <w:bottom w:val="none" w:sz="0" w:space="0" w:color="auto"/>
                <w:right w:val="none" w:sz="0" w:space="0" w:color="auto"/>
              </w:divBdr>
            </w:div>
            <w:div w:id="561213739">
              <w:marLeft w:val="0"/>
              <w:marRight w:val="0"/>
              <w:marTop w:val="0"/>
              <w:marBottom w:val="0"/>
              <w:divBdr>
                <w:top w:val="none" w:sz="0" w:space="0" w:color="auto"/>
                <w:left w:val="none" w:sz="0" w:space="0" w:color="auto"/>
                <w:bottom w:val="none" w:sz="0" w:space="0" w:color="auto"/>
                <w:right w:val="none" w:sz="0" w:space="0" w:color="auto"/>
              </w:divBdr>
            </w:div>
            <w:div w:id="627400463">
              <w:marLeft w:val="0"/>
              <w:marRight w:val="0"/>
              <w:marTop w:val="0"/>
              <w:marBottom w:val="0"/>
              <w:divBdr>
                <w:top w:val="none" w:sz="0" w:space="0" w:color="auto"/>
                <w:left w:val="none" w:sz="0" w:space="0" w:color="auto"/>
                <w:bottom w:val="none" w:sz="0" w:space="0" w:color="auto"/>
                <w:right w:val="none" w:sz="0" w:space="0" w:color="auto"/>
              </w:divBdr>
            </w:div>
            <w:div w:id="1554080667">
              <w:marLeft w:val="0"/>
              <w:marRight w:val="0"/>
              <w:marTop w:val="0"/>
              <w:marBottom w:val="0"/>
              <w:divBdr>
                <w:top w:val="none" w:sz="0" w:space="0" w:color="auto"/>
                <w:left w:val="none" w:sz="0" w:space="0" w:color="auto"/>
                <w:bottom w:val="none" w:sz="0" w:space="0" w:color="auto"/>
                <w:right w:val="none" w:sz="0" w:space="0" w:color="auto"/>
              </w:divBdr>
            </w:div>
            <w:div w:id="1398434703">
              <w:marLeft w:val="0"/>
              <w:marRight w:val="0"/>
              <w:marTop w:val="0"/>
              <w:marBottom w:val="0"/>
              <w:divBdr>
                <w:top w:val="none" w:sz="0" w:space="0" w:color="auto"/>
                <w:left w:val="none" w:sz="0" w:space="0" w:color="auto"/>
                <w:bottom w:val="none" w:sz="0" w:space="0" w:color="auto"/>
                <w:right w:val="none" w:sz="0" w:space="0" w:color="auto"/>
              </w:divBdr>
            </w:div>
            <w:div w:id="1867130904">
              <w:marLeft w:val="0"/>
              <w:marRight w:val="0"/>
              <w:marTop w:val="0"/>
              <w:marBottom w:val="0"/>
              <w:divBdr>
                <w:top w:val="none" w:sz="0" w:space="0" w:color="auto"/>
                <w:left w:val="none" w:sz="0" w:space="0" w:color="auto"/>
                <w:bottom w:val="none" w:sz="0" w:space="0" w:color="auto"/>
                <w:right w:val="none" w:sz="0" w:space="0" w:color="auto"/>
              </w:divBdr>
            </w:div>
            <w:div w:id="1130628320">
              <w:marLeft w:val="0"/>
              <w:marRight w:val="0"/>
              <w:marTop w:val="0"/>
              <w:marBottom w:val="0"/>
              <w:divBdr>
                <w:top w:val="none" w:sz="0" w:space="0" w:color="auto"/>
                <w:left w:val="none" w:sz="0" w:space="0" w:color="auto"/>
                <w:bottom w:val="none" w:sz="0" w:space="0" w:color="auto"/>
                <w:right w:val="none" w:sz="0" w:space="0" w:color="auto"/>
              </w:divBdr>
            </w:div>
            <w:div w:id="340620191">
              <w:marLeft w:val="0"/>
              <w:marRight w:val="0"/>
              <w:marTop w:val="0"/>
              <w:marBottom w:val="0"/>
              <w:divBdr>
                <w:top w:val="none" w:sz="0" w:space="0" w:color="auto"/>
                <w:left w:val="none" w:sz="0" w:space="0" w:color="auto"/>
                <w:bottom w:val="none" w:sz="0" w:space="0" w:color="auto"/>
                <w:right w:val="none" w:sz="0" w:space="0" w:color="auto"/>
              </w:divBdr>
            </w:div>
            <w:div w:id="1466197563">
              <w:marLeft w:val="0"/>
              <w:marRight w:val="0"/>
              <w:marTop w:val="0"/>
              <w:marBottom w:val="0"/>
              <w:divBdr>
                <w:top w:val="none" w:sz="0" w:space="0" w:color="auto"/>
                <w:left w:val="none" w:sz="0" w:space="0" w:color="auto"/>
                <w:bottom w:val="none" w:sz="0" w:space="0" w:color="auto"/>
                <w:right w:val="none" w:sz="0" w:space="0" w:color="auto"/>
              </w:divBdr>
            </w:div>
            <w:div w:id="410011839">
              <w:marLeft w:val="0"/>
              <w:marRight w:val="0"/>
              <w:marTop w:val="0"/>
              <w:marBottom w:val="0"/>
              <w:divBdr>
                <w:top w:val="none" w:sz="0" w:space="0" w:color="auto"/>
                <w:left w:val="none" w:sz="0" w:space="0" w:color="auto"/>
                <w:bottom w:val="none" w:sz="0" w:space="0" w:color="auto"/>
                <w:right w:val="none" w:sz="0" w:space="0" w:color="auto"/>
              </w:divBdr>
            </w:div>
            <w:div w:id="1593316704">
              <w:marLeft w:val="0"/>
              <w:marRight w:val="0"/>
              <w:marTop w:val="0"/>
              <w:marBottom w:val="0"/>
              <w:divBdr>
                <w:top w:val="none" w:sz="0" w:space="0" w:color="auto"/>
                <w:left w:val="none" w:sz="0" w:space="0" w:color="auto"/>
                <w:bottom w:val="none" w:sz="0" w:space="0" w:color="auto"/>
                <w:right w:val="none" w:sz="0" w:space="0" w:color="auto"/>
              </w:divBdr>
            </w:div>
            <w:div w:id="502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621">
      <w:bodyDiv w:val="1"/>
      <w:marLeft w:val="0"/>
      <w:marRight w:val="0"/>
      <w:marTop w:val="0"/>
      <w:marBottom w:val="0"/>
      <w:divBdr>
        <w:top w:val="none" w:sz="0" w:space="0" w:color="auto"/>
        <w:left w:val="none" w:sz="0" w:space="0" w:color="auto"/>
        <w:bottom w:val="none" w:sz="0" w:space="0" w:color="auto"/>
        <w:right w:val="none" w:sz="0" w:space="0" w:color="auto"/>
      </w:divBdr>
      <w:divsChild>
        <w:div w:id="1903177882">
          <w:marLeft w:val="0"/>
          <w:marRight w:val="0"/>
          <w:marTop w:val="0"/>
          <w:marBottom w:val="0"/>
          <w:divBdr>
            <w:top w:val="none" w:sz="0" w:space="0" w:color="auto"/>
            <w:left w:val="none" w:sz="0" w:space="0" w:color="auto"/>
            <w:bottom w:val="none" w:sz="0" w:space="0" w:color="auto"/>
            <w:right w:val="none" w:sz="0" w:space="0" w:color="auto"/>
          </w:divBdr>
          <w:divsChild>
            <w:div w:id="195697097">
              <w:marLeft w:val="0"/>
              <w:marRight w:val="0"/>
              <w:marTop w:val="0"/>
              <w:marBottom w:val="0"/>
              <w:divBdr>
                <w:top w:val="none" w:sz="0" w:space="0" w:color="auto"/>
                <w:left w:val="none" w:sz="0" w:space="0" w:color="auto"/>
                <w:bottom w:val="none" w:sz="0" w:space="0" w:color="auto"/>
                <w:right w:val="none" w:sz="0" w:space="0" w:color="auto"/>
              </w:divBdr>
            </w:div>
            <w:div w:id="1099721336">
              <w:marLeft w:val="0"/>
              <w:marRight w:val="0"/>
              <w:marTop w:val="0"/>
              <w:marBottom w:val="0"/>
              <w:divBdr>
                <w:top w:val="none" w:sz="0" w:space="0" w:color="auto"/>
                <w:left w:val="none" w:sz="0" w:space="0" w:color="auto"/>
                <w:bottom w:val="none" w:sz="0" w:space="0" w:color="auto"/>
                <w:right w:val="none" w:sz="0" w:space="0" w:color="auto"/>
              </w:divBdr>
            </w:div>
            <w:div w:id="499732118">
              <w:marLeft w:val="0"/>
              <w:marRight w:val="0"/>
              <w:marTop w:val="0"/>
              <w:marBottom w:val="0"/>
              <w:divBdr>
                <w:top w:val="none" w:sz="0" w:space="0" w:color="auto"/>
                <w:left w:val="none" w:sz="0" w:space="0" w:color="auto"/>
                <w:bottom w:val="none" w:sz="0" w:space="0" w:color="auto"/>
                <w:right w:val="none" w:sz="0" w:space="0" w:color="auto"/>
              </w:divBdr>
            </w:div>
            <w:div w:id="1842743782">
              <w:marLeft w:val="0"/>
              <w:marRight w:val="0"/>
              <w:marTop w:val="0"/>
              <w:marBottom w:val="0"/>
              <w:divBdr>
                <w:top w:val="none" w:sz="0" w:space="0" w:color="auto"/>
                <w:left w:val="none" w:sz="0" w:space="0" w:color="auto"/>
                <w:bottom w:val="none" w:sz="0" w:space="0" w:color="auto"/>
                <w:right w:val="none" w:sz="0" w:space="0" w:color="auto"/>
              </w:divBdr>
            </w:div>
            <w:div w:id="1157304717">
              <w:marLeft w:val="0"/>
              <w:marRight w:val="0"/>
              <w:marTop w:val="0"/>
              <w:marBottom w:val="0"/>
              <w:divBdr>
                <w:top w:val="none" w:sz="0" w:space="0" w:color="auto"/>
                <w:left w:val="none" w:sz="0" w:space="0" w:color="auto"/>
                <w:bottom w:val="none" w:sz="0" w:space="0" w:color="auto"/>
                <w:right w:val="none" w:sz="0" w:space="0" w:color="auto"/>
              </w:divBdr>
            </w:div>
            <w:div w:id="1270428972">
              <w:marLeft w:val="0"/>
              <w:marRight w:val="0"/>
              <w:marTop w:val="0"/>
              <w:marBottom w:val="0"/>
              <w:divBdr>
                <w:top w:val="none" w:sz="0" w:space="0" w:color="auto"/>
                <w:left w:val="none" w:sz="0" w:space="0" w:color="auto"/>
                <w:bottom w:val="none" w:sz="0" w:space="0" w:color="auto"/>
                <w:right w:val="none" w:sz="0" w:space="0" w:color="auto"/>
              </w:divBdr>
            </w:div>
            <w:div w:id="1780444216">
              <w:marLeft w:val="0"/>
              <w:marRight w:val="0"/>
              <w:marTop w:val="0"/>
              <w:marBottom w:val="0"/>
              <w:divBdr>
                <w:top w:val="none" w:sz="0" w:space="0" w:color="auto"/>
                <w:left w:val="none" w:sz="0" w:space="0" w:color="auto"/>
                <w:bottom w:val="none" w:sz="0" w:space="0" w:color="auto"/>
                <w:right w:val="none" w:sz="0" w:space="0" w:color="auto"/>
              </w:divBdr>
            </w:div>
            <w:div w:id="1352682916">
              <w:marLeft w:val="0"/>
              <w:marRight w:val="0"/>
              <w:marTop w:val="0"/>
              <w:marBottom w:val="0"/>
              <w:divBdr>
                <w:top w:val="none" w:sz="0" w:space="0" w:color="auto"/>
                <w:left w:val="none" w:sz="0" w:space="0" w:color="auto"/>
                <w:bottom w:val="none" w:sz="0" w:space="0" w:color="auto"/>
                <w:right w:val="none" w:sz="0" w:space="0" w:color="auto"/>
              </w:divBdr>
            </w:div>
            <w:div w:id="670060783">
              <w:marLeft w:val="0"/>
              <w:marRight w:val="0"/>
              <w:marTop w:val="0"/>
              <w:marBottom w:val="0"/>
              <w:divBdr>
                <w:top w:val="none" w:sz="0" w:space="0" w:color="auto"/>
                <w:left w:val="none" w:sz="0" w:space="0" w:color="auto"/>
                <w:bottom w:val="none" w:sz="0" w:space="0" w:color="auto"/>
                <w:right w:val="none" w:sz="0" w:space="0" w:color="auto"/>
              </w:divBdr>
            </w:div>
            <w:div w:id="251355840">
              <w:marLeft w:val="0"/>
              <w:marRight w:val="0"/>
              <w:marTop w:val="0"/>
              <w:marBottom w:val="0"/>
              <w:divBdr>
                <w:top w:val="none" w:sz="0" w:space="0" w:color="auto"/>
                <w:left w:val="none" w:sz="0" w:space="0" w:color="auto"/>
                <w:bottom w:val="none" w:sz="0" w:space="0" w:color="auto"/>
                <w:right w:val="none" w:sz="0" w:space="0" w:color="auto"/>
              </w:divBdr>
            </w:div>
            <w:div w:id="377241337">
              <w:marLeft w:val="0"/>
              <w:marRight w:val="0"/>
              <w:marTop w:val="0"/>
              <w:marBottom w:val="0"/>
              <w:divBdr>
                <w:top w:val="none" w:sz="0" w:space="0" w:color="auto"/>
                <w:left w:val="none" w:sz="0" w:space="0" w:color="auto"/>
                <w:bottom w:val="none" w:sz="0" w:space="0" w:color="auto"/>
                <w:right w:val="none" w:sz="0" w:space="0" w:color="auto"/>
              </w:divBdr>
            </w:div>
            <w:div w:id="2129426117">
              <w:marLeft w:val="0"/>
              <w:marRight w:val="0"/>
              <w:marTop w:val="0"/>
              <w:marBottom w:val="0"/>
              <w:divBdr>
                <w:top w:val="none" w:sz="0" w:space="0" w:color="auto"/>
                <w:left w:val="none" w:sz="0" w:space="0" w:color="auto"/>
                <w:bottom w:val="none" w:sz="0" w:space="0" w:color="auto"/>
                <w:right w:val="none" w:sz="0" w:space="0" w:color="auto"/>
              </w:divBdr>
            </w:div>
            <w:div w:id="234973416">
              <w:marLeft w:val="0"/>
              <w:marRight w:val="0"/>
              <w:marTop w:val="0"/>
              <w:marBottom w:val="0"/>
              <w:divBdr>
                <w:top w:val="none" w:sz="0" w:space="0" w:color="auto"/>
                <w:left w:val="none" w:sz="0" w:space="0" w:color="auto"/>
                <w:bottom w:val="none" w:sz="0" w:space="0" w:color="auto"/>
                <w:right w:val="none" w:sz="0" w:space="0" w:color="auto"/>
              </w:divBdr>
            </w:div>
            <w:div w:id="743916142">
              <w:marLeft w:val="0"/>
              <w:marRight w:val="0"/>
              <w:marTop w:val="0"/>
              <w:marBottom w:val="0"/>
              <w:divBdr>
                <w:top w:val="none" w:sz="0" w:space="0" w:color="auto"/>
                <w:left w:val="none" w:sz="0" w:space="0" w:color="auto"/>
                <w:bottom w:val="none" w:sz="0" w:space="0" w:color="auto"/>
                <w:right w:val="none" w:sz="0" w:space="0" w:color="auto"/>
              </w:divBdr>
            </w:div>
            <w:div w:id="602229713">
              <w:marLeft w:val="0"/>
              <w:marRight w:val="0"/>
              <w:marTop w:val="0"/>
              <w:marBottom w:val="0"/>
              <w:divBdr>
                <w:top w:val="none" w:sz="0" w:space="0" w:color="auto"/>
                <w:left w:val="none" w:sz="0" w:space="0" w:color="auto"/>
                <w:bottom w:val="none" w:sz="0" w:space="0" w:color="auto"/>
                <w:right w:val="none" w:sz="0" w:space="0" w:color="auto"/>
              </w:divBdr>
            </w:div>
            <w:div w:id="867110788">
              <w:marLeft w:val="0"/>
              <w:marRight w:val="0"/>
              <w:marTop w:val="0"/>
              <w:marBottom w:val="0"/>
              <w:divBdr>
                <w:top w:val="none" w:sz="0" w:space="0" w:color="auto"/>
                <w:left w:val="none" w:sz="0" w:space="0" w:color="auto"/>
                <w:bottom w:val="none" w:sz="0" w:space="0" w:color="auto"/>
                <w:right w:val="none" w:sz="0" w:space="0" w:color="auto"/>
              </w:divBdr>
            </w:div>
            <w:div w:id="1130439854">
              <w:marLeft w:val="0"/>
              <w:marRight w:val="0"/>
              <w:marTop w:val="0"/>
              <w:marBottom w:val="0"/>
              <w:divBdr>
                <w:top w:val="none" w:sz="0" w:space="0" w:color="auto"/>
                <w:left w:val="none" w:sz="0" w:space="0" w:color="auto"/>
                <w:bottom w:val="none" w:sz="0" w:space="0" w:color="auto"/>
                <w:right w:val="none" w:sz="0" w:space="0" w:color="auto"/>
              </w:divBdr>
            </w:div>
            <w:div w:id="900139616">
              <w:marLeft w:val="0"/>
              <w:marRight w:val="0"/>
              <w:marTop w:val="0"/>
              <w:marBottom w:val="0"/>
              <w:divBdr>
                <w:top w:val="none" w:sz="0" w:space="0" w:color="auto"/>
                <w:left w:val="none" w:sz="0" w:space="0" w:color="auto"/>
                <w:bottom w:val="none" w:sz="0" w:space="0" w:color="auto"/>
                <w:right w:val="none" w:sz="0" w:space="0" w:color="auto"/>
              </w:divBdr>
            </w:div>
            <w:div w:id="192348584">
              <w:marLeft w:val="0"/>
              <w:marRight w:val="0"/>
              <w:marTop w:val="0"/>
              <w:marBottom w:val="0"/>
              <w:divBdr>
                <w:top w:val="none" w:sz="0" w:space="0" w:color="auto"/>
                <w:left w:val="none" w:sz="0" w:space="0" w:color="auto"/>
                <w:bottom w:val="none" w:sz="0" w:space="0" w:color="auto"/>
                <w:right w:val="none" w:sz="0" w:space="0" w:color="auto"/>
              </w:divBdr>
            </w:div>
            <w:div w:id="251860285">
              <w:marLeft w:val="0"/>
              <w:marRight w:val="0"/>
              <w:marTop w:val="0"/>
              <w:marBottom w:val="0"/>
              <w:divBdr>
                <w:top w:val="none" w:sz="0" w:space="0" w:color="auto"/>
                <w:left w:val="none" w:sz="0" w:space="0" w:color="auto"/>
                <w:bottom w:val="none" w:sz="0" w:space="0" w:color="auto"/>
                <w:right w:val="none" w:sz="0" w:space="0" w:color="auto"/>
              </w:divBdr>
            </w:div>
            <w:div w:id="1103955164">
              <w:marLeft w:val="0"/>
              <w:marRight w:val="0"/>
              <w:marTop w:val="0"/>
              <w:marBottom w:val="0"/>
              <w:divBdr>
                <w:top w:val="none" w:sz="0" w:space="0" w:color="auto"/>
                <w:left w:val="none" w:sz="0" w:space="0" w:color="auto"/>
                <w:bottom w:val="none" w:sz="0" w:space="0" w:color="auto"/>
                <w:right w:val="none" w:sz="0" w:space="0" w:color="auto"/>
              </w:divBdr>
            </w:div>
            <w:div w:id="1787575118">
              <w:marLeft w:val="0"/>
              <w:marRight w:val="0"/>
              <w:marTop w:val="0"/>
              <w:marBottom w:val="0"/>
              <w:divBdr>
                <w:top w:val="none" w:sz="0" w:space="0" w:color="auto"/>
                <w:left w:val="none" w:sz="0" w:space="0" w:color="auto"/>
                <w:bottom w:val="none" w:sz="0" w:space="0" w:color="auto"/>
                <w:right w:val="none" w:sz="0" w:space="0" w:color="auto"/>
              </w:divBdr>
            </w:div>
            <w:div w:id="1277714078">
              <w:marLeft w:val="0"/>
              <w:marRight w:val="0"/>
              <w:marTop w:val="0"/>
              <w:marBottom w:val="0"/>
              <w:divBdr>
                <w:top w:val="none" w:sz="0" w:space="0" w:color="auto"/>
                <w:left w:val="none" w:sz="0" w:space="0" w:color="auto"/>
                <w:bottom w:val="none" w:sz="0" w:space="0" w:color="auto"/>
                <w:right w:val="none" w:sz="0" w:space="0" w:color="auto"/>
              </w:divBdr>
            </w:div>
            <w:div w:id="2071077010">
              <w:marLeft w:val="0"/>
              <w:marRight w:val="0"/>
              <w:marTop w:val="0"/>
              <w:marBottom w:val="0"/>
              <w:divBdr>
                <w:top w:val="none" w:sz="0" w:space="0" w:color="auto"/>
                <w:left w:val="none" w:sz="0" w:space="0" w:color="auto"/>
                <w:bottom w:val="none" w:sz="0" w:space="0" w:color="auto"/>
                <w:right w:val="none" w:sz="0" w:space="0" w:color="auto"/>
              </w:divBdr>
            </w:div>
            <w:div w:id="582110695">
              <w:marLeft w:val="0"/>
              <w:marRight w:val="0"/>
              <w:marTop w:val="0"/>
              <w:marBottom w:val="0"/>
              <w:divBdr>
                <w:top w:val="none" w:sz="0" w:space="0" w:color="auto"/>
                <w:left w:val="none" w:sz="0" w:space="0" w:color="auto"/>
                <w:bottom w:val="none" w:sz="0" w:space="0" w:color="auto"/>
                <w:right w:val="none" w:sz="0" w:space="0" w:color="auto"/>
              </w:divBdr>
            </w:div>
            <w:div w:id="11386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5923">
      <w:bodyDiv w:val="1"/>
      <w:marLeft w:val="0"/>
      <w:marRight w:val="0"/>
      <w:marTop w:val="0"/>
      <w:marBottom w:val="0"/>
      <w:divBdr>
        <w:top w:val="none" w:sz="0" w:space="0" w:color="auto"/>
        <w:left w:val="none" w:sz="0" w:space="0" w:color="auto"/>
        <w:bottom w:val="none" w:sz="0" w:space="0" w:color="auto"/>
        <w:right w:val="none" w:sz="0" w:space="0" w:color="auto"/>
      </w:divBdr>
      <w:divsChild>
        <w:div w:id="806967894">
          <w:marLeft w:val="0"/>
          <w:marRight w:val="0"/>
          <w:marTop w:val="0"/>
          <w:marBottom w:val="0"/>
          <w:divBdr>
            <w:top w:val="none" w:sz="0" w:space="0" w:color="auto"/>
            <w:left w:val="none" w:sz="0" w:space="0" w:color="auto"/>
            <w:bottom w:val="none" w:sz="0" w:space="0" w:color="auto"/>
            <w:right w:val="none" w:sz="0" w:space="0" w:color="auto"/>
          </w:divBdr>
          <w:divsChild>
            <w:div w:id="1310863041">
              <w:marLeft w:val="0"/>
              <w:marRight w:val="0"/>
              <w:marTop w:val="0"/>
              <w:marBottom w:val="0"/>
              <w:divBdr>
                <w:top w:val="none" w:sz="0" w:space="0" w:color="auto"/>
                <w:left w:val="none" w:sz="0" w:space="0" w:color="auto"/>
                <w:bottom w:val="none" w:sz="0" w:space="0" w:color="auto"/>
                <w:right w:val="none" w:sz="0" w:space="0" w:color="auto"/>
              </w:divBdr>
            </w:div>
            <w:div w:id="959647589">
              <w:marLeft w:val="0"/>
              <w:marRight w:val="0"/>
              <w:marTop w:val="0"/>
              <w:marBottom w:val="0"/>
              <w:divBdr>
                <w:top w:val="none" w:sz="0" w:space="0" w:color="auto"/>
                <w:left w:val="none" w:sz="0" w:space="0" w:color="auto"/>
                <w:bottom w:val="none" w:sz="0" w:space="0" w:color="auto"/>
                <w:right w:val="none" w:sz="0" w:space="0" w:color="auto"/>
              </w:divBdr>
            </w:div>
            <w:div w:id="361902174">
              <w:marLeft w:val="0"/>
              <w:marRight w:val="0"/>
              <w:marTop w:val="0"/>
              <w:marBottom w:val="0"/>
              <w:divBdr>
                <w:top w:val="none" w:sz="0" w:space="0" w:color="auto"/>
                <w:left w:val="none" w:sz="0" w:space="0" w:color="auto"/>
                <w:bottom w:val="none" w:sz="0" w:space="0" w:color="auto"/>
                <w:right w:val="none" w:sz="0" w:space="0" w:color="auto"/>
              </w:divBdr>
            </w:div>
            <w:div w:id="247429117">
              <w:marLeft w:val="0"/>
              <w:marRight w:val="0"/>
              <w:marTop w:val="0"/>
              <w:marBottom w:val="0"/>
              <w:divBdr>
                <w:top w:val="none" w:sz="0" w:space="0" w:color="auto"/>
                <w:left w:val="none" w:sz="0" w:space="0" w:color="auto"/>
                <w:bottom w:val="none" w:sz="0" w:space="0" w:color="auto"/>
                <w:right w:val="none" w:sz="0" w:space="0" w:color="auto"/>
              </w:divBdr>
            </w:div>
            <w:div w:id="1674916852">
              <w:marLeft w:val="0"/>
              <w:marRight w:val="0"/>
              <w:marTop w:val="0"/>
              <w:marBottom w:val="0"/>
              <w:divBdr>
                <w:top w:val="none" w:sz="0" w:space="0" w:color="auto"/>
                <w:left w:val="none" w:sz="0" w:space="0" w:color="auto"/>
                <w:bottom w:val="none" w:sz="0" w:space="0" w:color="auto"/>
                <w:right w:val="none" w:sz="0" w:space="0" w:color="auto"/>
              </w:divBdr>
            </w:div>
            <w:div w:id="589893297">
              <w:marLeft w:val="0"/>
              <w:marRight w:val="0"/>
              <w:marTop w:val="0"/>
              <w:marBottom w:val="0"/>
              <w:divBdr>
                <w:top w:val="none" w:sz="0" w:space="0" w:color="auto"/>
                <w:left w:val="none" w:sz="0" w:space="0" w:color="auto"/>
                <w:bottom w:val="none" w:sz="0" w:space="0" w:color="auto"/>
                <w:right w:val="none" w:sz="0" w:space="0" w:color="auto"/>
              </w:divBdr>
            </w:div>
            <w:div w:id="592010507">
              <w:marLeft w:val="0"/>
              <w:marRight w:val="0"/>
              <w:marTop w:val="0"/>
              <w:marBottom w:val="0"/>
              <w:divBdr>
                <w:top w:val="none" w:sz="0" w:space="0" w:color="auto"/>
                <w:left w:val="none" w:sz="0" w:space="0" w:color="auto"/>
                <w:bottom w:val="none" w:sz="0" w:space="0" w:color="auto"/>
                <w:right w:val="none" w:sz="0" w:space="0" w:color="auto"/>
              </w:divBdr>
            </w:div>
            <w:div w:id="158740053">
              <w:marLeft w:val="0"/>
              <w:marRight w:val="0"/>
              <w:marTop w:val="0"/>
              <w:marBottom w:val="0"/>
              <w:divBdr>
                <w:top w:val="none" w:sz="0" w:space="0" w:color="auto"/>
                <w:left w:val="none" w:sz="0" w:space="0" w:color="auto"/>
                <w:bottom w:val="none" w:sz="0" w:space="0" w:color="auto"/>
                <w:right w:val="none" w:sz="0" w:space="0" w:color="auto"/>
              </w:divBdr>
            </w:div>
            <w:div w:id="216859383">
              <w:marLeft w:val="0"/>
              <w:marRight w:val="0"/>
              <w:marTop w:val="0"/>
              <w:marBottom w:val="0"/>
              <w:divBdr>
                <w:top w:val="none" w:sz="0" w:space="0" w:color="auto"/>
                <w:left w:val="none" w:sz="0" w:space="0" w:color="auto"/>
                <w:bottom w:val="none" w:sz="0" w:space="0" w:color="auto"/>
                <w:right w:val="none" w:sz="0" w:space="0" w:color="auto"/>
              </w:divBdr>
            </w:div>
            <w:div w:id="1146505218">
              <w:marLeft w:val="0"/>
              <w:marRight w:val="0"/>
              <w:marTop w:val="0"/>
              <w:marBottom w:val="0"/>
              <w:divBdr>
                <w:top w:val="none" w:sz="0" w:space="0" w:color="auto"/>
                <w:left w:val="none" w:sz="0" w:space="0" w:color="auto"/>
                <w:bottom w:val="none" w:sz="0" w:space="0" w:color="auto"/>
                <w:right w:val="none" w:sz="0" w:space="0" w:color="auto"/>
              </w:divBdr>
            </w:div>
            <w:div w:id="181285789">
              <w:marLeft w:val="0"/>
              <w:marRight w:val="0"/>
              <w:marTop w:val="0"/>
              <w:marBottom w:val="0"/>
              <w:divBdr>
                <w:top w:val="none" w:sz="0" w:space="0" w:color="auto"/>
                <w:left w:val="none" w:sz="0" w:space="0" w:color="auto"/>
                <w:bottom w:val="none" w:sz="0" w:space="0" w:color="auto"/>
                <w:right w:val="none" w:sz="0" w:space="0" w:color="auto"/>
              </w:divBdr>
            </w:div>
            <w:div w:id="359471215">
              <w:marLeft w:val="0"/>
              <w:marRight w:val="0"/>
              <w:marTop w:val="0"/>
              <w:marBottom w:val="0"/>
              <w:divBdr>
                <w:top w:val="none" w:sz="0" w:space="0" w:color="auto"/>
                <w:left w:val="none" w:sz="0" w:space="0" w:color="auto"/>
                <w:bottom w:val="none" w:sz="0" w:space="0" w:color="auto"/>
                <w:right w:val="none" w:sz="0" w:space="0" w:color="auto"/>
              </w:divBdr>
            </w:div>
            <w:div w:id="1803185584">
              <w:marLeft w:val="0"/>
              <w:marRight w:val="0"/>
              <w:marTop w:val="0"/>
              <w:marBottom w:val="0"/>
              <w:divBdr>
                <w:top w:val="none" w:sz="0" w:space="0" w:color="auto"/>
                <w:left w:val="none" w:sz="0" w:space="0" w:color="auto"/>
                <w:bottom w:val="none" w:sz="0" w:space="0" w:color="auto"/>
                <w:right w:val="none" w:sz="0" w:space="0" w:color="auto"/>
              </w:divBdr>
            </w:div>
            <w:div w:id="712539063">
              <w:marLeft w:val="0"/>
              <w:marRight w:val="0"/>
              <w:marTop w:val="0"/>
              <w:marBottom w:val="0"/>
              <w:divBdr>
                <w:top w:val="none" w:sz="0" w:space="0" w:color="auto"/>
                <w:left w:val="none" w:sz="0" w:space="0" w:color="auto"/>
                <w:bottom w:val="none" w:sz="0" w:space="0" w:color="auto"/>
                <w:right w:val="none" w:sz="0" w:space="0" w:color="auto"/>
              </w:divBdr>
            </w:div>
            <w:div w:id="1514764239">
              <w:marLeft w:val="0"/>
              <w:marRight w:val="0"/>
              <w:marTop w:val="0"/>
              <w:marBottom w:val="0"/>
              <w:divBdr>
                <w:top w:val="none" w:sz="0" w:space="0" w:color="auto"/>
                <w:left w:val="none" w:sz="0" w:space="0" w:color="auto"/>
                <w:bottom w:val="none" w:sz="0" w:space="0" w:color="auto"/>
                <w:right w:val="none" w:sz="0" w:space="0" w:color="auto"/>
              </w:divBdr>
            </w:div>
            <w:div w:id="1584341237">
              <w:marLeft w:val="0"/>
              <w:marRight w:val="0"/>
              <w:marTop w:val="0"/>
              <w:marBottom w:val="0"/>
              <w:divBdr>
                <w:top w:val="none" w:sz="0" w:space="0" w:color="auto"/>
                <w:left w:val="none" w:sz="0" w:space="0" w:color="auto"/>
                <w:bottom w:val="none" w:sz="0" w:space="0" w:color="auto"/>
                <w:right w:val="none" w:sz="0" w:space="0" w:color="auto"/>
              </w:divBdr>
            </w:div>
            <w:div w:id="1772968427">
              <w:marLeft w:val="0"/>
              <w:marRight w:val="0"/>
              <w:marTop w:val="0"/>
              <w:marBottom w:val="0"/>
              <w:divBdr>
                <w:top w:val="none" w:sz="0" w:space="0" w:color="auto"/>
                <w:left w:val="none" w:sz="0" w:space="0" w:color="auto"/>
                <w:bottom w:val="none" w:sz="0" w:space="0" w:color="auto"/>
                <w:right w:val="none" w:sz="0" w:space="0" w:color="auto"/>
              </w:divBdr>
            </w:div>
            <w:div w:id="6435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939">
      <w:bodyDiv w:val="1"/>
      <w:marLeft w:val="0"/>
      <w:marRight w:val="0"/>
      <w:marTop w:val="0"/>
      <w:marBottom w:val="0"/>
      <w:divBdr>
        <w:top w:val="none" w:sz="0" w:space="0" w:color="auto"/>
        <w:left w:val="none" w:sz="0" w:space="0" w:color="auto"/>
        <w:bottom w:val="none" w:sz="0" w:space="0" w:color="auto"/>
        <w:right w:val="none" w:sz="0" w:space="0" w:color="auto"/>
      </w:divBdr>
      <w:divsChild>
        <w:div w:id="402606873">
          <w:marLeft w:val="0"/>
          <w:marRight w:val="0"/>
          <w:marTop w:val="0"/>
          <w:marBottom w:val="0"/>
          <w:divBdr>
            <w:top w:val="none" w:sz="0" w:space="0" w:color="auto"/>
            <w:left w:val="none" w:sz="0" w:space="0" w:color="auto"/>
            <w:bottom w:val="none" w:sz="0" w:space="0" w:color="auto"/>
            <w:right w:val="none" w:sz="0" w:space="0" w:color="auto"/>
          </w:divBdr>
          <w:divsChild>
            <w:div w:id="468941645">
              <w:marLeft w:val="0"/>
              <w:marRight w:val="0"/>
              <w:marTop w:val="0"/>
              <w:marBottom w:val="0"/>
              <w:divBdr>
                <w:top w:val="none" w:sz="0" w:space="0" w:color="auto"/>
                <w:left w:val="none" w:sz="0" w:space="0" w:color="auto"/>
                <w:bottom w:val="none" w:sz="0" w:space="0" w:color="auto"/>
                <w:right w:val="none" w:sz="0" w:space="0" w:color="auto"/>
              </w:divBdr>
            </w:div>
            <w:div w:id="1742482581">
              <w:marLeft w:val="0"/>
              <w:marRight w:val="0"/>
              <w:marTop w:val="0"/>
              <w:marBottom w:val="0"/>
              <w:divBdr>
                <w:top w:val="none" w:sz="0" w:space="0" w:color="auto"/>
                <w:left w:val="none" w:sz="0" w:space="0" w:color="auto"/>
                <w:bottom w:val="none" w:sz="0" w:space="0" w:color="auto"/>
                <w:right w:val="none" w:sz="0" w:space="0" w:color="auto"/>
              </w:divBdr>
            </w:div>
            <w:div w:id="1982609667">
              <w:marLeft w:val="0"/>
              <w:marRight w:val="0"/>
              <w:marTop w:val="0"/>
              <w:marBottom w:val="0"/>
              <w:divBdr>
                <w:top w:val="none" w:sz="0" w:space="0" w:color="auto"/>
                <w:left w:val="none" w:sz="0" w:space="0" w:color="auto"/>
                <w:bottom w:val="none" w:sz="0" w:space="0" w:color="auto"/>
                <w:right w:val="none" w:sz="0" w:space="0" w:color="auto"/>
              </w:divBdr>
            </w:div>
            <w:div w:id="1118988769">
              <w:marLeft w:val="0"/>
              <w:marRight w:val="0"/>
              <w:marTop w:val="0"/>
              <w:marBottom w:val="0"/>
              <w:divBdr>
                <w:top w:val="none" w:sz="0" w:space="0" w:color="auto"/>
                <w:left w:val="none" w:sz="0" w:space="0" w:color="auto"/>
                <w:bottom w:val="none" w:sz="0" w:space="0" w:color="auto"/>
                <w:right w:val="none" w:sz="0" w:space="0" w:color="auto"/>
              </w:divBdr>
            </w:div>
            <w:div w:id="67700021">
              <w:marLeft w:val="0"/>
              <w:marRight w:val="0"/>
              <w:marTop w:val="0"/>
              <w:marBottom w:val="0"/>
              <w:divBdr>
                <w:top w:val="none" w:sz="0" w:space="0" w:color="auto"/>
                <w:left w:val="none" w:sz="0" w:space="0" w:color="auto"/>
                <w:bottom w:val="none" w:sz="0" w:space="0" w:color="auto"/>
                <w:right w:val="none" w:sz="0" w:space="0" w:color="auto"/>
              </w:divBdr>
            </w:div>
            <w:div w:id="1448161022">
              <w:marLeft w:val="0"/>
              <w:marRight w:val="0"/>
              <w:marTop w:val="0"/>
              <w:marBottom w:val="0"/>
              <w:divBdr>
                <w:top w:val="none" w:sz="0" w:space="0" w:color="auto"/>
                <w:left w:val="none" w:sz="0" w:space="0" w:color="auto"/>
                <w:bottom w:val="none" w:sz="0" w:space="0" w:color="auto"/>
                <w:right w:val="none" w:sz="0" w:space="0" w:color="auto"/>
              </w:divBdr>
            </w:div>
            <w:div w:id="1243950410">
              <w:marLeft w:val="0"/>
              <w:marRight w:val="0"/>
              <w:marTop w:val="0"/>
              <w:marBottom w:val="0"/>
              <w:divBdr>
                <w:top w:val="none" w:sz="0" w:space="0" w:color="auto"/>
                <w:left w:val="none" w:sz="0" w:space="0" w:color="auto"/>
                <w:bottom w:val="none" w:sz="0" w:space="0" w:color="auto"/>
                <w:right w:val="none" w:sz="0" w:space="0" w:color="auto"/>
              </w:divBdr>
            </w:div>
            <w:div w:id="192153903">
              <w:marLeft w:val="0"/>
              <w:marRight w:val="0"/>
              <w:marTop w:val="0"/>
              <w:marBottom w:val="0"/>
              <w:divBdr>
                <w:top w:val="none" w:sz="0" w:space="0" w:color="auto"/>
                <w:left w:val="none" w:sz="0" w:space="0" w:color="auto"/>
                <w:bottom w:val="none" w:sz="0" w:space="0" w:color="auto"/>
                <w:right w:val="none" w:sz="0" w:space="0" w:color="auto"/>
              </w:divBdr>
            </w:div>
            <w:div w:id="1295939672">
              <w:marLeft w:val="0"/>
              <w:marRight w:val="0"/>
              <w:marTop w:val="0"/>
              <w:marBottom w:val="0"/>
              <w:divBdr>
                <w:top w:val="none" w:sz="0" w:space="0" w:color="auto"/>
                <w:left w:val="none" w:sz="0" w:space="0" w:color="auto"/>
                <w:bottom w:val="none" w:sz="0" w:space="0" w:color="auto"/>
                <w:right w:val="none" w:sz="0" w:space="0" w:color="auto"/>
              </w:divBdr>
            </w:div>
            <w:div w:id="39911984">
              <w:marLeft w:val="0"/>
              <w:marRight w:val="0"/>
              <w:marTop w:val="0"/>
              <w:marBottom w:val="0"/>
              <w:divBdr>
                <w:top w:val="none" w:sz="0" w:space="0" w:color="auto"/>
                <w:left w:val="none" w:sz="0" w:space="0" w:color="auto"/>
                <w:bottom w:val="none" w:sz="0" w:space="0" w:color="auto"/>
                <w:right w:val="none" w:sz="0" w:space="0" w:color="auto"/>
              </w:divBdr>
            </w:div>
            <w:div w:id="81609219">
              <w:marLeft w:val="0"/>
              <w:marRight w:val="0"/>
              <w:marTop w:val="0"/>
              <w:marBottom w:val="0"/>
              <w:divBdr>
                <w:top w:val="none" w:sz="0" w:space="0" w:color="auto"/>
                <w:left w:val="none" w:sz="0" w:space="0" w:color="auto"/>
                <w:bottom w:val="none" w:sz="0" w:space="0" w:color="auto"/>
                <w:right w:val="none" w:sz="0" w:space="0" w:color="auto"/>
              </w:divBdr>
            </w:div>
            <w:div w:id="240528072">
              <w:marLeft w:val="0"/>
              <w:marRight w:val="0"/>
              <w:marTop w:val="0"/>
              <w:marBottom w:val="0"/>
              <w:divBdr>
                <w:top w:val="none" w:sz="0" w:space="0" w:color="auto"/>
                <w:left w:val="none" w:sz="0" w:space="0" w:color="auto"/>
                <w:bottom w:val="none" w:sz="0" w:space="0" w:color="auto"/>
                <w:right w:val="none" w:sz="0" w:space="0" w:color="auto"/>
              </w:divBdr>
            </w:div>
            <w:div w:id="1252201157">
              <w:marLeft w:val="0"/>
              <w:marRight w:val="0"/>
              <w:marTop w:val="0"/>
              <w:marBottom w:val="0"/>
              <w:divBdr>
                <w:top w:val="none" w:sz="0" w:space="0" w:color="auto"/>
                <w:left w:val="none" w:sz="0" w:space="0" w:color="auto"/>
                <w:bottom w:val="none" w:sz="0" w:space="0" w:color="auto"/>
                <w:right w:val="none" w:sz="0" w:space="0" w:color="auto"/>
              </w:divBdr>
            </w:div>
            <w:div w:id="320013377">
              <w:marLeft w:val="0"/>
              <w:marRight w:val="0"/>
              <w:marTop w:val="0"/>
              <w:marBottom w:val="0"/>
              <w:divBdr>
                <w:top w:val="none" w:sz="0" w:space="0" w:color="auto"/>
                <w:left w:val="none" w:sz="0" w:space="0" w:color="auto"/>
                <w:bottom w:val="none" w:sz="0" w:space="0" w:color="auto"/>
                <w:right w:val="none" w:sz="0" w:space="0" w:color="auto"/>
              </w:divBdr>
            </w:div>
            <w:div w:id="773597972">
              <w:marLeft w:val="0"/>
              <w:marRight w:val="0"/>
              <w:marTop w:val="0"/>
              <w:marBottom w:val="0"/>
              <w:divBdr>
                <w:top w:val="none" w:sz="0" w:space="0" w:color="auto"/>
                <w:left w:val="none" w:sz="0" w:space="0" w:color="auto"/>
                <w:bottom w:val="none" w:sz="0" w:space="0" w:color="auto"/>
                <w:right w:val="none" w:sz="0" w:space="0" w:color="auto"/>
              </w:divBdr>
            </w:div>
            <w:div w:id="1077477748">
              <w:marLeft w:val="0"/>
              <w:marRight w:val="0"/>
              <w:marTop w:val="0"/>
              <w:marBottom w:val="0"/>
              <w:divBdr>
                <w:top w:val="none" w:sz="0" w:space="0" w:color="auto"/>
                <w:left w:val="none" w:sz="0" w:space="0" w:color="auto"/>
                <w:bottom w:val="none" w:sz="0" w:space="0" w:color="auto"/>
                <w:right w:val="none" w:sz="0" w:space="0" w:color="auto"/>
              </w:divBdr>
            </w:div>
            <w:div w:id="986787247">
              <w:marLeft w:val="0"/>
              <w:marRight w:val="0"/>
              <w:marTop w:val="0"/>
              <w:marBottom w:val="0"/>
              <w:divBdr>
                <w:top w:val="none" w:sz="0" w:space="0" w:color="auto"/>
                <w:left w:val="none" w:sz="0" w:space="0" w:color="auto"/>
                <w:bottom w:val="none" w:sz="0" w:space="0" w:color="auto"/>
                <w:right w:val="none" w:sz="0" w:space="0" w:color="auto"/>
              </w:divBdr>
            </w:div>
            <w:div w:id="656611055">
              <w:marLeft w:val="0"/>
              <w:marRight w:val="0"/>
              <w:marTop w:val="0"/>
              <w:marBottom w:val="0"/>
              <w:divBdr>
                <w:top w:val="none" w:sz="0" w:space="0" w:color="auto"/>
                <w:left w:val="none" w:sz="0" w:space="0" w:color="auto"/>
                <w:bottom w:val="none" w:sz="0" w:space="0" w:color="auto"/>
                <w:right w:val="none" w:sz="0" w:space="0" w:color="auto"/>
              </w:divBdr>
            </w:div>
            <w:div w:id="1405376032">
              <w:marLeft w:val="0"/>
              <w:marRight w:val="0"/>
              <w:marTop w:val="0"/>
              <w:marBottom w:val="0"/>
              <w:divBdr>
                <w:top w:val="none" w:sz="0" w:space="0" w:color="auto"/>
                <w:left w:val="none" w:sz="0" w:space="0" w:color="auto"/>
                <w:bottom w:val="none" w:sz="0" w:space="0" w:color="auto"/>
                <w:right w:val="none" w:sz="0" w:space="0" w:color="auto"/>
              </w:divBdr>
            </w:div>
            <w:div w:id="5301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9829">
      <w:bodyDiv w:val="1"/>
      <w:marLeft w:val="0"/>
      <w:marRight w:val="0"/>
      <w:marTop w:val="0"/>
      <w:marBottom w:val="0"/>
      <w:divBdr>
        <w:top w:val="none" w:sz="0" w:space="0" w:color="auto"/>
        <w:left w:val="none" w:sz="0" w:space="0" w:color="auto"/>
        <w:bottom w:val="none" w:sz="0" w:space="0" w:color="auto"/>
        <w:right w:val="none" w:sz="0" w:space="0" w:color="auto"/>
      </w:divBdr>
      <w:divsChild>
        <w:div w:id="724254198">
          <w:marLeft w:val="0"/>
          <w:marRight w:val="0"/>
          <w:marTop w:val="0"/>
          <w:marBottom w:val="0"/>
          <w:divBdr>
            <w:top w:val="none" w:sz="0" w:space="0" w:color="auto"/>
            <w:left w:val="none" w:sz="0" w:space="0" w:color="auto"/>
            <w:bottom w:val="none" w:sz="0" w:space="0" w:color="auto"/>
            <w:right w:val="none" w:sz="0" w:space="0" w:color="auto"/>
          </w:divBdr>
          <w:divsChild>
            <w:div w:id="660737267">
              <w:marLeft w:val="0"/>
              <w:marRight w:val="0"/>
              <w:marTop w:val="0"/>
              <w:marBottom w:val="0"/>
              <w:divBdr>
                <w:top w:val="none" w:sz="0" w:space="0" w:color="auto"/>
                <w:left w:val="none" w:sz="0" w:space="0" w:color="auto"/>
                <w:bottom w:val="none" w:sz="0" w:space="0" w:color="auto"/>
                <w:right w:val="none" w:sz="0" w:space="0" w:color="auto"/>
              </w:divBdr>
            </w:div>
            <w:div w:id="1429616638">
              <w:marLeft w:val="0"/>
              <w:marRight w:val="0"/>
              <w:marTop w:val="0"/>
              <w:marBottom w:val="0"/>
              <w:divBdr>
                <w:top w:val="none" w:sz="0" w:space="0" w:color="auto"/>
                <w:left w:val="none" w:sz="0" w:space="0" w:color="auto"/>
                <w:bottom w:val="none" w:sz="0" w:space="0" w:color="auto"/>
                <w:right w:val="none" w:sz="0" w:space="0" w:color="auto"/>
              </w:divBdr>
            </w:div>
            <w:div w:id="492449433">
              <w:marLeft w:val="0"/>
              <w:marRight w:val="0"/>
              <w:marTop w:val="0"/>
              <w:marBottom w:val="0"/>
              <w:divBdr>
                <w:top w:val="none" w:sz="0" w:space="0" w:color="auto"/>
                <w:left w:val="none" w:sz="0" w:space="0" w:color="auto"/>
                <w:bottom w:val="none" w:sz="0" w:space="0" w:color="auto"/>
                <w:right w:val="none" w:sz="0" w:space="0" w:color="auto"/>
              </w:divBdr>
            </w:div>
            <w:div w:id="1115713788">
              <w:marLeft w:val="0"/>
              <w:marRight w:val="0"/>
              <w:marTop w:val="0"/>
              <w:marBottom w:val="0"/>
              <w:divBdr>
                <w:top w:val="none" w:sz="0" w:space="0" w:color="auto"/>
                <w:left w:val="none" w:sz="0" w:space="0" w:color="auto"/>
                <w:bottom w:val="none" w:sz="0" w:space="0" w:color="auto"/>
                <w:right w:val="none" w:sz="0" w:space="0" w:color="auto"/>
              </w:divBdr>
            </w:div>
            <w:div w:id="298607968">
              <w:marLeft w:val="0"/>
              <w:marRight w:val="0"/>
              <w:marTop w:val="0"/>
              <w:marBottom w:val="0"/>
              <w:divBdr>
                <w:top w:val="none" w:sz="0" w:space="0" w:color="auto"/>
                <w:left w:val="none" w:sz="0" w:space="0" w:color="auto"/>
                <w:bottom w:val="none" w:sz="0" w:space="0" w:color="auto"/>
                <w:right w:val="none" w:sz="0" w:space="0" w:color="auto"/>
              </w:divBdr>
            </w:div>
            <w:div w:id="1120877626">
              <w:marLeft w:val="0"/>
              <w:marRight w:val="0"/>
              <w:marTop w:val="0"/>
              <w:marBottom w:val="0"/>
              <w:divBdr>
                <w:top w:val="none" w:sz="0" w:space="0" w:color="auto"/>
                <w:left w:val="none" w:sz="0" w:space="0" w:color="auto"/>
                <w:bottom w:val="none" w:sz="0" w:space="0" w:color="auto"/>
                <w:right w:val="none" w:sz="0" w:space="0" w:color="auto"/>
              </w:divBdr>
            </w:div>
            <w:div w:id="335883242">
              <w:marLeft w:val="0"/>
              <w:marRight w:val="0"/>
              <w:marTop w:val="0"/>
              <w:marBottom w:val="0"/>
              <w:divBdr>
                <w:top w:val="none" w:sz="0" w:space="0" w:color="auto"/>
                <w:left w:val="none" w:sz="0" w:space="0" w:color="auto"/>
                <w:bottom w:val="none" w:sz="0" w:space="0" w:color="auto"/>
                <w:right w:val="none" w:sz="0" w:space="0" w:color="auto"/>
              </w:divBdr>
            </w:div>
            <w:div w:id="1385332154">
              <w:marLeft w:val="0"/>
              <w:marRight w:val="0"/>
              <w:marTop w:val="0"/>
              <w:marBottom w:val="0"/>
              <w:divBdr>
                <w:top w:val="none" w:sz="0" w:space="0" w:color="auto"/>
                <w:left w:val="none" w:sz="0" w:space="0" w:color="auto"/>
                <w:bottom w:val="none" w:sz="0" w:space="0" w:color="auto"/>
                <w:right w:val="none" w:sz="0" w:space="0" w:color="auto"/>
              </w:divBdr>
            </w:div>
            <w:div w:id="2086805360">
              <w:marLeft w:val="0"/>
              <w:marRight w:val="0"/>
              <w:marTop w:val="0"/>
              <w:marBottom w:val="0"/>
              <w:divBdr>
                <w:top w:val="none" w:sz="0" w:space="0" w:color="auto"/>
                <w:left w:val="none" w:sz="0" w:space="0" w:color="auto"/>
                <w:bottom w:val="none" w:sz="0" w:space="0" w:color="auto"/>
                <w:right w:val="none" w:sz="0" w:space="0" w:color="auto"/>
              </w:divBdr>
            </w:div>
            <w:div w:id="411120324">
              <w:marLeft w:val="0"/>
              <w:marRight w:val="0"/>
              <w:marTop w:val="0"/>
              <w:marBottom w:val="0"/>
              <w:divBdr>
                <w:top w:val="none" w:sz="0" w:space="0" w:color="auto"/>
                <w:left w:val="none" w:sz="0" w:space="0" w:color="auto"/>
                <w:bottom w:val="none" w:sz="0" w:space="0" w:color="auto"/>
                <w:right w:val="none" w:sz="0" w:space="0" w:color="auto"/>
              </w:divBdr>
            </w:div>
            <w:div w:id="383993038">
              <w:marLeft w:val="0"/>
              <w:marRight w:val="0"/>
              <w:marTop w:val="0"/>
              <w:marBottom w:val="0"/>
              <w:divBdr>
                <w:top w:val="none" w:sz="0" w:space="0" w:color="auto"/>
                <w:left w:val="none" w:sz="0" w:space="0" w:color="auto"/>
                <w:bottom w:val="none" w:sz="0" w:space="0" w:color="auto"/>
                <w:right w:val="none" w:sz="0" w:space="0" w:color="auto"/>
              </w:divBdr>
            </w:div>
            <w:div w:id="738406639">
              <w:marLeft w:val="0"/>
              <w:marRight w:val="0"/>
              <w:marTop w:val="0"/>
              <w:marBottom w:val="0"/>
              <w:divBdr>
                <w:top w:val="none" w:sz="0" w:space="0" w:color="auto"/>
                <w:left w:val="none" w:sz="0" w:space="0" w:color="auto"/>
                <w:bottom w:val="none" w:sz="0" w:space="0" w:color="auto"/>
                <w:right w:val="none" w:sz="0" w:space="0" w:color="auto"/>
              </w:divBdr>
            </w:div>
            <w:div w:id="1441799982">
              <w:marLeft w:val="0"/>
              <w:marRight w:val="0"/>
              <w:marTop w:val="0"/>
              <w:marBottom w:val="0"/>
              <w:divBdr>
                <w:top w:val="none" w:sz="0" w:space="0" w:color="auto"/>
                <w:left w:val="none" w:sz="0" w:space="0" w:color="auto"/>
                <w:bottom w:val="none" w:sz="0" w:space="0" w:color="auto"/>
                <w:right w:val="none" w:sz="0" w:space="0" w:color="auto"/>
              </w:divBdr>
            </w:div>
            <w:div w:id="733162477">
              <w:marLeft w:val="0"/>
              <w:marRight w:val="0"/>
              <w:marTop w:val="0"/>
              <w:marBottom w:val="0"/>
              <w:divBdr>
                <w:top w:val="none" w:sz="0" w:space="0" w:color="auto"/>
                <w:left w:val="none" w:sz="0" w:space="0" w:color="auto"/>
                <w:bottom w:val="none" w:sz="0" w:space="0" w:color="auto"/>
                <w:right w:val="none" w:sz="0" w:space="0" w:color="auto"/>
              </w:divBdr>
            </w:div>
            <w:div w:id="721755368">
              <w:marLeft w:val="0"/>
              <w:marRight w:val="0"/>
              <w:marTop w:val="0"/>
              <w:marBottom w:val="0"/>
              <w:divBdr>
                <w:top w:val="none" w:sz="0" w:space="0" w:color="auto"/>
                <w:left w:val="none" w:sz="0" w:space="0" w:color="auto"/>
                <w:bottom w:val="none" w:sz="0" w:space="0" w:color="auto"/>
                <w:right w:val="none" w:sz="0" w:space="0" w:color="auto"/>
              </w:divBdr>
            </w:div>
            <w:div w:id="180750595">
              <w:marLeft w:val="0"/>
              <w:marRight w:val="0"/>
              <w:marTop w:val="0"/>
              <w:marBottom w:val="0"/>
              <w:divBdr>
                <w:top w:val="none" w:sz="0" w:space="0" w:color="auto"/>
                <w:left w:val="none" w:sz="0" w:space="0" w:color="auto"/>
                <w:bottom w:val="none" w:sz="0" w:space="0" w:color="auto"/>
                <w:right w:val="none" w:sz="0" w:space="0" w:color="auto"/>
              </w:divBdr>
            </w:div>
            <w:div w:id="1066034205">
              <w:marLeft w:val="0"/>
              <w:marRight w:val="0"/>
              <w:marTop w:val="0"/>
              <w:marBottom w:val="0"/>
              <w:divBdr>
                <w:top w:val="none" w:sz="0" w:space="0" w:color="auto"/>
                <w:left w:val="none" w:sz="0" w:space="0" w:color="auto"/>
                <w:bottom w:val="none" w:sz="0" w:space="0" w:color="auto"/>
                <w:right w:val="none" w:sz="0" w:space="0" w:color="auto"/>
              </w:divBdr>
            </w:div>
            <w:div w:id="1452626946">
              <w:marLeft w:val="0"/>
              <w:marRight w:val="0"/>
              <w:marTop w:val="0"/>
              <w:marBottom w:val="0"/>
              <w:divBdr>
                <w:top w:val="none" w:sz="0" w:space="0" w:color="auto"/>
                <w:left w:val="none" w:sz="0" w:space="0" w:color="auto"/>
                <w:bottom w:val="none" w:sz="0" w:space="0" w:color="auto"/>
                <w:right w:val="none" w:sz="0" w:space="0" w:color="auto"/>
              </w:divBdr>
            </w:div>
            <w:div w:id="1660112628">
              <w:marLeft w:val="0"/>
              <w:marRight w:val="0"/>
              <w:marTop w:val="0"/>
              <w:marBottom w:val="0"/>
              <w:divBdr>
                <w:top w:val="none" w:sz="0" w:space="0" w:color="auto"/>
                <w:left w:val="none" w:sz="0" w:space="0" w:color="auto"/>
                <w:bottom w:val="none" w:sz="0" w:space="0" w:color="auto"/>
                <w:right w:val="none" w:sz="0" w:space="0" w:color="auto"/>
              </w:divBdr>
            </w:div>
            <w:div w:id="8800971">
              <w:marLeft w:val="0"/>
              <w:marRight w:val="0"/>
              <w:marTop w:val="0"/>
              <w:marBottom w:val="0"/>
              <w:divBdr>
                <w:top w:val="none" w:sz="0" w:space="0" w:color="auto"/>
                <w:left w:val="none" w:sz="0" w:space="0" w:color="auto"/>
                <w:bottom w:val="none" w:sz="0" w:space="0" w:color="auto"/>
                <w:right w:val="none" w:sz="0" w:space="0" w:color="auto"/>
              </w:divBdr>
            </w:div>
            <w:div w:id="1737507961">
              <w:marLeft w:val="0"/>
              <w:marRight w:val="0"/>
              <w:marTop w:val="0"/>
              <w:marBottom w:val="0"/>
              <w:divBdr>
                <w:top w:val="none" w:sz="0" w:space="0" w:color="auto"/>
                <w:left w:val="none" w:sz="0" w:space="0" w:color="auto"/>
                <w:bottom w:val="none" w:sz="0" w:space="0" w:color="auto"/>
                <w:right w:val="none" w:sz="0" w:space="0" w:color="auto"/>
              </w:divBdr>
            </w:div>
            <w:div w:id="23675741">
              <w:marLeft w:val="0"/>
              <w:marRight w:val="0"/>
              <w:marTop w:val="0"/>
              <w:marBottom w:val="0"/>
              <w:divBdr>
                <w:top w:val="none" w:sz="0" w:space="0" w:color="auto"/>
                <w:left w:val="none" w:sz="0" w:space="0" w:color="auto"/>
                <w:bottom w:val="none" w:sz="0" w:space="0" w:color="auto"/>
                <w:right w:val="none" w:sz="0" w:space="0" w:color="auto"/>
              </w:divBdr>
            </w:div>
            <w:div w:id="1545559893">
              <w:marLeft w:val="0"/>
              <w:marRight w:val="0"/>
              <w:marTop w:val="0"/>
              <w:marBottom w:val="0"/>
              <w:divBdr>
                <w:top w:val="none" w:sz="0" w:space="0" w:color="auto"/>
                <w:left w:val="none" w:sz="0" w:space="0" w:color="auto"/>
                <w:bottom w:val="none" w:sz="0" w:space="0" w:color="auto"/>
                <w:right w:val="none" w:sz="0" w:space="0" w:color="auto"/>
              </w:divBdr>
            </w:div>
            <w:div w:id="1923446389">
              <w:marLeft w:val="0"/>
              <w:marRight w:val="0"/>
              <w:marTop w:val="0"/>
              <w:marBottom w:val="0"/>
              <w:divBdr>
                <w:top w:val="none" w:sz="0" w:space="0" w:color="auto"/>
                <w:left w:val="none" w:sz="0" w:space="0" w:color="auto"/>
                <w:bottom w:val="none" w:sz="0" w:space="0" w:color="auto"/>
                <w:right w:val="none" w:sz="0" w:space="0" w:color="auto"/>
              </w:divBdr>
            </w:div>
            <w:div w:id="573007043">
              <w:marLeft w:val="0"/>
              <w:marRight w:val="0"/>
              <w:marTop w:val="0"/>
              <w:marBottom w:val="0"/>
              <w:divBdr>
                <w:top w:val="none" w:sz="0" w:space="0" w:color="auto"/>
                <w:left w:val="none" w:sz="0" w:space="0" w:color="auto"/>
                <w:bottom w:val="none" w:sz="0" w:space="0" w:color="auto"/>
                <w:right w:val="none" w:sz="0" w:space="0" w:color="auto"/>
              </w:divBdr>
            </w:div>
            <w:div w:id="748356675">
              <w:marLeft w:val="0"/>
              <w:marRight w:val="0"/>
              <w:marTop w:val="0"/>
              <w:marBottom w:val="0"/>
              <w:divBdr>
                <w:top w:val="none" w:sz="0" w:space="0" w:color="auto"/>
                <w:left w:val="none" w:sz="0" w:space="0" w:color="auto"/>
                <w:bottom w:val="none" w:sz="0" w:space="0" w:color="auto"/>
                <w:right w:val="none" w:sz="0" w:space="0" w:color="auto"/>
              </w:divBdr>
            </w:div>
            <w:div w:id="2040163042">
              <w:marLeft w:val="0"/>
              <w:marRight w:val="0"/>
              <w:marTop w:val="0"/>
              <w:marBottom w:val="0"/>
              <w:divBdr>
                <w:top w:val="none" w:sz="0" w:space="0" w:color="auto"/>
                <w:left w:val="none" w:sz="0" w:space="0" w:color="auto"/>
                <w:bottom w:val="none" w:sz="0" w:space="0" w:color="auto"/>
                <w:right w:val="none" w:sz="0" w:space="0" w:color="auto"/>
              </w:divBdr>
            </w:div>
            <w:div w:id="207299038">
              <w:marLeft w:val="0"/>
              <w:marRight w:val="0"/>
              <w:marTop w:val="0"/>
              <w:marBottom w:val="0"/>
              <w:divBdr>
                <w:top w:val="none" w:sz="0" w:space="0" w:color="auto"/>
                <w:left w:val="none" w:sz="0" w:space="0" w:color="auto"/>
                <w:bottom w:val="none" w:sz="0" w:space="0" w:color="auto"/>
                <w:right w:val="none" w:sz="0" w:space="0" w:color="auto"/>
              </w:divBdr>
            </w:div>
            <w:div w:id="1221088737">
              <w:marLeft w:val="0"/>
              <w:marRight w:val="0"/>
              <w:marTop w:val="0"/>
              <w:marBottom w:val="0"/>
              <w:divBdr>
                <w:top w:val="none" w:sz="0" w:space="0" w:color="auto"/>
                <w:left w:val="none" w:sz="0" w:space="0" w:color="auto"/>
                <w:bottom w:val="none" w:sz="0" w:space="0" w:color="auto"/>
                <w:right w:val="none" w:sz="0" w:space="0" w:color="auto"/>
              </w:divBdr>
            </w:div>
            <w:div w:id="811219837">
              <w:marLeft w:val="0"/>
              <w:marRight w:val="0"/>
              <w:marTop w:val="0"/>
              <w:marBottom w:val="0"/>
              <w:divBdr>
                <w:top w:val="none" w:sz="0" w:space="0" w:color="auto"/>
                <w:left w:val="none" w:sz="0" w:space="0" w:color="auto"/>
                <w:bottom w:val="none" w:sz="0" w:space="0" w:color="auto"/>
                <w:right w:val="none" w:sz="0" w:space="0" w:color="auto"/>
              </w:divBdr>
            </w:div>
            <w:div w:id="866606504">
              <w:marLeft w:val="0"/>
              <w:marRight w:val="0"/>
              <w:marTop w:val="0"/>
              <w:marBottom w:val="0"/>
              <w:divBdr>
                <w:top w:val="none" w:sz="0" w:space="0" w:color="auto"/>
                <w:left w:val="none" w:sz="0" w:space="0" w:color="auto"/>
                <w:bottom w:val="none" w:sz="0" w:space="0" w:color="auto"/>
                <w:right w:val="none" w:sz="0" w:space="0" w:color="auto"/>
              </w:divBdr>
            </w:div>
            <w:div w:id="395206531">
              <w:marLeft w:val="0"/>
              <w:marRight w:val="0"/>
              <w:marTop w:val="0"/>
              <w:marBottom w:val="0"/>
              <w:divBdr>
                <w:top w:val="none" w:sz="0" w:space="0" w:color="auto"/>
                <w:left w:val="none" w:sz="0" w:space="0" w:color="auto"/>
                <w:bottom w:val="none" w:sz="0" w:space="0" w:color="auto"/>
                <w:right w:val="none" w:sz="0" w:space="0" w:color="auto"/>
              </w:divBdr>
            </w:div>
            <w:div w:id="10609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7959">
      <w:bodyDiv w:val="1"/>
      <w:marLeft w:val="0"/>
      <w:marRight w:val="0"/>
      <w:marTop w:val="0"/>
      <w:marBottom w:val="0"/>
      <w:divBdr>
        <w:top w:val="none" w:sz="0" w:space="0" w:color="auto"/>
        <w:left w:val="none" w:sz="0" w:space="0" w:color="auto"/>
        <w:bottom w:val="none" w:sz="0" w:space="0" w:color="auto"/>
        <w:right w:val="none" w:sz="0" w:space="0" w:color="auto"/>
      </w:divBdr>
      <w:divsChild>
        <w:div w:id="167909198">
          <w:marLeft w:val="0"/>
          <w:marRight w:val="0"/>
          <w:marTop w:val="0"/>
          <w:marBottom w:val="0"/>
          <w:divBdr>
            <w:top w:val="none" w:sz="0" w:space="0" w:color="auto"/>
            <w:left w:val="none" w:sz="0" w:space="0" w:color="auto"/>
            <w:bottom w:val="none" w:sz="0" w:space="0" w:color="auto"/>
            <w:right w:val="none" w:sz="0" w:space="0" w:color="auto"/>
          </w:divBdr>
          <w:divsChild>
            <w:div w:id="624585553">
              <w:marLeft w:val="0"/>
              <w:marRight w:val="0"/>
              <w:marTop w:val="0"/>
              <w:marBottom w:val="0"/>
              <w:divBdr>
                <w:top w:val="none" w:sz="0" w:space="0" w:color="auto"/>
                <w:left w:val="none" w:sz="0" w:space="0" w:color="auto"/>
                <w:bottom w:val="none" w:sz="0" w:space="0" w:color="auto"/>
                <w:right w:val="none" w:sz="0" w:space="0" w:color="auto"/>
              </w:divBdr>
            </w:div>
            <w:div w:id="508254556">
              <w:marLeft w:val="0"/>
              <w:marRight w:val="0"/>
              <w:marTop w:val="0"/>
              <w:marBottom w:val="0"/>
              <w:divBdr>
                <w:top w:val="none" w:sz="0" w:space="0" w:color="auto"/>
                <w:left w:val="none" w:sz="0" w:space="0" w:color="auto"/>
                <w:bottom w:val="none" w:sz="0" w:space="0" w:color="auto"/>
                <w:right w:val="none" w:sz="0" w:space="0" w:color="auto"/>
              </w:divBdr>
            </w:div>
            <w:div w:id="988174466">
              <w:marLeft w:val="0"/>
              <w:marRight w:val="0"/>
              <w:marTop w:val="0"/>
              <w:marBottom w:val="0"/>
              <w:divBdr>
                <w:top w:val="none" w:sz="0" w:space="0" w:color="auto"/>
                <w:left w:val="none" w:sz="0" w:space="0" w:color="auto"/>
                <w:bottom w:val="none" w:sz="0" w:space="0" w:color="auto"/>
                <w:right w:val="none" w:sz="0" w:space="0" w:color="auto"/>
              </w:divBdr>
            </w:div>
            <w:div w:id="506214800">
              <w:marLeft w:val="0"/>
              <w:marRight w:val="0"/>
              <w:marTop w:val="0"/>
              <w:marBottom w:val="0"/>
              <w:divBdr>
                <w:top w:val="none" w:sz="0" w:space="0" w:color="auto"/>
                <w:left w:val="none" w:sz="0" w:space="0" w:color="auto"/>
                <w:bottom w:val="none" w:sz="0" w:space="0" w:color="auto"/>
                <w:right w:val="none" w:sz="0" w:space="0" w:color="auto"/>
              </w:divBdr>
            </w:div>
            <w:div w:id="1651251092">
              <w:marLeft w:val="0"/>
              <w:marRight w:val="0"/>
              <w:marTop w:val="0"/>
              <w:marBottom w:val="0"/>
              <w:divBdr>
                <w:top w:val="none" w:sz="0" w:space="0" w:color="auto"/>
                <w:left w:val="none" w:sz="0" w:space="0" w:color="auto"/>
                <w:bottom w:val="none" w:sz="0" w:space="0" w:color="auto"/>
                <w:right w:val="none" w:sz="0" w:space="0" w:color="auto"/>
              </w:divBdr>
            </w:div>
            <w:div w:id="439881260">
              <w:marLeft w:val="0"/>
              <w:marRight w:val="0"/>
              <w:marTop w:val="0"/>
              <w:marBottom w:val="0"/>
              <w:divBdr>
                <w:top w:val="none" w:sz="0" w:space="0" w:color="auto"/>
                <w:left w:val="none" w:sz="0" w:space="0" w:color="auto"/>
                <w:bottom w:val="none" w:sz="0" w:space="0" w:color="auto"/>
                <w:right w:val="none" w:sz="0" w:space="0" w:color="auto"/>
              </w:divBdr>
            </w:div>
            <w:div w:id="880166431">
              <w:marLeft w:val="0"/>
              <w:marRight w:val="0"/>
              <w:marTop w:val="0"/>
              <w:marBottom w:val="0"/>
              <w:divBdr>
                <w:top w:val="none" w:sz="0" w:space="0" w:color="auto"/>
                <w:left w:val="none" w:sz="0" w:space="0" w:color="auto"/>
                <w:bottom w:val="none" w:sz="0" w:space="0" w:color="auto"/>
                <w:right w:val="none" w:sz="0" w:space="0" w:color="auto"/>
              </w:divBdr>
            </w:div>
            <w:div w:id="1077049233">
              <w:marLeft w:val="0"/>
              <w:marRight w:val="0"/>
              <w:marTop w:val="0"/>
              <w:marBottom w:val="0"/>
              <w:divBdr>
                <w:top w:val="none" w:sz="0" w:space="0" w:color="auto"/>
                <w:left w:val="none" w:sz="0" w:space="0" w:color="auto"/>
                <w:bottom w:val="none" w:sz="0" w:space="0" w:color="auto"/>
                <w:right w:val="none" w:sz="0" w:space="0" w:color="auto"/>
              </w:divBdr>
            </w:div>
            <w:div w:id="612517538">
              <w:marLeft w:val="0"/>
              <w:marRight w:val="0"/>
              <w:marTop w:val="0"/>
              <w:marBottom w:val="0"/>
              <w:divBdr>
                <w:top w:val="none" w:sz="0" w:space="0" w:color="auto"/>
                <w:left w:val="none" w:sz="0" w:space="0" w:color="auto"/>
                <w:bottom w:val="none" w:sz="0" w:space="0" w:color="auto"/>
                <w:right w:val="none" w:sz="0" w:space="0" w:color="auto"/>
              </w:divBdr>
            </w:div>
            <w:div w:id="1676687285">
              <w:marLeft w:val="0"/>
              <w:marRight w:val="0"/>
              <w:marTop w:val="0"/>
              <w:marBottom w:val="0"/>
              <w:divBdr>
                <w:top w:val="none" w:sz="0" w:space="0" w:color="auto"/>
                <w:left w:val="none" w:sz="0" w:space="0" w:color="auto"/>
                <w:bottom w:val="none" w:sz="0" w:space="0" w:color="auto"/>
                <w:right w:val="none" w:sz="0" w:space="0" w:color="auto"/>
              </w:divBdr>
            </w:div>
            <w:div w:id="913710426">
              <w:marLeft w:val="0"/>
              <w:marRight w:val="0"/>
              <w:marTop w:val="0"/>
              <w:marBottom w:val="0"/>
              <w:divBdr>
                <w:top w:val="none" w:sz="0" w:space="0" w:color="auto"/>
                <w:left w:val="none" w:sz="0" w:space="0" w:color="auto"/>
                <w:bottom w:val="none" w:sz="0" w:space="0" w:color="auto"/>
                <w:right w:val="none" w:sz="0" w:space="0" w:color="auto"/>
              </w:divBdr>
            </w:div>
            <w:div w:id="624428137">
              <w:marLeft w:val="0"/>
              <w:marRight w:val="0"/>
              <w:marTop w:val="0"/>
              <w:marBottom w:val="0"/>
              <w:divBdr>
                <w:top w:val="none" w:sz="0" w:space="0" w:color="auto"/>
                <w:left w:val="none" w:sz="0" w:space="0" w:color="auto"/>
                <w:bottom w:val="none" w:sz="0" w:space="0" w:color="auto"/>
                <w:right w:val="none" w:sz="0" w:space="0" w:color="auto"/>
              </w:divBdr>
            </w:div>
            <w:div w:id="664823071">
              <w:marLeft w:val="0"/>
              <w:marRight w:val="0"/>
              <w:marTop w:val="0"/>
              <w:marBottom w:val="0"/>
              <w:divBdr>
                <w:top w:val="none" w:sz="0" w:space="0" w:color="auto"/>
                <w:left w:val="none" w:sz="0" w:space="0" w:color="auto"/>
                <w:bottom w:val="none" w:sz="0" w:space="0" w:color="auto"/>
                <w:right w:val="none" w:sz="0" w:space="0" w:color="auto"/>
              </w:divBdr>
            </w:div>
            <w:div w:id="2054841552">
              <w:marLeft w:val="0"/>
              <w:marRight w:val="0"/>
              <w:marTop w:val="0"/>
              <w:marBottom w:val="0"/>
              <w:divBdr>
                <w:top w:val="none" w:sz="0" w:space="0" w:color="auto"/>
                <w:left w:val="none" w:sz="0" w:space="0" w:color="auto"/>
                <w:bottom w:val="none" w:sz="0" w:space="0" w:color="auto"/>
                <w:right w:val="none" w:sz="0" w:space="0" w:color="auto"/>
              </w:divBdr>
            </w:div>
            <w:div w:id="715740171">
              <w:marLeft w:val="0"/>
              <w:marRight w:val="0"/>
              <w:marTop w:val="0"/>
              <w:marBottom w:val="0"/>
              <w:divBdr>
                <w:top w:val="none" w:sz="0" w:space="0" w:color="auto"/>
                <w:left w:val="none" w:sz="0" w:space="0" w:color="auto"/>
                <w:bottom w:val="none" w:sz="0" w:space="0" w:color="auto"/>
                <w:right w:val="none" w:sz="0" w:space="0" w:color="auto"/>
              </w:divBdr>
            </w:div>
            <w:div w:id="1398092469">
              <w:marLeft w:val="0"/>
              <w:marRight w:val="0"/>
              <w:marTop w:val="0"/>
              <w:marBottom w:val="0"/>
              <w:divBdr>
                <w:top w:val="none" w:sz="0" w:space="0" w:color="auto"/>
                <w:left w:val="none" w:sz="0" w:space="0" w:color="auto"/>
                <w:bottom w:val="none" w:sz="0" w:space="0" w:color="auto"/>
                <w:right w:val="none" w:sz="0" w:space="0" w:color="auto"/>
              </w:divBdr>
            </w:div>
            <w:div w:id="1574388192">
              <w:marLeft w:val="0"/>
              <w:marRight w:val="0"/>
              <w:marTop w:val="0"/>
              <w:marBottom w:val="0"/>
              <w:divBdr>
                <w:top w:val="none" w:sz="0" w:space="0" w:color="auto"/>
                <w:left w:val="none" w:sz="0" w:space="0" w:color="auto"/>
                <w:bottom w:val="none" w:sz="0" w:space="0" w:color="auto"/>
                <w:right w:val="none" w:sz="0" w:space="0" w:color="auto"/>
              </w:divBdr>
            </w:div>
            <w:div w:id="984432123">
              <w:marLeft w:val="0"/>
              <w:marRight w:val="0"/>
              <w:marTop w:val="0"/>
              <w:marBottom w:val="0"/>
              <w:divBdr>
                <w:top w:val="none" w:sz="0" w:space="0" w:color="auto"/>
                <w:left w:val="none" w:sz="0" w:space="0" w:color="auto"/>
                <w:bottom w:val="none" w:sz="0" w:space="0" w:color="auto"/>
                <w:right w:val="none" w:sz="0" w:space="0" w:color="auto"/>
              </w:divBdr>
            </w:div>
            <w:div w:id="1855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758">
      <w:bodyDiv w:val="1"/>
      <w:marLeft w:val="0"/>
      <w:marRight w:val="0"/>
      <w:marTop w:val="0"/>
      <w:marBottom w:val="0"/>
      <w:divBdr>
        <w:top w:val="none" w:sz="0" w:space="0" w:color="auto"/>
        <w:left w:val="none" w:sz="0" w:space="0" w:color="auto"/>
        <w:bottom w:val="none" w:sz="0" w:space="0" w:color="auto"/>
        <w:right w:val="none" w:sz="0" w:space="0" w:color="auto"/>
      </w:divBdr>
    </w:div>
    <w:div w:id="739518672">
      <w:bodyDiv w:val="1"/>
      <w:marLeft w:val="0"/>
      <w:marRight w:val="0"/>
      <w:marTop w:val="0"/>
      <w:marBottom w:val="0"/>
      <w:divBdr>
        <w:top w:val="none" w:sz="0" w:space="0" w:color="auto"/>
        <w:left w:val="none" w:sz="0" w:space="0" w:color="auto"/>
        <w:bottom w:val="none" w:sz="0" w:space="0" w:color="auto"/>
        <w:right w:val="none" w:sz="0" w:space="0" w:color="auto"/>
      </w:divBdr>
    </w:div>
    <w:div w:id="743524491">
      <w:bodyDiv w:val="1"/>
      <w:marLeft w:val="0"/>
      <w:marRight w:val="0"/>
      <w:marTop w:val="0"/>
      <w:marBottom w:val="0"/>
      <w:divBdr>
        <w:top w:val="none" w:sz="0" w:space="0" w:color="auto"/>
        <w:left w:val="none" w:sz="0" w:space="0" w:color="auto"/>
        <w:bottom w:val="none" w:sz="0" w:space="0" w:color="auto"/>
        <w:right w:val="none" w:sz="0" w:space="0" w:color="auto"/>
      </w:divBdr>
      <w:divsChild>
        <w:div w:id="2086875537">
          <w:marLeft w:val="0"/>
          <w:marRight w:val="0"/>
          <w:marTop w:val="0"/>
          <w:marBottom w:val="0"/>
          <w:divBdr>
            <w:top w:val="none" w:sz="0" w:space="0" w:color="auto"/>
            <w:left w:val="none" w:sz="0" w:space="0" w:color="auto"/>
            <w:bottom w:val="none" w:sz="0" w:space="0" w:color="auto"/>
            <w:right w:val="none" w:sz="0" w:space="0" w:color="auto"/>
          </w:divBdr>
          <w:divsChild>
            <w:div w:id="1181313904">
              <w:marLeft w:val="0"/>
              <w:marRight w:val="0"/>
              <w:marTop w:val="0"/>
              <w:marBottom w:val="0"/>
              <w:divBdr>
                <w:top w:val="none" w:sz="0" w:space="0" w:color="auto"/>
                <w:left w:val="none" w:sz="0" w:space="0" w:color="auto"/>
                <w:bottom w:val="none" w:sz="0" w:space="0" w:color="auto"/>
                <w:right w:val="none" w:sz="0" w:space="0" w:color="auto"/>
              </w:divBdr>
            </w:div>
            <w:div w:id="1591738758">
              <w:marLeft w:val="0"/>
              <w:marRight w:val="0"/>
              <w:marTop w:val="0"/>
              <w:marBottom w:val="0"/>
              <w:divBdr>
                <w:top w:val="none" w:sz="0" w:space="0" w:color="auto"/>
                <w:left w:val="none" w:sz="0" w:space="0" w:color="auto"/>
                <w:bottom w:val="none" w:sz="0" w:space="0" w:color="auto"/>
                <w:right w:val="none" w:sz="0" w:space="0" w:color="auto"/>
              </w:divBdr>
            </w:div>
            <w:div w:id="2135714360">
              <w:marLeft w:val="0"/>
              <w:marRight w:val="0"/>
              <w:marTop w:val="0"/>
              <w:marBottom w:val="0"/>
              <w:divBdr>
                <w:top w:val="none" w:sz="0" w:space="0" w:color="auto"/>
                <w:left w:val="none" w:sz="0" w:space="0" w:color="auto"/>
                <w:bottom w:val="none" w:sz="0" w:space="0" w:color="auto"/>
                <w:right w:val="none" w:sz="0" w:space="0" w:color="auto"/>
              </w:divBdr>
            </w:div>
            <w:div w:id="455373094">
              <w:marLeft w:val="0"/>
              <w:marRight w:val="0"/>
              <w:marTop w:val="0"/>
              <w:marBottom w:val="0"/>
              <w:divBdr>
                <w:top w:val="none" w:sz="0" w:space="0" w:color="auto"/>
                <w:left w:val="none" w:sz="0" w:space="0" w:color="auto"/>
                <w:bottom w:val="none" w:sz="0" w:space="0" w:color="auto"/>
                <w:right w:val="none" w:sz="0" w:space="0" w:color="auto"/>
              </w:divBdr>
            </w:div>
            <w:div w:id="1537815957">
              <w:marLeft w:val="0"/>
              <w:marRight w:val="0"/>
              <w:marTop w:val="0"/>
              <w:marBottom w:val="0"/>
              <w:divBdr>
                <w:top w:val="none" w:sz="0" w:space="0" w:color="auto"/>
                <w:left w:val="none" w:sz="0" w:space="0" w:color="auto"/>
                <w:bottom w:val="none" w:sz="0" w:space="0" w:color="auto"/>
                <w:right w:val="none" w:sz="0" w:space="0" w:color="auto"/>
              </w:divBdr>
            </w:div>
            <w:div w:id="440030222">
              <w:marLeft w:val="0"/>
              <w:marRight w:val="0"/>
              <w:marTop w:val="0"/>
              <w:marBottom w:val="0"/>
              <w:divBdr>
                <w:top w:val="none" w:sz="0" w:space="0" w:color="auto"/>
                <w:left w:val="none" w:sz="0" w:space="0" w:color="auto"/>
                <w:bottom w:val="none" w:sz="0" w:space="0" w:color="auto"/>
                <w:right w:val="none" w:sz="0" w:space="0" w:color="auto"/>
              </w:divBdr>
            </w:div>
            <w:div w:id="1324507146">
              <w:marLeft w:val="0"/>
              <w:marRight w:val="0"/>
              <w:marTop w:val="0"/>
              <w:marBottom w:val="0"/>
              <w:divBdr>
                <w:top w:val="none" w:sz="0" w:space="0" w:color="auto"/>
                <w:left w:val="none" w:sz="0" w:space="0" w:color="auto"/>
                <w:bottom w:val="none" w:sz="0" w:space="0" w:color="auto"/>
                <w:right w:val="none" w:sz="0" w:space="0" w:color="auto"/>
              </w:divBdr>
            </w:div>
            <w:div w:id="48039011">
              <w:marLeft w:val="0"/>
              <w:marRight w:val="0"/>
              <w:marTop w:val="0"/>
              <w:marBottom w:val="0"/>
              <w:divBdr>
                <w:top w:val="none" w:sz="0" w:space="0" w:color="auto"/>
                <w:left w:val="none" w:sz="0" w:space="0" w:color="auto"/>
                <w:bottom w:val="none" w:sz="0" w:space="0" w:color="auto"/>
                <w:right w:val="none" w:sz="0" w:space="0" w:color="auto"/>
              </w:divBdr>
            </w:div>
            <w:div w:id="1686053873">
              <w:marLeft w:val="0"/>
              <w:marRight w:val="0"/>
              <w:marTop w:val="0"/>
              <w:marBottom w:val="0"/>
              <w:divBdr>
                <w:top w:val="none" w:sz="0" w:space="0" w:color="auto"/>
                <w:left w:val="none" w:sz="0" w:space="0" w:color="auto"/>
                <w:bottom w:val="none" w:sz="0" w:space="0" w:color="auto"/>
                <w:right w:val="none" w:sz="0" w:space="0" w:color="auto"/>
              </w:divBdr>
            </w:div>
            <w:div w:id="1467896006">
              <w:marLeft w:val="0"/>
              <w:marRight w:val="0"/>
              <w:marTop w:val="0"/>
              <w:marBottom w:val="0"/>
              <w:divBdr>
                <w:top w:val="none" w:sz="0" w:space="0" w:color="auto"/>
                <w:left w:val="none" w:sz="0" w:space="0" w:color="auto"/>
                <w:bottom w:val="none" w:sz="0" w:space="0" w:color="auto"/>
                <w:right w:val="none" w:sz="0" w:space="0" w:color="auto"/>
              </w:divBdr>
            </w:div>
            <w:div w:id="1712614481">
              <w:marLeft w:val="0"/>
              <w:marRight w:val="0"/>
              <w:marTop w:val="0"/>
              <w:marBottom w:val="0"/>
              <w:divBdr>
                <w:top w:val="none" w:sz="0" w:space="0" w:color="auto"/>
                <w:left w:val="none" w:sz="0" w:space="0" w:color="auto"/>
                <w:bottom w:val="none" w:sz="0" w:space="0" w:color="auto"/>
                <w:right w:val="none" w:sz="0" w:space="0" w:color="auto"/>
              </w:divBdr>
            </w:div>
            <w:div w:id="442461465">
              <w:marLeft w:val="0"/>
              <w:marRight w:val="0"/>
              <w:marTop w:val="0"/>
              <w:marBottom w:val="0"/>
              <w:divBdr>
                <w:top w:val="none" w:sz="0" w:space="0" w:color="auto"/>
                <w:left w:val="none" w:sz="0" w:space="0" w:color="auto"/>
                <w:bottom w:val="none" w:sz="0" w:space="0" w:color="auto"/>
                <w:right w:val="none" w:sz="0" w:space="0" w:color="auto"/>
              </w:divBdr>
            </w:div>
            <w:div w:id="2100559886">
              <w:marLeft w:val="0"/>
              <w:marRight w:val="0"/>
              <w:marTop w:val="0"/>
              <w:marBottom w:val="0"/>
              <w:divBdr>
                <w:top w:val="none" w:sz="0" w:space="0" w:color="auto"/>
                <w:left w:val="none" w:sz="0" w:space="0" w:color="auto"/>
                <w:bottom w:val="none" w:sz="0" w:space="0" w:color="auto"/>
                <w:right w:val="none" w:sz="0" w:space="0" w:color="auto"/>
              </w:divBdr>
            </w:div>
            <w:div w:id="818615916">
              <w:marLeft w:val="0"/>
              <w:marRight w:val="0"/>
              <w:marTop w:val="0"/>
              <w:marBottom w:val="0"/>
              <w:divBdr>
                <w:top w:val="none" w:sz="0" w:space="0" w:color="auto"/>
                <w:left w:val="none" w:sz="0" w:space="0" w:color="auto"/>
                <w:bottom w:val="none" w:sz="0" w:space="0" w:color="auto"/>
                <w:right w:val="none" w:sz="0" w:space="0" w:color="auto"/>
              </w:divBdr>
            </w:div>
            <w:div w:id="1304116237">
              <w:marLeft w:val="0"/>
              <w:marRight w:val="0"/>
              <w:marTop w:val="0"/>
              <w:marBottom w:val="0"/>
              <w:divBdr>
                <w:top w:val="none" w:sz="0" w:space="0" w:color="auto"/>
                <w:left w:val="none" w:sz="0" w:space="0" w:color="auto"/>
                <w:bottom w:val="none" w:sz="0" w:space="0" w:color="auto"/>
                <w:right w:val="none" w:sz="0" w:space="0" w:color="auto"/>
              </w:divBdr>
            </w:div>
            <w:div w:id="1211843973">
              <w:marLeft w:val="0"/>
              <w:marRight w:val="0"/>
              <w:marTop w:val="0"/>
              <w:marBottom w:val="0"/>
              <w:divBdr>
                <w:top w:val="none" w:sz="0" w:space="0" w:color="auto"/>
                <w:left w:val="none" w:sz="0" w:space="0" w:color="auto"/>
                <w:bottom w:val="none" w:sz="0" w:space="0" w:color="auto"/>
                <w:right w:val="none" w:sz="0" w:space="0" w:color="auto"/>
              </w:divBdr>
            </w:div>
            <w:div w:id="681511974">
              <w:marLeft w:val="0"/>
              <w:marRight w:val="0"/>
              <w:marTop w:val="0"/>
              <w:marBottom w:val="0"/>
              <w:divBdr>
                <w:top w:val="none" w:sz="0" w:space="0" w:color="auto"/>
                <w:left w:val="none" w:sz="0" w:space="0" w:color="auto"/>
                <w:bottom w:val="none" w:sz="0" w:space="0" w:color="auto"/>
                <w:right w:val="none" w:sz="0" w:space="0" w:color="auto"/>
              </w:divBdr>
            </w:div>
            <w:div w:id="3611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636">
      <w:bodyDiv w:val="1"/>
      <w:marLeft w:val="0"/>
      <w:marRight w:val="0"/>
      <w:marTop w:val="0"/>
      <w:marBottom w:val="0"/>
      <w:divBdr>
        <w:top w:val="none" w:sz="0" w:space="0" w:color="auto"/>
        <w:left w:val="none" w:sz="0" w:space="0" w:color="auto"/>
        <w:bottom w:val="none" w:sz="0" w:space="0" w:color="auto"/>
        <w:right w:val="none" w:sz="0" w:space="0" w:color="auto"/>
      </w:divBdr>
      <w:divsChild>
        <w:div w:id="1711222858">
          <w:marLeft w:val="0"/>
          <w:marRight w:val="0"/>
          <w:marTop w:val="0"/>
          <w:marBottom w:val="0"/>
          <w:divBdr>
            <w:top w:val="none" w:sz="0" w:space="0" w:color="auto"/>
            <w:left w:val="none" w:sz="0" w:space="0" w:color="auto"/>
            <w:bottom w:val="none" w:sz="0" w:space="0" w:color="auto"/>
            <w:right w:val="none" w:sz="0" w:space="0" w:color="auto"/>
          </w:divBdr>
          <w:divsChild>
            <w:div w:id="760100008">
              <w:marLeft w:val="0"/>
              <w:marRight w:val="0"/>
              <w:marTop w:val="0"/>
              <w:marBottom w:val="0"/>
              <w:divBdr>
                <w:top w:val="none" w:sz="0" w:space="0" w:color="auto"/>
                <w:left w:val="none" w:sz="0" w:space="0" w:color="auto"/>
                <w:bottom w:val="none" w:sz="0" w:space="0" w:color="auto"/>
                <w:right w:val="none" w:sz="0" w:space="0" w:color="auto"/>
              </w:divBdr>
            </w:div>
            <w:div w:id="702093995">
              <w:marLeft w:val="0"/>
              <w:marRight w:val="0"/>
              <w:marTop w:val="0"/>
              <w:marBottom w:val="0"/>
              <w:divBdr>
                <w:top w:val="none" w:sz="0" w:space="0" w:color="auto"/>
                <w:left w:val="none" w:sz="0" w:space="0" w:color="auto"/>
                <w:bottom w:val="none" w:sz="0" w:space="0" w:color="auto"/>
                <w:right w:val="none" w:sz="0" w:space="0" w:color="auto"/>
              </w:divBdr>
            </w:div>
            <w:div w:id="533927945">
              <w:marLeft w:val="0"/>
              <w:marRight w:val="0"/>
              <w:marTop w:val="0"/>
              <w:marBottom w:val="0"/>
              <w:divBdr>
                <w:top w:val="none" w:sz="0" w:space="0" w:color="auto"/>
                <w:left w:val="none" w:sz="0" w:space="0" w:color="auto"/>
                <w:bottom w:val="none" w:sz="0" w:space="0" w:color="auto"/>
                <w:right w:val="none" w:sz="0" w:space="0" w:color="auto"/>
              </w:divBdr>
            </w:div>
            <w:div w:id="492065400">
              <w:marLeft w:val="0"/>
              <w:marRight w:val="0"/>
              <w:marTop w:val="0"/>
              <w:marBottom w:val="0"/>
              <w:divBdr>
                <w:top w:val="none" w:sz="0" w:space="0" w:color="auto"/>
                <w:left w:val="none" w:sz="0" w:space="0" w:color="auto"/>
                <w:bottom w:val="none" w:sz="0" w:space="0" w:color="auto"/>
                <w:right w:val="none" w:sz="0" w:space="0" w:color="auto"/>
              </w:divBdr>
            </w:div>
            <w:div w:id="1722745667">
              <w:marLeft w:val="0"/>
              <w:marRight w:val="0"/>
              <w:marTop w:val="0"/>
              <w:marBottom w:val="0"/>
              <w:divBdr>
                <w:top w:val="none" w:sz="0" w:space="0" w:color="auto"/>
                <w:left w:val="none" w:sz="0" w:space="0" w:color="auto"/>
                <w:bottom w:val="none" w:sz="0" w:space="0" w:color="auto"/>
                <w:right w:val="none" w:sz="0" w:space="0" w:color="auto"/>
              </w:divBdr>
            </w:div>
            <w:div w:id="855967494">
              <w:marLeft w:val="0"/>
              <w:marRight w:val="0"/>
              <w:marTop w:val="0"/>
              <w:marBottom w:val="0"/>
              <w:divBdr>
                <w:top w:val="none" w:sz="0" w:space="0" w:color="auto"/>
                <w:left w:val="none" w:sz="0" w:space="0" w:color="auto"/>
                <w:bottom w:val="none" w:sz="0" w:space="0" w:color="auto"/>
                <w:right w:val="none" w:sz="0" w:space="0" w:color="auto"/>
              </w:divBdr>
            </w:div>
            <w:div w:id="1936863738">
              <w:marLeft w:val="0"/>
              <w:marRight w:val="0"/>
              <w:marTop w:val="0"/>
              <w:marBottom w:val="0"/>
              <w:divBdr>
                <w:top w:val="none" w:sz="0" w:space="0" w:color="auto"/>
                <w:left w:val="none" w:sz="0" w:space="0" w:color="auto"/>
                <w:bottom w:val="none" w:sz="0" w:space="0" w:color="auto"/>
                <w:right w:val="none" w:sz="0" w:space="0" w:color="auto"/>
              </w:divBdr>
            </w:div>
            <w:div w:id="12992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791944827">
      <w:bodyDiv w:val="1"/>
      <w:marLeft w:val="0"/>
      <w:marRight w:val="0"/>
      <w:marTop w:val="0"/>
      <w:marBottom w:val="0"/>
      <w:divBdr>
        <w:top w:val="none" w:sz="0" w:space="0" w:color="auto"/>
        <w:left w:val="none" w:sz="0" w:space="0" w:color="auto"/>
        <w:bottom w:val="none" w:sz="0" w:space="0" w:color="auto"/>
        <w:right w:val="none" w:sz="0" w:space="0" w:color="auto"/>
      </w:divBdr>
      <w:divsChild>
        <w:div w:id="568078648">
          <w:marLeft w:val="0"/>
          <w:marRight w:val="0"/>
          <w:marTop w:val="0"/>
          <w:marBottom w:val="0"/>
          <w:divBdr>
            <w:top w:val="none" w:sz="0" w:space="0" w:color="auto"/>
            <w:left w:val="none" w:sz="0" w:space="0" w:color="auto"/>
            <w:bottom w:val="none" w:sz="0" w:space="0" w:color="auto"/>
            <w:right w:val="none" w:sz="0" w:space="0" w:color="auto"/>
          </w:divBdr>
          <w:divsChild>
            <w:div w:id="647827278">
              <w:marLeft w:val="0"/>
              <w:marRight w:val="0"/>
              <w:marTop w:val="0"/>
              <w:marBottom w:val="0"/>
              <w:divBdr>
                <w:top w:val="none" w:sz="0" w:space="0" w:color="auto"/>
                <w:left w:val="none" w:sz="0" w:space="0" w:color="auto"/>
                <w:bottom w:val="none" w:sz="0" w:space="0" w:color="auto"/>
                <w:right w:val="none" w:sz="0" w:space="0" w:color="auto"/>
              </w:divBdr>
              <w:divsChild>
                <w:div w:id="2294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242">
          <w:marLeft w:val="0"/>
          <w:marRight w:val="180"/>
          <w:marTop w:val="0"/>
          <w:marBottom w:val="0"/>
          <w:divBdr>
            <w:top w:val="none" w:sz="0" w:space="0" w:color="auto"/>
            <w:left w:val="none" w:sz="0" w:space="0" w:color="auto"/>
            <w:bottom w:val="none" w:sz="0" w:space="0" w:color="auto"/>
            <w:right w:val="none" w:sz="0" w:space="0" w:color="auto"/>
          </w:divBdr>
        </w:div>
        <w:div w:id="108477320">
          <w:marLeft w:val="0"/>
          <w:marRight w:val="0"/>
          <w:marTop w:val="0"/>
          <w:marBottom w:val="0"/>
          <w:divBdr>
            <w:top w:val="none" w:sz="0" w:space="0" w:color="auto"/>
            <w:left w:val="none" w:sz="0" w:space="0" w:color="auto"/>
            <w:bottom w:val="none" w:sz="0" w:space="0" w:color="auto"/>
            <w:right w:val="none" w:sz="0" w:space="0" w:color="auto"/>
          </w:divBdr>
          <w:divsChild>
            <w:div w:id="924536704">
              <w:marLeft w:val="0"/>
              <w:marRight w:val="0"/>
              <w:marTop w:val="0"/>
              <w:marBottom w:val="0"/>
              <w:divBdr>
                <w:top w:val="none" w:sz="0" w:space="0" w:color="auto"/>
                <w:left w:val="none" w:sz="0" w:space="0" w:color="auto"/>
                <w:bottom w:val="none" w:sz="0" w:space="0" w:color="auto"/>
                <w:right w:val="none" w:sz="0" w:space="0" w:color="auto"/>
              </w:divBdr>
              <w:divsChild>
                <w:div w:id="17626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334">
          <w:marLeft w:val="0"/>
          <w:marRight w:val="180"/>
          <w:marTop w:val="0"/>
          <w:marBottom w:val="0"/>
          <w:divBdr>
            <w:top w:val="none" w:sz="0" w:space="0" w:color="auto"/>
            <w:left w:val="none" w:sz="0" w:space="0" w:color="auto"/>
            <w:bottom w:val="none" w:sz="0" w:space="0" w:color="auto"/>
            <w:right w:val="none" w:sz="0" w:space="0" w:color="auto"/>
          </w:divBdr>
        </w:div>
        <w:div w:id="1117261026">
          <w:marLeft w:val="0"/>
          <w:marRight w:val="0"/>
          <w:marTop w:val="0"/>
          <w:marBottom w:val="0"/>
          <w:divBdr>
            <w:top w:val="none" w:sz="0" w:space="0" w:color="auto"/>
            <w:left w:val="none" w:sz="0" w:space="0" w:color="auto"/>
            <w:bottom w:val="none" w:sz="0" w:space="0" w:color="auto"/>
            <w:right w:val="none" w:sz="0" w:space="0" w:color="auto"/>
          </w:divBdr>
          <w:divsChild>
            <w:div w:id="372920808">
              <w:marLeft w:val="0"/>
              <w:marRight w:val="0"/>
              <w:marTop w:val="0"/>
              <w:marBottom w:val="0"/>
              <w:divBdr>
                <w:top w:val="none" w:sz="0" w:space="0" w:color="auto"/>
                <w:left w:val="none" w:sz="0" w:space="0" w:color="auto"/>
                <w:bottom w:val="none" w:sz="0" w:space="0" w:color="auto"/>
                <w:right w:val="none" w:sz="0" w:space="0" w:color="auto"/>
              </w:divBdr>
              <w:divsChild>
                <w:div w:id="13532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39">
          <w:marLeft w:val="0"/>
          <w:marRight w:val="180"/>
          <w:marTop w:val="0"/>
          <w:marBottom w:val="0"/>
          <w:divBdr>
            <w:top w:val="none" w:sz="0" w:space="0" w:color="auto"/>
            <w:left w:val="none" w:sz="0" w:space="0" w:color="auto"/>
            <w:bottom w:val="none" w:sz="0" w:space="0" w:color="auto"/>
            <w:right w:val="none" w:sz="0" w:space="0" w:color="auto"/>
          </w:divBdr>
        </w:div>
        <w:div w:id="2121490184">
          <w:marLeft w:val="0"/>
          <w:marRight w:val="0"/>
          <w:marTop w:val="0"/>
          <w:marBottom w:val="0"/>
          <w:divBdr>
            <w:top w:val="none" w:sz="0" w:space="0" w:color="auto"/>
            <w:left w:val="none" w:sz="0" w:space="0" w:color="auto"/>
            <w:bottom w:val="none" w:sz="0" w:space="0" w:color="auto"/>
            <w:right w:val="none" w:sz="0" w:space="0" w:color="auto"/>
          </w:divBdr>
          <w:divsChild>
            <w:div w:id="1103458612">
              <w:marLeft w:val="0"/>
              <w:marRight w:val="0"/>
              <w:marTop w:val="0"/>
              <w:marBottom w:val="0"/>
              <w:divBdr>
                <w:top w:val="none" w:sz="0" w:space="0" w:color="auto"/>
                <w:left w:val="none" w:sz="0" w:space="0" w:color="auto"/>
                <w:bottom w:val="none" w:sz="0" w:space="0" w:color="auto"/>
                <w:right w:val="none" w:sz="0" w:space="0" w:color="auto"/>
              </w:divBdr>
              <w:divsChild>
                <w:div w:id="238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547">
          <w:marLeft w:val="0"/>
          <w:marRight w:val="180"/>
          <w:marTop w:val="0"/>
          <w:marBottom w:val="0"/>
          <w:divBdr>
            <w:top w:val="none" w:sz="0" w:space="0" w:color="auto"/>
            <w:left w:val="none" w:sz="0" w:space="0" w:color="auto"/>
            <w:bottom w:val="none" w:sz="0" w:space="0" w:color="auto"/>
            <w:right w:val="none" w:sz="0" w:space="0" w:color="auto"/>
          </w:divBdr>
        </w:div>
        <w:div w:id="2127235674">
          <w:marLeft w:val="0"/>
          <w:marRight w:val="0"/>
          <w:marTop w:val="0"/>
          <w:marBottom w:val="0"/>
          <w:divBdr>
            <w:top w:val="none" w:sz="0" w:space="0" w:color="auto"/>
            <w:left w:val="none" w:sz="0" w:space="0" w:color="auto"/>
            <w:bottom w:val="none" w:sz="0" w:space="0" w:color="auto"/>
            <w:right w:val="none" w:sz="0" w:space="0" w:color="auto"/>
          </w:divBdr>
          <w:divsChild>
            <w:div w:id="1327172952">
              <w:marLeft w:val="0"/>
              <w:marRight w:val="0"/>
              <w:marTop w:val="0"/>
              <w:marBottom w:val="0"/>
              <w:divBdr>
                <w:top w:val="none" w:sz="0" w:space="0" w:color="auto"/>
                <w:left w:val="none" w:sz="0" w:space="0" w:color="auto"/>
                <w:bottom w:val="none" w:sz="0" w:space="0" w:color="auto"/>
                <w:right w:val="none" w:sz="0" w:space="0" w:color="auto"/>
              </w:divBdr>
              <w:divsChild>
                <w:div w:id="10680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sChild>
        <w:div w:id="1025448419">
          <w:marLeft w:val="0"/>
          <w:marRight w:val="0"/>
          <w:marTop w:val="0"/>
          <w:marBottom w:val="0"/>
          <w:divBdr>
            <w:top w:val="none" w:sz="0" w:space="0" w:color="auto"/>
            <w:left w:val="none" w:sz="0" w:space="0" w:color="auto"/>
            <w:bottom w:val="none" w:sz="0" w:space="0" w:color="auto"/>
            <w:right w:val="none" w:sz="0" w:space="0" w:color="auto"/>
          </w:divBdr>
          <w:divsChild>
            <w:div w:id="716465869">
              <w:marLeft w:val="0"/>
              <w:marRight w:val="0"/>
              <w:marTop w:val="0"/>
              <w:marBottom w:val="0"/>
              <w:divBdr>
                <w:top w:val="none" w:sz="0" w:space="0" w:color="auto"/>
                <w:left w:val="none" w:sz="0" w:space="0" w:color="auto"/>
                <w:bottom w:val="none" w:sz="0" w:space="0" w:color="auto"/>
                <w:right w:val="none" w:sz="0" w:space="0" w:color="auto"/>
              </w:divBdr>
            </w:div>
            <w:div w:id="2045326860">
              <w:marLeft w:val="0"/>
              <w:marRight w:val="0"/>
              <w:marTop w:val="0"/>
              <w:marBottom w:val="0"/>
              <w:divBdr>
                <w:top w:val="none" w:sz="0" w:space="0" w:color="auto"/>
                <w:left w:val="none" w:sz="0" w:space="0" w:color="auto"/>
                <w:bottom w:val="none" w:sz="0" w:space="0" w:color="auto"/>
                <w:right w:val="none" w:sz="0" w:space="0" w:color="auto"/>
              </w:divBdr>
            </w:div>
            <w:div w:id="2031491874">
              <w:marLeft w:val="0"/>
              <w:marRight w:val="0"/>
              <w:marTop w:val="0"/>
              <w:marBottom w:val="0"/>
              <w:divBdr>
                <w:top w:val="none" w:sz="0" w:space="0" w:color="auto"/>
                <w:left w:val="none" w:sz="0" w:space="0" w:color="auto"/>
                <w:bottom w:val="none" w:sz="0" w:space="0" w:color="auto"/>
                <w:right w:val="none" w:sz="0" w:space="0" w:color="auto"/>
              </w:divBdr>
            </w:div>
            <w:div w:id="65805810">
              <w:marLeft w:val="0"/>
              <w:marRight w:val="0"/>
              <w:marTop w:val="0"/>
              <w:marBottom w:val="0"/>
              <w:divBdr>
                <w:top w:val="none" w:sz="0" w:space="0" w:color="auto"/>
                <w:left w:val="none" w:sz="0" w:space="0" w:color="auto"/>
                <w:bottom w:val="none" w:sz="0" w:space="0" w:color="auto"/>
                <w:right w:val="none" w:sz="0" w:space="0" w:color="auto"/>
              </w:divBdr>
            </w:div>
            <w:div w:id="1785147086">
              <w:marLeft w:val="0"/>
              <w:marRight w:val="0"/>
              <w:marTop w:val="0"/>
              <w:marBottom w:val="0"/>
              <w:divBdr>
                <w:top w:val="none" w:sz="0" w:space="0" w:color="auto"/>
                <w:left w:val="none" w:sz="0" w:space="0" w:color="auto"/>
                <w:bottom w:val="none" w:sz="0" w:space="0" w:color="auto"/>
                <w:right w:val="none" w:sz="0" w:space="0" w:color="auto"/>
              </w:divBdr>
            </w:div>
            <w:div w:id="994525216">
              <w:marLeft w:val="0"/>
              <w:marRight w:val="0"/>
              <w:marTop w:val="0"/>
              <w:marBottom w:val="0"/>
              <w:divBdr>
                <w:top w:val="none" w:sz="0" w:space="0" w:color="auto"/>
                <w:left w:val="none" w:sz="0" w:space="0" w:color="auto"/>
                <w:bottom w:val="none" w:sz="0" w:space="0" w:color="auto"/>
                <w:right w:val="none" w:sz="0" w:space="0" w:color="auto"/>
              </w:divBdr>
            </w:div>
            <w:div w:id="512457170">
              <w:marLeft w:val="0"/>
              <w:marRight w:val="0"/>
              <w:marTop w:val="0"/>
              <w:marBottom w:val="0"/>
              <w:divBdr>
                <w:top w:val="none" w:sz="0" w:space="0" w:color="auto"/>
                <w:left w:val="none" w:sz="0" w:space="0" w:color="auto"/>
                <w:bottom w:val="none" w:sz="0" w:space="0" w:color="auto"/>
                <w:right w:val="none" w:sz="0" w:space="0" w:color="auto"/>
              </w:divBdr>
            </w:div>
            <w:div w:id="302781999">
              <w:marLeft w:val="0"/>
              <w:marRight w:val="0"/>
              <w:marTop w:val="0"/>
              <w:marBottom w:val="0"/>
              <w:divBdr>
                <w:top w:val="none" w:sz="0" w:space="0" w:color="auto"/>
                <w:left w:val="none" w:sz="0" w:space="0" w:color="auto"/>
                <w:bottom w:val="none" w:sz="0" w:space="0" w:color="auto"/>
                <w:right w:val="none" w:sz="0" w:space="0" w:color="auto"/>
              </w:divBdr>
            </w:div>
            <w:div w:id="194462325">
              <w:marLeft w:val="0"/>
              <w:marRight w:val="0"/>
              <w:marTop w:val="0"/>
              <w:marBottom w:val="0"/>
              <w:divBdr>
                <w:top w:val="none" w:sz="0" w:space="0" w:color="auto"/>
                <w:left w:val="none" w:sz="0" w:space="0" w:color="auto"/>
                <w:bottom w:val="none" w:sz="0" w:space="0" w:color="auto"/>
                <w:right w:val="none" w:sz="0" w:space="0" w:color="auto"/>
              </w:divBdr>
            </w:div>
            <w:div w:id="415244705">
              <w:marLeft w:val="0"/>
              <w:marRight w:val="0"/>
              <w:marTop w:val="0"/>
              <w:marBottom w:val="0"/>
              <w:divBdr>
                <w:top w:val="none" w:sz="0" w:space="0" w:color="auto"/>
                <w:left w:val="none" w:sz="0" w:space="0" w:color="auto"/>
                <w:bottom w:val="none" w:sz="0" w:space="0" w:color="auto"/>
                <w:right w:val="none" w:sz="0" w:space="0" w:color="auto"/>
              </w:divBdr>
            </w:div>
            <w:div w:id="668562849">
              <w:marLeft w:val="0"/>
              <w:marRight w:val="0"/>
              <w:marTop w:val="0"/>
              <w:marBottom w:val="0"/>
              <w:divBdr>
                <w:top w:val="none" w:sz="0" w:space="0" w:color="auto"/>
                <w:left w:val="none" w:sz="0" w:space="0" w:color="auto"/>
                <w:bottom w:val="none" w:sz="0" w:space="0" w:color="auto"/>
                <w:right w:val="none" w:sz="0" w:space="0" w:color="auto"/>
              </w:divBdr>
            </w:div>
            <w:div w:id="1010915039">
              <w:marLeft w:val="0"/>
              <w:marRight w:val="0"/>
              <w:marTop w:val="0"/>
              <w:marBottom w:val="0"/>
              <w:divBdr>
                <w:top w:val="none" w:sz="0" w:space="0" w:color="auto"/>
                <w:left w:val="none" w:sz="0" w:space="0" w:color="auto"/>
                <w:bottom w:val="none" w:sz="0" w:space="0" w:color="auto"/>
                <w:right w:val="none" w:sz="0" w:space="0" w:color="auto"/>
              </w:divBdr>
            </w:div>
            <w:div w:id="1287735725">
              <w:marLeft w:val="0"/>
              <w:marRight w:val="0"/>
              <w:marTop w:val="0"/>
              <w:marBottom w:val="0"/>
              <w:divBdr>
                <w:top w:val="none" w:sz="0" w:space="0" w:color="auto"/>
                <w:left w:val="none" w:sz="0" w:space="0" w:color="auto"/>
                <w:bottom w:val="none" w:sz="0" w:space="0" w:color="auto"/>
                <w:right w:val="none" w:sz="0" w:space="0" w:color="auto"/>
              </w:divBdr>
            </w:div>
            <w:div w:id="3229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618">
      <w:bodyDiv w:val="1"/>
      <w:marLeft w:val="0"/>
      <w:marRight w:val="0"/>
      <w:marTop w:val="0"/>
      <w:marBottom w:val="0"/>
      <w:divBdr>
        <w:top w:val="none" w:sz="0" w:space="0" w:color="auto"/>
        <w:left w:val="none" w:sz="0" w:space="0" w:color="auto"/>
        <w:bottom w:val="none" w:sz="0" w:space="0" w:color="auto"/>
        <w:right w:val="none" w:sz="0" w:space="0" w:color="auto"/>
      </w:divBdr>
    </w:div>
    <w:div w:id="855538499">
      <w:bodyDiv w:val="1"/>
      <w:marLeft w:val="0"/>
      <w:marRight w:val="0"/>
      <w:marTop w:val="0"/>
      <w:marBottom w:val="0"/>
      <w:divBdr>
        <w:top w:val="none" w:sz="0" w:space="0" w:color="auto"/>
        <w:left w:val="none" w:sz="0" w:space="0" w:color="auto"/>
        <w:bottom w:val="none" w:sz="0" w:space="0" w:color="auto"/>
        <w:right w:val="none" w:sz="0" w:space="0" w:color="auto"/>
      </w:divBdr>
      <w:divsChild>
        <w:div w:id="1870608122">
          <w:marLeft w:val="0"/>
          <w:marRight w:val="0"/>
          <w:marTop w:val="0"/>
          <w:marBottom w:val="0"/>
          <w:divBdr>
            <w:top w:val="none" w:sz="0" w:space="0" w:color="auto"/>
            <w:left w:val="none" w:sz="0" w:space="0" w:color="auto"/>
            <w:bottom w:val="none" w:sz="0" w:space="0" w:color="auto"/>
            <w:right w:val="none" w:sz="0" w:space="0" w:color="auto"/>
          </w:divBdr>
          <w:divsChild>
            <w:div w:id="1022122231">
              <w:marLeft w:val="0"/>
              <w:marRight w:val="0"/>
              <w:marTop w:val="0"/>
              <w:marBottom w:val="0"/>
              <w:divBdr>
                <w:top w:val="none" w:sz="0" w:space="0" w:color="auto"/>
                <w:left w:val="none" w:sz="0" w:space="0" w:color="auto"/>
                <w:bottom w:val="none" w:sz="0" w:space="0" w:color="auto"/>
                <w:right w:val="none" w:sz="0" w:space="0" w:color="auto"/>
              </w:divBdr>
            </w:div>
            <w:div w:id="718477132">
              <w:marLeft w:val="0"/>
              <w:marRight w:val="0"/>
              <w:marTop w:val="0"/>
              <w:marBottom w:val="0"/>
              <w:divBdr>
                <w:top w:val="none" w:sz="0" w:space="0" w:color="auto"/>
                <w:left w:val="none" w:sz="0" w:space="0" w:color="auto"/>
                <w:bottom w:val="none" w:sz="0" w:space="0" w:color="auto"/>
                <w:right w:val="none" w:sz="0" w:space="0" w:color="auto"/>
              </w:divBdr>
            </w:div>
            <w:div w:id="1127360397">
              <w:marLeft w:val="0"/>
              <w:marRight w:val="0"/>
              <w:marTop w:val="0"/>
              <w:marBottom w:val="0"/>
              <w:divBdr>
                <w:top w:val="none" w:sz="0" w:space="0" w:color="auto"/>
                <w:left w:val="none" w:sz="0" w:space="0" w:color="auto"/>
                <w:bottom w:val="none" w:sz="0" w:space="0" w:color="auto"/>
                <w:right w:val="none" w:sz="0" w:space="0" w:color="auto"/>
              </w:divBdr>
            </w:div>
            <w:div w:id="1859545271">
              <w:marLeft w:val="0"/>
              <w:marRight w:val="0"/>
              <w:marTop w:val="0"/>
              <w:marBottom w:val="0"/>
              <w:divBdr>
                <w:top w:val="none" w:sz="0" w:space="0" w:color="auto"/>
                <w:left w:val="none" w:sz="0" w:space="0" w:color="auto"/>
                <w:bottom w:val="none" w:sz="0" w:space="0" w:color="auto"/>
                <w:right w:val="none" w:sz="0" w:space="0" w:color="auto"/>
              </w:divBdr>
            </w:div>
            <w:div w:id="1697923087">
              <w:marLeft w:val="0"/>
              <w:marRight w:val="0"/>
              <w:marTop w:val="0"/>
              <w:marBottom w:val="0"/>
              <w:divBdr>
                <w:top w:val="none" w:sz="0" w:space="0" w:color="auto"/>
                <w:left w:val="none" w:sz="0" w:space="0" w:color="auto"/>
                <w:bottom w:val="none" w:sz="0" w:space="0" w:color="auto"/>
                <w:right w:val="none" w:sz="0" w:space="0" w:color="auto"/>
              </w:divBdr>
            </w:div>
            <w:div w:id="567493485">
              <w:marLeft w:val="0"/>
              <w:marRight w:val="0"/>
              <w:marTop w:val="0"/>
              <w:marBottom w:val="0"/>
              <w:divBdr>
                <w:top w:val="none" w:sz="0" w:space="0" w:color="auto"/>
                <w:left w:val="none" w:sz="0" w:space="0" w:color="auto"/>
                <w:bottom w:val="none" w:sz="0" w:space="0" w:color="auto"/>
                <w:right w:val="none" w:sz="0" w:space="0" w:color="auto"/>
              </w:divBdr>
            </w:div>
            <w:div w:id="1072851200">
              <w:marLeft w:val="0"/>
              <w:marRight w:val="0"/>
              <w:marTop w:val="0"/>
              <w:marBottom w:val="0"/>
              <w:divBdr>
                <w:top w:val="none" w:sz="0" w:space="0" w:color="auto"/>
                <w:left w:val="none" w:sz="0" w:space="0" w:color="auto"/>
                <w:bottom w:val="none" w:sz="0" w:space="0" w:color="auto"/>
                <w:right w:val="none" w:sz="0" w:space="0" w:color="auto"/>
              </w:divBdr>
            </w:div>
            <w:div w:id="1247954344">
              <w:marLeft w:val="0"/>
              <w:marRight w:val="0"/>
              <w:marTop w:val="0"/>
              <w:marBottom w:val="0"/>
              <w:divBdr>
                <w:top w:val="none" w:sz="0" w:space="0" w:color="auto"/>
                <w:left w:val="none" w:sz="0" w:space="0" w:color="auto"/>
                <w:bottom w:val="none" w:sz="0" w:space="0" w:color="auto"/>
                <w:right w:val="none" w:sz="0" w:space="0" w:color="auto"/>
              </w:divBdr>
            </w:div>
            <w:div w:id="1320962003">
              <w:marLeft w:val="0"/>
              <w:marRight w:val="0"/>
              <w:marTop w:val="0"/>
              <w:marBottom w:val="0"/>
              <w:divBdr>
                <w:top w:val="none" w:sz="0" w:space="0" w:color="auto"/>
                <w:left w:val="none" w:sz="0" w:space="0" w:color="auto"/>
                <w:bottom w:val="none" w:sz="0" w:space="0" w:color="auto"/>
                <w:right w:val="none" w:sz="0" w:space="0" w:color="auto"/>
              </w:divBdr>
            </w:div>
            <w:div w:id="151876146">
              <w:marLeft w:val="0"/>
              <w:marRight w:val="0"/>
              <w:marTop w:val="0"/>
              <w:marBottom w:val="0"/>
              <w:divBdr>
                <w:top w:val="none" w:sz="0" w:space="0" w:color="auto"/>
                <w:left w:val="none" w:sz="0" w:space="0" w:color="auto"/>
                <w:bottom w:val="none" w:sz="0" w:space="0" w:color="auto"/>
                <w:right w:val="none" w:sz="0" w:space="0" w:color="auto"/>
              </w:divBdr>
            </w:div>
            <w:div w:id="160976726">
              <w:marLeft w:val="0"/>
              <w:marRight w:val="0"/>
              <w:marTop w:val="0"/>
              <w:marBottom w:val="0"/>
              <w:divBdr>
                <w:top w:val="none" w:sz="0" w:space="0" w:color="auto"/>
                <w:left w:val="none" w:sz="0" w:space="0" w:color="auto"/>
                <w:bottom w:val="none" w:sz="0" w:space="0" w:color="auto"/>
                <w:right w:val="none" w:sz="0" w:space="0" w:color="auto"/>
              </w:divBdr>
            </w:div>
            <w:div w:id="833498513">
              <w:marLeft w:val="0"/>
              <w:marRight w:val="0"/>
              <w:marTop w:val="0"/>
              <w:marBottom w:val="0"/>
              <w:divBdr>
                <w:top w:val="none" w:sz="0" w:space="0" w:color="auto"/>
                <w:left w:val="none" w:sz="0" w:space="0" w:color="auto"/>
                <w:bottom w:val="none" w:sz="0" w:space="0" w:color="auto"/>
                <w:right w:val="none" w:sz="0" w:space="0" w:color="auto"/>
              </w:divBdr>
            </w:div>
            <w:div w:id="1009866592">
              <w:marLeft w:val="0"/>
              <w:marRight w:val="0"/>
              <w:marTop w:val="0"/>
              <w:marBottom w:val="0"/>
              <w:divBdr>
                <w:top w:val="none" w:sz="0" w:space="0" w:color="auto"/>
                <w:left w:val="none" w:sz="0" w:space="0" w:color="auto"/>
                <w:bottom w:val="none" w:sz="0" w:space="0" w:color="auto"/>
                <w:right w:val="none" w:sz="0" w:space="0" w:color="auto"/>
              </w:divBdr>
            </w:div>
            <w:div w:id="822770194">
              <w:marLeft w:val="0"/>
              <w:marRight w:val="0"/>
              <w:marTop w:val="0"/>
              <w:marBottom w:val="0"/>
              <w:divBdr>
                <w:top w:val="none" w:sz="0" w:space="0" w:color="auto"/>
                <w:left w:val="none" w:sz="0" w:space="0" w:color="auto"/>
                <w:bottom w:val="none" w:sz="0" w:space="0" w:color="auto"/>
                <w:right w:val="none" w:sz="0" w:space="0" w:color="auto"/>
              </w:divBdr>
            </w:div>
            <w:div w:id="910654659">
              <w:marLeft w:val="0"/>
              <w:marRight w:val="0"/>
              <w:marTop w:val="0"/>
              <w:marBottom w:val="0"/>
              <w:divBdr>
                <w:top w:val="none" w:sz="0" w:space="0" w:color="auto"/>
                <w:left w:val="none" w:sz="0" w:space="0" w:color="auto"/>
                <w:bottom w:val="none" w:sz="0" w:space="0" w:color="auto"/>
                <w:right w:val="none" w:sz="0" w:space="0" w:color="auto"/>
              </w:divBdr>
            </w:div>
            <w:div w:id="2073113870">
              <w:marLeft w:val="0"/>
              <w:marRight w:val="0"/>
              <w:marTop w:val="0"/>
              <w:marBottom w:val="0"/>
              <w:divBdr>
                <w:top w:val="none" w:sz="0" w:space="0" w:color="auto"/>
                <w:left w:val="none" w:sz="0" w:space="0" w:color="auto"/>
                <w:bottom w:val="none" w:sz="0" w:space="0" w:color="auto"/>
                <w:right w:val="none" w:sz="0" w:space="0" w:color="auto"/>
              </w:divBdr>
            </w:div>
            <w:div w:id="66999001">
              <w:marLeft w:val="0"/>
              <w:marRight w:val="0"/>
              <w:marTop w:val="0"/>
              <w:marBottom w:val="0"/>
              <w:divBdr>
                <w:top w:val="none" w:sz="0" w:space="0" w:color="auto"/>
                <w:left w:val="none" w:sz="0" w:space="0" w:color="auto"/>
                <w:bottom w:val="none" w:sz="0" w:space="0" w:color="auto"/>
                <w:right w:val="none" w:sz="0" w:space="0" w:color="auto"/>
              </w:divBdr>
            </w:div>
            <w:div w:id="1717971233">
              <w:marLeft w:val="0"/>
              <w:marRight w:val="0"/>
              <w:marTop w:val="0"/>
              <w:marBottom w:val="0"/>
              <w:divBdr>
                <w:top w:val="none" w:sz="0" w:space="0" w:color="auto"/>
                <w:left w:val="none" w:sz="0" w:space="0" w:color="auto"/>
                <w:bottom w:val="none" w:sz="0" w:space="0" w:color="auto"/>
                <w:right w:val="none" w:sz="0" w:space="0" w:color="auto"/>
              </w:divBdr>
            </w:div>
            <w:div w:id="15754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9167">
      <w:bodyDiv w:val="1"/>
      <w:marLeft w:val="0"/>
      <w:marRight w:val="0"/>
      <w:marTop w:val="0"/>
      <w:marBottom w:val="0"/>
      <w:divBdr>
        <w:top w:val="none" w:sz="0" w:space="0" w:color="auto"/>
        <w:left w:val="none" w:sz="0" w:space="0" w:color="auto"/>
        <w:bottom w:val="none" w:sz="0" w:space="0" w:color="auto"/>
        <w:right w:val="none" w:sz="0" w:space="0" w:color="auto"/>
      </w:divBdr>
      <w:divsChild>
        <w:div w:id="537281595">
          <w:marLeft w:val="0"/>
          <w:marRight w:val="0"/>
          <w:marTop w:val="0"/>
          <w:marBottom w:val="0"/>
          <w:divBdr>
            <w:top w:val="none" w:sz="0" w:space="0" w:color="auto"/>
            <w:left w:val="none" w:sz="0" w:space="0" w:color="auto"/>
            <w:bottom w:val="none" w:sz="0" w:space="0" w:color="auto"/>
            <w:right w:val="none" w:sz="0" w:space="0" w:color="auto"/>
          </w:divBdr>
          <w:divsChild>
            <w:div w:id="775904732">
              <w:marLeft w:val="0"/>
              <w:marRight w:val="0"/>
              <w:marTop w:val="0"/>
              <w:marBottom w:val="0"/>
              <w:divBdr>
                <w:top w:val="none" w:sz="0" w:space="0" w:color="auto"/>
                <w:left w:val="none" w:sz="0" w:space="0" w:color="auto"/>
                <w:bottom w:val="none" w:sz="0" w:space="0" w:color="auto"/>
                <w:right w:val="none" w:sz="0" w:space="0" w:color="auto"/>
              </w:divBdr>
            </w:div>
            <w:div w:id="1573739139">
              <w:marLeft w:val="0"/>
              <w:marRight w:val="0"/>
              <w:marTop w:val="0"/>
              <w:marBottom w:val="0"/>
              <w:divBdr>
                <w:top w:val="none" w:sz="0" w:space="0" w:color="auto"/>
                <w:left w:val="none" w:sz="0" w:space="0" w:color="auto"/>
                <w:bottom w:val="none" w:sz="0" w:space="0" w:color="auto"/>
                <w:right w:val="none" w:sz="0" w:space="0" w:color="auto"/>
              </w:divBdr>
            </w:div>
            <w:div w:id="1974022580">
              <w:marLeft w:val="0"/>
              <w:marRight w:val="0"/>
              <w:marTop w:val="0"/>
              <w:marBottom w:val="0"/>
              <w:divBdr>
                <w:top w:val="none" w:sz="0" w:space="0" w:color="auto"/>
                <w:left w:val="none" w:sz="0" w:space="0" w:color="auto"/>
                <w:bottom w:val="none" w:sz="0" w:space="0" w:color="auto"/>
                <w:right w:val="none" w:sz="0" w:space="0" w:color="auto"/>
              </w:divBdr>
            </w:div>
            <w:div w:id="1566067766">
              <w:marLeft w:val="0"/>
              <w:marRight w:val="0"/>
              <w:marTop w:val="0"/>
              <w:marBottom w:val="0"/>
              <w:divBdr>
                <w:top w:val="none" w:sz="0" w:space="0" w:color="auto"/>
                <w:left w:val="none" w:sz="0" w:space="0" w:color="auto"/>
                <w:bottom w:val="none" w:sz="0" w:space="0" w:color="auto"/>
                <w:right w:val="none" w:sz="0" w:space="0" w:color="auto"/>
              </w:divBdr>
            </w:div>
            <w:div w:id="1418789179">
              <w:marLeft w:val="0"/>
              <w:marRight w:val="0"/>
              <w:marTop w:val="0"/>
              <w:marBottom w:val="0"/>
              <w:divBdr>
                <w:top w:val="none" w:sz="0" w:space="0" w:color="auto"/>
                <w:left w:val="none" w:sz="0" w:space="0" w:color="auto"/>
                <w:bottom w:val="none" w:sz="0" w:space="0" w:color="auto"/>
                <w:right w:val="none" w:sz="0" w:space="0" w:color="auto"/>
              </w:divBdr>
            </w:div>
            <w:div w:id="1225794565">
              <w:marLeft w:val="0"/>
              <w:marRight w:val="0"/>
              <w:marTop w:val="0"/>
              <w:marBottom w:val="0"/>
              <w:divBdr>
                <w:top w:val="none" w:sz="0" w:space="0" w:color="auto"/>
                <w:left w:val="none" w:sz="0" w:space="0" w:color="auto"/>
                <w:bottom w:val="none" w:sz="0" w:space="0" w:color="auto"/>
                <w:right w:val="none" w:sz="0" w:space="0" w:color="auto"/>
              </w:divBdr>
            </w:div>
            <w:div w:id="1726442415">
              <w:marLeft w:val="0"/>
              <w:marRight w:val="0"/>
              <w:marTop w:val="0"/>
              <w:marBottom w:val="0"/>
              <w:divBdr>
                <w:top w:val="none" w:sz="0" w:space="0" w:color="auto"/>
                <w:left w:val="none" w:sz="0" w:space="0" w:color="auto"/>
                <w:bottom w:val="none" w:sz="0" w:space="0" w:color="auto"/>
                <w:right w:val="none" w:sz="0" w:space="0" w:color="auto"/>
              </w:divBdr>
            </w:div>
            <w:div w:id="795607207">
              <w:marLeft w:val="0"/>
              <w:marRight w:val="0"/>
              <w:marTop w:val="0"/>
              <w:marBottom w:val="0"/>
              <w:divBdr>
                <w:top w:val="none" w:sz="0" w:space="0" w:color="auto"/>
                <w:left w:val="none" w:sz="0" w:space="0" w:color="auto"/>
                <w:bottom w:val="none" w:sz="0" w:space="0" w:color="auto"/>
                <w:right w:val="none" w:sz="0" w:space="0" w:color="auto"/>
              </w:divBdr>
            </w:div>
            <w:div w:id="287472424">
              <w:marLeft w:val="0"/>
              <w:marRight w:val="0"/>
              <w:marTop w:val="0"/>
              <w:marBottom w:val="0"/>
              <w:divBdr>
                <w:top w:val="none" w:sz="0" w:space="0" w:color="auto"/>
                <w:left w:val="none" w:sz="0" w:space="0" w:color="auto"/>
                <w:bottom w:val="none" w:sz="0" w:space="0" w:color="auto"/>
                <w:right w:val="none" w:sz="0" w:space="0" w:color="auto"/>
              </w:divBdr>
            </w:div>
            <w:div w:id="1288663301">
              <w:marLeft w:val="0"/>
              <w:marRight w:val="0"/>
              <w:marTop w:val="0"/>
              <w:marBottom w:val="0"/>
              <w:divBdr>
                <w:top w:val="none" w:sz="0" w:space="0" w:color="auto"/>
                <w:left w:val="none" w:sz="0" w:space="0" w:color="auto"/>
                <w:bottom w:val="none" w:sz="0" w:space="0" w:color="auto"/>
                <w:right w:val="none" w:sz="0" w:space="0" w:color="auto"/>
              </w:divBdr>
            </w:div>
            <w:div w:id="1677875985">
              <w:marLeft w:val="0"/>
              <w:marRight w:val="0"/>
              <w:marTop w:val="0"/>
              <w:marBottom w:val="0"/>
              <w:divBdr>
                <w:top w:val="none" w:sz="0" w:space="0" w:color="auto"/>
                <w:left w:val="none" w:sz="0" w:space="0" w:color="auto"/>
                <w:bottom w:val="none" w:sz="0" w:space="0" w:color="auto"/>
                <w:right w:val="none" w:sz="0" w:space="0" w:color="auto"/>
              </w:divBdr>
            </w:div>
            <w:div w:id="1304893796">
              <w:marLeft w:val="0"/>
              <w:marRight w:val="0"/>
              <w:marTop w:val="0"/>
              <w:marBottom w:val="0"/>
              <w:divBdr>
                <w:top w:val="none" w:sz="0" w:space="0" w:color="auto"/>
                <w:left w:val="none" w:sz="0" w:space="0" w:color="auto"/>
                <w:bottom w:val="none" w:sz="0" w:space="0" w:color="auto"/>
                <w:right w:val="none" w:sz="0" w:space="0" w:color="auto"/>
              </w:divBdr>
            </w:div>
            <w:div w:id="690112131">
              <w:marLeft w:val="0"/>
              <w:marRight w:val="0"/>
              <w:marTop w:val="0"/>
              <w:marBottom w:val="0"/>
              <w:divBdr>
                <w:top w:val="none" w:sz="0" w:space="0" w:color="auto"/>
                <w:left w:val="none" w:sz="0" w:space="0" w:color="auto"/>
                <w:bottom w:val="none" w:sz="0" w:space="0" w:color="auto"/>
                <w:right w:val="none" w:sz="0" w:space="0" w:color="auto"/>
              </w:divBdr>
            </w:div>
            <w:div w:id="854002912">
              <w:marLeft w:val="0"/>
              <w:marRight w:val="0"/>
              <w:marTop w:val="0"/>
              <w:marBottom w:val="0"/>
              <w:divBdr>
                <w:top w:val="none" w:sz="0" w:space="0" w:color="auto"/>
                <w:left w:val="none" w:sz="0" w:space="0" w:color="auto"/>
                <w:bottom w:val="none" w:sz="0" w:space="0" w:color="auto"/>
                <w:right w:val="none" w:sz="0" w:space="0" w:color="auto"/>
              </w:divBdr>
            </w:div>
            <w:div w:id="1884903861">
              <w:marLeft w:val="0"/>
              <w:marRight w:val="0"/>
              <w:marTop w:val="0"/>
              <w:marBottom w:val="0"/>
              <w:divBdr>
                <w:top w:val="none" w:sz="0" w:space="0" w:color="auto"/>
                <w:left w:val="none" w:sz="0" w:space="0" w:color="auto"/>
                <w:bottom w:val="none" w:sz="0" w:space="0" w:color="auto"/>
                <w:right w:val="none" w:sz="0" w:space="0" w:color="auto"/>
              </w:divBdr>
            </w:div>
            <w:div w:id="258026162">
              <w:marLeft w:val="0"/>
              <w:marRight w:val="0"/>
              <w:marTop w:val="0"/>
              <w:marBottom w:val="0"/>
              <w:divBdr>
                <w:top w:val="none" w:sz="0" w:space="0" w:color="auto"/>
                <w:left w:val="none" w:sz="0" w:space="0" w:color="auto"/>
                <w:bottom w:val="none" w:sz="0" w:space="0" w:color="auto"/>
                <w:right w:val="none" w:sz="0" w:space="0" w:color="auto"/>
              </w:divBdr>
            </w:div>
            <w:div w:id="1907103684">
              <w:marLeft w:val="0"/>
              <w:marRight w:val="0"/>
              <w:marTop w:val="0"/>
              <w:marBottom w:val="0"/>
              <w:divBdr>
                <w:top w:val="none" w:sz="0" w:space="0" w:color="auto"/>
                <w:left w:val="none" w:sz="0" w:space="0" w:color="auto"/>
                <w:bottom w:val="none" w:sz="0" w:space="0" w:color="auto"/>
                <w:right w:val="none" w:sz="0" w:space="0" w:color="auto"/>
              </w:divBdr>
            </w:div>
            <w:div w:id="1114330553">
              <w:marLeft w:val="0"/>
              <w:marRight w:val="0"/>
              <w:marTop w:val="0"/>
              <w:marBottom w:val="0"/>
              <w:divBdr>
                <w:top w:val="none" w:sz="0" w:space="0" w:color="auto"/>
                <w:left w:val="none" w:sz="0" w:space="0" w:color="auto"/>
                <w:bottom w:val="none" w:sz="0" w:space="0" w:color="auto"/>
                <w:right w:val="none" w:sz="0" w:space="0" w:color="auto"/>
              </w:divBdr>
            </w:div>
            <w:div w:id="798107660">
              <w:marLeft w:val="0"/>
              <w:marRight w:val="0"/>
              <w:marTop w:val="0"/>
              <w:marBottom w:val="0"/>
              <w:divBdr>
                <w:top w:val="none" w:sz="0" w:space="0" w:color="auto"/>
                <w:left w:val="none" w:sz="0" w:space="0" w:color="auto"/>
                <w:bottom w:val="none" w:sz="0" w:space="0" w:color="auto"/>
                <w:right w:val="none" w:sz="0" w:space="0" w:color="auto"/>
              </w:divBdr>
            </w:div>
            <w:div w:id="2055226862">
              <w:marLeft w:val="0"/>
              <w:marRight w:val="0"/>
              <w:marTop w:val="0"/>
              <w:marBottom w:val="0"/>
              <w:divBdr>
                <w:top w:val="none" w:sz="0" w:space="0" w:color="auto"/>
                <w:left w:val="none" w:sz="0" w:space="0" w:color="auto"/>
                <w:bottom w:val="none" w:sz="0" w:space="0" w:color="auto"/>
                <w:right w:val="none" w:sz="0" w:space="0" w:color="auto"/>
              </w:divBdr>
            </w:div>
            <w:div w:id="1519272946">
              <w:marLeft w:val="0"/>
              <w:marRight w:val="0"/>
              <w:marTop w:val="0"/>
              <w:marBottom w:val="0"/>
              <w:divBdr>
                <w:top w:val="none" w:sz="0" w:space="0" w:color="auto"/>
                <w:left w:val="none" w:sz="0" w:space="0" w:color="auto"/>
                <w:bottom w:val="none" w:sz="0" w:space="0" w:color="auto"/>
                <w:right w:val="none" w:sz="0" w:space="0" w:color="auto"/>
              </w:divBdr>
            </w:div>
            <w:div w:id="956370010">
              <w:marLeft w:val="0"/>
              <w:marRight w:val="0"/>
              <w:marTop w:val="0"/>
              <w:marBottom w:val="0"/>
              <w:divBdr>
                <w:top w:val="none" w:sz="0" w:space="0" w:color="auto"/>
                <w:left w:val="none" w:sz="0" w:space="0" w:color="auto"/>
                <w:bottom w:val="none" w:sz="0" w:space="0" w:color="auto"/>
                <w:right w:val="none" w:sz="0" w:space="0" w:color="auto"/>
              </w:divBdr>
            </w:div>
            <w:div w:id="1653219199">
              <w:marLeft w:val="0"/>
              <w:marRight w:val="0"/>
              <w:marTop w:val="0"/>
              <w:marBottom w:val="0"/>
              <w:divBdr>
                <w:top w:val="none" w:sz="0" w:space="0" w:color="auto"/>
                <w:left w:val="none" w:sz="0" w:space="0" w:color="auto"/>
                <w:bottom w:val="none" w:sz="0" w:space="0" w:color="auto"/>
                <w:right w:val="none" w:sz="0" w:space="0" w:color="auto"/>
              </w:divBdr>
            </w:div>
            <w:div w:id="1333876802">
              <w:marLeft w:val="0"/>
              <w:marRight w:val="0"/>
              <w:marTop w:val="0"/>
              <w:marBottom w:val="0"/>
              <w:divBdr>
                <w:top w:val="none" w:sz="0" w:space="0" w:color="auto"/>
                <w:left w:val="none" w:sz="0" w:space="0" w:color="auto"/>
                <w:bottom w:val="none" w:sz="0" w:space="0" w:color="auto"/>
                <w:right w:val="none" w:sz="0" w:space="0" w:color="auto"/>
              </w:divBdr>
            </w:div>
            <w:div w:id="53896793">
              <w:marLeft w:val="0"/>
              <w:marRight w:val="0"/>
              <w:marTop w:val="0"/>
              <w:marBottom w:val="0"/>
              <w:divBdr>
                <w:top w:val="none" w:sz="0" w:space="0" w:color="auto"/>
                <w:left w:val="none" w:sz="0" w:space="0" w:color="auto"/>
                <w:bottom w:val="none" w:sz="0" w:space="0" w:color="auto"/>
                <w:right w:val="none" w:sz="0" w:space="0" w:color="auto"/>
              </w:divBdr>
            </w:div>
            <w:div w:id="2100515314">
              <w:marLeft w:val="0"/>
              <w:marRight w:val="0"/>
              <w:marTop w:val="0"/>
              <w:marBottom w:val="0"/>
              <w:divBdr>
                <w:top w:val="none" w:sz="0" w:space="0" w:color="auto"/>
                <w:left w:val="none" w:sz="0" w:space="0" w:color="auto"/>
                <w:bottom w:val="none" w:sz="0" w:space="0" w:color="auto"/>
                <w:right w:val="none" w:sz="0" w:space="0" w:color="auto"/>
              </w:divBdr>
            </w:div>
            <w:div w:id="1546604347">
              <w:marLeft w:val="0"/>
              <w:marRight w:val="0"/>
              <w:marTop w:val="0"/>
              <w:marBottom w:val="0"/>
              <w:divBdr>
                <w:top w:val="none" w:sz="0" w:space="0" w:color="auto"/>
                <w:left w:val="none" w:sz="0" w:space="0" w:color="auto"/>
                <w:bottom w:val="none" w:sz="0" w:space="0" w:color="auto"/>
                <w:right w:val="none" w:sz="0" w:space="0" w:color="auto"/>
              </w:divBdr>
            </w:div>
            <w:div w:id="648903151">
              <w:marLeft w:val="0"/>
              <w:marRight w:val="0"/>
              <w:marTop w:val="0"/>
              <w:marBottom w:val="0"/>
              <w:divBdr>
                <w:top w:val="none" w:sz="0" w:space="0" w:color="auto"/>
                <w:left w:val="none" w:sz="0" w:space="0" w:color="auto"/>
                <w:bottom w:val="none" w:sz="0" w:space="0" w:color="auto"/>
                <w:right w:val="none" w:sz="0" w:space="0" w:color="auto"/>
              </w:divBdr>
            </w:div>
            <w:div w:id="1013848">
              <w:marLeft w:val="0"/>
              <w:marRight w:val="0"/>
              <w:marTop w:val="0"/>
              <w:marBottom w:val="0"/>
              <w:divBdr>
                <w:top w:val="none" w:sz="0" w:space="0" w:color="auto"/>
                <w:left w:val="none" w:sz="0" w:space="0" w:color="auto"/>
                <w:bottom w:val="none" w:sz="0" w:space="0" w:color="auto"/>
                <w:right w:val="none" w:sz="0" w:space="0" w:color="auto"/>
              </w:divBdr>
            </w:div>
            <w:div w:id="2079399122">
              <w:marLeft w:val="0"/>
              <w:marRight w:val="0"/>
              <w:marTop w:val="0"/>
              <w:marBottom w:val="0"/>
              <w:divBdr>
                <w:top w:val="none" w:sz="0" w:space="0" w:color="auto"/>
                <w:left w:val="none" w:sz="0" w:space="0" w:color="auto"/>
                <w:bottom w:val="none" w:sz="0" w:space="0" w:color="auto"/>
                <w:right w:val="none" w:sz="0" w:space="0" w:color="auto"/>
              </w:divBdr>
            </w:div>
            <w:div w:id="771317442">
              <w:marLeft w:val="0"/>
              <w:marRight w:val="0"/>
              <w:marTop w:val="0"/>
              <w:marBottom w:val="0"/>
              <w:divBdr>
                <w:top w:val="none" w:sz="0" w:space="0" w:color="auto"/>
                <w:left w:val="none" w:sz="0" w:space="0" w:color="auto"/>
                <w:bottom w:val="none" w:sz="0" w:space="0" w:color="auto"/>
                <w:right w:val="none" w:sz="0" w:space="0" w:color="auto"/>
              </w:divBdr>
            </w:div>
            <w:div w:id="1373654558">
              <w:marLeft w:val="0"/>
              <w:marRight w:val="0"/>
              <w:marTop w:val="0"/>
              <w:marBottom w:val="0"/>
              <w:divBdr>
                <w:top w:val="none" w:sz="0" w:space="0" w:color="auto"/>
                <w:left w:val="none" w:sz="0" w:space="0" w:color="auto"/>
                <w:bottom w:val="none" w:sz="0" w:space="0" w:color="auto"/>
                <w:right w:val="none" w:sz="0" w:space="0" w:color="auto"/>
              </w:divBdr>
            </w:div>
            <w:div w:id="1774084601">
              <w:marLeft w:val="0"/>
              <w:marRight w:val="0"/>
              <w:marTop w:val="0"/>
              <w:marBottom w:val="0"/>
              <w:divBdr>
                <w:top w:val="none" w:sz="0" w:space="0" w:color="auto"/>
                <w:left w:val="none" w:sz="0" w:space="0" w:color="auto"/>
                <w:bottom w:val="none" w:sz="0" w:space="0" w:color="auto"/>
                <w:right w:val="none" w:sz="0" w:space="0" w:color="auto"/>
              </w:divBdr>
            </w:div>
            <w:div w:id="1084572726">
              <w:marLeft w:val="0"/>
              <w:marRight w:val="0"/>
              <w:marTop w:val="0"/>
              <w:marBottom w:val="0"/>
              <w:divBdr>
                <w:top w:val="none" w:sz="0" w:space="0" w:color="auto"/>
                <w:left w:val="none" w:sz="0" w:space="0" w:color="auto"/>
                <w:bottom w:val="none" w:sz="0" w:space="0" w:color="auto"/>
                <w:right w:val="none" w:sz="0" w:space="0" w:color="auto"/>
              </w:divBdr>
            </w:div>
            <w:div w:id="1441488875">
              <w:marLeft w:val="0"/>
              <w:marRight w:val="0"/>
              <w:marTop w:val="0"/>
              <w:marBottom w:val="0"/>
              <w:divBdr>
                <w:top w:val="none" w:sz="0" w:space="0" w:color="auto"/>
                <w:left w:val="none" w:sz="0" w:space="0" w:color="auto"/>
                <w:bottom w:val="none" w:sz="0" w:space="0" w:color="auto"/>
                <w:right w:val="none" w:sz="0" w:space="0" w:color="auto"/>
              </w:divBdr>
            </w:div>
            <w:div w:id="1709066177">
              <w:marLeft w:val="0"/>
              <w:marRight w:val="0"/>
              <w:marTop w:val="0"/>
              <w:marBottom w:val="0"/>
              <w:divBdr>
                <w:top w:val="none" w:sz="0" w:space="0" w:color="auto"/>
                <w:left w:val="none" w:sz="0" w:space="0" w:color="auto"/>
                <w:bottom w:val="none" w:sz="0" w:space="0" w:color="auto"/>
                <w:right w:val="none" w:sz="0" w:space="0" w:color="auto"/>
              </w:divBdr>
            </w:div>
            <w:div w:id="15043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1035">
      <w:bodyDiv w:val="1"/>
      <w:marLeft w:val="0"/>
      <w:marRight w:val="0"/>
      <w:marTop w:val="0"/>
      <w:marBottom w:val="0"/>
      <w:divBdr>
        <w:top w:val="none" w:sz="0" w:space="0" w:color="auto"/>
        <w:left w:val="none" w:sz="0" w:space="0" w:color="auto"/>
        <w:bottom w:val="none" w:sz="0" w:space="0" w:color="auto"/>
        <w:right w:val="none" w:sz="0" w:space="0" w:color="auto"/>
      </w:divBdr>
      <w:divsChild>
        <w:div w:id="2071927117">
          <w:marLeft w:val="0"/>
          <w:marRight w:val="0"/>
          <w:marTop w:val="0"/>
          <w:marBottom w:val="0"/>
          <w:divBdr>
            <w:top w:val="none" w:sz="0" w:space="0" w:color="auto"/>
            <w:left w:val="none" w:sz="0" w:space="0" w:color="auto"/>
            <w:bottom w:val="none" w:sz="0" w:space="0" w:color="auto"/>
            <w:right w:val="none" w:sz="0" w:space="0" w:color="auto"/>
          </w:divBdr>
          <w:divsChild>
            <w:div w:id="86191996">
              <w:marLeft w:val="0"/>
              <w:marRight w:val="0"/>
              <w:marTop w:val="0"/>
              <w:marBottom w:val="0"/>
              <w:divBdr>
                <w:top w:val="none" w:sz="0" w:space="0" w:color="auto"/>
                <w:left w:val="none" w:sz="0" w:space="0" w:color="auto"/>
                <w:bottom w:val="none" w:sz="0" w:space="0" w:color="auto"/>
                <w:right w:val="none" w:sz="0" w:space="0" w:color="auto"/>
              </w:divBdr>
            </w:div>
            <w:div w:id="781414842">
              <w:marLeft w:val="0"/>
              <w:marRight w:val="0"/>
              <w:marTop w:val="0"/>
              <w:marBottom w:val="0"/>
              <w:divBdr>
                <w:top w:val="none" w:sz="0" w:space="0" w:color="auto"/>
                <w:left w:val="none" w:sz="0" w:space="0" w:color="auto"/>
                <w:bottom w:val="none" w:sz="0" w:space="0" w:color="auto"/>
                <w:right w:val="none" w:sz="0" w:space="0" w:color="auto"/>
              </w:divBdr>
            </w:div>
            <w:div w:id="195578766">
              <w:marLeft w:val="0"/>
              <w:marRight w:val="0"/>
              <w:marTop w:val="0"/>
              <w:marBottom w:val="0"/>
              <w:divBdr>
                <w:top w:val="none" w:sz="0" w:space="0" w:color="auto"/>
                <w:left w:val="none" w:sz="0" w:space="0" w:color="auto"/>
                <w:bottom w:val="none" w:sz="0" w:space="0" w:color="auto"/>
                <w:right w:val="none" w:sz="0" w:space="0" w:color="auto"/>
              </w:divBdr>
            </w:div>
            <w:div w:id="859513348">
              <w:marLeft w:val="0"/>
              <w:marRight w:val="0"/>
              <w:marTop w:val="0"/>
              <w:marBottom w:val="0"/>
              <w:divBdr>
                <w:top w:val="none" w:sz="0" w:space="0" w:color="auto"/>
                <w:left w:val="none" w:sz="0" w:space="0" w:color="auto"/>
                <w:bottom w:val="none" w:sz="0" w:space="0" w:color="auto"/>
                <w:right w:val="none" w:sz="0" w:space="0" w:color="auto"/>
              </w:divBdr>
            </w:div>
            <w:div w:id="263540636">
              <w:marLeft w:val="0"/>
              <w:marRight w:val="0"/>
              <w:marTop w:val="0"/>
              <w:marBottom w:val="0"/>
              <w:divBdr>
                <w:top w:val="none" w:sz="0" w:space="0" w:color="auto"/>
                <w:left w:val="none" w:sz="0" w:space="0" w:color="auto"/>
                <w:bottom w:val="none" w:sz="0" w:space="0" w:color="auto"/>
                <w:right w:val="none" w:sz="0" w:space="0" w:color="auto"/>
              </w:divBdr>
            </w:div>
            <w:div w:id="1015769762">
              <w:marLeft w:val="0"/>
              <w:marRight w:val="0"/>
              <w:marTop w:val="0"/>
              <w:marBottom w:val="0"/>
              <w:divBdr>
                <w:top w:val="none" w:sz="0" w:space="0" w:color="auto"/>
                <w:left w:val="none" w:sz="0" w:space="0" w:color="auto"/>
                <w:bottom w:val="none" w:sz="0" w:space="0" w:color="auto"/>
                <w:right w:val="none" w:sz="0" w:space="0" w:color="auto"/>
              </w:divBdr>
            </w:div>
            <w:div w:id="2028673825">
              <w:marLeft w:val="0"/>
              <w:marRight w:val="0"/>
              <w:marTop w:val="0"/>
              <w:marBottom w:val="0"/>
              <w:divBdr>
                <w:top w:val="none" w:sz="0" w:space="0" w:color="auto"/>
                <w:left w:val="none" w:sz="0" w:space="0" w:color="auto"/>
                <w:bottom w:val="none" w:sz="0" w:space="0" w:color="auto"/>
                <w:right w:val="none" w:sz="0" w:space="0" w:color="auto"/>
              </w:divBdr>
            </w:div>
            <w:div w:id="1506625120">
              <w:marLeft w:val="0"/>
              <w:marRight w:val="0"/>
              <w:marTop w:val="0"/>
              <w:marBottom w:val="0"/>
              <w:divBdr>
                <w:top w:val="none" w:sz="0" w:space="0" w:color="auto"/>
                <w:left w:val="none" w:sz="0" w:space="0" w:color="auto"/>
                <w:bottom w:val="none" w:sz="0" w:space="0" w:color="auto"/>
                <w:right w:val="none" w:sz="0" w:space="0" w:color="auto"/>
              </w:divBdr>
            </w:div>
            <w:div w:id="1981230476">
              <w:marLeft w:val="0"/>
              <w:marRight w:val="0"/>
              <w:marTop w:val="0"/>
              <w:marBottom w:val="0"/>
              <w:divBdr>
                <w:top w:val="none" w:sz="0" w:space="0" w:color="auto"/>
                <w:left w:val="none" w:sz="0" w:space="0" w:color="auto"/>
                <w:bottom w:val="none" w:sz="0" w:space="0" w:color="auto"/>
                <w:right w:val="none" w:sz="0" w:space="0" w:color="auto"/>
              </w:divBdr>
            </w:div>
            <w:div w:id="2084183692">
              <w:marLeft w:val="0"/>
              <w:marRight w:val="0"/>
              <w:marTop w:val="0"/>
              <w:marBottom w:val="0"/>
              <w:divBdr>
                <w:top w:val="none" w:sz="0" w:space="0" w:color="auto"/>
                <w:left w:val="none" w:sz="0" w:space="0" w:color="auto"/>
                <w:bottom w:val="none" w:sz="0" w:space="0" w:color="auto"/>
                <w:right w:val="none" w:sz="0" w:space="0" w:color="auto"/>
              </w:divBdr>
            </w:div>
            <w:div w:id="2095741485">
              <w:marLeft w:val="0"/>
              <w:marRight w:val="0"/>
              <w:marTop w:val="0"/>
              <w:marBottom w:val="0"/>
              <w:divBdr>
                <w:top w:val="none" w:sz="0" w:space="0" w:color="auto"/>
                <w:left w:val="none" w:sz="0" w:space="0" w:color="auto"/>
                <w:bottom w:val="none" w:sz="0" w:space="0" w:color="auto"/>
                <w:right w:val="none" w:sz="0" w:space="0" w:color="auto"/>
              </w:divBdr>
            </w:div>
            <w:div w:id="765003212">
              <w:marLeft w:val="0"/>
              <w:marRight w:val="0"/>
              <w:marTop w:val="0"/>
              <w:marBottom w:val="0"/>
              <w:divBdr>
                <w:top w:val="none" w:sz="0" w:space="0" w:color="auto"/>
                <w:left w:val="none" w:sz="0" w:space="0" w:color="auto"/>
                <w:bottom w:val="none" w:sz="0" w:space="0" w:color="auto"/>
                <w:right w:val="none" w:sz="0" w:space="0" w:color="auto"/>
              </w:divBdr>
            </w:div>
            <w:div w:id="1956137598">
              <w:marLeft w:val="0"/>
              <w:marRight w:val="0"/>
              <w:marTop w:val="0"/>
              <w:marBottom w:val="0"/>
              <w:divBdr>
                <w:top w:val="none" w:sz="0" w:space="0" w:color="auto"/>
                <w:left w:val="none" w:sz="0" w:space="0" w:color="auto"/>
                <w:bottom w:val="none" w:sz="0" w:space="0" w:color="auto"/>
                <w:right w:val="none" w:sz="0" w:space="0" w:color="auto"/>
              </w:divBdr>
            </w:div>
            <w:div w:id="1675112194">
              <w:marLeft w:val="0"/>
              <w:marRight w:val="0"/>
              <w:marTop w:val="0"/>
              <w:marBottom w:val="0"/>
              <w:divBdr>
                <w:top w:val="none" w:sz="0" w:space="0" w:color="auto"/>
                <w:left w:val="none" w:sz="0" w:space="0" w:color="auto"/>
                <w:bottom w:val="none" w:sz="0" w:space="0" w:color="auto"/>
                <w:right w:val="none" w:sz="0" w:space="0" w:color="auto"/>
              </w:divBdr>
            </w:div>
            <w:div w:id="7294983">
              <w:marLeft w:val="0"/>
              <w:marRight w:val="0"/>
              <w:marTop w:val="0"/>
              <w:marBottom w:val="0"/>
              <w:divBdr>
                <w:top w:val="none" w:sz="0" w:space="0" w:color="auto"/>
                <w:left w:val="none" w:sz="0" w:space="0" w:color="auto"/>
                <w:bottom w:val="none" w:sz="0" w:space="0" w:color="auto"/>
                <w:right w:val="none" w:sz="0" w:space="0" w:color="auto"/>
              </w:divBdr>
            </w:div>
            <w:div w:id="12753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561">
      <w:bodyDiv w:val="1"/>
      <w:marLeft w:val="0"/>
      <w:marRight w:val="0"/>
      <w:marTop w:val="0"/>
      <w:marBottom w:val="0"/>
      <w:divBdr>
        <w:top w:val="none" w:sz="0" w:space="0" w:color="auto"/>
        <w:left w:val="none" w:sz="0" w:space="0" w:color="auto"/>
        <w:bottom w:val="none" w:sz="0" w:space="0" w:color="auto"/>
        <w:right w:val="none" w:sz="0" w:space="0" w:color="auto"/>
      </w:divBdr>
      <w:divsChild>
        <w:div w:id="2051612112">
          <w:marLeft w:val="0"/>
          <w:marRight w:val="0"/>
          <w:marTop w:val="0"/>
          <w:marBottom w:val="0"/>
          <w:divBdr>
            <w:top w:val="none" w:sz="0" w:space="0" w:color="auto"/>
            <w:left w:val="none" w:sz="0" w:space="0" w:color="auto"/>
            <w:bottom w:val="none" w:sz="0" w:space="0" w:color="auto"/>
            <w:right w:val="none" w:sz="0" w:space="0" w:color="auto"/>
          </w:divBdr>
          <w:divsChild>
            <w:div w:id="692919946">
              <w:marLeft w:val="0"/>
              <w:marRight w:val="0"/>
              <w:marTop w:val="0"/>
              <w:marBottom w:val="0"/>
              <w:divBdr>
                <w:top w:val="none" w:sz="0" w:space="0" w:color="auto"/>
                <w:left w:val="none" w:sz="0" w:space="0" w:color="auto"/>
                <w:bottom w:val="none" w:sz="0" w:space="0" w:color="auto"/>
                <w:right w:val="none" w:sz="0" w:space="0" w:color="auto"/>
              </w:divBdr>
            </w:div>
            <w:div w:id="303972469">
              <w:marLeft w:val="0"/>
              <w:marRight w:val="0"/>
              <w:marTop w:val="0"/>
              <w:marBottom w:val="0"/>
              <w:divBdr>
                <w:top w:val="none" w:sz="0" w:space="0" w:color="auto"/>
                <w:left w:val="none" w:sz="0" w:space="0" w:color="auto"/>
                <w:bottom w:val="none" w:sz="0" w:space="0" w:color="auto"/>
                <w:right w:val="none" w:sz="0" w:space="0" w:color="auto"/>
              </w:divBdr>
            </w:div>
            <w:div w:id="1564946772">
              <w:marLeft w:val="0"/>
              <w:marRight w:val="0"/>
              <w:marTop w:val="0"/>
              <w:marBottom w:val="0"/>
              <w:divBdr>
                <w:top w:val="none" w:sz="0" w:space="0" w:color="auto"/>
                <w:left w:val="none" w:sz="0" w:space="0" w:color="auto"/>
                <w:bottom w:val="none" w:sz="0" w:space="0" w:color="auto"/>
                <w:right w:val="none" w:sz="0" w:space="0" w:color="auto"/>
              </w:divBdr>
            </w:div>
            <w:div w:id="1831173109">
              <w:marLeft w:val="0"/>
              <w:marRight w:val="0"/>
              <w:marTop w:val="0"/>
              <w:marBottom w:val="0"/>
              <w:divBdr>
                <w:top w:val="none" w:sz="0" w:space="0" w:color="auto"/>
                <w:left w:val="none" w:sz="0" w:space="0" w:color="auto"/>
                <w:bottom w:val="none" w:sz="0" w:space="0" w:color="auto"/>
                <w:right w:val="none" w:sz="0" w:space="0" w:color="auto"/>
              </w:divBdr>
            </w:div>
            <w:div w:id="472408296">
              <w:marLeft w:val="0"/>
              <w:marRight w:val="0"/>
              <w:marTop w:val="0"/>
              <w:marBottom w:val="0"/>
              <w:divBdr>
                <w:top w:val="none" w:sz="0" w:space="0" w:color="auto"/>
                <w:left w:val="none" w:sz="0" w:space="0" w:color="auto"/>
                <w:bottom w:val="none" w:sz="0" w:space="0" w:color="auto"/>
                <w:right w:val="none" w:sz="0" w:space="0" w:color="auto"/>
              </w:divBdr>
            </w:div>
            <w:div w:id="1016351360">
              <w:marLeft w:val="0"/>
              <w:marRight w:val="0"/>
              <w:marTop w:val="0"/>
              <w:marBottom w:val="0"/>
              <w:divBdr>
                <w:top w:val="none" w:sz="0" w:space="0" w:color="auto"/>
                <w:left w:val="none" w:sz="0" w:space="0" w:color="auto"/>
                <w:bottom w:val="none" w:sz="0" w:space="0" w:color="auto"/>
                <w:right w:val="none" w:sz="0" w:space="0" w:color="auto"/>
              </w:divBdr>
            </w:div>
            <w:div w:id="504977332">
              <w:marLeft w:val="0"/>
              <w:marRight w:val="0"/>
              <w:marTop w:val="0"/>
              <w:marBottom w:val="0"/>
              <w:divBdr>
                <w:top w:val="none" w:sz="0" w:space="0" w:color="auto"/>
                <w:left w:val="none" w:sz="0" w:space="0" w:color="auto"/>
                <w:bottom w:val="none" w:sz="0" w:space="0" w:color="auto"/>
                <w:right w:val="none" w:sz="0" w:space="0" w:color="auto"/>
              </w:divBdr>
            </w:div>
            <w:div w:id="960188028">
              <w:marLeft w:val="0"/>
              <w:marRight w:val="0"/>
              <w:marTop w:val="0"/>
              <w:marBottom w:val="0"/>
              <w:divBdr>
                <w:top w:val="none" w:sz="0" w:space="0" w:color="auto"/>
                <w:left w:val="none" w:sz="0" w:space="0" w:color="auto"/>
                <w:bottom w:val="none" w:sz="0" w:space="0" w:color="auto"/>
                <w:right w:val="none" w:sz="0" w:space="0" w:color="auto"/>
              </w:divBdr>
            </w:div>
            <w:div w:id="2017415169">
              <w:marLeft w:val="0"/>
              <w:marRight w:val="0"/>
              <w:marTop w:val="0"/>
              <w:marBottom w:val="0"/>
              <w:divBdr>
                <w:top w:val="none" w:sz="0" w:space="0" w:color="auto"/>
                <w:left w:val="none" w:sz="0" w:space="0" w:color="auto"/>
                <w:bottom w:val="none" w:sz="0" w:space="0" w:color="auto"/>
                <w:right w:val="none" w:sz="0" w:space="0" w:color="auto"/>
              </w:divBdr>
            </w:div>
            <w:div w:id="1291665898">
              <w:marLeft w:val="0"/>
              <w:marRight w:val="0"/>
              <w:marTop w:val="0"/>
              <w:marBottom w:val="0"/>
              <w:divBdr>
                <w:top w:val="none" w:sz="0" w:space="0" w:color="auto"/>
                <w:left w:val="none" w:sz="0" w:space="0" w:color="auto"/>
                <w:bottom w:val="none" w:sz="0" w:space="0" w:color="auto"/>
                <w:right w:val="none" w:sz="0" w:space="0" w:color="auto"/>
              </w:divBdr>
            </w:div>
            <w:div w:id="1343432567">
              <w:marLeft w:val="0"/>
              <w:marRight w:val="0"/>
              <w:marTop w:val="0"/>
              <w:marBottom w:val="0"/>
              <w:divBdr>
                <w:top w:val="none" w:sz="0" w:space="0" w:color="auto"/>
                <w:left w:val="none" w:sz="0" w:space="0" w:color="auto"/>
                <w:bottom w:val="none" w:sz="0" w:space="0" w:color="auto"/>
                <w:right w:val="none" w:sz="0" w:space="0" w:color="auto"/>
              </w:divBdr>
            </w:div>
            <w:div w:id="57171070">
              <w:marLeft w:val="0"/>
              <w:marRight w:val="0"/>
              <w:marTop w:val="0"/>
              <w:marBottom w:val="0"/>
              <w:divBdr>
                <w:top w:val="none" w:sz="0" w:space="0" w:color="auto"/>
                <w:left w:val="none" w:sz="0" w:space="0" w:color="auto"/>
                <w:bottom w:val="none" w:sz="0" w:space="0" w:color="auto"/>
                <w:right w:val="none" w:sz="0" w:space="0" w:color="auto"/>
              </w:divBdr>
            </w:div>
            <w:div w:id="1737167955">
              <w:marLeft w:val="0"/>
              <w:marRight w:val="0"/>
              <w:marTop w:val="0"/>
              <w:marBottom w:val="0"/>
              <w:divBdr>
                <w:top w:val="none" w:sz="0" w:space="0" w:color="auto"/>
                <w:left w:val="none" w:sz="0" w:space="0" w:color="auto"/>
                <w:bottom w:val="none" w:sz="0" w:space="0" w:color="auto"/>
                <w:right w:val="none" w:sz="0" w:space="0" w:color="auto"/>
              </w:divBdr>
            </w:div>
            <w:div w:id="1257904515">
              <w:marLeft w:val="0"/>
              <w:marRight w:val="0"/>
              <w:marTop w:val="0"/>
              <w:marBottom w:val="0"/>
              <w:divBdr>
                <w:top w:val="none" w:sz="0" w:space="0" w:color="auto"/>
                <w:left w:val="none" w:sz="0" w:space="0" w:color="auto"/>
                <w:bottom w:val="none" w:sz="0" w:space="0" w:color="auto"/>
                <w:right w:val="none" w:sz="0" w:space="0" w:color="auto"/>
              </w:divBdr>
            </w:div>
            <w:div w:id="1335109513">
              <w:marLeft w:val="0"/>
              <w:marRight w:val="0"/>
              <w:marTop w:val="0"/>
              <w:marBottom w:val="0"/>
              <w:divBdr>
                <w:top w:val="none" w:sz="0" w:space="0" w:color="auto"/>
                <w:left w:val="none" w:sz="0" w:space="0" w:color="auto"/>
                <w:bottom w:val="none" w:sz="0" w:space="0" w:color="auto"/>
                <w:right w:val="none" w:sz="0" w:space="0" w:color="auto"/>
              </w:divBdr>
            </w:div>
            <w:div w:id="1448113025">
              <w:marLeft w:val="0"/>
              <w:marRight w:val="0"/>
              <w:marTop w:val="0"/>
              <w:marBottom w:val="0"/>
              <w:divBdr>
                <w:top w:val="none" w:sz="0" w:space="0" w:color="auto"/>
                <w:left w:val="none" w:sz="0" w:space="0" w:color="auto"/>
                <w:bottom w:val="none" w:sz="0" w:space="0" w:color="auto"/>
                <w:right w:val="none" w:sz="0" w:space="0" w:color="auto"/>
              </w:divBdr>
            </w:div>
            <w:div w:id="906304251">
              <w:marLeft w:val="0"/>
              <w:marRight w:val="0"/>
              <w:marTop w:val="0"/>
              <w:marBottom w:val="0"/>
              <w:divBdr>
                <w:top w:val="none" w:sz="0" w:space="0" w:color="auto"/>
                <w:left w:val="none" w:sz="0" w:space="0" w:color="auto"/>
                <w:bottom w:val="none" w:sz="0" w:space="0" w:color="auto"/>
                <w:right w:val="none" w:sz="0" w:space="0" w:color="auto"/>
              </w:divBdr>
            </w:div>
            <w:div w:id="7608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779">
      <w:bodyDiv w:val="1"/>
      <w:marLeft w:val="0"/>
      <w:marRight w:val="0"/>
      <w:marTop w:val="0"/>
      <w:marBottom w:val="0"/>
      <w:divBdr>
        <w:top w:val="none" w:sz="0" w:space="0" w:color="auto"/>
        <w:left w:val="none" w:sz="0" w:space="0" w:color="auto"/>
        <w:bottom w:val="none" w:sz="0" w:space="0" w:color="auto"/>
        <w:right w:val="none" w:sz="0" w:space="0" w:color="auto"/>
      </w:divBdr>
      <w:divsChild>
        <w:div w:id="798425840">
          <w:marLeft w:val="0"/>
          <w:marRight w:val="0"/>
          <w:marTop w:val="0"/>
          <w:marBottom w:val="0"/>
          <w:divBdr>
            <w:top w:val="none" w:sz="0" w:space="0" w:color="auto"/>
            <w:left w:val="none" w:sz="0" w:space="0" w:color="auto"/>
            <w:bottom w:val="none" w:sz="0" w:space="0" w:color="auto"/>
            <w:right w:val="none" w:sz="0" w:space="0" w:color="auto"/>
          </w:divBdr>
          <w:divsChild>
            <w:div w:id="1964843402">
              <w:marLeft w:val="0"/>
              <w:marRight w:val="0"/>
              <w:marTop w:val="0"/>
              <w:marBottom w:val="0"/>
              <w:divBdr>
                <w:top w:val="none" w:sz="0" w:space="0" w:color="auto"/>
                <w:left w:val="none" w:sz="0" w:space="0" w:color="auto"/>
                <w:bottom w:val="none" w:sz="0" w:space="0" w:color="auto"/>
                <w:right w:val="none" w:sz="0" w:space="0" w:color="auto"/>
              </w:divBdr>
            </w:div>
            <w:div w:id="1278756567">
              <w:marLeft w:val="0"/>
              <w:marRight w:val="0"/>
              <w:marTop w:val="0"/>
              <w:marBottom w:val="0"/>
              <w:divBdr>
                <w:top w:val="none" w:sz="0" w:space="0" w:color="auto"/>
                <w:left w:val="none" w:sz="0" w:space="0" w:color="auto"/>
                <w:bottom w:val="none" w:sz="0" w:space="0" w:color="auto"/>
                <w:right w:val="none" w:sz="0" w:space="0" w:color="auto"/>
              </w:divBdr>
            </w:div>
            <w:div w:id="929314095">
              <w:marLeft w:val="0"/>
              <w:marRight w:val="0"/>
              <w:marTop w:val="0"/>
              <w:marBottom w:val="0"/>
              <w:divBdr>
                <w:top w:val="none" w:sz="0" w:space="0" w:color="auto"/>
                <w:left w:val="none" w:sz="0" w:space="0" w:color="auto"/>
                <w:bottom w:val="none" w:sz="0" w:space="0" w:color="auto"/>
                <w:right w:val="none" w:sz="0" w:space="0" w:color="auto"/>
              </w:divBdr>
            </w:div>
            <w:div w:id="1431044868">
              <w:marLeft w:val="0"/>
              <w:marRight w:val="0"/>
              <w:marTop w:val="0"/>
              <w:marBottom w:val="0"/>
              <w:divBdr>
                <w:top w:val="none" w:sz="0" w:space="0" w:color="auto"/>
                <w:left w:val="none" w:sz="0" w:space="0" w:color="auto"/>
                <w:bottom w:val="none" w:sz="0" w:space="0" w:color="auto"/>
                <w:right w:val="none" w:sz="0" w:space="0" w:color="auto"/>
              </w:divBdr>
            </w:div>
            <w:div w:id="1083184535">
              <w:marLeft w:val="0"/>
              <w:marRight w:val="0"/>
              <w:marTop w:val="0"/>
              <w:marBottom w:val="0"/>
              <w:divBdr>
                <w:top w:val="none" w:sz="0" w:space="0" w:color="auto"/>
                <w:left w:val="none" w:sz="0" w:space="0" w:color="auto"/>
                <w:bottom w:val="none" w:sz="0" w:space="0" w:color="auto"/>
                <w:right w:val="none" w:sz="0" w:space="0" w:color="auto"/>
              </w:divBdr>
            </w:div>
            <w:div w:id="1176380726">
              <w:marLeft w:val="0"/>
              <w:marRight w:val="0"/>
              <w:marTop w:val="0"/>
              <w:marBottom w:val="0"/>
              <w:divBdr>
                <w:top w:val="none" w:sz="0" w:space="0" w:color="auto"/>
                <w:left w:val="none" w:sz="0" w:space="0" w:color="auto"/>
                <w:bottom w:val="none" w:sz="0" w:space="0" w:color="auto"/>
                <w:right w:val="none" w:sz="0" w:space="0" w:color="auto"/>
              </w:divBdr>
            </w:div>
            <w:div w:id="680813184">
              <w:marLeft w:val="0"/>
              <w:marRight w:val="0"/>
              <w:marTop w:val="0"/>
              <w:marBottom w:val="0"/>
              <w:divBdr>
                <w:top w:val="none" w:sz="0" w:space="0" w:color="auto"/>
                <w:left w:val="none" w:sz="0" w:space="0" w:color="auto"/>
                <w:bottom w:val="none" w:sz="0" w:space="0" w:color="auto"/>
                <w:right w:val="none" w:sz="0" w:space="0" w:color="auto"/>
              </w:divBdr>
            </w:div>
            <w:div w:id="1905723447">
              <w:marLeft w:val="0"/>
              <w:marRight w:val="0"/>
              <w:marTop w:val="0"/>
              <w:marBottom w:val="0"/>
              <w:divBdr>
                <w:top w:val="none" w:sz="0" w:space="0" w:color="auto"/>
                <w:left w:val="none" w:sz="0" w:space="0" w:color="auto"/>
                <w:bottom w:val="none" w:sz="0" w:space="0" w:color="auto"/>
                <w:right w:val="none" w:sz="0" w:space="0" w:color="auto"/>
              </w:divBdr>
            </w:div>
            <w:div w:id="712920826">
              <w:marLeft w:val="0"/>
              <w:marRight w:val="0"/>
              <w:marTop w:val="0"/>
              <w:marBottom w:val="0"/>
              <w:divBdr>
                <w:top w:val="none" w:sz="0" w:space="0" w:color="auto"/>
                <w:left w:val="none" w:sz="0" w:space="0" w:color="auto"/>
                <w:bottom w:val="none" w:sz="0" w:space="0" w:color="auto"/>
                <w:right w:val="none" w:sz="0" w:space="0" w:color="auto"/>
              </w:divBdr>
            </w:div>
            <w:div w:id="1986617120">
              <w:marLeft w:val="0"/>
              <w:marRight w:val="0"/>
              <w:marTop w:val="0"/>
              <w:marBottom w:val="0"/>
              <w:divBdr>
                <w:top w:val="none" w:sz="0" w:space="0" w:color="auto"/>
                <w:left w:val="none" w:sz="0" w:space="0" w:color="auto"/>
                <w:bottom w:val="none" w:sz="0" w:space="0" w:color="auto"/>
                <w:right w:val="none" w:sz="0" w:space="0" w:color="auto"/>
              </w:divBdr>
            </w:div>
            <w:div w:id="1658262028">
              <w:marLeft w:val="0"/>
              <w:marRight w:val="0"/>
              <w:marTop w:val="0"/>
              <w:marBottom w:val="0"/>
              <w:divBdr>
                <w:top w:val="none" w:sz="0" w:space="0" w:color="auto"/>
                <w:left w:val="none" w:sz="0" w:space="0" w:color="auto"/>
                <w:bottom w:val="none" w:sz="0" w:space="0" w:color="auto"/>
                <w:right w:val="none" w:sz="0" w:space="0" w:color="auto"/>
              </w:divBdr>
            </w:div>
            <w:div w:id="1545480274">
              <w:marLeft w:val="0"/>
              <w:marRight w:val="0"/>
              <w:marTop w:val="0"/>
              <w:marBottom w:val="0"/>
              <w:divBdr>
                <w:top w:val="none" w:sz="0" w:space="0" w:color="auto"/>
                <w:left w:val="none" w:sz="0" w:space="0" w:color="auto"/>
                <w:bottom w:val="none" w:sz="0" w:space="0" w:color="auto"/>
                <w:right w:val="none" w:sz="0" w:space="0" w:color="auto"/>
              </w:divBdr>
            </w:div>
            <w:div w:id="1965578041">
              <w:marLeft w:val="0"/>
              <w:marRight w:val="0"/>
              <w:marTop w:val="0"/>
              <w:marBottom w:val="0"/>
              <w:divBdr>
                <w:top w:val="none" w:sz="0" w:space="0" w:color="auto"/>
                <w:left w:val="none" w:sz="0" w:space="0" w:color="auto"/>
                <w:bottom w:val="none" w:sz="0" w:space="0" w:color="auto"/>
                <w:right w:val="none" w:sz="0" w:space="0" w:color="auto"/>
              </w:divBdr>
            </w:div>
            <w:div w:id="919484394">
              <w:marLeft w:val="0"/>
              <w:marRight w:val="0"/>
              <w:marTop w:val="0"/>
              <w:marBottom w:val="0"/>
              <w:divBdr>
                <w:top w:val="none" w:sz="0" w:space="0" w:color="auto"/>
                <w:left w:val="none" w:sz="0" w:space="0" w:color="auto"/>
                <w:bottom w:val="none" w:sz="0" w:space="0" w:color="auto"/>
                <w:right w:val="none" w:sz="0" w:space="0" w:color="auto"/>
              </w:divBdr>
            </w:div>
            <w:div w:id="660427797">
              <w:marLeft w:val="0"/>
              <w:marRight w:val="0"/>
              <w:marTop w:val="0"/>
              <w:marBottom w:val="0"/>
              <w:divBdr>
                <w:top w:val="none" w:sz="0" w:space="0" w:color="auto"/>
                <w:left w:val="none" w:sz="0" w:space="0" w:color="auto"/>
                <w:bottom w:val="none" w:sz="0" w:space="0" w:color="auto"/>
                <w:right w:val="none" w:sz="0" w:space="0" w:color="auto"/>
              </w:divBdr>
            </w:div>
            <w:div w:id="1393190530">
              <w:marLeft w:val="0"/>
              <w:marRight w:val="0"/>
              <w:marTop w:val="0"/>
              <w:marBottom w:val="0"/>
              <w:divBdr>
                <w:top w:val="none" w:sz="0" w:space="0" w:color="auto"/>
                <w:left w:val="none" w:sz="0" w:space="0" w:color="auto"/>
                <w:bottom w:val="none" w:sz="0" w:space="0" w:color="auto"/>
                <w:right w:val="none" w:sz="0" w:space="0" w:color="auto"/>
              </w:divBdr>
            </w:div>
            <w:div w:id="1057389146">
              <w:marLeft w:val="0"/>
              <w:marRight w:val="0"/>
              <w:marTop w:val="0"/>
              <w:marBottom w:val="0"/>
              <w:divBdr>
                <w:top w:val="none" w:sz="0" w:space="0" w:color="auto"/>
                <w:left w:val="none" w:sz="0" w:space="0" w:color="auto"/>
                <w:bottom w:val="none" w:sz="0" w:space="0" w:color="auto"/>
                <w:right w:val="none" w:sz="0" w:space="0" w:color="auto"/>
              </w:divBdr>
            </w:div>
            <w:div w:id="1759712800">
              <w:marLeft w:val="0"/>
              <w:marRight w:val="0"/>
              <w:marTop w:val="0"/>
              <w:marBottom w:val="0"/>
              <w:divBdr>
                <w:top w:val="none" w:sz="0" w:space="0" w:color="auto"/>
                <w:left w:val="none" w:sz="0" w:space="0" w:color="auto"/>
                <w:bottom w:val="none" w:sz="0" w:space="0" w:color="auto"/>
                <w:right w:val="none" w:sz="0" w:space="0" w:color="auto"/>
              </w:divBdr>
            </w:div>
            <w:div w:id="1196845608">
              <w:marLeft w:val="0"/>
              <w:marRight w:val="0"/>
              <w:marTop w:val="0"/>
              <w:marBottom w:val="0"/>
              <w:divBdr>
                <w:top w:val="none" w:sz="0" w:space="0" w:color="auto"/>
                <w:left w:val="none" w:sz="0" w:space="0" w:color="auto"/>
                <w:bottom w:val="none" w:sz="0" w:space="0" w:color="auto"/>
                <w:right w:val="none" w:sz="0" w:space="0" w:color="auto"/>
              </w:divBdr>
            </w:div>
            <w:div w:id="597950604">
              <w:marLeft w:val="0"/>
              <w:marRight w:val="0"/>
              <w:marTop w:val="0"/>
              <w:marBottom w:val="0"/>
              <w:divBdr>
                <w:top w:val="none" w:sz="0" w:space="0" w:color="auto"/>
                <w:left w:val="none" w:sz="0" w:space="0" w:color="auto"/>
                <w:bottom w:val="none" w:sz="0" w:space="0" w:color="auto"/>
                <w:right w:val="none" w:sz="0" w:space="0" w:color="auto"/>
              </w:divBdr>
            </w:div>
            <w:div w:id="77022547">
              <w:marLeft w:val="0"/>
              <w:marRight w:val="0"/>
              <w:marTop w:val="0"/>
              <w:marBottom w:val="0"/>
              <w:divBdr>
                <w:top w:val="none" w:sz="0" w:space="0" w:color="auto"/>
                <w:left w:val="none" w:sz="0" w:space="0" w:color="auto"/>
                <w:bottom w:val="none" w:sz="0" w:space="0" w:color="auto"/>
                <w:right w:val="none" w:sz="0" w:space="0" w:color="auto"/>
              </w:divBdr>
            </w:div>
            <w:div w:id="690305347">
              <w:marLeft w:val="0"/>
              <w:marRight w:val="0"/>
              <w:marTop w:val="0"/>
              <w:marBottom w:val="0"/>
              <w:divBdr>
                <w:top w:val="none" w:sz="0" w:space="0" w:color="auto"/>
                <w:left w:val="none" w:sz="0" w:space="0" w:color="auto"/>
                <w:bottom w:val="none" w:sz="0" w:space="0" w:color="auto"/>
                <w:right w:val="none" w:sz="0" w:space="0" w:color="auto"/>
              </w:divBdr>
            </w:div>
            <w:div w:id="1412893000">
              <w:marLeft w:val="0"/>
              <w:marRight w:val="0"/>
              <w:marTop w:val="0"/>
              <w:marBottom w:val="0"/>
              <w:divBdr>
                <w:top w:val="none" w:sz="0" w:space="0" w:color="auto"/>
                <w:left w:val="none" w:sz="0" w:space="0" w:color="auto"/>
                <w:bottom w:val="none" w:sz="0" w:space="0" w:color="auto"/>
                <w:right w:val="none" w:sz="0" w:space="0" w:color="auto"/>
              </w:divBdr>
            </w:div>
            <w:div w:id="576592431">
              <w:marLeft w:val="0"/>
              <w:marRight w:val="0"/>
              <w:marTop w:val="0"/>
              <w:marBottom w:val="0"/>
              <w:divBdr>
                <w:top w:val="none" w:sz="0" w:space="0" w:color="auto"/>
                <w:left w:val="none" w:sz="0" w:space="0" w:color="auto"/>
                <w:bottom w:val="none" w:sz="0" w:space="0" w:color="auto"/>
                <w:right w:val="none" w:sz="0" w:space="0" w:color="auto"/>
              </w:divBdr>
            </w:div>
            <w:div w:id="492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110">
      <w:bodyDiv w:val="1"/>
      <w:marLeft w:val="0"/>
      <w:marRight w:val="0"/>
      <w:marTop w:val="0"/>
      <w:marBottom w:val="0"/>
      <w:divBdr>
        <w:top w:val="none" w:sz="0" w:space="0" w:color="auto"/>
        <w:left w:val="none" w:sz="0" w:space="0" w:color="auto"/>
        <w:bottom w:val="none" w:sz="0" w:space="0" w:color="auto"/>
        <w:right w:val="none" w:sz="0" w:space="0" w:color="auto"/>
      </w:divBdr>
      <w:divsChild>
        <w:div w:id="1597863318">
          <w:marLeft w:val="0"/>
          <w:marRight w:val="0"/>
          <w:marTop w:val="0"/>
          <w:marBottom w:val="0"/>
          <w:divBdr>
            <w:top w:val="none" w:sz="0" w:space="0" w:color="auto"/>
            <w:left w:val="none" w:sz="0" w:space="0" w:color="auto"/>
            <w:bottom w:val="none" w:sz="0" w:space="0" w:color="auto"/>
            <w:right w:val="none" w:sz="0" w:space="0" w:color="auto"/>
          </w:divBdr>
          <w:divsChild>
            <w:div w:id="976760479">
              <w:marLeft w:val="0"/>
              <w:marRight w:val="0"/>
              <w:marTop w:val="0"/>
              <w:marBottom w:val="0"/>
              <w:divBdr>
                <w:top w:val="none" w:sz="0" w:space="0" w:color="auto"/>
                <w:left w:val="none" w:sz="0" w:space="0" w:color="auto"/>
                <w:bottom w:val="none" w:sz="0" w:space="0" w:color="auto"/>
                <w:right w:val="none" w:sz="0" w:space="0" w:color="auto"/>
              </w:divBdr>
            </w:div>
            <w:div w:id="572545698">
              <w:marLeft w:val="0"/>
              <w:marRight w:val="0"/>
              <w:marTop w:val="0"/>
              <w:marBottom w:val="0"/>
              <w:divBdr>
                <w:top w:val="none" w:sz="0" w:space="0" w:color="auto"/>
                <w:left w:val="none" w:sz="0" w:space="0" w:color="auto"/>
                <w:bottom w:val="none" w:sz="0" w:space="0" w:color="auto"/>
                <w:right w:val="none" w:sz="0" w:space="0" w:color="auto"/>
              </w:divBdr>
            </w:div>
            <w:div w:id="288711750">
              <w:marLeft w:val="0"/>
              <w:marRight w:val="0"/>
              <w:marTop w:val="0"/>
              <w:marBottom w:val="0"/>
              <w:divBdr>
                <w:top w:val="none" w:sz="0" w:space="0" w:color="auto"/>
                <w:left w:val="none" w:sz="0" w:space="0" w:color="auto"/>
                <w:bottom w:val="none" w:sz="0" w:space="0" w:color="auto"/>
                <w:right w:val="none" w:sz="0" w:space="0" w:color="auto"/>
              </w:divBdr>
            </w:div>
            <w:div w:id="2055734384">
              <w:marLeft w:val="0"/>
              <w:marRight w:val="0"/>
              <w:marTop w:val="0"/>
              <w:marBottom w:val="0"/>
              <w:divBdr>
                <w:top w:val="none" w:sz="0" w:space="0" w:color="auto"/>
                <w:left w:val="none" w:sz="0" w:space="0" w:color="auto"/>
                <w:bottom w:val="none" w:sz="0" w:space="0" w:color="auto"/>
                <w:right w:val="none" w:sz="0" w:space="0" w:color="auto"/>
              </w:divBdr>
            </w:div>
            <w:div w:id="1008026734">
              <w:marLeft w:val="0"/>
              <w:marRight w:val="0"/>
              <w:marTop w:val="0"/>
              <w:marBottom w:val="0"/>
              <w:divBdr>
                <w:top w:val="none" w:sz="0" w:space="0" w:color="auto"/>
                <w:left w:val="none" w:sz="0" w:space="0" w:color="auto"/>
                <w:bottom w:val="none" w:sz="0" w:space="0" w:color="auto"/>
                <w:right w:val="none" w:sz="0" w:space="0" w:color="auto"/>
              </w:divBdr>
            </w:div>
            <w:div w:id="1355888962">
              <w:marLeft w:val="0"/>
              <w:marRight w:val="0"/>
              <w:marTop w:val="0"/>
              <w:marBottom w:val="0"/>
              <w:divBdr>
                <w:top w:val="none" w:sz="0" w:space="0" w:color="auto"/>
                <w:left w:val="none" w:sz="0" w:space="0" w:color="auto"/>
                <w:bottom w:val="none" w:sz="0" w:space="0" w:color="auto"/>
                <w:right w:val="none" w:sz="0" w:space="0" w:color="auto"/>
              </w:divBdr>
            </w:div>
            <w:div w:id="758137271">
              <w:marLeft w:val="0"/>
              <w:marRight w:val="0"/>
              <w:marTop w:val="0"/>
              <w:marBottom w:val="0"/>
              <w:divBdr>
                <w:top w:val="none" w:sz="0" w:space="0" w:color="auto"/>
                <w:left w:val="none" w:sz="0" w:space="0" w:color="auto"/>
                <w:bottom w:val="none" w:sz="0" w:space="0" w:color="auto"/>
                <w:right w:val="none" w:sz="0" w:space="0" w:color="auto"/>
              </w:divBdr>
            </w:div>
            <w:div w:id="651982756">
              <w:marLeft w:val="0"/>
              <w:marRight w:val="0"/>
              <w:marTop w:val="0"/>
              <w:marBottom w:val="0"/>
              <w:divBdr>
                <w:top w:val="none" w:sz="0" w:space="0" w:color="auto"/>
                <w:left w:val="none" w:sz="0" w:space="0" w:color="auto"/>
                <w:bottom w:val="none" w:sz="0" w:space="0" w:color="auto"/>
                <w:right w:val="none" w:sz="0" w:space="0" w:color="auto"/>
              </w:divBdr>
            </w:div>
            <w:div w:id="1868520348">
              <w:marLeft w:val="0"/>
              <w:marRight w:val="0"/>
              <w:marTop w:val="0"/>
              <w:marBottom w:val="0"/>
              <w:divBdr>
                <w:top w:val="none" w:sz="0" w:space="0" w:color="auto"/>
                <w:left w:val="none" w:sz="0" w:space="0" w:color="auto"/>
                <w:bottom w:val="none" w:sz="0" w:space="0" w:color="auto"/>
                <w:right w:val="none" w:sz="0" w:space="0" w:color="auto"/>
              </w:divBdr>
            </w:div>
            <w:div w:id="3043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09388854">
      <w:bodyDiv w:val="1"/>
      <w:marLeft w:val="0"/>
      <w:marRight w:val="0"/>
      <w:marTop w:val="0"/>
      <w:marBottom w:val="0"/>
      <w:divBdr>
        <w:top w:val="none" w:sz="0" w:space="0" w:color="auto"/>
        <w:left w:val="none" w:sz="0" w:space="0" w:color="auto"/>
        <w:bottom w:val="none" w:sz="0" w:space="0" w:color="auto"/>
        <w:right w:val="none" w:sz="0" w:space="0" w:color="auto"/>
      </w:divBdr>
      <w:divsChild>
        <w:div w:id="370493833">
          <w:marLeft w:val="0"/>
          <w:marRight w:val="0"/>
          <w:marTop w:val="0"/>
          <w:marBottom w:val="0"/>
          <w:divBdr>
            <w:top w:val="none" w:sz="0" w:space="0" w:color="auto"/>
            <w:left w:val="none" w:sz="0" w:space="0" w:color="auto"/>
            <w:bottom w:val="none" w:sz="0" w:space="0" w:color="auto"/>
            <w:right w:val="none" w:sz="0" w:space="0" w:color="auto"/>
          </w:divBdr>
          <w:divsChild>
            <w:div w:id="2036301322">
              <w:marLeft w:val="0"/>
              <w:marRight w:val="0"/>
              <w:marTop w:val="0"/>
              <w:marBottom w:val="0"/>
              <w:divBdr>
                <w:top w:val="none" w:sz="0" w:space="0" w:color="auto"/>
                <w:left w:val="none" w:sz="0" w:space="0" w:color="auto"/>
                <w:bottom w:val="none" w:sz="0" w:space="0" w:color="auto"/>
                <w:right w:val="none" w:sz="0" w:space="0" w:color="auto"/>
              </w:divBdr>
            </w:div>
            <w:div w:id="1794515818">
              <w:marLeft w:val="0"/>
              <w:marRight w:val="0"/>
              <w:marTop w:val="0"/>
              <w:marBottom w:val="0"/>
              <w:divBdr>
                <w:top w:val="none" w:sz="0" w:space="0" w:color="auto"/>
                <w:left w:val="none" w:sz="0" w:space="0" w:color="auto"/>
                <w:bottom w:val="none" w:sz="0" w:space="0" w:color="auto"/>
                <w:right w:val="none" w:sz="0" w:space="0" w:color="auto"/>
              </w:divBdr>
            </w:div>
            <w:div w:id="994379548">
              <w:marLeft w:val="0"/>
              <w:marRight w:val="0"/>
              <w:marTop w:val="0"/>
              <w:marBottom w:val="0"/>
              <w:divBdr>
                <w:top w:val="none" w:sz="0" w:space="0" w:color="auto"/>
                <w:left w:val="none" w:sz="0" w:space="0" w:color="auto"/>
                <w:bottom w:val="none" w:sz="0" w:space="0" w:color="auto"/>
                <w:right w:val="none" w:sz="0" w:space="0" w:color="auto"/>
              </w:divBdr>
            </w:div>
            <w:div w:id="928972809">
              <w:marLeft w:val="0"/>
              <w:marRight w:val="0"/>
              <w:marTop w:val="0"/>
              <w:marBottom w:val="0"/>
              <w:divBdr>
                <w:top w:val="none" w:sz="0" w:space="0" w:color="auto"/>
                <w:left w:val="none" w:sz="0" w:space="0" w:color="auto"/>
                <w:bottom w:val="none" w:sz="0" w:space="0" w:color="auto"/>
                <w:right w:val="none" w:sz="0" w:space="0" w:color="auto"/>
              </w:divBdr>
            </w:div>
            <w:div w:id="1589578864">
              <w:marLeft w:val="0"/>
              <w:marRight w:val="0"/>
              <w:marTop w:val="0"/>
              <w:marBottom w:val="0"/>
              <w:divBdr>
                <w:top w:val="none" w:sz="0" w:space="0" w:color="auto"/>
                <w:left w:val="none" w:sz="0" w:space="0" w:color="auto"/>
                <w:bottom w:val="none" w:sz="0" w:space="0" w:color="auto"/>
                <w:right w:val="none" w:sz="0" w:space="0" w:color="auto"/>
              </w:divBdr>
            </w:div>
            <w:div w:id="622347897">
              <w:marLeft w:val="0"/>
              <w:marRight w:val="0"/>
              <w:marTop w:val="0"/>
              <w:marBottom w:val="0"/>
              <w:divBdr>
                <w:top w:val="none" w:sz="0" w:space="0" w:color="auto"/>
                <w:left w:val="none" w:sz="0" w:space="0" w:color="auto"/>
                <w:bottom w:val="none" w:sz="0" w:space="0" w:color="auto"/>
                <w:right w:val="none" w:sz="0" w:space="0" w:color="auto"/>
              </w:divBdr>
            </w:div>
            <w:div w:id="792677227">
              <w:marLeft w:val="0"/>
              <w:marRight w:val="0"/>
              <w:marTop w:val="0"/>
              <w:marBottom w:val="0"/>
              <w:divBdr>
                <w:top w:val="none" w:sz="0" w:space="0" w:color="auto"/>
                <w:left w:val="none" w:sz="0" w:space="0" w:color="auto"/>
                <w:bottom w:val="none" w:sz="0" w:space="0" w:color="auto"/>
                <w:right w:val="none" w:sz="0" w:space="0" w:color="auto"/>
              </w:divBdr>
            </w:div>
            <w:div w:id="1438712302">
              <w:marLeft w:val="0"/>
              <w:marRight w:val="0"/>
              <w:marTop w:val="0"/>
              <w:marBottom w:val="0"/>
              <w:divBdr>
                <w:top w:val="none" w:sz="0" w:space="0" w:color="auto"/>
                <w:left w:val="none" w:sz="0" w:space="0" w:color="auto"/>
                <w:bottom w:val="none" w:sz="0" w:space="0" w:color="auto"/>
                <w:right w:val="none" w:sz="0" w:space="0" w:color="auto"/>
              </w:divBdr>
            </w:div>
            <w:div w:id="118183906">
              <w:marLeft w:val="0"/>
              <w:marRight w:val="0"/>
              <w:marTop w:val="0"/>
              <w:marBottom w:val="0"/>
              <w:divBdr>
                <w:top w:val="none" w:sz="0" w:space="0" w:color="auto"/>
                <w:left w:val="none" w:sz="0" w:space="0" w:color="auto"/>
                <w:bottom w:val="none" w:sz="0" w:space="0" w:color="auto"/>
                <w:right w:val="none" w:sz="0" w:space="0" w:color="auto"/>
              </w:divBdr>
            </w:div>
            <w:div w:id="678776323">
              <w:marLeft w:val="0"/>
              <w:marRight w:val="0"/>
              <w:marTop w:val="0"/>
              <w:marBottom w:val="0"/>
              <w:divBdr>
                <w:top w:val="none" w:sz="0" w:space="0" w:color="auto"/>
                <w:left w:val="none" w:sz="0" w:space="0" w:color="auto"/>
                <w:bottom w:val="none" w:sz="0" w:space="0" w:color="auto"/>
                <w:right w:val="none" w:sz="0" w:space="0" w:color="auto"/>
              </w:divBdr>
            </w:div>
            <w:div w:id="2068994424">
              <w:marLeft w:val="0"/>
              <w:marRight w:val="0"/>
              <w:marTop w:val="0"/>
              <w:marBottom w:val="0"/>
              <w:divBdr>
                <w:top w:val="none" w:sz="0" w:space="0" w:color="auto"/>
                <w:left w:val="none" w:sz="0" w:space="0" w:color="auto"/>
                <w:bottom w:val="none" w:sz="0" w:space="0" w:color="auto"/>
                <w:right w:val="none" w:sz="0" w:space="0" w:color="auto"/>
              </w:divBdr>
            </w:div>
            <w:div w:id="1998337903">
              <w:marLeft w:val="0"/>
              <w:marRight w:val="0"/>
              <w:marTop w:val="0"/>
              <w:marBottom w:val="0"/>
              <w:divBdr>
                <w:top w:val="none" w:sz="0" w:space="0" w:color="auto"/>
                <w:left w:val="none" w:sz="0" w:space="0" w:color="auto"/>
                <w:bottom w:val="none" w:sz="0" w:space="0" w:color="auto"/>
                <w:right w:val="none" w:sz="0" w:space="0" w:color="auto"/>
              </w:divBdr>
            </w:div>
            <w:div w:id="1069692907">
              <w:marLeft w:val="0"/>
              <w:marRight w:val="0"/>
              <w:marTop w:val="0"/>
              <w:marBottom w:val="0"/>
              <w:divBdr>
                <w:top w:val="none" w:sz="0" w:space="0" w:color="auto"/>
                <w:left w:val="none" w:sz="0" w:space="0" w:color="auto"/>
                <w:bottom w:val="none" w:sz="0" w:space="0" w:color="auto"/>
                <w:right w:val="none" w:sz="0" w:space="0" w:color="auto"/>
              </w:divBdr>
            </w:div>
            <w:div w:id="1111971744">
              <w:marLeft w:val="0"/>
              <w:marRight w:val="0"/>
              <w:marTop w:val="0"/>
              <w:marBottom w:val="0"/>
              <w:divBdr>
                <w:top w:val="none" w:sz="0" w:space="0" w:color="auto"/>
                <w:left w:val="none" w:sz="0" w:space="0" w:color="auto"/>
                <w:bottom w:val="none" w:sz="0" w:space="0" w:color="auto"/>
                <w:right w:val="none" w:sz="0" w:space="0" w:color="auto"/>
              </w:divBdr>
            </w:div>
            <w:div w:id="964385430">
              <w:marLeft w:val="0"/>
              <w:marRight w:val="0"/>
              <w:marTop w:val="0"/>
              <w:marBottom w:val="0"/>
              <w:divBdr>
                <w:top w:val="none" w:sz="0" w:space="0" w:color="auto"/>
                <w:left w:val="none" w:sz="0" w:space="0" w:color="auto"/>
                <w:bottom w:val="none" w:sz="0" w:space="0" w:color="auto"/>
                <w:right w:val="none" w:sz="0" w:space="0" w:color="auto"/>
              </w:divBdr>
            </w:div>
            <w:div w:id="1547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7494">
      <w:bodyDiv w:val="1"/>
      <w:marLeft w:val="0"/>
      <w:marRight w:val="0"/>
      <w:marTop w:val="0"/>
      <w:marBottom w:val="0"/>
      <w:divBdr>
        <w:top w:val="none" w:sz="0" w:space="0" w:color="auto"/>
        <w:left w:val="none" w:sz="0" w:space="0" w:color="auto"/>
        <w:bottom w:val="none" w:sz="0" w:space="0" w:color="auto"/>
        <w:right w:val="none" w:sz="0" w:space="0" w:color="auto"/>
      </w:divBdr>
      <w:divsChild>
        <w:div w:id="1445269063">
          <w:marLeft w:val="0"/>
          <w:marRight w:val="0"/>
          <w:marTop w:val="0"/>
          <w:marBottom w:val="0"/>
          <w:divBdr>
            <w:top w:val="none" w:sz="0" w:space="0" w:color="auto"/>
            <w:left w:val="none" w:sz="0" w:space="0" w:color="auto"/>
            <w:bottom w:val="none" w:sz="0" w:space="0" w:color="auto"/>
            <w:right w:val="none" w:sz="0" w:space="0" w:color="auto"/>
          </w:divBdr>
          <w:divsChild>
            <w:div w:id="341782236">
              <w:marLeft w:val="0"/>
              <w:marRight w:val="0"/>
              <w:marTop w:val="0"/>
              <w:marBottom w:val="0"/>
              <w:divBdr>
                <w:top w:val="none" w:sz="0" w:space="0" w:color="auto"/>
                <w:left w:val="none" w:sz="0" w:space="0" w:color="auto"/>
                <w:bottom w:val="none" w:sz="0" w:space="0" w:color="auto"/>
                <w:right w:val="none" w:sz="0" w:space="0" w:color="auto"/>
              </w:divBdr>
            </w:div>
            <w:div w:id="832184898">
              <w:marLeft w:val="0"/>
              <w:marRight w:val="0"/>
              <w:marTop w:val="0"/>
              <w:marBottom w:val="0"/>
              <w:divBdr>
                <w:top w:val="none" w:sz="0" w:space="0" w:color="auto"/>
                <w:left w:val="none" w:sz="0" w:space="0" w:color="auto"/>
                <w:bottom w:val="none" w:sz="0" w:space="0" w:color="auto"/>
                <w:right w:val="none" w:sz="0" w:space="0" w:color="auto"/>
              </w:divBdr>
            </w:div>
            <w:div w:id="1426922384">
              <w:marLeft w:val="0"/>
              <w:marRight w:val="0"/>
              <w:marTop w:val="0"/>
              <w:marBottom w:val="0"/>
              <w:divBdr>
                <w:top w:val="none" w:sz="0" w:space="0" w:color="auto"/>
                <w:left w:val="none" w:sz="0" w:space="0" w:color="auto"/>
                <w:bottom w:val="none" w:sz="0" w:space="0" w:color="auto"/>
                <w:right w:val="none" w:sz="0" w:space="0" w:color="auto"/>
              </w:divBdr>
            </w:div>
            <w:div w:id="1982297708">
              <w:marLeft w:val="0"/>
              <w:marRight w:val="0"/>
              <w:marTop w:val="0"/>
              <w:marBottom w:val="0"/>
              <w:divBdr>
                <w:top w:val="none" w:sz="0" w:space="0" w:color="auto"/>
                <w:left w:val="none" w:sz="0" w:space="0" w:color="auto"/>
                <w:bottom w:val="none" w:sz="0" w:space="0" w:color="auto"/>
                <w:right w:val="none" w:sz="0" w:space="0" w:color="auto"/>
              </w:divBdr>
            </w:div>
            <w:div w:id="1226836144">
              <w:marLeft w:val="0"/>
              <w:marRight w:val="0"/>
              <w:marTop w:val="0"/>
              <w:marBottom w:val="0"/>
              <w:divBdr>
                <w:top w:val="none" w:sz="0" w:space="0" w:color="auto"/>
                <w:left w:val="none" w:sz="0" w:space="0" w:color="auto"/>
                <w:bottom w:val="none" w:sz="0" w:space="0" w:color="auto"/>
                <w:right w:val="none" w:sz="0" w:space="0" w:color="auto"/>
              </w:divBdr>
            </w:div>
            <w:div w:id="1252273422">
              <w:marLeft w:val="0"/>
              <w:marRight w:val="0"/>
              <w:marTop w:val="0"/>
              <w:marBottom w:val="0"/>
              <w:divBdr>
                <w:top w:val="none" w:sz="0" w:space="0" w:color="auto"/>
                <w:left w:val="none" w:sz="0" w:space="0" w:color="auto"/>
                <w:bottom w:val="none" w:sz="0" w:space="0" w:color="auto"/>
                <w:right w:val="none" w:sz="0" w:space="0" w:color="auto"/>
              </w:divBdr>
            </w:div>
            <w:div w:id="276907371">
              <w:marLeft w:val="0"/>
              <w:marRight w:val="0"/>
              <w:marTop w:val="0"/>
              <w:marBottom w:val="0"/>
              <w:divBdr>
                <w:top w:val="none" w:sz="0" w:space="0" w:color="auto"/>
                <w:left w:val="none" w:sz="0" w:space="0" w:color="auto"/>
                <w:bottom w:val="none" w:sz="0" w:space="0" w:color="auto"/>
                <w:right w:val="none" w:sz="0" w:space="0" w:color="auto"/>
              </w:divBdr>
            </w:div>
            <w:div w:id="844251341">
              <w:marLeft w:val="0"/>
              <w:marRight w:val="0"/>
              <w:marTop w:val="0"/>
              <w:marBottom w:val="0"/>
              <w:divBdr>
                <w:top w:val="none" w:sz="0" w:space="0" w:color="auto"/>
                <w:left w:val="none" w:sz="0" w:space="0" w:color="auto"/>
                <w:bottom w:val="none" w:sz="0" w:space="0" w:color="auto"/>
                <w:right w:val="none" w:sz="0" w:space="0" w:color="auto"/>
              </w:divBdr>
            </w:div>
            <w:div w:id="329481664">
              <w:marLeft w:val="0"/>
              <w:marRight w:val="0"/>
              <w:marTop w:val="0"/>
              <w:marBottom w:val="0"/>
              <w:divBdr>
                <w:top w:val="none" w:sz="0" w:space="0" w:color="auto"/>
                <w:left w:val="none" w:sz="0" w:space="0" w:color="auto"/>
                <w:bottom w:val="none" w:sz="0" w:space="0" w:color="auto"/>
                <w:right w:val="none" w:sz="0" w:space="0" w:color="auto"/>
              </w:divBdr>
            </w:div>
            <w:div w:id="1741559217">
              <w:marLeft w:val="0"/>
              <w:marRight w:val="0"/>
              <w:marTop w:val="0"/>
              <w:marBottom w:val="0"/>
              <w:divBdr>
                <w:top w:val="none" w:sz="0" w:space="0" w:color="auto"/>
                <w:left w:val="none" w:sz="0" w:space="0" w:color="auto"/>
                <w:bottom w:val="none" w:sz="0" w:space="0" w:color="auto"/>
                <w:right w:val="none" w:sz="0" w:space="0" w:color="auto"/>
              </w:divBdr>
            </w:div>
            <w:div w:id="902525363">
              <w:marLeft w:val="0"/>
              <w:marRight w:val="0"/>
              <w:marTop w:val="0"/>
              <w:marBottom w:val="0"/>
              <w:divBdr>
                <w:top w:val="none" w:sz="0" w:space="0" w:color="auto"/>
                <w:left w:val="none" w:sz="0" w:space="0" w:color="auto"/>
                <w:bottom w:val="none" w:sz="0" w:space="0" w:color="auto"/>
                <w:right w:val="none" w:sz="0" w:space="0" w:color="auto"/>
              </w:divBdr>
            </w:div>
            <w:div w:id="2018264596">
              <w:marLeft w:val="0"/>
              <w:marRight w:val="0"/>
              <w:marTop w:val="0"/>
              <w:marBottom w:val="0"/>
              <w:divBdr>
                <w:top w:val="none" w:sz="0" w:space="0" w:color="auto"/>
                <w:left w:val="none" w:sz="0" w:space="0" w:color="auto"/>
                <w:bottom w:val="none" w:sz="0" w:space="0" w:color="auto"/>
                <w:right w:val="none" w:sz="0" w:space="0" w:color="auto"/>
              </w:divBdr>
            </w:div>
            <w:div w:id="308899014">
              <w:marLeft w:val="0"/>
              <w:marRight w:val="0"/>
              <w:marTop w:val="0"/>
              <w:marBottom w:val="0"/>
              <w:divBdr>
                <w:top w:val="none" w:sz="0" w:space="0" w:color="auto"/>
                <w:left w:val="none" w:sz="0" w:space="0" w:color="auto"/>
                <w:bottom w:val="none" w:sz="0" w:space="0" w:color="auto"/>
                <w:right w:val="none" w:sz="0" w:space="0" w:color="auto"/>
              </w:divBdr>
            </w:div>
            <w:div w:id="449013058">
              <w:marLeft w:val="0"/>
              <w:marRight w:val="0"/>
              <w:marTop w:val="0"/>
              <w:marBottom w:val="0"/>
              <w:divBdr>
                <w:top w:val="none" w:sz="0" w:space="0" w:color="auto"/>
                <w:left w:val="none" w:sz="0" w:space="0" w:color="auto"/>
                <w:bottom w:val="none" w:sz="0" w:space="0" w:color="auto"/>
                <w:right w:val="none" w:sz="0" w:space="0" w:color="auto"/>
              </w:divBdr>
            </w:div>
            <w:div w:id="1187014079">
              <w:marLeft w:val="0"/>
              <w:marRight w:val="0"/>
              <w:marTop w:val="0"/>
              <w:marBottom w:val="0"/>
              <w:divBdr>
                <w:top w:val="none" w:sz="0" w:space="0" w:color="auto"/>
                <w:left w:val="none" w:sz="0" w:space="0" w:color="auto"/>
                <w:bottom w:val="none" w:sz="0" w:space="0" w:color="auto"/>
                <w:right w:val="none" w:sz="0" w:space="0" w:color="auto"/>
              </w:divBdr>
            </w:div>
            <w:div w:id="1700005057">
              <w:marLeft w:val="0"/>
              <w:marRight w:val="0"/>
              <w:marTop w:val="0"/>
              <w:marBottom w:val="0"/>
              <w:divBdr>
                <w:top w:val="none" w:sz="0" w:space="0" w:color="auto"/>
                <w:left w:val="none" w:sz="0" w:space="0" w:color="auto"/>
                <w:bottom w:val="none" w:sz="0" w:space="0" w:color="auto"/>
                <w:right w:val="none" w:sz="0" w:space="0" w:color="auto"/>
              </w:divBdr>
            </w:div>
            <w:div w:id="1845169279">
              <w:marLeft w:val="0"/>
              <w:marRight w:val="0"/>
              <w:marTop w:val="0"/>
              <w:marBottom w:val="0"/>
              <w:divBdr>
                <w:top w:val="none" w:sz="0" w:space="0" w:color="auto"/>
                <w:left w:val="none" w:sz="0" w:space="0" w:color="auto"/>
                <w:bottom w:val="none" w:sz="0" w:space="0" w:color="auto"/>
                <w:right w:val="none" w:sz="0" w:space="0" w:color="auto"/>
              </w:divBdr>
            </w:div>
            <w:div w:id="22290309">
              <w:marLeft w:val="0"/>
              <w:marRight w:val="0"/>
              <w:marTop w:val="0"/>
              <w:marBottom w:val="0"/>
              <w:divBdr>
                <w:top w:val="none" w:sz="0" w:space="0" w:color="auto"/>
                <w:left w:val="none" w:sz="0" w:space="0" w:color="auto"/>
                <w:bottom w:val="none" w:sz="0" w:space="0" w:color="auto"/>
                <w:right w:val="none" w:sz="0" w:space="0" w:color="auto"/>
              </w:divBdr>
            </w:div>
            <w:div w:id="962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78">
      <w:bodyDiv w:val="1"/>
      <w:marLeft w:val="0"/>
      <w:marRight w:val="0"/>
      <w:marTop w:val="0"/>
      <w:marBottom w:val="0"/>
      <w:divBdr>
        <w:top w:val="none" w:sz="0" w:space="0" w:color="auto"/>
        <w:left w:val="none" w:sz="0" w:space="0" w:color="auto"/>
        <w:bottom w:val="none" w:sz="0" w:space="0" w:color="auto"/>
        <w:right w:val="none" w:sz="0" w:space="0" w:color="auto"/>
      </w:divBdr>
      <w:divsChild>
        <w:div w:id="171646559">
          <w:marLeft w:val="0"/>
          <w:marRight w:val="0"/>
          <w:marTop w:val="0"/>
          <w:marBottom w:val="0"/>
          <w:divBdr>
            <w:top w:val="none" w:sz="0" w:space="0" w:color="auto"/>
            <w:left w:val="none" w:sz="0" w:space="0" w:color="auto"/>
            <w:bottom w:val="none" w:sz="0" w:space="0" w:color="auto"/>
            <w:right w:val="none" w:sz="0" w:space="0" w:color="auto"/>
          </w:divBdr>
          <w:divsChild>
            <w:div w:id="1847164324">
              <w:marLeft w:val="0"/>
              <w:marRight w:val="0"/>
              <w:marTop w:val="0"/>
              <w:marBottom w:val="0"/>
              <w:divBdr>
                <w:top w:val="none" w:sz="0" w:space="0" w:color="auto"/>
                <w:left w:val="none" w:sz="0" w:space="0" w:color="auto"/>
                <w:bottom w:val="none" w:sz="0" w:space="0" w:color="auto"/>
                <w:right w:val="none" w:sz="0" w:space="0" w:color="auto"/>
              </w:divBdr>
            </w:div>
            <w:div w:id="699010177">
              <w:marLeft w:val="0"/>
              <w:marRight w:val="0"/>
              <w:marTop w:val="0"/>
              <w:marBottom w:val="0"/>
              <w:divBdr>
                <w:top w:val="none" w:sz="0" w:space="0" w:color="auto"/>
                <w:left w:val="none" w:sz="0" w:space="0" w:color="auto"/>
                <w:bottom w:val="none" w:sz="0" w:space="0" w:color="auto"/>
                <w:right w:val="none" w:sz="0" w:space="0" w:color="auto"/>
              </w:divBdr>
            </w:div>
            <w:div w:id="1017270742">
              <w:marLeft w:val="0"/>
              <w:marRight w:val="0"/>
              <w:marTop w:val="0"/>
              <w:marBottom w:val="0"/>
              <w:divBdr>
                <w:top w:val="none" w:sz="0" w:space="0" w:color="auto"/>
                <w:left w:val="none" w:sz="0" w:space="0" w:color="auto"/>
                <w:bottom w:val="none" w:sz="0" w:space="0" w:color="auto"/>
                <w:right w:val="none" w:sz="0" w:space="0" w:color="auto"/>
              </w:divBdr>
            </w:div>
            <w:div w:id="410153413">
              <w:marLeft w:val="0"/>
              <w:marRight w:val="0"/>
              <w:marTop w:val="0"/>
              <w:marBottom w:val="0"/>
              <w:divBdr>
                <w:top w:val="none" w:sz="0" w:space="0" w:color="auto"/>
                <w:left w:val="none" w:sz="0" w:space="0" w:color="auto"/>
                <w:bottom w:val="none" w:sz="0" w:space="0" w:color="auto"/>
                <w:right w:val="none" w:sz="0" w:space="0" w:color="auto"/>
              </w:divBdr>
            </w:div>
            <w:div w:id="950429770">
              <w:marLeft w:val="0"/>
              <w:marRight w:val="0"/>
              <w:marTop w:val="0"/>
              <w:marBottom w:val="0"/>
              <w:divBdr>
                <w:top w:val="none" w:sz="0" w:space="0" w:color="auto"/>
                <w:left w:val="none" w:sz="0" w:space="0" w:color="auto"/>
                <w:bottom w:val="none" w:sz="0" w:space="0" w:color="auto"/>
                <w:right w:val="none" w:sz="0" w:space="0" w:color="auto"/>
              </w:divBdr>
            </w:div>
            <w:div w:id="1939605331">
              <w:marLeft w:val="0"/>
              <w:marRight w:val="0"/>
              <w:marTop w:val="0"/>
              <w:marBottom w:val="0"/>
              <w:divBdr>
                <w:top w:val="none" w:sz="0" w:space="0" w:color="auto"/>
                <w:left w:val="none" w:sz="0" w:space="0" w:color="auto"/>
                <w:bottom w:val="none" w:sz="0" w:space="0" w:color="auto"/>
                <w:right w:val="none" w:sz="0" w:space="0" w:color="auto"/>
              </w:divBdr>
            </w:div>
            <w:div w:id="396828166">
              <w:marLeft w:val="0"/>
              <w:marRight w:val="0"/>
              <w:marTop w:val="0"/>
              <w:marBottom w:val="0"/>
              <w:divBdr>
                <w:top w:val="none" w:sz="0" w:space="0" w:color="auto"/>
                <w:left w:val="none" w:sz="0" w:space="0" w:color="auto"/>
                <w:bottom w:val="none" w:sz="0" w:space="0" w:color="auto"/>
                <w:right w:val="none" w:sz="0" w:space="0" w:color="auto"/>
              </w:divBdr>
            </w:div>
            <w:div w:id="1423139658">
              <w:marLeft w:val="0"/>
              <w:marRight w:val="0"/>
              <w:marTop w:val="0"/>
              <w:marBottom w:val="0"/>
              <w:divBdr>
                <w:top w:val="none" w:sz="0" w:space="0" w:color="auto"/>
                <w:left w:val="none" w:sz="0" w:space="0" w:color="auto"/>
                <w:bottom w:val="none" w:sz="0" w:space="0" w:color="auto"/>
                <w:right w:val="none" w:sz="0" w:space="0" w:color="auto"/>
              </w:divBdr>
            </w:div>
            <w:div w:id="887374769">
              <w:marLeft w:val="0"/>
              <w:marRight w:val="0"/>
              <w:marTop w:val="0"/>
              <w:marBottom w:val="0"/>
              <w:divBdr>
                <w:top w:val="none" w:sz="0" w:space="0" w:color="auto"/>
                <w:left w:val="none" w:sz="0" w:space="0" w:color="auto"/>
                <w:bottom w:val="none" w:sz="0" w:space="0" w:color="auto"/>
                <w:right w:val="none" w:sz="0" w:space="0" w:color="auto"/>
              </w:divBdr>
            </w:div>
            <w:div w:id="148326735">
              <w:marLeft w:val="0"/>
              <w:marRight w:val="0"/>
              <w:marTop w:val="0"/>
              <w:marBottom w:val="0"/>
              <w:divBdr>
                <w:top w:val="none" w:sz="0" w:space="0" w:color="auto"/>
                <w:left w:val="none" w:sz="0" w:space="0" w:color="auto"/>
                <w:bottom w:val="none" w:sz="0" w:space="0" w:color="auto"/>
                <w:right w:val="none" w:sz="0" w:space="0" w:color="auto"/>
              </w:divBdr>
            </w:div>
            <w:div w:id="198670546">
              <w:marLeft w:val="0"/>
              <w:marRight w:val="0"/>
              <w:marTop w:val="0"/>
              <w:marBottom w:val="0"/>
              <w:divBdr>
                <w:top w:val="none" w:sz="0" w:space="0" w:color="auto"/>
                <w:left w:val="none" w:sz="0" w:space="0" w:color="auto"/>
                <w:bottom w:val="none" w:sz="0" w:space="0" w:color="auto"/>
                <w:right w:val="none" w:sz="0" w:space="0" w:color="auto"/>
              </w:divBdr>
            </w:div>
            <w:div w:id="710768687">
              <w:marLeft w:val="0"/>
              <w:marRight w:val="0"/>
              <w:marTop w:val="0"/>
              <w:marBottom w:val="0"/>
              <w:divBdr>
                <w:top w:val="none" w:sz="0" w:space="0" w:color="auto"/>
                <w:left w:val="none" w:sz="0" w:space="0" w:color="auto"/>
                <w:bottom w:val="none" w:sz="0" w:space="0" w:color="auto"/>
                <w:right w:val="none" w:sz="0" w:space="0" w:color="auto"/>
              </w:divBdr>
            </w:div>
            <w:div w:id="1468085542">
              <w:marLeft w:val="0"/>
              <w:marRight w:val="0"/>
              <w:marTop w:val="0"/>
              <w:marBottom w:val="0"/>
              <w:divBdr>
                <w:top w:val="none" w:sz="0" w:space="0" w:color="auto"/>
                <w:left w:val="none" w:sz="0" w:space="0" w:color="auto"/>
                <w:bottom w:val="none" w:sz="0" w:space="0" w:color="auto"/>
                <w:right w:val="none" w:sz="0" w:space="0" w:color="auto"/>
              </w:divBdr>
            </w:div>
            <w:div w:id="2088186696">
              <w:marLeft w:val="0"/>
              <w:marRight w:val="0"/>
              <w:marTop w:val="0"/>
              <w:marBottom w:val="0"/>
              <w:divBdr>
                <w:top w:val="none" w:sz="0" w:space="0" w:color="auto"/>
                <w:left w:val="none" w:sz="0" w:space="0" w:color="auto"/>
                <w:bottom w:val="none" w:sz="0" w:space="0" w:color="auto"/>
                <w:right w:val="none" w:sz="0" w:space="0" w:color="auto"/>
              </w:divBdr>
            </w:div>
            <w:div w:id="2069256732">
              <w:marLeft w:val="0"/>
              <w:marRight w:val="0"/>
              <w:marTop w:val="0"/>
              <w:marBottom w:val="0"/>
              <w:divBdr>
                <w:top w:val="none" w:sz="0" w:space="0" w:color="auto"/>
                <w:left w:val="none" w:sz="0" w:space="0" w:color="auto"/>
                <w:bottom w:val="none" w:sz="0" w:space="0" w:color="auto"/>
                <w:right w:val="none" w:sz="0" w:space="0" w:color="auto"/>
              </w:divBdr>
            </w:div>
            <w:div w:id="351612824">
              <w:marLeft w:val="0"/>
              <w:marRight w:val="0"/>
              <w:marTop w:val="0"/>
              <w:marBottom w:val="0"/>
              <w:divBdr>
                <w:top w:val="none" w:sz="0" w:space="0" w:color="auto"/>
                <w:left w:val="none" w:sz="0" w:space="0" w:color="auto"/>
                <w:bottom w:val="none" w:sz="0" w:space="0" w:color="auto"/>
                <w:right w:val="none" w:sz="0" w:space="0" w:color="auto"/>
              </w:divBdr>
            </w:div>
            <w:div w:id="1662344701">
              <w:marLeft w:val="0"/>
              <w:marRight w:val="0"/>
              <w:marTop w:val="0"/>
              <w:marBottom w:val="0"/>
              <w:divBdr>
                <w:top w:val="none" w:sz="0" w:space="0" w:color="auto"/>
                <w:left w:val="none" w:sz="0" w:space="0" w:color="auto"/>
                <w:bottom w:val="none" w:sz="0" w:space="0" w:color="auto"/>
                <w:right w:val="none" w:sz="0" w:space="0" w:color="auto"/>
              </w:divBdr>
            </w:div>
            <w:div w:id="1548295734">
              <w:marLeft w:val="0"/>
              <w:marRight w:val="0"/>
              <w:marTop w:val="0"/>
              <w:marBottom w:val="0"/>
              <w:divBdr>
                <w:top w:val="none" w:sz="0" w:space="0" w:color="auto"/>
                <w:left w:val="none" w:sz="0" w:space="0" w:color="auto"/>
                <w:bottom w:val="none" w:sz="0" w:space="0" w:color="auto"/>
                <w:right w:val="none" w:sz="0" w:space="0" w:color="auto"/>
              </w:divBdr>
            </w:div>
            <w:div w:id="188372611">
              <w:marLeft w:val="0"/>
              <w:marRight w:val="0"/>
              <w:marTop w:val="0"/>
              <w:marBottom w:val="0"/>
              <w:divBdr>
                <w:top w:val="none" w:sz="0" w:space="0" w:color="auto"/>
                <w:left w:val="none" w:sz="0" w:space="0" w:color="auto"/>
                <w:bottom w:val="none" w:sz="0" w:space="0" w:color="auto"/>
                <w:right w:val="none" w:sz="0" w:space="0" w:color="auto"/>
              </w:divBdr>
            </w:div>
            <w:div w:id="2057728805">
              <w:marLeft w:val="0"/>
              <w:marRight w:val="0"/>
              <w:marTop w:val="0"/>
              <w:marBottom w:val="0"/>
              <w:divBdr>
                <w:top w:val="none" w:sz="0" w:space="0" w:color="auto"/>
                <w:left w:val="none" w:sz="0" w:space="0" w:color="auto"/>
                <w:bottom w:val="none" w:sz="0" w:space="0" w:color="auto"/>
                <w:right w:val="none" w:sz="0" w:space="0" w:color="auto"/>
              </w:divBdr>
            </w:div>
            <w:div w:id="1811632598">
              <w:marLeft w:val="0"/>
              <w:marRight w:val="0"/>
              <w:marTop w:val="0"/>
              <w:marBottom w:val="0"/>
              <w:divBdr>
                <w:top w:val="none" w:sz="0" w:space="0" w:color="auto"/>
                <w:left w:val="none" w:sz="0" w:space="0" w:color="auto"/>
                <w:bottom w:val="none" w:sz="0" w:space="0" w:color="auto"/>
                <w:right w:val="none" w:sz="0" w:space="0" w:color="auto"/>
              </w:divBdr>
            </w:div>
            <w:div w:id="392047729">
              <w:marLeft w:val="0"/>
              <w:marRight w:val="0"/>
              <w:marTop w:val="0"/>
              <w:marBottom w:val="0"/>
              <w:divBdr>
                <w:top w:val="none" w:sz="0" w:space="0" w:color="auto"/>
                <w:left w:val="none" w:sz="0" w:space="0" w:color="auto"/>
                <w:bottom w:val="none" w:sz="0" w:space="0" w:color="auto"/>
                <w:right w:val="none" w:sz="0" w:space="0" w:color="auto"/>
              </w:divBdr>
            </w:div>
            <w:div w:id="105781889">
              <w:marLeft w:val="0"/>
              <w:marRight w:val="0"/>
              <w:marTop w:val="0"/>
              <w:marBottom w:val="0"/>
              <w:divBdr>
                <w:top w:val="none" w:sz="0" w:space="0" w:color="auto"/>
                <w:left w:val="none" w:sz="0" w:space="0" w:color="auto"/>
                <w:bottom w:val="none" w:sz="0" w:space="0" w:color="auto"/>
                <w:right w:val="none" w:sz="0" w:space="0" w:color="auto"/>
              </w:divBdr>
            </w:div>
            <w:div w:id="1720595796">
              <w:marLeft w:val="0"/>
              <w:marRight w:val="0"/>
              <w:marTop w:val="0"/>
              <w:marBottom w:val="0"/>
              <w:divBdr>
                <w:top w:val="none" w:sz="0" w:space="0" w:color="auto"/>
                <w:left w:val="none" w:sz="0" w:space="0" w:color="auto"/>
                <w:bottom w:val="none" w:sz="0" w:space="0" w:color="auto"/>
                <w:right w:val="none" w:sz="0" w:space="0" w:color="auto"/>
              </w:divBdr>
            </w:div>
            <w:div w:id="1626035483">
              <w:marLeft w:val="0"/>
              <w:marRight w:val="0"/>
              <w:marTop w:val="0"/>
              <w:marBottom w:val="0"/>
              <w:divBdr>
                <w:top w:val="none" w:sz="0" w:space="0" w:color="auto"/>
                <w:left w:val="none" w:sz="0" w:space="0" w:color="auto"/>
                <w:bottom w:val="none" w:sz="0" w:space="0" w:color="auto"/>
                <w:right w:val="none" w:sz="0" w:space="0" w:color="auto"/>
              </w:divBdr>
            </w:div>
            <w:div w:id="356587343">
              <w:marLeft w:val="0"/>
              <w:marRight w:val="0"/>
              <w:marTop w:val="0"/>
              <w:marBottom w:val="0"/>
              <w:divBdr>
                <w:top w:val="none" w:sz="0" w:space="0" w:color="auto"/>
                <w:left w:val="none" w:sz="0" w:space="0" w:color="auto"/>
                <w:bottom w:val="none" w:sz="0" w:space="0" w:color="auto"/>
                <w:right w:val="none" w:sz="0" w:space="0" w:color="auto"/>
              </w:divBdr>
            </w:div>
            <w:div w:id="1185438180">
              <w:marLeft w:val="0"/>
              <w:marRight w:val="0"/>
              <w:marTop w:val="0"/>
              <w:marBottom w:val="0"/>
              <w:divBdr>
                <w:top w:val="none" w:sz="0" w:space="0" w:color="auto"/>
                <w:left w:val="none" w:sz="0" w:space="0" w:color="auto"/>
                <w:bottom w:val="none" w:sz="0" w:space="0" w:color="auto"/>
                <w:right w:val="none" w:sz="0" w:space="0" w:color="auto"/>
              </w:divBdr>
            </w:div>
            <w:div w:id="646865178">
              <w:marLeft w:val="0"/>
              <w:marRight w:val="0"/>
              <w:marTop w:val="0"/>
              <w:marBottom w:val="0"/>
              <w:divBdr>
                <w:top w:val="none" w:sz="0" w:space="0" w:color="auto"/>
                <w:left w:val="none" w:sz="0" w:space="0" w:color="auto"/>
                <w:bottom w:val="none" w:sz="0" w:space="0" w:color="auto"/>
                <w:right w:val="none" w:sz="0" w:space="0" w:color="auto"/>
              </w:divBdr>
            </w:div>
            <w:div w:id="988175229">
              <w:marLeft w:val="0"/>
              <w:marRight w:val="0"/>
              <w:marTop w:val="0"/>
              <w:marBottom w:val="0"/>
              <w:divBdr>
                <w:top w:val="none" w:sz="0" w:space="0" w:color="auto"/>
                <w:left w:val="none" w:sz="0" w:space="0" w:color="auto"/>
                <w:bottom w:val="none" w:sz="0" w:space="0" w:color="auto"/>
                <w:right w:val="none" w:sz="0" w:space="0" w:color="auto"/>
              </w:divBdr>
            </w:div>
            <w:div w:id="1818372812">
              <w:marLeft w:val="0"/>
              <w:marRight w:val="0"/>
              <w:marTop w:val="0"/>
              <w:marBottom w:val="0"/>
              <w:divBdr>
                <w:top w:val="none" w:sz="0" w:space="0" w:color="auto"/>
                <w:left w:val="none" w:sz="0" w:space="0" w:color="auto"/>
                <w:bottom w:val="none" w:sz="0" w:space="0" w:color="auto"/>
                <w:right w:val="none" w:sz="0" w:space="0" w:color="auto"/>
              </w:divBdr>
            </w:div>
            <w:div w:id="1557935543">
              <w:marLeft w:val="0"/>
              <w:marRight w:val="0"/>
              <w:marTop w:val="0"/>
              <w:marBottom w:val="0"/>
              <w:divBdr>
                <w:top w:val="none" w:sz="0" w:space="0" w:color="auto"/>
                <w:left w:val="none" w:sz="0" w:space="0" w:color="auto"/>
                <w:bottom w:val="none" w:sz="0" w:space="0" w:color="auto"/>
                <w:right w:val="none" w:sz="0" w:space="0" w:color="auto"/>
              </w:divBdr>
            </w:div>
            <w:div w:id="1176993242">
              <w:marLeft w:val="0"/>
              <w:marRight w:val="0"/>
              <w:marTop w:val="0"/>
              <w:marBottom w:val="0"/>
              <w:divBdr>
                <w:top w:val="none" w:sz="0" w:space="0" w:color="auto"/>
                <w:left w:val="none" w:sz="0" w:space="0" w:color="auto"/>
                <w:bottom w:val="none" w:sz="0" w:space="0" w:color="auto"/>
                <w:right w:val="none" w:sz="0" w:space="0" w:color="auto"/>
              </w:divBdr>
            </w:div>
            <w:div w:id="1246837826">
              <w:marLeft w:val="0"/>
              <w:marRight w:val="0"/>
              <w:marTop w:val="0"/>
              <w:marBottom w:val="0"/>
              <w:divBdr>
                <w:top w:val="none" w:sz="0" w:space="0" w:color="auto"/>
                <w:left w:val="none" w:sz="0" w:space="0" w:color="auto"/>
                <w:bottom w:val="none" w:sz="0" w:space="0" w:color="auto"/>
                <w:right w:val="none" w:sz="0" w:space="0" w:color="auto"/>
              </w:divBdr>
            </w:div>
            <w:div w:id="1397513662">
              <w:marLeft w:val="0"/>
              <w:marRight w:val="0"/>
              <w:marTop w:val="0"/>
              <w:marBottom w:val="0"/>
              <w:divBdr>
                <w:top w:val="none" w:sz="0" w:space="0" w:color="auto"/>
                <w:left w:val="none" w:sz="0" w:space="0" w:color="auto"/>
                <w:bottom w:val="none" w:sz="0" w:space="0" w:color="auto"/>
                <w:right w:val="none" w:sz="0" w:space="0" w:color="auto"/>
              </w:divBdr>
            </w:div>
            <w:div w:id="1743331597">
              <w:marLeft w:val="0"/>
              <w:marRight w:val="0"/>
              <w:marTop w:val="0"/>
              <w:marBottom w:val="0"/>
              <w:divBdr>
                <w:top w:val="none" w:sz="0" w:space="0" w:color="auto"/>
                <w:left w:val="none" w:sz="0" w:space="0" w:color="auto"/>
                <w:bottom w:val="none" w:sz="0" w:space="0" w:color="auto"/>
                <w:right w:val="none" w:sz="0" w:space="0" w:color="auto"/>
              </w:divBdr>
            </w:div>
            <w:div w:id="1942912089">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3385">
      <w:bodyDiv w:val="1"/>
      <w:marLeft w:val="0"/>
      <w:marRight w:val="0"/>
      <w:marTop w:val="0"/>
      <w:marBottom w:val="0"/>
      <w:divBdr>
        <w:top w:val="none" w:sz="0" w:space="0" w:color="auto"/>
        <w:left w:val="none" w:sz="0" w:space="0" w:color="auto"/>
        <w:bottom w:val="none" w:sz="0" w:space="0" w:color="auto"/>
        <w:right w:val="none" w:sz="0" w:space="0" w:color="auto"/>
      </w:divBdr>
      <w:divsChild>
        <w:div w:id="1214539741">
          <w:marLeft w:val="0"/>
          <w:marRight w:val="0"/>
          <w:marTop w:val="0"/>
          <w:marBottom w:val="0"/>
          <w:divBdr>
            <w:top w:val="none" w:sz="0" w:space="0" w:color="auto"/>
            <w:left w:val="none" w:sz="0" w:space="0" w:color="auto"/>
            <w:bottom w:val="none" w:sz="0" w:space="0" w:color="auto"/>
            <w:right w:val="none" w:sz="0" w:space="0" w:color="auto"/>
          </w:divBdr>
          <w:divsChild>
            <w:div w:id="760223996">
              <w:marLeft w:val="0"/>
              <w:marRight w:val="0"/>
              <w:marTop w:val="0"/>
              <w:marBottom w:val="0"/>
              <w:divBdr>
                <w:top w:val="none" w:sz="0" w:space="0" w:color="auto"/>
                <w:left w:val="none" w:sz="0" w:space="0" w:color="auto"/>
                <w:bottom w:val="none" w:sz="0" w:space="0" w:color="auto"/>
                <w:right w:val="none" w:sz="0" w:space="0" w:color="auto"/>
              </w:divBdr>
            </w:div>
            <w:div w:id="2063285972">
              <w:marLeft w:val="0"/>
              <w:marRight w:val="0"/>
              <w:marTop w:val="0"/>
              <w:marBottom w:val="0"/>
              <w:divBdr>
                <w:top w:val="none" w:sz="0" w:space="0" w:color="auto"/>
                <w:left w:val="none" w:sz="0" w:space="0" w:color="auto"/>
                <w:bottom w:val="none" w:sz="0" w:space="0" w:color="auto"/>
                <w:right w:val="none" w:sz="0" w:space="0" w:color="auto"/>
              </w:divBdr>
            </w:div>
            <w:div w:id="1975213988">
              <w:marLeft w:val="0"/>
              <w:marRight w:val="0"/>
              <w:marTop w:val="0"/>
              <w:marBottom w:val="0"/>
              <w:divBdr>
                <w:top w:val="none" w:sz="0" w:space="0" w:color="auto"/>
                <w:left w:val="none" w:sz="0" w:space="0" w:color="auto"/>
                <w:bottom w:val="none" w:sz="0" w:space="0" w:color="auto"/>
                <w:right w:val="none" w:sz="0" w:space="0" w:color="auto"/>
              </w:divBdr>
            </w:div>
            <w:div w:id="1217203803">
              <w:marLeft w:val="0"/>
              <w:marRight w:val="0"/>
              <w:marTop w:val="0"/>
              <w:marBottom w:val="0"/>
              <w:divBdr>
                <w:top w:val="none" w:sz="0" w:space="0" w:color="auto"/>
                <w:left w:val="none" w:sz="0" w:space="0" w:color="auto"/>
                <w:bottom w:val="none" w:sz="0" w:space="0" w:color="auto"/>
                <w:right w:val="none" w:sz="0" w:space="0" w:color="auto"/>
              </w:divBdr>
            </w:div>
            <w:div w:id="1461922955">
              <w:marLeft w:val="0"/>
              <w:marRight w:val="0"/>
              <w:marTop w:val="0"/>
              <w:marBottom w:val="0"/>
              <w:divBdr>
                <w:top w:val="none" w:sz="0" w:space="0" w:color="auto"/>
                <w:left w:val="none" w:sz="0" w:space="0" w:color="auto"/>
                <w:bottom w:val="none" w:sz="0" w:space="0" w:color="auto"/>
                <w:right w:val="none" w:sz="0" w:space="0" w:color="auto"/>
              </w:divBdr>
            </w:div>
            <w:div w:id="1615750444">
              <w:marLeft w:val="0"/>
              <w:marRight w:val="0"/>
              <w:marTop w:val="0"/>
              <w:marBottom w:val="0"/>
              <w:divBdr>
                <w:top w:val="none" w:sz="0" w:space="0" w:color="auto"/>
                <w:left w:val="none" w:sz="0" w:space="0" w:color="auto"/>
                <w:bottom w:val="none" w:sz="0" w:space="0" w:color="auto"/>
                <w:right w:val="none" w:sz="0" w:space="0" w:color="auto"/>
              </w:divBdr>
            </w:div>
            <w:div w:id="1953366537">
              <w:marLeft w:val="0"/>
              <w:marRight w:val="0"/>
              <w:marTop w:val="0"/>
              <w:marBottom w:val="0"/>
              <w:divBdr>
                <w:top w:val="none" w:sz="0" w:space="0" w:color="auto"/>
                <w:left w:val="none" w:sz="0" w:space="0" w:color="auto"/>
                <w:bottom w:val="none" w:sz="0" w:space="0" w:color="auto"/>
                <w:right w:val="none" w:sz="0" w:space="0" w:color="auto"/>
              </w:divBdr>
            </w:div>
            <w:div w:id="239870798">
              <w:marLeft w:val="0"/>
              <w:marRight w:val="0"/>
              <w:marTop w:val="0"/>
              <w:marBottom w:val="0"/>
              <w:divBdr>
                <w:top w:val="none" w:sz="0" w:space="0" w:color="auto"/>
                <w:left w:val="none" w:sz="0" w:space="0" w:color="auto"/>
                <w:bottom w:val="none" w:sz="0" w:space="0" w:color="auto"/>
                <w:right w:val="none" w:sz="0" w:space="0" w:color="auto"/>
              </w:divBdr>
            </w:div>
            <w:div w:id="145323190">
              <w:marLeft w:val="0"/>
              <w:marRight w:val="0"/>
              <w:marTop w:val="0"/>
              <w:marBottom w:val="0"/>
              <w:divBdr>
                <w:top w:val="none" w:sz="0" w:space="0" w:color="auto"/>
                <w:left w:val="none" w:sz="0" w:space="0" w:color="auto"/>
                <w:bottom w:val="none" w:sz="0" w:space="0" w:color="auto"/>
                <w:right w:val="none" w:sz="0" w:space="0" w:color="auto"/>
              </w:divBdr>
            </w:div>
            <w:div w:id="201091301">
              <w:marLeft w:val="0"/>
              <w:marRight w:val="0"/>
              <w:marTop w:val="0"/>
              <w:marBottom w:val="0"/>
              <w:divBdr>
                <w:top w:val="none" w:sz="0" w:space="0" w:color="auto"/>
                <w:left w:val="none" w:sz="0" w:space="0" w:color="auto"/>
                <w:bottom w:val="none" w:sz="0" w:space="0" w:color="auto"/>
                <w:right w:val="none" w:sz="0" w:space="0" w:color="auto"/>
              </w:divBdr>
            </w:div>
            <w:div w:id="791749393">
              <w:marLeft w:val="0"/>
              <w:marRight w:val="0"/>
              <w:marTop w:val="0"/>
              <w:marBottom w:val="0"/>
              <w:divBdr>
                <w:top w:val="none" w:sz="0" w:space="0" w:color="auto"/>
                <w:left w:val="none" w:sz="0" w:space="0" w:color="auto"/>
                <w:bottom w:val="none" w:sz="0" w:space="0" w:color="auto"/>
                <w:right w:val="none" w:sz="0" w:space="0" w:color="auto"/>
              </w:divBdr>
            </w:div>
            <w:div w:id="1667972567">
              <w:marLeft w:val="0"/>
              <w:marRight w:val="0"/>
              <w:marTop w:val="0"/>
              <w:marBottom w:val="0"/>
              <w:divBdr>
                <w:top w:val="none" w:sz="0" w:space="0" w:color="auto"/>
                <w:left w:val="none" w:sz="0" w:space="0" w:color="auto"/>
                <w:bottom w:val="none" w:sz="0" w:space="0" w:color="auto"/>
                <w:right w:val="none" w:sz="0" w:space="0" w:color="auto"/>
              </w:divBdr>
            </w:div>
            <w:div w:id="2127388518">
              <w:marLeft w:val="0"/>
              <w:marRight w:val="0"/>
              <w:marTop w:val="0"/>
              <w:marBottom w:val="0"/>
              <w:divBdr>
                <w:top w:val="none" w:sz="0" w:space="0" w:color="auto"/>
                <w:left w:val="none" w:sz="0" w:space="0" w:color="auto"/>
                <w:bottom w:val="none" w:sz="0" w:space="0" w:color="auto"/>
                <w:right w:val="none" w:sz="0" w:space="0" w:color="auto"/>
              </w:divBdr>
            </w:div>
            <w:div w:id="2112821070">
              <w:marLeft w:val="0"/>
              <w:marRight w:val="0"/>
              <w:marTop w:val="0"/>
              <w:marBottom w:val="0"/>
              <w:divBdr>
                <w:top w:val="none" w:sz="0" w:space="0" w:color="auto"/>
                <w:left w:val="none" w:sz="0" w:space="0" w:color="auto"/>
                <w:bottom w:val="none" w:sz="0" w:space="0" w:color="auto"/>
                <w:right w:val="none" w:sz="0" w:space="0" w:color="auto"/>
              </w:divBdr>
            </w:div>
            <w:div w:id="745345203">
              <w:marLeft w:val="0"/>
              <w:marRight w:val="0"/>
              <w:marTop w:val="0"/>
              <w:marBottom w:val="0"/>
              <w:divBdr>
                <w:top w:val="none" w:sz="0" w:space="0" w:color="auto"/>
                <w:left w:val="none" w:sz="0" w:space="0" w:color="auto"/>
                <w:bottom w:val="none" w:sz="0" w:space="0" w:color="auto"/>
                <w:right w:val="none" w:sz="0" w:space="0" w:color="auto"/>
              </w:divBdr>
            </w:div>
            <w:div w:id="785464923">
              <w:marLeft w:val="0"/>
              <w:marRight w:val="0"/>
              <w:marTop w:val="0"/>
              <w:marBottom w:val="0"/>
              <w:divBdr>
                <w:top w:val="none" w:sz="0" w:space="0" w:color="auto"/>
                <w:left w:val="none" w:sz="0" w:space="0" w:color="auto"/>
                <w:bottom w:val="none" w:sz="0" w:space="0" w:color="auto"/>
                <w:right w:val="none" w:sz="0" w:space="0" w:color="auto"/>
              </w:divBdr>
            </w:div>
            <w:div w:id="881869021">
              <w:marLeft w:val="0"/>
              <w:marRight w:val="0"/>
              <w:marTop w:val="0"/>
              <w:marBottom w:val="0"/>
              <w:divBdr>
                <w:top w:val="none" w:sz="0" w:space="0" w:color="auto"/>
                <w:left w:val="none" w:sz="0" w:space="0" w:color="auto"/>
                <w:bottom w:val="none" w:sz="0" w:space="0" w:color="auto"/>
                <w:right w:val="none" w:sz="0" w:space="0" w:color="auto"/>
              </w:divBdr>
            </w:div>
            <w:div w:id="1731342524">
              <w:marLeft w:val="0"/>
              <w:marRight w:val="0"/>
              <w:marTop w:val="0"/>
              <w:marBottom w:val="0"/>
              <w:divBdr>
                <w:top w:val="none" w:sz="0" w:space="0" w:color="auto"/>
                <w:left w:val="none" w:sz="0" w:space="0" w:color="auto"/>
                <w:bottom w:val="none" w:sz="0" w:space="0" w:color="auto"/>
                <w:right w:val="none" w:sz="0" w:space="0" w:color="auto"/>
              </w:divBdr>
            </w:div>
            <w:div w:id="530992420">
              <w:marLeft w:val="0"/>
              <w:marRight w:val="0"/>
              <w:marTop w:val="0"/>
              <w:marBottom w:val="0"/>
              <w:divBdr>
                <w:top w:val="none" w:sz="0" w:space="0" w:color="auto"/>
                <w:left w:val="none" w:sz="0" w:space="0" w:color="auto"/>
                <w:bottom w:val="none" w:sz="0" w:space="0" w:color="auto"/>
                <w:right w:val="none" w:sz="0" w:space="0" w:color="auto"/>
              </w:divBdr>
            </w:div>
            <w:div w:id="245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717">
      <w:bodyDiv w:val="1"/>
      <w:marLeft w:val="0"/>
      <w:marRight w:val="0"/>
      <w:marTop w:val="0"/>
      <w:marBottom w:val="0"/>
      <w:divBdr>
        <w:top w:val="none" w:sz="0" w:space="0" w:color="auto"/>
        <w:left w:val="none" w:sz="0" w:space="0" w:color="auto"/>
        <w:bottom w:val="none" w:sz="0" w:space="0" w:color="auto"/>
        <w:right w:val="none" w:sz="0" w:space="0" w:color="auto"/>
      </w:divBdr>
      <w:divsChild>
        <w:div w:id="1029064026">
          <w:marLeft w:val="0"/>
          <w:marRight w:val="0"/>
          <w:marTop w:val="0"/>
          <w:marBottom w:val="0"/>
          <w:divBdr>
            <w:top w:val="none" w:sz="0" w:space="0" w:color="auto"/>
            <w:left w:val="none" w:sz="0" w:space="0" w:color="auto"/>
            <w:bottom w:val="none" w:sz="0" w:space="0" w:color="auto"/>
            <w:right w:val="none" w:sz="0" w:space="0" w:color="auto"/>
          </w:divBdr>
          <w:divsChild>
            <w:div w:id="1352685368">
              <w:marLeft w:val="0"/>
              <w:marRight w:val="0"/>
              <w:marTop w:val="0"/>
              <w:marBottom w:val="0"/>
              <w:divBdr>
                <w:top w:val="none" w:sz="0" w:space="0" w:color="auto"/>
                <w:left w:val="none" w:sz="0" w:space="0" w:color="auto"/>
                <w:bottom w:val="none" w:sz="0" w:space="0" w:color="auto"/>
                <w:right w:val="none" w:sz="0" w:space="0" w:color="auto"/>
              </w:divBdr>
            </w:div>
            <w:div w:id="429931096">
              <w:marLeft w:val="0"/>
              <w:marRight w:val="0"/>
              <w:marTop w:val="0"/>
              <w:marBottom w:val="0"/>
              <w:divBdr>
                <w:top w:val="none" w:sz="0" w:space="0" w:color="auto"/>
                <w:left w:val="none" w:sz="0" w:space="0" w:color="auto"/>
                <w:bottom w:val="none" w:sz="0" w:space="0" w:color="auto"/>
                <w:right w:val="none" w:sz="0" w:space="0" w:color="auto"/>
              </w:divBdr>
            </w:div>
            <w:div w:id="1580864814">
              <w:marLeft w:val="0"/>
              <w:marRight w:val="0"/>
              <w:marTop w:val="0"/>
              <w:marBottom w:val="0"/>
              <w:divBdr>
                <w:top w:val="none" w:sz="0" w:space="0" w:color="auto"/>
                <w:left w:val="none" w:sz="0" w:space="0" w:color="auto"/>
                <w:bottom w:val="none" w:sz="0" w:space="0" w:color="auto"/>
                <w:right w:val="none" w:sz="0" w:space="0" w:color="auto"/>
              </w:divBdr>
            </w:div>
            <w:div w:id="278071016">
              <w:marLeft w:val="0"/>
              <w:marRight w:val="0"/>
              <w:marTop w:val="0"/>
              <w:marBottom w:val="0"/>
              <w:divBdr>
                <w:top w:val="none" w:sz="0" w:space="0" w:color="auto"/>
                <w:left w:val="none" w:sz="0" w:space="0" w:color="auto"/>
                <w:bottom w:val="none" w:sz="0" w:space="0" w:color="auto"/>
                <w:right w:val="none" w:sz="0" w:space="0" w:color="auto"/>
              </w:divBdr>
            </w:div>
            <w:div w:id="122191007">
              <w:marLeft w:val="0"/>
              <w:marRight w:val="0"/>
              <w:marTop w:val="0"/>
              <w:marBottom w:val="0"/>
              <w:divBdr>
                <w:top w:val="none" w:sz="0" w:space="0" w:color="auto"/>
                <w:left w:val="none" w:sz="0" w:space="0" w:color="auto"/>
                <w:bottom w:val="none" w:sz="0" w:space="0" w:color="auto"/>
                <w:right w:val="none" w:sz="0" w:space="0" w:color="auto"/>
              </w:divBdr>
            </w:div>
            <w:div w:id="2057855800">
              <w:marLeft w:val="0"/>
              <w:marRight w:val="0"/>
              <w:marTop w:val="0"/>
              <w:marBottom w:val="0"/>
              <w:divBdr>
                <w:top w:val="none" w:sz="0" w:space="0" w:color="auto"/>
                <w:left w:val="none" w:sz="0" w:space="0" w:color="auto"/>
                <w:bottom w:val="none" w:sz="0" w:space="0" w:color="auto"/>
                <w:right w:val="none" w:sz="0" w:space="0" w:color="auto"/>
              </w:divBdr>
            </w:div>
            <w:div w:id="152726109">
              <w:marLeft w:val="0"/>
              <w:marRight w:val="0"/>
              <w:marTop w:val="0"/>
              <w:marBottom w:val="0"/>
              <w:divBdr>
                <w:top w:val="none" w:sz="0" w:space="0" w:color="auto"/>
                <w:left w:val="none" w:sz="0" w:space="0" w:color="auto"/>
                <w:bottom w:val="none" w:sz="0" w:space="0" w:color="auto"/>
                <w:right w:val="none" w:sz="0" w:space="0" w:color="auto"/>
              </w:divBdr>
            </w:div>
            <w:div w:id="641734979">
              <w:marLeft w:val="0"/>
              <w:marRight w:val="0"/>
              <w:marTop w:val="0"/>
              <w:marBottom w:val="0"/>
              <w:divBdr>
                <w:top w:val="none" w:sz="0" w:space="0" w:color="auto"/>
                <w:left w:val="none" w:sz="0" w:space="0" w:color="auto"/>
                <w:bottom w:val="none" w:sz="0" w:space="0" w:color="auto"/>
                <w:right w:val="none" w:sz="0" w:space="0" w:color="auto"/>
              </w:divBdr>
            </w:div>
            <w:div w:id="602760461">
              <w:marLeft w:val="0"/>
              <w:marRight w:val="0"/>
              <w:marTop w:val="0"/>
              <w:marBottom w:val="0"/>
              <w:divBdr>
                <w:top w:val="none" w:sz="0" w:space="0" w:color="auto"/>
                <w:left w:val="none" w:sz="0" w:space="0" w:color="auto"/>
                <w:bottom w:val="none" w:sz="0" w:space="0" w:color="auto"/>
                <w:right w:val="none" w:sz="0" w:space="0" w:color="auto"/>
              </w:divBdr>
            </w:div>
            <w:div w:id="1144160234">
              <w:marLeft w:val="0"/>
              <w:marRight w:val="0"/>
              <w:marTop w:val="0"/>
              <w:marBottom w:val="0"/>
              <w:divBdr>
                <w:top w:val="none" w:sz="0" w:space="0" w:color="auto"/>
                <w:left w:val="none" w:sz="0" w:space="0" w:color="auto"/>
                <w:bottom w:val="none" w:sz="0" w:space="0" w:color="auto"/>
                <w:right w:val="none" w:sz="0" w:space="0" w:color="auto"/>
              </w:divBdr>
            </w:div>
            <w:div w:id="1583954616">
              <w:marLeft w:val="0"/>
              <w:marRight w:val="0"/>
              <w:marTop w:val="0"/>
              <w:marBottom w:val="0"/>
              <w:divBdr>
                <w:top w:val="none" w:sz="0" w:space="0" w:color="auto"/>
                <w:left w:val="none" w:sz="0" w:space="0" w:color="auto"/>
                <w:bottom w:val="none" w:sz="0" w:space="0" w:color="auto"/>
                <w:right w:val="none" w:sz="0" w:space="0" w:color="auto"/>
              </w:divBdr>
            </w:div>
            <w:div w:id="1190099774">
              <w:marLeft w:val="0"/>
              <w:marRight w:val="0"/>
              <w:marTop w:val="0"/>
              <w:marBottom w:val="0"/>
              <w:divBdr>
                <w:top w:val="none" w:sz="0" w:space="0" w:color="auto"/>
                <w:left w:val="none" w:sz="0" w:space="0" w:color="auto"/>
                <w:bottom w:val="none" w:sz="0" w:space="0" w:color="auto"/>
                <w:right w:val="none" w:sz="0" w:space="0" w:color="auto"/>
              </w:divBdr>
            </w:div>
            <w:div w:id="662438851">
              <w:marLeft w:val="0"/>
              <w:marRight w:val="0"/>
              <w:marTop w:val="0"/>
              <w:marBottom w:val="0"/>
              <w:divBdr>
                <w:top w:val="none" w:sz="0" w:space="0" w:color="auto"/>
                <w:left w:val="none" w:sz="0" w:space="0" w:color="auto"/>
                <w:bottom w:val="none" w:sz="0" w:space="0" w:color="auto"/>
                <w:right w:val="none" w:sz="0" w:space="0" w:color="auto"/>
              </w:divBdr>
            </w:div>
            <w:div w:id="1545558283">
              <w:marLeft w:val="0"/>
              <w:marRight w:val="0"/>
              <w:marTop w:val="0"/>
              <w:marBottom w:val="0"/>
              <w:divBdr>
                <w:top w:val="none" w:sz="0" w:space="0" w:color="auto"/>
                <w:left w:val="none" w:sz="0" w:space="0" w:color="auto"/>
                <w:bottom w:val="none" w:sz="0" w:space="0" w:color="auto"/>
                <w:right w:val="none" w:sz="0" w:space="0" w:color="auto"/>
              </w:divBdr>
            </w:div>
            <w:div w:id="185607586">
              <w:marLeft w:val="0"/>
              <w:marRight w:val="0"/>
              <w:marTop w:val="0"/>
              <w:marBottom w:val="0"/>
              <w:divBdr>
                <w:top w:val="none" w:sz="0" w:space="0" w:color="auto"/>
                <w:left w:val="none" w:sz="0" w:space="0" w:color="auto"/>
                <w:bottom w:val="none" w:sz="0" w:space="0" w:color="auto"/>
                <w:right w:val="none" w:sz="0" w:space="0" w:color="auto"/>
              </w:divBdr>
            </w:div>
            <w:div w:id="1575778843">
              <w:marLeft w:val="0"/>
              <w:marRight w:val="0"/>
              <w:marTop w:val="0"/>
              <w:marBottom w:val="0"/>
              <w:divBdr>
                <w:top w:val="none" w:sz="0" w:space="0" w:color="auto"/>
                <w:left w:val="none" w:sz="0" w:space="0" w:color="auto"/>
                <w:bottom w:val="none" w:sz="0" w:space="0" w:color="auto"/>
                <w:right w:val="none" w:sz="0" w:space="0" w:color="auto"/>
              </w:divBdr>
            </w:div>
            <w:div w:id="312104920">
              <w:marLeft w:val="0"/>
              <w:marRight w:val="0"/>
              <w:marTop w:val="0"/>
              <w:marBottom w:val="0"/>
              <w:divBdr>
                <w:top w:val="none" w:sz="0" w:space="0" w:color="auto"/>
                <w:left w:val="none" w:sz="0" w:space="0" w:color="auto"/>
                <w:bottom w:val="none" w:sz="0" w:space="0" w:color="auto"/>
                <w:right w:val="none" w:sz="0" w:space="0" w:color="auto"/>
              </w:divBdr>
            </w:div>
            <w:div w:id="5314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992">
      <w:bodyDiv w:val="1"/>
      <w:marLeft w:val="0"/>
      <w:marRight w:val="0"/>
      <w:marTop w:val="0"/>
      <w:marBottom w:val="0"/>
      <w:divBdr>
        <w:top w:val="none" w:sz="0" w:space="0" w:color="auto"/>
        <w:left w:val="none" w:sz="0" w:space="0" w:color="auto"/>
        <w:bottom w:val="none" w:sz="0" w:space="0" w:color="auto"/>
        <w:right w:val="none" w:sz="0" w:space="0" w:color="auto"/>
      </w:divBdr>
      <w:divsChild>
        <w:div w:id="1538658797">
          <w:marLeft w:val="0"/>
          <w:marRight w:val="0"/>
          <w:marTop w:val="0"/>
          <w:marBottom w:val="0"/>
          <w:divBdr>
            <w:top w:val="none" w:sz="0" w:space="0" w:color="auto"/>
            <w:left w:val="none" w:sz="0" w:space="0" w:color="auto"/>
            <w:bottom w:val="none" w:sz="0" w:space="0" w:color="auto"/>
            <w:right w:val="none" w:sz="0" w:space="0" w:color="auto"/>
          </w:divBdr>
          <w:divsChild>
            <w:div w:id="2082870224">
              <w:marLeft w:val="0"/>
              <w:marRight w:val="0"/>
              <w:marTop w:val="0"/>
              <w:marBottom w:val="0"/>
              <w:divBdr>
                <w:top w:val="none" w:sz="0" w:space="0" w:color="auto"/>
                <w:left w:val="none" w:sz="0" w:space="0" w:color="auto"/>
                <w:bottom w:val="none" w:sz="0" w:space="0" w:color="auto"/>
                <w:right w:val="none" w:sz="0" w:space="0" w:color="auto"/>
              </w:divBdr>
            </w:div>
            <w:div w:id="713509411">
              <w:marLeft w:val="0"/>
              <w:marRight w:val="0"/>
              <w:marTop w:val="0"/>
              <w:marBottom w:val="0"/>
              <w:divBdr>
                <w:top w:val="none" w:sz="0" w:space="0" w:color="auto"/>
                <w:left w:val="none" w:sz="0" w:space="0" w:color="auto"/>
                <w:bottom w:val="none" w:sz="0" w:space="0" w:color="auto"/>
                <w:right w:val="none" w:sz="0" w:space="0" w:color="auto"/>
              </w:divBdr>
            </w:div>
            <w:div w:id="1258563163">
              <w:marLeft w:val="0"/>
              <w:marRight w:val="0"/>
              <w:marTop w:val="0"/>
              <w:marBottom w:val="0"/>
              <w:divBdr>
                <w:top w:val="none" w:sz="0" w:space="0" w:color="auto"/>
                <w:left w:val="none" w:sz="0" w:space="0" w:color="auto"/>
                <w:bottom w:val="none" w:sz="0" w:space="0" w:color="auto"/>
                <w:right w:val="none" w:sz="0" w:space="0" w:color="auto"/>
              </w:divBdr>
            </w:div>
            <w:div w:id="389310105">
              <w:marLeft w:val="0"/>
              <w:marRight w:val="0"/>
              <w:marTop w:val="0"/>
              <w:marBottom w:val="0"/>
              <w:divBdr>
                <w:top w:val="none" w:sz="0" w:space="0" w:color="auto"/>
                <w:left w:val="none" w:sz="0" w:space="0" w:color="auto"/>
                <w:bottom w:val="none" w:sz="0" w:space="0" w:color="auto"/>
                <w:right w:val="none" w:sz="0" w:space="0" w:color="auto"/>
              </w:divBdr>
            </w:div>
            <w:div w:id="438912134">
              <w:marLeft w:val="0"/>
              <w:marRight w:val="0"/>
              <w:marTop w:val="0"/>
              <w:marBottom w:val="0"/>
              <w:divBdr>
                <w:top w:val="none" w:sz="0" w:space="0" w:color="auto"/>
                <w:left w:val="none" w:sz="0" w:space="0" w:color="auto"/>
                <w:bottom w:val="none" w:sz="0" w:space="0" w:color="auto"/>
                <w:right w:val="none" w:sz="0" w:space="0" w:color="auto"/>
              </w:divBdr>
            </w:div>
            <w:div w:id="1643075647">
              <w:marLeft w:val="0"/>
              <w:marRight w:val="0"/>
              <w:marTop w:val="0"/>
              <w:marBottom w:val="0"/>
              <w:divBdr>
                <w:top w:val="none" w:sz="0" w:space="0" w:color="auto"/>
                <w:left w:val="none" w:sz="0" w:space="0" w:color="auto"/>
                <w:bottom w:val="none" w:sz="0" w:space="0" w:color="auto"/>
                <w:right w:val="none" w:sz="0" w:space="0" w:color="auto"/>
              </w:divBdr>
            </w:div>
            <w:div w:id="27072981">
              <w:marLeft w:val="0"/>
              <w:marRight w:val="0"/>
              <w:marTop w:val="0"/>
              <w:marBottom w:val="0"/>
              <w:divBdr>
                <w:top w:val="none" w:sz="0" w:space="0" w:color="auto"/>
                <w:left w:val="none" w:sz="0" w:space="0" w:color="auto"/>
                <w:bottom w:val="none" w:sz="0" w:space="0" w:color="auto"/>
                <w:right w:val="none" w:sz="0" w:space="0" w:color="auto"/>
              </w:divBdr>
            </w:div>
            <w:div w:id="220018143">
              <w:marLeft w:val="0"/>
              <w:marRight w:val="0"/>
              <w:marTop w:val="0"/>
              <w:marBottom w:val="0"/>
              <w:divBdr>
                <w:top w:val="none" w:sz="0" w:space="0" w:color="auto"/>
                <w:left w:val="none" w:sz="0" w:space="0" w:color="auto"/>
                <w:bottom w:val="none" w:sz="0" w:space="0" w:color="auto"/>
                <w:right w:val="none" w:sz="0" w:space="0" w:color="auto"/>
              </w:divBdr>
            </w:div>
            <w:div w:id="1200508353">
              <w:marLeft w:val="0"/>
              <w:marRight w:val="0"/>
              <w:marTop w:val="0"/>
              <w:marBottom w:val="0"/>
              <w:divBdr>
                <w:top w:val="none" w:sz="0" w:space="0" w:color="auto"/>
                <w:left w:val="none" w:sz="0" w:space="0" w:color="auto"/>
                <w:bottom w:val="none" w:sz="0" w:space="0" w:color="auto"/>
                <w:right w:val="none" w:sz="0" w:space="0" w:color="auto"/>
              </w:divBdr>
            </w:div>
            <w:div w:id="327825692">
              <w:marLeft w:val="0"/>
              <w:marRight w:val="0"/>
              <w:marTop w:val="0"/>
              <w:marBottom w:val="0"/>
              <w:divBdr>
                <w:top w:val="none" w:sz="0" w:space="0" w:color="auto"/>
                <w:left w:val="none" w:sz="0" w:space="0" w:color="auto"/>
                <w:bottom w:val="none" w:sz="0" w:space="0" w:color="auto"/>
                <w:right w:val="none" w:sz="0" w:space="0" w:color="auto"/>
              </w:divBdr>
            </w:div>
            <w:div w:id="53116693">
              <w:marLeft w:val="0"/>
              <w:marRight w:val="0"/>
              <w:marTop w:val="0"/>
              <w:marBottom w:val="0"/>
              <w:divBdr>
                <w:top w:val="none" w:sz="0" w:space="0" w:color="auto"/>
                <w:left w:val="none" w:sz="0" w:space="0" w:color="auto"/>
                <w:bottom w:val="none" w:sz="0" w:space="0" w:color="auto"/>
                <w:right w:val="none" w:sz="0" w:space="0" w:color="auto"/>
              </w:divBdr>
            </w:div>
            <w:div w:id="1716194653">
              <w:marLeft w:val="0"/>
              <w:marRight w:val="0"/>
              <w:marTop w:val="0"/>
              <w:marBottom w:val="0"/>
              <w:divBdr>
                <w:top w:val="none" w:sz="0" w:space="0" w:color="auto"/>
                <w:left w:val="none" w:sz="0" w:space="0" w:color="auto"/>
                <w:bottom w:val="none" w:sz="0" w:space="0" w:color="auto"/>
                <w:right w:val="none" w:sz="0" w:space="0" w:color="auto"/>
              </w:divBdr>
            </w:div>
            <w:div w:id="819007088">
              <w:marLeft w:val="0"/>
              <w:marRight w:val="0"/>
              <w:marTop w:val="0"/>
              <w:marBottom w:val="0"/>
              <w:divBdr>
                <w:top w:val="none" w:sz="0" w:space="0" w:color="auto"/>
                <w:left w:val="none" w:sz="0" w:space="0" w:color="auto"/>
                <w:bottom w:val="none" w:sz="0" w:space="0" w:color="auto"/>
                <w:right w:val="none" w:sz="0" w:space="0" w:color="auto"/>
              </w:divBdr>
            </w:div>
            <w:div w:id="1645816020">
              <w:marLeft w:val="0"/>
              <w:marRight w:val="0"/>
              <w:marTop w:val="0"/>
              <w:marBottom w:val="0"/>
              <w:divBdr>
                <w:top w:val="none" w:sz="0" w:space="0" w:color="auto"/>
                <w:left w:val="none" w:sz="0" w:space="0" w:color="auto"/>
                <w:bottom w:val="none" w:sz="0" w:space="0" w:color="auto"/>
                <w:right w:val="none" w:sz="0" w:space="0" w:color="auto"/>
              </w:divBdr>
            </w:div>
            <w:div w:id="1643386662">
              <w:marLeft w:val="0"/>
              <w:marRight w:val="0"/>
              <w:marTop w:val="0"/>
              <w:marBottom w:val="0"/>
              <w:divBdr>
                <w:top w:val="none" w:sz="0" w:space="0" w:color="auto"/>
                <w:left w:val="none" w:sz="0" w:space="0" w:color="auto"/>
                <w:bottom w:val="none" w:sz="0" w:space="0" w:color="auto"/>
                <w:right w:val="none" w:sz="0" w:space="0" w:color="auto"/>
              </w:divBdr>
            </w:div>
            <w:div w:id="237785820">
              <w:marLeft w:val="0"/>
              <w:marRight w:val="0"/>
              <w:marTop w:val="0"/>
              <w:marBottom w:val="0"/>
              <w:divBdr>
                <w:top w:val="none" w:sz="0" w:space="0" w:color="auto"/>
                <w:left w:val="none" w:sz="0" w:space="0" w:color="auto"/>
                <w:bottom w:val="none" w:sz="0" w:space="0" w:color="auto"/>
                <w:right w:val="none" w:sz="0" w:space="0" w:color="auto"/>
              </w:divBdr>
            </w:div>
            <w:div w:id="1537309751">
              <w:marLeft w:val="0"/>
              <w:marRight w:val="0"/>
              <w:marTop w:val="0"/>
              <w:marBottom w:val="0"/>
              <w:divBdr>
                <w:top w:val="none" w:sz="0" w:space="0" w:color="auto"/>
                <w:left w:val="none" w:sz="0" w:space="0" w:color="auto"/>
                <w:bottom w:val="none" w:sz="0" w:space="0" w:color="auto"/>
                <w:right w:val="none" w:sz="0" w:space="0" w:color="auto"/>
              </w:divBdr>
            </w:div>
            <w:div w:id="18528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6966">
      <w:bodyDiv w:val="1"/>
      <w:marLeft w:val="0"/>
      <w:marRight w:val="0"/>
      <w:marTop w:val="0"/>
      <w:marBottom w:val="0"/>
      <w:divBdr>
        <w:top w:val="none" w:sz="0" w:space="0" w:color="auto"/>
        <w:left w:val="none" w:sz="0" w:space="0" w:color="auto"/>
        <w:bottom w:val="none" w:sz="0" w:space="0" w:color="auto"/>
        <w:right w:val="none" w:sz="0" w:space="0" w:color="auto"/>
      </w:divBdr>
      <w:divsChild>
        <w:div w:id="1142766961">
          <w:marLeft w:val="0"/>
          <w:marRight w:val="0"/>
          <w:marTop w:val="0"/>
          <w:marBottom w:val="0"/>
          <w:divBdr>
            <w:top w:val="none" w:sz="0" w:space="0" w:color="auto"/>
            <w:left w:val="none" w:sz="0" w:space="0" w:color="auto"/>
            <w:bottom w:val="none" w:sz="0" w:space="0" w:color="auto"/>
            <w:right w:val="none" w:sz="0" w:space="0" w:color="auto"/>
          </w:divBdr>
          <w:divsChild>
            <w:div w:id="353307700">
              <w:marLeft w:val="0"/>
              <w:marRight w:val="0"/>
              <w:marTop w:val="0"/>
              <w:marBottom w:val="0"/>
              <w:divBdr>
                <w:top w:val="none" w:sz="0" w:space="0" w:color="auto"/>
                <w:left w:val="none" w:sz="0" w:space="0" w:color="auto"/>
                <w:bottom w:val="none" w:sz="0" w:space="0" w:color="auto"/>
                <w:right w:val="none" w:sz="0" w:space="0" w:color="auto"/>
              </w:divBdr>
            </w:div>
            <w:div w:id="658197464">
              <w:marLeft w:val="0"/>
              <w:marRight w:val="0"/>
              <w:marTop w:val="0"/>
              <w:marBottom w:val="0"/>
              <w:divBdr>
                <w:top w:val="none" w:sz="0" w:space="0" w:color="auto"/>
                <w:left w:val="none" w:sz="0" w:space="0" w:color="auto"/>
                <w:bottom w:val="none" w:sz="0" w:space="0" w:color="auto"/>
                <w:right w:val="none" w:sz="0" w:space="0" w:color="auto"/>
              </w:divBdr>
            </w:div>
            <w:div w:id="1114321719">
              <w:marLeft w:val="0"/>
              <w:marRight w:val="0"/>
              <w:marTop w:val="0"/>
              <w:marBottom w:val="0"/>
              <w:divBdr>
                <w:top w:val="none" w:sz="0" w:space="0" w:color="auto"/>
                <w:left w:val="none" w:sz="0" w:space="0" w:color="auto"/>
                <w:bottom w:val="none" w:sz="0" w:space="0" w:color="auto"/>
                <w:right w:val="none" w:sz="0" w:space="0" w:color="auto"/>
              </w:divBdr>
            </w:div>
            <w:div w:id="1680426218">
              <w:marLeft w:val="0"/>
              <w:marRight w:val="0"/>
              <w:marTop w:val="0"/>
              <w:marBottom w:val="0"/>
              <w:divBdr>
                <w:top w:val="none" w:sz="0" w:space="0" w:color="auto"/>
                <w:left w:val="none" w:sz="0" w:space="0" w:color="auto"/>
                <w:bottom w:val="none" w:sz="0" w:space="0" w:color="auto"/>
                <w:right w:val="none" w:sz="0" w:space="0" w:color="auto"/>
              </w:divBdr>
            </w:div>
            <w:div w:id="1552116137">
              <w:marLeft w:val="0"/>
              <w:marRight w:val="0"/>
              <w:marTop w:val="0"/>
              <w:marBottom w:val="0"/>
              <w:divBdr>
                <w:top w:val="none" w:sz="0" w:space="0" w:color="auto"/>
                <w:left w:val="none" w:sz="0" w:space="0" w:color="auto"/>
                <w:bottom w:val="none" w:sz="0" w:space="0" w:color="auto"/>
                <w:right w:val="none" w:sz="0" w:space="0" w:color="auto"/>
              </w:divBdr>
            </w:div>
            <w:div w:id="658466824">
              <w:marLeft w:val="0"/>
              <w:marRight w:val="0"/>
              <w:marTop w:val="0"/>
              <w:marBottom w:val="0"/>
              <w:divBdr>
                <w:top w:val="none" w:sz="0" w:space="0" w:color="auto"/>
                <w:left w:val="none" w:sz="0" w:space="0" w:color="auto"/>
                <w:bottom w:val="none" w:sz="0" w:space="0" w:color="auto"/>
                <w:right w:val="none" w:sz="0" w:space="0" w:color="auto"/>
              </w:divBdr>
            </w:div>
            <w:div w:id="824510915">
              <w:marLeft w:val="0"/>
              <w:marRight w:val="0"/>
              <w:marTop w:val="0"/>
              <w:marBottom w:val="0"/>
              <w:divBdr>
                <w:top w:val="none" w:sz="0" w:space="0" w:color="auto"/>
                <w:left w:val="none" w:sz="0" w:space="0" w:color="auto"/>
                <w:bottom w:val="none" w:sz="0" w:space="0" w:color="auto"/>
                <w:right w:val="none" w:sz="0" w:space="0" w:color="auto"/>
              </w:divBdr>
            </w:div>
            <w:div w:id="294407728">
              <w:marLeft w:val="0"/>
              <w:marRight w:val="0"/>
              <w:marTop w:val="0"/>
              <w:marBottom w:val="0"/>
              <w:divBdr>
                <w:top w:val="none" w:sz="0" w:space="0" w:color="auto"/>
                <w:left w:val="none" w:sz="0" w:space="0" w:color="auto"/>
                <w:bottom w:val="none" w:sz="0" w:space="0" w:color="auto"/>
                <w:right w:val="none" w:sz="0" w:space="0" w:color="auto"/>
              </w:divBdr>
            </w:div>
            <w:div w:id="483163255">
              <w:marLeft w:val="0"/>
              <w:marRight w:val="0"/>
              <w:marTop w:val="0"/>
              <w:marBottom w:val="0"/>
              <w:divBdr>
                <w:top w:val="none" w:sz="0" w:space="0" w:color="auto"/>
                <w:left w:val="none" w:sz="0" w:space="0" w:color="auto"/>
                <w:bottom w:val="none" w:sz="0" w:space="0" w:color="auto"/>
                <w:right w:val="none" w:sz="0" w:space="0" w:color="auto"/>
              </w:divBdr>
            </w:div>
            <w:div w:id="210852691">
              <w:marLeft w:val="0"/>
              <w:marRight w:val="0"/>
              <w:marTop w:val="0"/>
              <w:marBottom w:val="0"/>
              <w:divBdr>
                <w:top w:val="none" w:sz="0" w:space="0" w:color="auto"/>
                <w:left w:val="none" w:sz="0" w:space="0" w:color="auto"/>
                <w:bottom w:val="none" w:sz="0" w:space="0" w:color="auto"/>
                <w:right w:val="none" w:sz="0" w:space="0" w:color="auto"/>
              </w:divBdr>
            </w:div>
            <w:div w:id="723917542">
              <w:marLeft w:val="0"/>
              <w:marRight w:val="0"/>
              <w:marTop w:val="0"/>
              <w:marBottom w:val="0"/>
              <w:divBdr>
                <w:top w:val="none" w:sz="0" w:space="0" w:color="auto"/>
                <w:left w:val="none" w:sz="0" w:space="0" w:color="auto"/>
                <w:bottom w:val="none" w:sz="0" w:space="0" w:color="auto"/>
                <w:right w:val="none" w:sz="0" w:space="0" w:color="auto"/>
              </w:divBdr>
            </w:div>
            <w:div w:id="1744446162">
              <w:marLeft w:val="0"/>
              <w:marRight w:val="0"/>
              <w:marTop w:val="0"/>
              <w:marBottom w:val="0"/>
              <w:divBdr>
                <w:top w:val="none" w:sz="0" w:space="0" w:color="auto"/>
                <w:left w:val="none" w:sz="0" w:space="0" w:color="auto"/>
                <w:bottom w:val="none" w:sz="0" w:space="0" w:color="auto"/>
                <w:right w:val="none" w:sz="0" w:space="0" w:color="auto"/>
              </w:divBdr>
            </w:div>
            <w:div w:id="1577087315">
              <w:marLeft w:val="0"/>
              <w:marRight w:val="0"/>
              <w:marTop w:val="0"/>
              <w:marBottom w:val="0"/>
              <w:divBdr>
                <w:top w:val="none" w:sz="0" w:space="0" w:color="auto"/>
                <w:left w:val="none" w:sz="0" w:space="0" w:color="auto"/>
                <w:bottom w:val="none" w:sz="0" w:space="0" w:color="auto"/>
                <w:right w:val="none" w:sz="0" w:space="0" w:color="auto"/>
              </w:divBdr>
            </w:div>
            <w:div w:id="437987647">
              <w:marLeft w:val="0"/>
              <w:marRight w:val="0"/>
              <w:marTop w:val="0"/>
              <w:marBottom w:val="0"/>
              <w:divBdr>
                <w:top w:val="none" w:sz="0" w:space="0" w:color="auto"/>
                <w:left w:val="none" w:sz="0" w:space="0" w:color="auto"/>
                <w:bottom w:val="none" w:sz="0" w:space="0" w:color="auto"/>
                <w:right w:val="none" w:sz="0" w:space="0" w:color="auto"/>
              </w:divBdr>
            </w:div>
            <w:div w:id="1695839580">
              <w:marLeft w:val="0"/>
              <w:marRight w:val="0"/>
              <w:marTop w:val="0"/>
              <w:marBottom w:val="0"/>
              <w:divBdr>
                <w:top w:val="none" w:sz="0" w:space="0" w:color="auto"/>
                <w:left w:val="none" w:sz="0" w:space="0" w:color="auto"/>
                <w:bottom w:val="none" w:sz="0" w:space="0" w:color="auto"/>
                <w:right w:val="none" w:sz="0" w:space="0" w:color="auto"/>
              </w:divBdr>
            </w:div>
            <w:div w:id="1681852279">
              <w:marLeft w:val="0"/>
              <w:marRight w:val="0"/>
              <w:marTop w:val="0"/>
              <w:marBottom w:val="0"/>
              <w:divBdr>
                <w:top w:val="none" w:sz="0" w:space="0" w:color="auto"/>
                <w:left w:val="none" w:sz="0" w:space="0" w:color="auto"/>
                <w:bottom w:val="none" w:sz="0" w:space="0" w:color="auto"/>
                <w:right w:val="none" w:sz="0" w:space="0" w:color="auto"/>
              </w:divBdr>
            </w:div>
            <w:div w:id="1857160194">
              <w:marLeft w:val="0"/>
              <w:marRight w:val="0"/>
              <w:marTop w:val="0"/>
              <w:marBottom w:val="0"/>
              <w:divBdr>
                <w:top w:val="none" w:sz="0" w:space="0" w:color="auto"/>
                <w:left w:val="none" w:sz="0" w:space="0" w:color="auto"/>
                <w:bottom w:val="none" w:sz="0" w:space="0" w:color="auto"/>
                <w:right w:val="none" w:sz="0" w:space="0" w:color="auto"/>
              </w:divBdr>
            </w:div>
            <w:div w:id="1045645056">
              <w:marLeft w:val="0"/>
              <w:marRight w:val="0"/>
              <w:marTop w:val="0"/>
              <w:marBottom w:val="0"/>
              <w:divBdr>
                <w:top w:val="none" w:sz="0" w:space="0" w:color="auto"/>
                <w:left w:val="none" w:sz="0" w:space="0" w:color="auto"/>
                <w:bottom w:val="none" w:sz="0" w:space="0" w:color="auto"/>
                <w:right w:val="none" w:sz="0" w:space="0" w:color="auto"/>
              </w:divBdr>
            </w:div>
            <w:div w:id="1999842504">
              <w:marLeft w:val="0"/>
              <w:marRight w:val="0"/>
              <w:marTop w:val="0"/>
              <w:marBottom w:val="0"/>
              <w:divBdr>
                <w:top w:val="none" w:sz="0" w:space="0" w:color="auto"/>
                <w:left w:val="none" w:sz="0" w:space="0" w:color="auto"/>
                <w:bottom w:val="none" w:sz="0" w:space="0" w:color="auto"/>
                <w:right w:val="none" w:sz="0" w:space="0" w:color="auto"/>
              </w:divBdr>
            </w:div>
            <w:div w:id="4145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63">
      <w:bodyDiv w:val="1"/>
      <w:marLeft w:val="0"/>
      <w:marRight w:val="0"/>
      <w:marTop w:val="0"/>
      <w:marBottom w:val="0"/>
      <w:divBdr>
        <w:top w:val="none" w:sz="0" w:space="0" w:color="auto"/>
        <w:left w:val="none" w:sz="0" w:space="0" w:color="auto"/>
        <w:bottom w:val="none" w:sz="0" w:space="0" w:color="auto"/>
        <w:right w:val="none" w:sz="0" w:space="0" w:color="auto"/>
      </w:divBdr>
      <w:divsChild>
        <w:div w:id="1462108845">
          <w:marLeft w:val="0"/>
          <w:marRight w:val="0"/>
          <w:marTop w:val="0"/>
          <w:marBottom w:val="0"/>
          <w:divBdr>
            <w:top w:val="none" w:sz="0" w:space="0" w:color="auto"/>
            <w:left w:val="none" w:sz="0" w:space="0" w:color="auto"/>
            <w:bottom w:val="none" w:sz="0" w:space="0" w:color="auto"/>
            <w:right w:val="none" w:sz="0" w:space="0" w:color="auto"/>
          </w:divBdr>
          <w:divsChild>
            <w:div w:id="924220443">
              <w:marLeft w:val="0"/>
              <w:marRight w:val="0"/>
              <w:marTop w:val="0"/>
              <w:marBottom w:val="0"/>
              <w:divBdr>
                <w:top w:val="none" w:sz="0" w:space="0" w:color="auto"/>
                <w:left w:val="none" w:sz="0" w:space="0" w:color="auto"/>
                <w:bottom w:val="none" w:sz="0" w:space="0" w:color="auto"/>
                <w:right w:val="none" w:sz="0" w:space="0" w:color="auto"/>
              </w:divBdr>
            </w:div>
            <w:div w:id="1037121704">
              <w:marLeft w:val="0"/>
              <w:marRight w:val="0"/>
              <w:marTop w:val="0"/>
              <w:marBottom w:val="0"/>
              <w:divBdr>
                <w:top w:val="none" w:sz="0" w:space="0" w:color="auto"/>
                <w:left w:val="none" w:sz="0" w:space="0" w:color="auto"/>
                <w:bottom w:val="none" w:sz="0" w:space="0" w:color="auto"/>
                <w:right w:val="none" w:sz="0" w:space="0" w:color="auto"/>
              </w:divBdr>
            </w:div>
            <w:div w:id="786658457">
              <w:marLeft w:val="0"/>
              <w:marRight w:val="0"/>
              <w:marTop w:val="0"/>
              <w:marBottom w:val="0"/>
              <w:divBdr>
                <w:top w:val="none" w:sz="0" w:space="0" w:color="auto"/>
                <w:left w:val="none" w:sz="0" w:space="0" w:color="auto"/>
                <w:bottom w:val="none" w:sz="0" w:space="0" w:color="auto"/>
                <w:right w:val="none" w:sz="0" w:space="0" w:color="auto"/>
              </w:divBdr>
            </w:div>
            <w:div w:id="1113787682">
              <w:marLeft w:val="0"/>
              <w:marRight w:val="0"/>
              <w:marTop w:val="0"/>
              <w:marBottom w:val="0"/>
              <w:divBdr>
                <w:top w:val="none" w:sz="0" w:space="0" w:color="auto"/>
                <w:left w:val="none" w:sz="0" w:space="0" w:color="auto"/>
                <w:bottom w:val="none" w:sz="0" w:space="0" w:color="auto"/>
                <w:right w:val="none" w:sz="0" w:space="0" w:color="auto"/>
              </w:divBdr>
            </w:div>
            <w:div w:id="1584140995">
              <w:marLeft w:val="0"/>
              <w:marRight w:val="0"/>
              <w:marTop w:val="0"/>
              <w:marBottom w:val="0"/>
              <w:divBdr>
                <w:top w:val="none" w:sz="0" w:space="0" w:color="auto"/>
                <w:left w:val="none" w:sz="0" w:space="0" w:color="auto"/>
                <w:bottom w:val="none" w:sz="0" w:space="0" w:color="auto"/>
                <w:right w:val="none" w:sz="0" w:space="0" w:color="auto"/>
              </w:divBdr>
            </w:div>
            <w:div w:id="1268851407">
              <w:marLeft w:val="0"/>
              <w:marRight w:val="0"/>
              <w:marTop w:val="0"/>
              <w:marBottom w:val="0"/>
              <w:divBdr>
                <w:top w:val="none" w:sz="0" w:space="0" w:color="auto"/>
                <w:left w:val="none" w:sz="0" w:space="0" w:color="auto"/>
                <w:bottom w:val="none" w:sz="0" w:space="0" w:color="auto"/>
                <w:right w:val="none" w:sz="0" w:space="0" w:color="auto"/>
              </w:divBdr>
            </w:div>
            <w:div w:id="1860587290">
              <w:marLeft w:val="0"/>
              <w:marRight w:val="0"/>
              <w:marTop w:val="0"/>
              <w:marBottom w:val="0"/>
              <w:divBdr>
                <w:top w:val="none" w:sz="0" w:space="0" w:color="auto"/>
                <w:left w:val="none" w:sz="0" w:space="0" w:color="auto"/>
                <w:bottom w:val="none" w:sz="0" w:space="0" w:color="auto"/>
                <w:right w:val="none" w:sz="0" w:space="0" w:color="auto"/>
              </w:divBdr>
            </w:div>
            <w:div w:id="740755555">
              <w:marLeft w:val="0"/>
              <w:marRight w:val="0"/>
              <w:marTop w:val="0"/>
              <w:marBottom w:val="0"/>
              <w:divBdr>
                <w:top w:val="none" w:sz="0" w:space="0" w:color="auto"/>
                <w:left w:val="none" w:sz="0" w:space="0" w:color="auto"/>
                <w:bottom w:val="none" w:sz="0" w:space="0" w:color="auto"/>
                <w:right w:val="none" w:sz="0" w:space="0" w:color="auto"/>
              </w:divBdr>
            </w:div>
            <w:div w:id="1237125438">
              <w:marLeft w:val="0"/>
              <w:marRight w:val="0"/>
              <w:marTop w:val="0"/>
              <w:marBottom w:val="0"/>
              <w:divBdr>
                <w:top w:val="none" w:sz="0" w:space="0" w:color="auto"/>
                <w:left w:val="none" w:sz="0" w:space="0" w:color="auto"/>
                <w:bottom w:val="none" w:sz="0" w:space="0" w:color="auto"/>
                <w:right w:val="none" w:sz="0" w:space="0" w:color="auto"/>
              </w:divBdr>
            </w:div>
            <w:div w:id="692922100">
              <w:marLeft w:val="0"/>
              <w:marRight w:val="0"/>
              <w:marTop w:val="0"/>
              <w:marBottom w:val="0"/>
              <w:divBdr>
                <w:top w:val="none" w:sz="0" w:space="0" w:color="auto"/>
                <w:left w:val="none" w:sz="0" w:space="0" w:color="auto"/>
                <w:bottom w:val="none" w:sz="0" w:space="0" w:color="auto"/>
                <w:right w:val="none" w:sz="0" w:space="0" w:color="auto"/>
              </w:divBdr>
            </w:div>
            <w:div w:id="1871532379">
              <w:marLeft w:val="0"/>
              <w:marRight w:val="0"/>
              <w:marTop w:val="0"/>
              <w:marBottom w:val="0"/>
              <w:divBdr>
                <w:top w:val="none" w:sz="0" w:space="0" w:color="auto"/>
                <w:left w:val="none" w:sz="0" w:space="0" w:color="auto"/>
                <w:bottom w:val="none" w:sz="0" w:space="0" w:color="auto"/>
                <w:right w:val="none" w:sz="0" w:space="0" w:color="auto"/>
              </w:divBdr>
            </w:div>
            <w:div w:id="609775001">
              <w:marLeft w:val="0"/>
              <w:marRight w:val="0"/>
              <w:marTop w:val="0"/>
              <w:marBottom w:val="0"/>
              <w:divBdr>
                <w:top w:val="none" w:sz="0" w:space="0" w:color="auto"/>
                <w:left w:val="none" w:sz="0" w:space="0" w:color="auto"/>
                <w:bottom w:val="none" w:sz="0" w:space="0" w:color="auto"/>
                <w:right w:val="none" w:sz="0" w:space="0" w:color="auto"/>
              </w:divBdr>
            </w:div>
            <w:div w:id="809327602">
              <w:marLeft w:val="0"/>
              <w:marRight w:val="0"/>
              <w:marTop w:val="0"/>
              <w:marBottom w:val="0"/>
              <w:divBdr>
                <w:top w:val="none" w:sz="0" w:space="0" w:color="auto"/>
                <w:left w:val="none" w:sz="0" w:space="0" w:color="auto"/>
                <w:bottom w:val="none" w:sz="0" w:space="0" w:color="auto"/>
                <w:right w:val="none" w:sz="0" w:space="0" w:color="auto"/>
              </w:divBdr>
            </w:div>
            <w:div w:id="1750956499">
              <w:marLeft w:val="0"/>
              <w:marRight w:val="0"/>
              <w:marTop w:val="0"/>
              <w:marBottom w:val="0"/>
              <w:divBdr>
                <w:top w:val="none" w:sz="0" w:space="0" w:color="auto"/>
                <w:left w:val="none" w:sz="0" w:space="0" w:color="auto"/>
                <w:bottom w:val="none" w:sz="0" w:space="0" w:color="auto"/>
                <w:right w:val="none" w:sz="0" w:space="0" w:color="auto"/>
              </w:divBdr>
            </w:div>
            <w:div w:id="1305428399">
              <w:marLeft w:val="0"/>
              <w:marRight w:val="0"/>
              <w:marTop w:val="0"/>
              <w:marBottom w:val="0"/>
              <w:divBdr>
                <w:top w:val="none" w:sz="0" w:space="0" w:color="auto"/>
                <w:left w:val="none" w:sz="0" w:space="0" w:color="auto"/>
                <w:bottom w:val="none" w:sz="0" w:space="0" w:color="auto"/>
                <w:right w:val="none" w:sz="0" w:space="0" w:color="auto"/>
              </w:divBdr>
            </w:div>
            <w:div w:id="2111242408">
              <w:marLeft w:val="0"/>
              <w:marRight w:val="0"/>
              <w:marTop w:val="0"/>
              <w:marBottom w:val="0"/>
              <w:divBdr>
                <w:top w:val="none" w:sz="0" w:space="0" w:color="auto"/>
                <w:left w:val="none" w:sz="0" w:space="0" w:color="auto"/>
                <w:bottom w:val="none" w:sz="0" w:space="0" w:color="auto"/>
                <w:right w:val="none" w:sz="0" w:space="0" w:color="auto"/>
              </w:divBdr>
            </w:div>
            <w:div w:id="867373297">
              <w:marLeft w:val="0"/>
              <w:marRight w:val="0"/>
              <w:marTop w:val="0"/>
              <w:marBottom w:val="0"/>
              <w:divBdr>
                <w:top w:val="none" w:sz="0" w:space="0" w:color="auto"/>
                <w:left w:val="none" w:sz="0" w:space="0" w:color="auto"/>
                <w:bottom w:val="none" w:sz="0" w:space="0" w:color="auto"/>
                <w:right w:val="none" w:sz="0" w:space="0" w:color="auto"/>
              </w:divBdr>
            </w:div>
            <w:div w:id="1875269714">
              <w:marLeft w:val="0"/>
              <w:marRight w:val="0"/>
              <w:marTop w:val="0"/>
              <w:marBottom w:val="0"/>
              <w:divBdr>
                <w:top w:val="none" w:sz="0" w:space="0" w:color="auto"/>
                <w:left w:val="none" w:sz="0" w:space="0" w:color="auto"/>
                <w:bottom w:val="none" w:sz="0" w:space="0" w:color="auto"/>
                <w:right w:val="none" w:sz="0" w:space="0" w:color="auto"/>
              </w:divBdr>
            </w:div>
            <w:div w:id="1587692483">
              <w:marLeft w:val="0"/>
              <w:marRight w:val="0"/>
              <w:marTop w:val="0"/>
              <w:marBottom w:val="0"/>
              <w:divBdr>
                <w:top w:val="none" w:sz="0" w:space="0" w:color="auto"/>
                <w:left w:val="none" w:sz="0" w:space="0" w:color="auto"/>
                <w:bottom w:val="none" w:sz="0" w:space="0" w:color="auto"/>
                <w:right w:val="none" w:sz="0" w:space="0" w:color="auto"/>
              </w:divBdr>
            </w:div>
            <w:div w:id="840437289">
              <w:marLeft w:val="0"/>
              <w:marRight w:val="0"/>
              <w:marTop w:val="0"/>
              <w:marBottom w:val="0"/>
              <w:divBdr>
                <w:top w:val="none" w:sz="0" w:space="0" w:color="auto"/>
                <w:left w:val="none" w:sz="0" w:space="0" w:color="auto"/>
                <w:bottom w:val="none" w:sz="0" w:space="0" w:color="auto"/>
                <w:right w:val="none" w:sz="0" w:space="0" w:color="auto"/>
              </w:divBdr>
            </w:div>
            <w:div w:id="14099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594">
      <w:bodyDiv w:val="1"/>
      <w:marLeft w:val="0"/>
      <w:marRight w:val="0"/>
      <w:marTop w:val="0"/>
      <w:marBottom w:val="0"/>
      <w:divBdr>
        <w:top w:val="none" w:sz="0" w:space="0" w:color="auto"/>
        <w:left w:val="none" w:sz="0" w:space="0" w:color="auto"/>
        <w:bottom w:val="none" w:sz="0" w:space="0" w:color="auto"/>
        <w:right w:val="none" w:sz="0" w:space="0" w:color="auto"/>
      </w:divBdr>
      <w:divsChild>
        <w:div w:id="274559979">
          <w:marLeft w:val="0"/>
          <w:marRight w:val="0"/>
          <w:marTop w:val="0"/>
          <w:marBottom w:val="0"/>
          <w:divBdr>
            <w:top w:val="none" w:sz="0" w:space="0" w:color="auto"/>
            <w:left w:val="none" w:sz="0" w:space="0" w:color="auto"/>
            <w:bottom w:val="none" w:sz="0" w:space="0" w:color="auto"/>
            <w:right w:val="none" w:sz="0" w:space="0" w:color="auto"/>
          </w:divBdr>
          <w:divsChild>
            <w:div w:id="2139257588">
              <w:marLeft w:val="0"/>
              <w:marRight w:val="0"/>
              <w:marTop w:val="0"/>
              <w:marBottom w:val="0"/>
              <w:divBdr>
                <w:top w:val="none" w:sz="0" w:space="0" w:color="auto"/>
                <w:left w:val="none" w:sz="0" w:space="0" w:color="auto"/>
                <w:bottom w:val="none" w:sz="0" w:space="0" w:color="auto"/>
                <w:right w:val="none" w:sz="0" w:space="0" w:color="auto"/>
              </w:divBdr>
            </w:div>
            <w:div w:id="150407564">
              <w:marLeft w:val="0"/>
              <w:marRight w:val="0"/>
              <w:marTop w:val="0"/>
              <w:marBottom w:val="0"/>
              <w:divBdr>
                <w:top w:val="none" w:sz="0" w:space="0" w:color="auto"/>
                <w:left w:val="none" w:sz="0" w:space="0" w:color="auto"/>
                <w:bottom w:val="none" w:sz="0" w:space="0" w:color="auto"/>
                <w:right w:val="none" w:sz="0" w:space="0" w:color="auto"/>
              </w:divBdr>
            </w:div>
            <w:div w:id="1052970654">
              <w:marLeft w:val="0"/>
              <w:marRight w:val="0"/>
              <w:marTop w:val="0"/>
              <w:marBottom w:val="0"/>
              <w:divBdr>
                <w:top w:val="none" w:sz="0" w:space="0" w:color="auto"/>
                <w:left w:val="none" w:sz="0" w:space="0" w:color="auto"/>
                <w:bottom w:val="none" w:sz="0" w:space="0" w:color="auto"/>
                <w:right w:val="none" w:sz="0" w:space="0" w:color="auto"/>
              </w:divBdr>
            </w:div>
            <w:div w:id="1512379592">
              <w:marLeft w:val="0"/>
              <w:marRight w:val="0"/>
              <w:marTop w:val="0"/>
              <w:marBottom w:val="0"/>
              <w:divBdr>
                <w:top w:val="none" w:sz="0" w:space="0" w:color="auto"/>
                <w:left w:val="none" w:sz="0" w:space="0" w:color="auto"/>
                <w:bottom w:val="none" w:sz="0" w:space="0" w:color="auto"/>
                <w:right w:val="none" w:sz="0" w:space="0" w:color="auto"/>
              </w:divBdr>
            </w:div>
            <w:div w:id="1357075032">
              <w:marLeft w:val="0"/>
              <w:marRight w:val="0"/>
              <w:marTop w:val="0"/>
              <w:marBottom w:val="0"/>
              <w:divBdr>
                <w:top w:val="none" w:sz="0" w:space="0" w:color="auto"/>
                <w:left w:val="none" w:sz="0" w:space="0" w:color="auto"/>
                <w:bottom w:val="none" w:sz="0" w:space="0" w:color="auto"/>
                <w:right w:val="none" w:sz="0" w:space="0" w:color="auto"/>
              </w:divBdr>
            </w:div>
            <w:div w:id="519127742">
              <w:marLeft w:val="0"/>
              <w:marRight w:val="0"/>
              <w:marTop w:val="0"/>
              <w:marBottom w:val="0"/>
              <w:divBdr>
                <w:top w:val="none" w:sz="0" w:space="0" w:color="auto"/>
                <w:left w:val="none" w:sz="0" w:space="0" w:color="auto"/>
                <w:bottom w:val="none" w:sz="0" w:space="0" w:color="auto"/>
                <w:right w:val="none" w:sz="0" w:space="0" w:color="auto"/>
              </w:divBdr>
            </w:div>
            <w:div w:id="450901639">
              <w:marLeft w:val="0"/>
              <w:marRight w:val="0"/>
              <w:marTop w:val="0"/>
              <w:marBottom w:val="0"/>
              <w:divBdr>
                <w:top w:val="none" w:sz="0" w:space="0" w:color="auto"/>
                <w:left w:val="none" w:sz="0" w:space="0" w:color="auto"/>
                <w:bottom w:val="none" w:sz="0" w:space="0" w:color="auto"/>
                <w:right w:val="none" w:sz="0" w:space="0" w:color="auto"/>
              </w:divBdr>
            </w:div>
            <w:div w:id="1668942117">
              <w:marLeft w:val="0"/>
              <w:marRight w:val="0"/>
              <w:marTop w:val="0"/>
              <w:marBottom w:val="0"/>
              <w:divBdr>
                <w:top w:val="none" w:sz="0" w:space="0" w:color="auto"/>
                <w:left w:val="none" w:sz="0" w:space="0" w:color="auto"/>
                <w:bottom w:val="none" w:sz="0" w:space="0" w:color="auto"/>
                <w:right w:val="none" w:sz="0" w:space="0" w:color="auto"/>
              </w:divBdr>
            </w:div>
            <w:div w:id="1653825727">
              <w:marLeft w:val="0"/>
              <w:marRight w:val="0"/>
              <w:marTop w:val="0"/>
              <w:marBottom w:val="0"/>
              <w:divBdr>
                <w:top w:val="none" w:sz="0" w:space="0" w:color="auto"/>
                <w:left w:val="none" w:sz="0" w:space="0" w:color="auto"/>
                <w:bottom w:val="none" w:sz="0" w:space="0" w:color="auto"/>
                <w:right w:val="none" w:sz="0" w:space="0" w:color="auto"/>
              </w:divBdr>
            </w:div>
            <w:div w:id="477191779">
              <w:marLeft w:val="0"/>
              <w:marRight w:val="0"/>
              <w:marTop w:val="0"/>
              <w:marBottom w:val="0"/>
              <w:divBdr>
                <w:top w:val="none" w:sz="0" w:space="0" w:color="auto"/>
                <w:left w:val="none" w:sz="0" w:space="0" w:color="auto"/>
                <w:bottom w:val="none" w:sz="0" w:space="0" w:color="auto"/>
                <w:right w:val="none" w:sz="0" w:space="0" w:color="auto"/>
              </w:divBdr>
            </w:div>
            <w:div w:id="218708889">
              <w:marLeft w:val="0"/>
              <w:marRight w:val="0"/>
              <w:marTop w:val="0"/>
              <w:marBottom w:val="0"/>
              <w:divBdr>
                <w:top w:val="none" w:sz="0" w:space="0" w:color="auto"/>
                <w:left w:val="none" w:sz="0" w:space="0" w:color="auto"/>
                <w:bottom w:val="none" w:sz="0" w:space="0" w:color="auto"/>
                <w:right w:val="none" w:sz="0" w:space="0" w:color="auto"/>
              </w:divBdr>
            </w:div>
            <w:div w:id="2015762368">
              <w:marLeft w:val="0"/>
              <w:marRight w:val="0"/>
              <w:marTop w:val="0"/>
              <w:marBottom w:val="0"/>
              <w:divBdr>
                <w:top w:val="none" w:sz="0" w:space="0" w:color="auto"/>
                <w:left w:val="none" w:sz="0" w:space="0" w:color="auto"/>
                <w:bottom w:val="none" w:sz="0" w:space="0" w:color="auto"/>
                <w:right w:val="none" w:sz="0" w:space="0" w:color="auto"/>
              </w:divBdr>
            </w:div>
            <w:div w:id="595749026">
              <w:marLeft w:val="0"/>
              <w:marRight w:val="0"/>
              <w:marTop w:val="0"/>
              <w:marBottom w:val="0"/>
              <w:divBdr>
                <w:top w:val="none" w:sz="0" w:space="0" w:color="auto"/>
                <w:left w:val="none" w:sz="0" w:space="0" w:color="auto"/>
                <w:bottom w:val="none" w:sz="0" w:space="0" w:color="auto"/>
                <w:right w:val="none" w:sz="0" w:space="0" w:color="auto"/>
              </w:divBdr>
            </w:div>
            <w:div w:id="604504787">
              <w:marLeft w:val="0"/>
              <w:marRight w:val="0"/>
              <w:marTop w:val="0"/>
              <w:marBottom w:val="0"/>
              <w:divBdr>
                <w:top w:val="none" w:sz="0" w:space="0" w:color="auto"/>
                <w:left w:val="none" w:sz="0" w:space="0" w:color="auto"/>
                <w:bottom w:val="none" w:sz="0" w:space="0" w:color="auto"/>
                <w:right w:val="none" w:sz="0" w:space="0" w:color="auto"/>
              </w:divBdr>
            </w:div>
            <w:div w:id="1654799951">
              <w:marLeft w:val="0"/>
              <w:marRight w:val="0"/>
              <w:marTop w:val="0"/>
              <w:marBottom w:val="0"/>
              <w:divBdr>
                <w:top w:val="none" w:sz="0" w:space="0" w:color="auto"/>
                <w:left w:val="none" w:sz="0" w:space="0" w:color="auto"/>
                <w:bottom w:val="none" w:sz="0" w:space="0" w:color="auto"/>
                <w:right w:val="none" w:sz="0" w:space="0" w:color="auto"/>
              </w:divBdr>
            </w:div>
            <w:div w:id="6248527">
              <w:marLeft w:val="0"/>
              <w:marRight w:val="0"/>
              <w:marTop w:val="0"/>
              <w:marBottom w:val="0"/>
              <w:divBdr>
                <w:top w:val="none" w:sz="0" w:space="0" w:color="auto"/>
                <w:left w:val="none" w:sz="0" w:space="0" w:color="auto"/>
                <w:bottom w:val="none" w:sz="0" w:space="0" w:color="auto"/>
                <w:right w:val="none" w:sz="0" w:space="0" w:color="auto"/>
              </w:divBdr>
            </w:div>
            <w:div w:id="65998137">
              <w:marLeft w:val="0"/>
              <w:marRight w:val="0"/>
              <w:marTop w:val="0"/>
              <w:marBottom w:val="0"/>
              <w:divBdr>
                <w:top w:val="none" w:sz="0" w:space="0" w:color="auto"/>
                <w:left w:val="none" w:sz="0" w:space="0" w:color="auto"/>
                <w:bottom w:val="none" w:sz="0" w:space="0" w:color="auto"/>
                <w:right w:val="none" w:sz="0" w:space="0" w:color="auto"/>
              </w:divBdr>
            </w:div>
            <w:div w:id="1578058486">
              <w:marLeft w:val="0"/>
              <w:marRight w:val="0"/>
              <w:marTop w:val="0"/>
              <w:marBottom w:val="0"/>
              <w:divBdr>
                <w:top w:val="none" w:sz="0" w:space="0" w:color="auto"/>
                <w:left w:val="none" w:sz="0" w:space="0" w:color="auto"/>
                <w:bottom w:val="none" w:sz="0" w:space="0" w:color="auto"/>
                <w:right w:val="none" w:sz="0" w:space="0" w:color="auto"/>
              </w:divBdr>
            </w:div>
            <w:div w:id="62264565">
              <w:marLeft w:val="0"/>
              <w:marRight w:val="0"/>
              <w:marTop w:val="0"/>
              <w:marBottom w:val="0"/>
              <w:divBdr>
                <w:top w:val="none" w:sz="0" w:space="0" w:color="auto"/>
                <w:left w:val="none" w:sz="0" w:space="0" w:color="auto"/>
                <w:bottom w:val="none" w:sz="0" w:space="0" w:color="auto"/>
                <w:right w:val="none" w:sz="0" w:space="0" w:color="auto"/>
              </w:divBdr>
            </w:div>
            <w:div w:id="345137272">
              <w:marLeft w:val="0"/>
              <w:marRight w:val="0"/>
              <w:marTop w:val="0"/>
              <w:marBottom w:val="0"/>
              <w:divBdr>
                <w:top w:val="none" w:sz="0" w:space="0" w:color="auto"/>
                <w:left w:val="none" w:sz="0" w:space="0" w:color="auto"/>
                <w:bottom w:val="none" w:sz="0" w:space="0" w:color="auto"/>
                <w:right w:val="none" w:sz="0" w:space="0" w:color="auto"/>
              </w:divBdr>
            </w:div>
            <w:div w:id="106434877">
              <w:marLeft w:val="0"/>
              <w:marRight w:val="0"/>
              <w:marTop w:val="0"/>
              <w:marBottom w:val="0"/>
              <w:divBdr>
                <w:top w:val="none" w:sz="0" w:space="0" w:color="auto"/>
                <w:left w:val="none" w:sz="0" w:space="0" w:color="auto"/>
                <w:bottom w:val="none" w:sz="0" w:space="0" w:color="auto"/>
                <w:right w:val="none" w:sz="0" w:space="0" w:color="auto"/>
              </w:divBdr>
            </w:div>
            <w:div w:id="1733767834">
              <w:marLeft w:val="0"/>
              <w:marRight w:val="0"/>
              <w:marTop w:val="0"/>
              <w:marBottom w:val="0"/>
              <w:divBdr>
                <w:top w:val="none" w:sz="0" w:space="0" w:color="auto"/>
                <w:left w:val="none" w:sz="0" w:space="0" w:color="auto"/>
                <w:bottom w:val="none" w:sz="0" w:space="0" w:color="auto"/>
                <w:right w:val="none" w:sz="0" w:space="0" w:color="auto"/>
              </w:divBdr>
            </w:div>
            <w:div w:id="1642229277">
              <w:marLeft w:val="0"/>
              <w:marRight w:val="0"/>
              <w:marTop w:val="0"/>
              <w:marBottom w:val="0"/>
              <w:divBdr>
                <w:top w:val="none" w:sz="0" w:space="0" w:color="auto"/>
                <w:left w:val="none" w:sz="0" w:space="0" w:color="auto"/>
                <w:bottom w:val="none" w:sz="0" w:space="0" w:color="auto"/>
                <w:right w:val="none" w:sz="0" w:space="0" w:color="auto"/>
              </w:divBdr>
            </w:div>
            <w:div w:id="1823352883">
              <w:marLeft w:val="0"/>
              <w:marRight w:val="0"/>
              <w:marTop w:val="0"/>
              <w:marBottom w:val="0"/>
              <w:divBdr>
                <w:top w:val="none" w:sz="0" w:space="0" w:color="auto"/>
                <w:left w:val="none" w:sz="0" w:space="0" w:color="auto"/>
                <w:bottom w:val="none" w:sz="0" w:space="0" w:color="auto"/>
                <w:right w:val="none" w:sz="0" w:space="0" w:color="auto"/>
              </w:divBdr>
            </w:div>
            <w:div w:id="13378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2962">
      <w:bodyDiv w:val="1"/>
      <w:marLeft w:val="0"/>
      <w:marRight w:val="0"/>
      <w:marTop w:val="0"/>
      <w:marBottom w:val="0"/>
      <w:divBdr>
        <w:top w:val="none" w:sz="0" w:space="0" w:color="auto"/>
        <w:left w:val="none" w:sz="0" w:space="0" w:color="auto"/>
        <w:bottom w:val="none" w:sz="0" w:space="0" w:color="auto"/>
        <w:right w:val="none" w:sz="0" w:space="0" w:color="auto"/>
      </w:divBdr>
      <w:divsChild>
        <w:div w:id="1022320498">
          <w:marLeft w:val="0"/>
          <w:marRight w:val="0"/>
          <w:marTop w:val="0"/>
          <w:marBottom w:val="0"/>
          <w:divBdr>
            <w:top w:val="none" w:sz="0" w:space="0" w:color="auto"/>
            <w:left w:val="none" w:sz="0" w:space="0" w:color="auto"/>
            <w:bottom w:val="none" w:sz="0" w:space="0" w:color="auto"/>
            <w:right w:val="none" w:sz="0" w:space="0" w:color="auto"/>
          </w:divBdr>
          <w:divsChild>
            <w:div w:id="1232159797">
              <w:marLeft w:val="0"/>
              <w:marRight w:val="0"/>
              <w:marTop w:val="0"/>
              <w:marBottom w:val="0"/>
              <w:divBdr>
                <w:top w:val="none" w:sz="0" w:space="0" w:color="auto"/>
                <w:left w:val="none" w:sz="0" w:space="0" w:color="auto"/>
                <w:bottom w:val="none" w:sz="0" w:space="0" w:color="auto"/>
                <w:right w:val="none" w:sz="0" w:space="0" w:color="auto"/>
              </w:divBdr>
            </w:div>
            <w:div w:id="1025449238">
              <w:marLeft w:val="0"/>
              <w:marRight w:val="0"/>
              <w:marTop w:val="0"/>
              <w:marBottom w:val="0"/>
              <w:divBdr>
                <w:top w:val="none" w:sz="0" w:space="0" w:color="auto"/>
                <w:left w:val="none" w:sz="0" w:space="0" w:color="auto"/>
                <w:bottom w:val="none" w:sz="0" w:space="0" w:color="auto"/>
                <w:right w:val="none" w:sz="0" w:space="0" w:color="auto"/>
              </w:divBdr>
            </w:div>
            <w:div w:id="1940675740">
              <w:marLeft w:val="0"/>
              <w:marRight w:val="0"/>
              <w:marTop w:val="0"/>
              <w:marBottom w:val="0"/>
              <w:divBdr>
                <w:top w:val="none" w:sz="0" w:space="0" w:color="auto"/>
                <w:left w:val="none" w:sz="0" w:space="0" w:color="auto"/>
                <w:bottom w:val="none" w:sz="0" w:space="0" w:color="auto"/>
                <w:right w:val="none" w:sz="0" w:space="0" w:color="auto"/>
              </w:divBdr>
            </w:div>
            <w:div w:id="40205887">
              <w:marLeft w:val="0"/>
              <w:marRight w:val="0"/>
              <w:marTop w:val="0"/>
              <w:marBottom w:val="0"/>
              <w:divBdr>
                <w:top w:val="none" w:sz="0" w:space="0" w:color="auto"/>
                <w:left w:val="none" w:sz="0" w:space="0" w:color="auto"/>
                <w:bottom w:val="none" w:sz="0" w:space="0" w:color="auto"/>
                <w:right w:val="none" w:sz="0" w:space="0" w:color="auto"/>
              </w:divBdr>
            </w:div>
            <w:div w:id="1840659356">
              <w:marLeft w:val="0"/>
              <w:marRight w:val="0"/>
              <w:marTop w:val="0"/>
              <w:marBottom w:val="0"/>
              <w:divBdr>
                <w:top w:val="none" w:sz="0" w:space="0" w:color="auto"/>
                <w:left w:val="none" w:sz="0" w:space="0" w:color="auto"/>
                <w:bottom w:val="none" w:sz="0" w:space="0" w:color="auto"/>
                <w:right w:val="none" w:sz="0" w:space="0" w:color="auto"/>
              </w:divBdr>
            </w:div>
            <w:div w:id="1907448930">
              <w:marLeft w:val="0"/>
              <w:marRight w:val="0"/>
              <w:marTop w:val="0"/>
              <w:marBottom w:val="0"/>
              <w:divBdr>
                <w:top w:val="none" w:sz="0" w:space="0" w:color="auto"/>
                <w:left w:val="none" w:sz="0" w:space="0" w:color="auto"/>
                <w:bottom w:val="none" w:sz="0" w:space="0" w:color="auto"/>
                <w:right w:val="none" w:sz="0" w:space="0" w:color="auto"/>
              </w:divBdr>
            </w:div>
            <w:div w:id="1152529511">
              <w:marLeft w:val="0"/>
              <w:marRight w:val="0"/>
              <w:marTop w:val="0"/>
              <w:marBottom w:val="0"/>
              <w:divBdr>
                <w:top w:val="none" w:sz="0" w:space="0" w:color="auto"/>
                <w:left w:val="none" w:sz="0" w:space="0" w:color="auto"/>
                <w:bottom w:val="none" w:sz="0" w:space="0" w:color="auto"/>
                <w:right w:val="none" w:sz="0" w:space="0" w:color="auto"/>
              </w:divBdr>
            </w:div>
            <w:div w:id="1601907251">
              <w:marLeft w:val="0"/>
              <w:marRight w:val="0"/>
              <w:marTop w:val="0"/>
              <w:marBottom w:val="0"/>
              <w:divBdr>
                <w:top w:val="none" w:sz="0" w:space="0" w:color="auto"/>
                <w:left w:val="none" w:sz="0" w:space="0" w:color="auto"/>
                <w:bottom w:val="none" w:sz="0" w:space="0" w:color="auto"/>
                <w:right w:val="none" w:sz="0" w:space="0" w:color="auto"/>
              </w:divBdr>
            </w:div>
            <w:div w:id="143090730">
              <w:marLeft w:val="0"/>
              <w:marRight w:val="0"/>
              <w:marTop w:val="0"/>
              <w:marBottom w:val="0"/>
              <w:divBdr>
                <w:top w:val="none" w:sz="0" w:space="0" w:color="auto"/>
                <w:left w:val="none" w:sz="0" w:space="0" w:color="auto"/>
                <w:bottom w:val="none" w:sz="0" w:space="0" w:color="auto"/>
                <w:right w:val="none" w:sz="0" w:space="0" w:color="auto"/>
              </w:divBdr>
            </w:div>
            <w:div w:id="1206257378">
              <w:marLeft w:val="0"/>
              <w:marRight w:val="0"/>
              <w:marTop w:val="0"/>
              <w:marBottom w:val="0"/>
              <w:divBdr>
                <w:top w:val="none" w:sz="0" w:space="0" w:color="auto"/>
                <w:left w:val="none" w:sz="0" w:space="0" w:color="auto"/>
                <w:bottom w:val="none" w:sz="0" w:space="0" w:color="auto"/>
                <w:right w:val="none" w:sz="0" w:space="0" w:color="auto"/>
              </w:divBdr>
            </w:div>
            <w:div w:id="507600175">
              <w:marLeft w:val="0"/>
              <w:marRight w:val="0"/>
              <w:marTop w:val="0"/>
              <w:marBottom w:val="0"/>
              <w:divBdr>
                <w:top w:val="none" w:sz="0" w:space="0" w:color="auto"/>
                <w:left w:val="none" w:sz="0" w:space="0" w:color="auto"/>
                <w:bottom w:val="none" w:sz="0" w:space="0" w:color="auto"/>
                <w:right w:val="none" w:sz="0" w:space="0" w:color="auto"/>
              </w:divBdr>
            </w:div>
            <w:div w:id="75368163">
              <w:marLeft w:val="0"/>
              <w:marRight w:val="0"/>
              <w:marTop w:val="0"/>
              <w:marBottom w:val="0"/>
              <w:divBdr>
                <w:top w:val="none" w:sz="0" w:space="0" w:color="auto"/>
                <w:left w:val="none" w:sz="0" w:space="0" w:color="auto"/>
                <w:bottom w:val="none" w:sz="0" w:space="0" w:color="auto"/>
                <w:right w:val="none" w:sz="0" w:space="0" w:color="auto"/>
              </w:divBdr>
            </w:div>
            <w:div w:id="1091925422">
              <w:marLeft w:val="0"/>
              <w:marRight w:val="0"/>
              <w:marTop w:val="0"/>
              <w:marBottom w:val="0"/>
              <w:divBdr>
                <w:top w:val="none" w:sz="0" w:space="0" w:color="auto"/>
                <w:left w:val="none" w:sz="0" w:space="0" w:color="auto"/>
                <w:bottom w:val="none" w:sz="0" w:space="0" w:color="auto"/>
                <w:right w:val="none" w:sz="0" w:space="0" w:color="auto"/>
              </w:divBdr>
            </w:div>
            <w:div w:id="1034964267">
              <w:marLeft w:val="0"/>
              <w:marRight w:val="0"/>
              <w:marTop w:val="0"/>
              <w:marBottom w:val="0"/>
              <w:divBdr>
                <w:top w:val="none" w:sz="0" w:space="0" w:color="auto"/>
                <w:left w:val="none" w:sz="0" w:space="0" w:color="auto"/>
                <w:bottom w:val="none" w:sz="0" w:space="0" w:color="auto"/>
                <w:right w:val="none" w:sz="0" w:space="0" w:color="auto"/>
              </w:divBdr>
            </w:div>
            <w:div w:id="358821216">
              <w:marLeft w:val="0"/>
              <w:marRight w:val="0"/>
              <w:marTop w:val="0"/>
              <w:marBottom w:val="0"/>
              <w:divBdr>
                <w:top w:val="none" w:sz="0" w:space="0" w:color="auto"/>
                <w:left w:val="none" w:sz="0" w:space="0" w:color="auto"/>
                <w:bottom w:val="none" w:sz="0" w:space="0" w:color="auto"/>
                <w:right w:val="none" w:sz="0" w:space="0" w:color="auto"/>
              </w:divBdr>
            </w:div>
            <w:div w:id="1186603271">
              <w:marLeft w:val="0"/>
              <w:marRight w:val="0"/>
              <w:marTop w:val="0"/>
              <w:marBottom w:val="0"/>
              <w:divBdr>
                <w:top w:val="none" w:sz="0" w:space="0" w:color="auto"/>
                <w:left w:val="none" w:sz="0" w:space="0" w:color="auto"/>
                <w:bottom w:val="none" w:sz="0" w:space="0" w:color="auto"/>
                <w:right w:val="none" w:sz="0" w:space="0" w:color="auto"/>
              </w:divBdr>
            </w:div>
            <w:div w:id="229510769">
              <w:marLeft w:val="0"/>
              <w:marRight w:val="0"/>
              <w:marTop w:val="0"/>
              <w:marBottom w:val="0"/>
              <w:divBdr>
                <w:top w:val="none" w:sz="0" w:space="0" w:color="auto"/>
                <w:left w:val="none" w:sz="0" w:space="0" w:color="auto"/>
                <w:bottom w:val="none" w:sz="0" w:space="0" w:color="auto"/>
                <w:right w:val="none" w:sz="0" w:space="0" w:color="auto"/>
              </w:divBdr>
            </w:div>
            <w:div w:id="483008697">
              <w:marLeft w:val="0"/>
              <w:marRight w:val="0"/>
              <w:marTop w:val="0"/>
              <w:marBottom w:val="0"/>
              <w:divBdr>
                <w:top w:val="none" w:sz="0" w:space="0" w:color="auto"/>
                <w:left w:val="none" w:sz="0" w:space="0" w:color="auto"/>
                <w:bottom w:val="none" w:sz="0" w:space="0" w:color="auto"/>
                <w:right w:val="none" w:sz="0" w:space="0" w:color="auto"/>
              </w:divBdr>
            </w:div>
            <w:div w:id="1608805807">
              <w:marLeft w:val="0"/>
              <w:marRight w:val="0"/>
              <w:marTop w:val="0"/>
              <w:marBottom w:val="0"/>
              <w:divBdr>
                <w:top w:val="none" w:sz="0" w:space="0" w:color="auto"/>
                <w:left w:val="none" w:sz="0" w:space="0" w:color="auto"/>
                <w:bottom w:val="none" w:sz="0" w:space="0" w:color="auto"/>
                <w:right w:val="none" w:sz="0" w:space="0" w:color="auto"/>
              </w:divBdr>
            </w:div>
            <w:div w:id="1949577185">
              <w:marLeft w:val="0"/>
              <w:marRight w:val="0"/>
              <w:marTop w:val="0"/>
              <w:marBottom w:val="0"/>
              <w:divBdr>
                <w:top w:val="none" w:sz="0" w:space="0" w:color="auto"/>
                <w:left w:val="none" w:sz="0" w:space="0" w:color="auto"/>
                <w:bottom w:val="none" w:sz="0" w:space="0" w:color="auto"/>
                <w:right w:val="none" w:sz="0" w:space="0" w:color="auto"/>
              </w:divBdr>
            </w:div>
            <w:div w:id="1679040791">
              <w:marLeft w:val="0"/>
              <w:marRight w:val="0"/>
              <w:marTop w:val="0"/>
              <w:marBottom w:val="0"/>
              <w:divBdr>
                <w:top w:val="none" w:sz="0" w:space="0" w:color="auto"/>
                <w:left w:val="none" w:sz="0" w:space="0" w:color="auto"/>
                <w:bottom w:val="none" w:sz="0" w:space="0" w:color="auto"/>
                <w:right w:val="none" w:sz="0" w:space="0" w:color="auto"/>
              </w:divBdr>
            </w:div>
            <w:div w:id="1880891659">
              <w:marLeft w:val="0"/>
              <w:marRight w:val="0"/>
              <w:marTop w:val="0"/>
              <w:marBottom w:val="0"/>
              <w:divBdr>
                <w:top w:val="none" w:sz="0" w:space="0" w:color="auto"/>
                <w:left w:val="none" w:sz="0" w:space="0" w:color="auto"/>
                <w:bottom w:val="none" w:sz="0" w:space="0" w:color="auto"/>
                <w:right w:val="none" w:sz="0" w:space="0" w:color="auto"/>
              </w:divBdr>
            </w:div>
            <w:div w:id="1138574358">
              <w:marLeft w:val="0"/>
              <w:marRight w:val="0"/>
              <w:marTop w:val="0"/>
              <w:marBottom w:val="0"/>
              <w:divBdr>
                <w:top w:val="none" w:sz="0" w:space="0" w:color="auto"/>
                <w:left w:val="none" w:sz="0" w:space="0" w:color="auto"/>
                <w:bottom w:val="none" w:sz="0" w:space="0" w:color="auto"/>
                <w:right w:val="none" w:sz="0" w:space="0" w:color="auto"/>
              </w:divBdr>
            </w:div>
            <w:div w:id="310528985">
              <w:marLeft w:val="0"/>
              <w:marRight w:val="0"/>
              <w:marTop w:val="0"/>
              <w:marBottom w:val="0"/>
              <w:divBdr>
                <w:top w:val="none" w:sz="0" w:space="0" w:color="auto"/>
                <w:left w:val="none" w:sz="0" w:space="0" w:color="auto"/>
                <w:bottom w:val="none" w:sz="0" w:space="0" w:color="auto"/>
                <w:right w:val="none" w:sz="0" w:space="0" w:color="auto"/>
              </w:divBdr>
            </w:div>
            <w:div w:id="1722053077">
              <w:marLeft w:val="0"/>
              <w:marRight w:val="0"/>
              <w:marTop w:val="0"/>
              <w:marBottom w:val="0"/>
              <w:divBdr>
                <w:top w:val="none" w:sz="0" w:space="0" w:color="auto"/>
                <w:left w:val="none" w:sz="0" w:space="0" w:color="auto"/>
                <w:bottom w:val="none" w:sz="0" w:space="0" w:color="auto"/>
                <w:right w:val="none" w:sz="0" w:space="0" w:color="auto"/>
              </w:divBdr>
            </w:div>
            <w:div w:id="578559346">
              <w:marLeft w:val="0"/>
              <w:marRight w:val="0"/>
              <w:marTop w:val="0"/>
              <w:marBottom w:val="0"/>
              <w:divBdr>
                <w:top w:val="none" w:sz="0" w:space="0" w:color="auto"/>
                <w:left w:val="none" w:sz="0" w:space="0" w:color="auto"/>
                <w:bottom w:val="none" w:sz="0" w:space="0" w:color="auto"/>
                <w:right w:val="none" w:sz="0" w:space="0" w:color="auto"/>
              </w:divBdr>
            </w:div>
            <w:div w:id="646667906">
              <w:marLeft w:val="0"/>
              <w:marRight w:val="0"/>
              <w:marTop w:val="0"/>
              <w:marBottom w:val="0"/>
              <w:divBdr>
                <w:top w:val="none" w:sz="0" w:space="0" w:color="auto"/>
                <w:left w:val="none" w:sz="0" w:space="0" w:color="auto"/>
                <w:bottom w:val="none" w:sz="0" w:space="0" w:color="auto"/>
                <w:right w:val="none" w:sz="0" w:space="0" w:color="auto"/>
              </w:divBdr>
            </w:div>
            <w:div w:id="1478572844">
              <w:marLeft w:val="0"/>
              <w:marRight w:val="0"/>
              <w:marTop w:val="0"/>
              <w:marBottom w:val="0"/>
              <w:divBdr>
                <w:top w:val="none" w:sz="0" w:space="0" w:color="auto"/>
                <w:left w:val="none" w:sz="0" w:space="0" w:color="auto"/>
                <w:bottom w:val="none" w:sz="0" w:space="0" w:color="auto"/>
                <w:right w:val="none" w:sz="0" w:space="0" w:color="auto"/>
              </w:divBdr>
            </w:div>
            <w:div w:id="864290338">
              <w:marLeft w:val="0"/>
              <w:marRight w:val="0"/>
              <w:marTop w:val="0"/>
              <w:marBottom w:val="0"/>
              <w:divBdr>
                <w:top w:val="none" w:sz="0" w:space="0" w:color="auto"/>
                <w:left w:val="none" w:sz="0" w:space="0" w:color="auto"/>
                <w:bottom w:val="none" w:sz="0" w:space="0" w:color="auto"/>
                <w:right w:val="none" w:sz="0" w:space="0" w:color="auto"/>
              </w:divBdr>
            </w:div>
            <w:div w:id="1565411911">
              <w:marLeft w:val="0"/>
              <w:marRight w:val="0"/>
              <w:marTop w:val="0"/>
              <w:marBottom w:val="0"/>
              <w:divBdr>
                <w:top w:val="none" w:sz="0" w:space="0" w:color="auto"/>
                <w:left w:val="none" w:sz="0" w:space="0" w:color="auto"/>
                <w:bottom w:val="none" w:sz="0" w:space="0" w:color="auto"/>
                <w:right w:val="none" w:sz="0" w:space="0" w:color="auto"/>
              </w:divBdr>
            </w:div>
            <w:div w:id="475335917">
              <w:marLeft w:val="0"/>
              <w:marRight w:val="0"/>
              <w:marTop w:val="0"/>
              <w:marBottom w:val="0"/>
              <w:divBdr>
                <w:top w:val="none" w:sz="0" w:space="0" w:color="auto"/>
                <w:left w:val="none" w:sz="0" w:space="0" w:color="auto"/>
                <w:bottom w:val="none" w:sz="0" w:space="0" w:color="auto"/>
                <w:right w:val="none" w:sz="0" w:space="0" w:color="auto"/>
              </w:divBdr>
            </w:div>
            <w:div w:id="1813596383">
              <w:marLeft w:val="0"/>
              <w:marRight w:val="0"/>
              <w:marTop w:val="0"/>
              <w:marBottom w:val="0"/>
              <w:divBdr>
                <w:top w:val="none" w:sz="0" w:space="0" w:color="auto"/>
                <w:left w:val="none" w:sz="0" w:space="0" w:color="auto"/>
                <w:bottom w:val="none" w:sz="0" w:space="0" w:color="auto"/>
                <w:right w:val="none" w:sz="0" w:space="0" w:color="auto"/>
              </w:divBdr>
            </w:div>
            <w:div w:id="9111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907">
      <w:bodyDiv w:val="1"/>
      <w:marLeft w:val="0"/>
      <w:marRight w:val="0"/>
      <w:marTop w:val="0"/>
      <w:marBottom w:val="0"/>
      <w:divBdr>
        <w:top w:val="none" w:sz="0" w:space="0" w:color="auto"/>
        <w:left w:val="none" w:sz="0" w:space="0" w:color="auto"/>
        <w:bottom w:val="none" w:sz="0" w:space="0" w:color="auto"/>
        <w:right w:val="none" w:sz="0" w:space="0" w:color="auto"/>
      </w:divBdr>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37923843">
      <w:bodyDiv w:val="1"/>
      <w:marLeft w:val="0"/>
      <w:marRight w:val="0"/>
      <w:marTop w:val="0"/>
      <w:marBottom w:val="0"/>
      <w:divBdr>
        <w:top w:val="none" w:sz="0" w:space="0" w:color="auto"/>
        <w:left w:val="none" w:sz="0" w:space="0" w:color="auto"/>
        <w:bottom w:val="none" w:sz="0" w:space="0" w:color="auto"/>
        <w:right w:val="none" w:sz="0" w:space="0" w:color="auto"/>
      </w:divBdr>
      <w:divsChild>
        <w:div w:id="1683168349">
          <w:marLeft w:val="0"/>
          <w:marRight w:val="0"/>
          <w:marTop w:val="0"/>
          <w:marBottom w:val="0"/>
          <w:divBdr>
            <w:top w:val="none" w:sz="0" w:space="0" w:color="auto"/>
            <w:left w:val="none" w:sz="0" w:space="0" w:color="auto"/>
            <w:bottom w:val="none" w:sz="0" w:space="0" w:color="auto"/>
            <w:right w:val="none" w:sz="0" w:space="0" w:color="auto"/>
          </w:divBdr>
          <w:divsChild>
            <w:div w:id="674382140">
              <w:marLeft w:val="0"/>
              <w:marRight w:val="0"/>
              <w:marTop w:val="0"/>
              <w:marBottom w:val="0"/>
              <w:divBdr>
                <w:top w:val="none" w:sz="0" w:space="0" w:color="auto"/>
                <w:left w:val="none" w:sz="0" w:space="0" w:color="auto"/>
                <w:bottom w:val="none" w:sz="0" w:space="0" w:color="auto"/>
                <w:right w:val="none" w:sz="0" w:space="0" w:color="auto"/>
              </w:divBdr>
            </w:div>
            <w:div w:id="867524003">
              <w:marLeft w:val="0"/>
              <w:marRight w:val="0"/>
              <w:marTop w:val="0"/>
              <w:marBottom w:val="0"/>
              <w:divBdr>
                <w:top w:val="none" w:sz="0" w:space="0" w:color="auto"/>
                <w:left w:val="none" w:sz="0" w:space="0" w:color="auto"/>
                <w:bottom w:val="none" w:sz="0" w:space="0" w:color="auto"/>
                <w:right w:val="none" w:sz="0" w:space="0" w:color="auto"/>
              </w:divBdr>
            </w:div>
            <w:div w:id="1254703115">
              <w:marLeft w:val="0"/>
              <w:marRight w:val="0"/>
              <w:marTop w:val="0"/>
              <w:marBottom w:val="0"/>
              <w:divBdr>
                <w:top w:val="none" w:sz="0" w:space="0" w:color="auto"/>
                <w:left w:val="none" w:sz="0" w:space="0" w:color="auto"/>
                <w:bottom w:val="none" w:sz="0" w:space="0" w:color="auto"/>
                <w:right w:val="none" w:sz="0" w:space="0" w:color="auto"/>
              </w:divBdr>
            </w:div>
            <w:div w:id="2033458950">
              <w:marLeft w:val="0"/>
              <w:marRight w:val="0"/>
              <w:marTop w:val="0"/>
              <w:marBottom w:val="0"/>
              <w:divBdr>
                <w:top w:val="none" w:sz="0" w:space="0" w:color="auto"/>
                <w:left w:val="none" w:sz="0" w:space="0" w:color="auto"/>
                <w:bottom w:val="none" w:sz="0" w:space="0" w:color="auto"/>
                <w:right w:val="none" w:sz="0" w:space="0" w:color="auto"/>
              </w:divBdr>
            </w:div>
            <w:div w:id="805850441">
              <w:marLeft w:val="0"/>
              <w:marRight w:val="0"/>
              <w:marTop w:val="0"/>
              <w:marBottom w:val="0"/>
              <w:divBdr>
                <w:top w:val="none" w:sz="0" w:space="0" w:color="auto"/>
                <w:left w:val="none" w:sz="0" w:space="0" w:color="auto"/>
                <w:bottom w:val="none" w:sz="0" w:space="0" w:color="auto"/>
                <w:right w:val="none" w:sz="0" w:space="0" w:color="auto"/>
              </w:divBdr>
            </w:div>
            <w:div w:id="2092194653">
              <w:marLeft w:val="0"/>
              <w:marRight w:val="0"/>
              <w:marTop w:val="0"/>
              <w:marBottom w:val="0"/>
              <w:divBdr>
                <w:top w:val="none" w:sz="0" w:space="0" w:color="auto"/>
                <w:left w:val="none" w:sz="0" w:space="0" w:color="auto"/>
                <w:bottom w:val="none" w:sz="0" w:space="0" w:color="auto"/>
                <w:right w:val="none" w:sz="0" w:space="0" w:color="auto"/>
              </w:divBdr>
            </w:div>
            <w:div w:id="830174191">
              <w:marLeft w:val="0"/>
              <w:marRight w:val="0"/>
              <w:marTop w:val="0"/>
              <w:marBottom w:val="0"/>
              <w:divBdr>
                <w:top w:val="none" w:sz="0" w:space="0" w:color="auto"/>
                <w:left w:val="none" w:sz="0" w:space="0" w:color="auto"/>
                <w:bottom w:val="none" w:sz="0" w:space="0" w:color="auto"/>
                <w:right w:val="none" w:sz="0" w:space="0" w:color="auto"/>
              </w:divBdr>
            </w:div>
            <w:div w:id="1400205123">
              <w:marLeft w:val="0"/>
              <w:marRight w:val="0"/>
              <w:marTop w:val="0"/>
              <w:marBottom w:val="0"/>
              <w:divBdr>
                <w:top w:val="none" w:sz="0" w:space="0" w:color="auto"/>
                <w:left w:val="none" w:sz="0" w:space="0" w:color="auto"/>
                <w:bottom w:val="none" w:sz="0" w:space="0" w:color="auto"/>
                <w:right w:val="none" w:sz="0" w:space="0" w:color="auto"/>
              </w:divBdr>
            </w:div>
            <w:div w:id="2138641514">
              <w:marLeft w:val="0"/>
              <w:marRight w:val="0"/>
              <w:marTop w:val="0"/>
              <w:marBottom w:val="0"/>
              <w:divBdr>
                <w:top w:val="none" w:sz="0" w:space="0" w:color="auto"/>
                <w:left w:val="none" w:sz="0" w:space="0" w:color="auto"/>
                <w:bottom w:val="none" w:sz="0" w:space="0" w:color="auto"/>
                <w:right w:val="none" w:sz="0" w:space="0" w:color="auto"/>
              </w:divBdr>
            </w:div>
            <w:div w:id="1035885818">
              <w:marLeft w:val="0"/>
              <w:marRight w:val="0"/>
              <w:marTop w:val="0"/>
              <w:marBottom w:val="0"/>
              <w:divBdr>
                <w:top w:val="none" w:sz="0" w:space="0" w:color="auto"/>
                <w:left w:val="none" w:sz="0" w:space="0" w:color="auto"/>
                <w:bottom w:val="none" w:sz="0" w:space="0" w:color="auto"/>
                <w:right w:val="none" w:sz="0" w:space="0" w:color="auto"/>
              </w:divBdr>
            </w:div>
            <w:div w:id="2095589336">
              <w:marLeft w:val="0"/>
              <w:marRight w:val="0"/>
              <w:marTop w:val="0"/>
              <w:marBottom w:val="0"/>
              <w:divBdr>
                <w:top w:val="none" w:sz="0" w:space="0" w:color="auto"/>
                <w:left w:val="none" w:sz="0" w:space="0" w:color="auto"/>
                <w:bottom w:val="none" w:sz="0" w:space="0" w:color="auto"/>
                <w:right w:val="none" w:sz="0" w:space="0" w:color="auto"/>
              </w:divBdr>
            </w:div>
            <w:div w:id="265969801">
              <w:marLeft w:val="0"/>
              <w:marRight w:val="0"/>
              <w:marTop w:val="0"/>
              <w:marBottom w:val="0"/>
              <w:divBdr>
                <w:top w:val="none" w:sz="0" w:space="0" w:color="auto"/>
                <w:left w:val="none" w:sz="0" w:space="0" w:color="auto"/>
                <w:bottom w:val="none" w:sz="0" w:space="0" w:color="auto"/>
                <w:right w:val="none" w:sz="0" w:space="0" w:color="auto"/>
              </w:divBdr>
            </w:div>
            <w:div w:id="102893781">
              <w:marLeft w:val="0"/>
              <w:marRight w:val="0"/>
              <w:marTop w:val="0"/>
              <w:marBottom w:val="0"/>
              <w:divBdr>
                <w:top w:val="none" w:sz="0" w:space="0" w:color="auto"/>
                <w:left w:val="none" w:sz="0" w:space="0" w:color="auto"/>
                <w:bottom w:val="none" w:sz="0" w:space="0" w:color="auto"/>
                <w:right w:val="none" w:sz="0" w:space="0" w:color="auto"/>
              </w:divBdr>
            </w:div>
            <w:div w:id="1817212445">
              <w:marLeft w:val="0"/>
              <w:marRight w:val="0"/>
              <w:marTop w:val="0"/>
              <w:marBottom w:val="0"/>
              <w:divBdr>
                <w:top w:val="none" w:sz="0" w:space="0" w:color="auto"/>
                <w:left w:val="none" w:sz="0" w:space="0" w:color="auto"/>
                <w:bottom w:val="none" w:sz="0" w:space="0" w:color="auto"/>
                <w:right w:val="none" w:sz="0" w:space="0" w:color="auto"/>
              </w:divBdr>
            </w:div>
            <w:div w:id="1415475368">
              <w:marLeft w:val="0"/>
              <w:marRight w:val="0"/>
              <w:marTop w:val="0"/>
              <w:marBottom w:val="0"/>
              <w:divBdr>
                <w:top w:val="none" w:sz="0" w:space="0" w:color="auto"/>
                <w:left w:val="none" w:sz="0" w:space="0" w:color="auto"/>
                <w:bottom w:val="none" w:sz="0" w:space="0" w:color="auto"/>
                <w:right w:val="none" w:sz="0" w:space="0" w:color="auto"/>
              </w:divBdr>
            </w:div>
            <w:div w:id="20335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5407">
      <w:bodyDiv w:val="1"/>
      <w:marLeft w:val="0"/>
      <w:marRight w:val="0"/>
      <w:marTop w:val="0"/>
      <w:marBottom w:val="0"/>
      <w:divBdr>
        <w:top w:val="none" w:sz="0" w:space="0" w:color="auto"/>
        <w:left w:val="none" w:sz="0" w:space="0" w:color="auto"/>
        <w:bottom w:val="none" w:sz="0" w:space="0" w:color="auto"/>
        <w:right w:val="none" w:sz="0" w:space="0" w:color="auto"/>
      </w:divBdr>
      <w:divsChild>
        <w:div w:id="437525014">
          <w:marLeft w:val="0"/>
          <w:marRight w:val="0"/>
          <w:marTop w:val="0"/>
          <w:marBottom w:val="0"/>
          <w:divBdr>
            <w:top w:val="none" w:sz="0" w:space="0" w:color="auto"/>
            <w:left w:val="none" w:sz="0" w:space="0" w:color="auto"/>
            <w:bottom w:val="none" w:sz="0" w:space="0" w:color="auto"/>
            <w:right w:val="none" w:sz="0" w:space="0" w:color="auto"/>
          </w:divBdr>
          <w:divsChild>
            <w:div w:id="977108001">
              <w:marLeft w:val="0"/>
              <w:marRight w:val="0"/>
              <w:marTop w:val="0"/>
              <w:marBottom w:val="0"/>
              <w:divBdr>
                <w:top w:val="none" w:sz="0" w:space="0" w:color="auto"/>
                <w:left w:val="none" w:sz="0" w:space="0" w:color="auto"/>
                <w:bottom w:val="none" w:sz="0" w:space="0" w:color="auto"/>
                <w:right w:val="none" w:sz="0" w:space="0" w:color="auto"/>
              </w:divBdr>
            </w:div>
            <w:div w:id="917131347">
              <w:marLeft w:val="0"/>
              <w:marRight w:val="0"/>
              <w:marTop w:val="0"/>
              <w:marBottom w:val="0"/>
              <w:divBdr>
                <w:top w:val="none" w:sz="0" w:space="0" w:color="auto"/>
                <w:left w:val="none" w:sz="0" w:space="0" w:color="auto"/>
                <w:bottom w:val="none" w:sz="0" w:space="0" w:color="auto"/>
                <w:right w:val="none" w:sz="0" w:space="0" w:color="auto"/>
              </w:divBdr>
            </w:div>
            <w:div w:id="431973589">
              <w:marLeft w:val="0"/>
              <w:marRight w:val="0"/>
              <w:marTop w:val="0"/>
              <w:marBottom w:val="0"/>
              <w:divBdr>
                <w:top w:val="none" w:sz="0" w:space="0" w:color="auto"/>
                <w:left w:val="none" w:sz="0" w:space="0" w:color="auto"/>
                <w:bottom w:val="none" w:sz="0" w:space="0" w:color="auto"/>
                <w:right w:val="none" w:sz="0" w:space="0" w:color="auto"/>
              </w:divBdr>
            </w:div>
            <w:div w:id="1884905157">
              <w:marLeft w:val="0"/>
              <w:marRight w:val="0"/>
              <w:marTop w:val="0"/>
              <w:marBottom w:val="0"/>
              <w:divBdr>
                <w:top w:val="none" w:sz="0" w:space="0" w:color="auto"/>
                <w:left w:val="none" w:sz="0" w:space="0" w:color="auto"/>
                <w:bottom w:val="none" w:sz="0" w:space="0" w:color="auto"/>
                <w:right w:val="none" w:sz="0" w:space="0" w:color="auto"/>
              </w:divBdr>
            </w:div>
            <w:div w:id="1291745682">
              <w:marLeft w:val="0"/>
              <w:marRight w:val="0"/>
              <w:marTop w:val="0"/>
              <w:marBottom w:val="0"/>
              <w:divBdr>
                <w:top w:val="none" w:sz="0" w:space="0" w:color="auto"/>
                <w:left w:val="none" w:sz="0" w:space="0" w:color="auto"/>
                <w:bottom w:val="none" w:sz="0" w:space="0" w:color="auto"/>
                <w:right w:val="none" w:sz="0" w:space="0" w:color="auto"/>
              </w:divBdr>
            </w:div>
            <w:div w:id="1915236884">
              <w:marLeft w:val="0"/>
              <w:marRight w:val="0"/>
              <w:marTop w:val="0"/>
              <w:marBottom w:val="0"/>
              <w:divBdr>
                <w:top w:val="none" w:sz="0" w:space="0" w:color="auto"/>
                <w:left w:val="none" w:sz="0" w:space="0" w:color="auto"/>
                <w:bottom w:val="none" w:sz="0" w:space="0" w:color="auto"/>
                <w:right w:val="none" w:sz="0" w:space="0" w:color="auto"/>
              </w:divBdr>
            </w:div>
            <w:div w:id="872378048">
              <w:marLeft w:val="0"/>
              <w:marRight w:val="0"/>
              <w:marTop w:val="0"/>
              <w:marBottom w:val="0"/>
              <w:divBdr>
                <w:top w:val="none" w:sz="0" w:space="0" w:color="auto"/>
                <w:left w:val="none" w:sz="0" w:space="0" w:color="auto"/>
                <w:bottom w:val="none" w:sz="0" w:space="0" w:color="auto"/>
                <w:right w:val="none" w:sz="0" w:space="0" w:color="auto"/>
              </w:divBdr>
            </w:div>
            <w:div w:id="1506895276">
              <w:marLeft w:val="0"/>
              <w:marRight w:val="0"/>
              <w:marTop w:val="0"/>
              <w:marBottom w:val="0"/>
              <w:divBdr>
                <w:top w:val="none" w:sz="0" w:space="0" w:color="auto"/>
                <w:left w:val="none" w:sz="0" w:space="0" w:color="auto"/>
                <w:bottom w:val="none" w:sz="0" w:space="0" w:color="auto"/>
                <w:right w:val="none" w:sz="0" w:space="0" w:color="auto"/>
              </w:divBdr>
            </w:div>
            <w:div w:id="657658469">
              <w:marLeft w:val="0"/>
              <w:marRight w:val="0"/>
              <w:marTop w:val="0"/>
              <w:marBottom w:val="0"/>
              <w:divBdr>
                <w:top w:val="none" w:sz="0" w:space="0" w:color="auto"/>
                <w:left w:val="none" w:sz="0" w:space="0" w:color="auto"/>
                <w:bottom w:val="none" w:sz="0" w:space="0" w:color="auto"/>
                <w:right w:val="none" w:sz="0" w:space="0" w:color="auto"/>
              </w:divBdr>
            </w:div>
            <w:div w:id="837618136">
              <w:marLeft w:val="0"/>
              <w:marRight w:val="0"/>
              <w:marTop w:val="0"/>
              <w:marBottom w:val="0"/>
              <w:divBdr>
                <w:top w:val="none" w:sz="0" w:space="0" w:color="auto"/>
                <w:left w:val="none" w:sz="0" w:space="0" w:color="auto"/>
                <w:bottom w:val="none" w:sz="0" w:space="0" w:color="auto"/>
                <w:right w:val="none" w:sz="0" w:space="0" w:color="auto"/>
              </w:divBdr>
            </w:div>
            <w:div w:id="943149770">
              <w:marLeft w:val="0"/>
              <w:marRight w:val="0"/>
              <w:marTop w:val="0"/>
              <w:marBottom w:val="0"/>
              <w:divBdr>
                <w:top w:val="none" w:sz="0" w:space="0" w:color="auto"/>
                <w:left w:val="none" w:sz="0" w:space="0" w:color="auto"/>
                <w:bottom w:val="none" w:sz="0" w:space="0" w:color="auto"/>
                <w:right w:val="none" w:sz="0" w:space="0" w:color="auto"/>
              </w:divBdr>
            </w:div>
            <w:div w:id="1017921628">
              <w:marLeft w:val="0"/>
              <w:marRight w:val="0"/>
              <w:marTop w:val="0"/>
              <w:marBottom w:val="0"/>
              <w:divBdr>
                <w:top w:val="none" w:sz="0" w:space="0" w:color="auto"/>
                <w:left w:val="none" w:sz="0" w:space="0" w:color="auto"/>
                <w:bottom w:val="none" w:sz="0" w:space="0" w:color="auto"/>
                <w:right w:val="none" w:sz="0" w:space="0" w:color="auto"/>
              </w:divBdr>
            </w:div>
            <w:div w:id="913585994">
              <w:marLeft w:val="0"/>
              <w:marRight w:val="0"/>
              <w:marTop w:val="0"/>
              <w:marBottom w:val="0"/>
              <w:divBdr>
                <w:top w:val="none" w:sz="0" w:space="0" w:color="auto"/>
                <w:left w:val="none" w:sz="0" w:space="0" w:color="auto"/>
                <w:bottom w:val="none" w:sz="0" w:space="0" w:color="auto"/>
                <w:right w:val="none" w:sz="0" w:space="0" w:color="auto"/>
              </w:divBdr>
            </w:div>
            <w:div w:id="571961760">
              <w:marLeft w:val="0"/>
              <w:marRight w:val="0"/>
              <w:marTop w:val="0"/>
              <w:marBottom w:val="0"/>
              <w:divBdr>
                <w:top w:val="none" w:sz="0" w:space="0" w:color="auto"/>
                <w:left w:val="none" w:sz="0" w:space="0" w:color="auto"/>
                <w:bottom w:val="none" w:sz="0" w:space="0" w:color="auto"/>
                <w:right w:val="none" w:sz="0" w:space="0" w:color="auto"/>
              </w:divBdr>
            </w:div>
            <w:div w:id="825049744">
              <w:marLeft w:val="0"/>
              <w:marRight w:val="0"/>
              <w:marTop w:val="0"/>
              <w:marBottom w:val="0"/>
              <w:divBdr>
                <w:top w:val="none" w:sz="0" w:space="0" w:color="auto"/>
                <w:left w:val="none" w:sz="0" w:space="0" w:color="auto"/>
                <w:bottom w:val="none" w:sz="0" w:space="0" w:color="auto"/>
                <w:right w:val="none" w:sz="0" w:space="0" w:color="auto"/>
              </w:divBdr>
            </w:div>
            <w:div w:id="790048989">
              <w:marLeft w:val="0"/>
              <w:marRight w:val="0"/>
              <w:marTop w:val="0"/>
              <w:marBottom w:val="0"/>
              <w:divBdr>
                <w:top w:val="none" w:sz="0" w:space="0" w:color="auto"/>
                <w:left w:val="none" w:sz="0" w:space="0" w:color="auto"/>
                <w:bottom w:val="none" w:sz="0" w:space="0" w:color="auto"/>
                <w:right w:val="none" w:sz="0" w:space="0" w:color="auto"/>
              </w:divBdr>
            </w:div>
            <w:div w:id="492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601">
      <w:bodyDiv w:val="1"/>
      <w:marLeft w:val="0"/>
      <w:marRight w:val="0"/>
      <w:marTop w:val="0"/>
      <w:marBottom w:val="0"/>
      <w:divBdr>
        <w:top w:val="none" w:sz="0" w:space="0" w:color="auto"/>
        <w:left w:val="none" w:sz="0" w:space="0" w:color="auto"/>
        <w:bottom w:val="none" w:sz="0" w:space="0" w:color="auto"/>
        <w:right w:val="none" w:sz="0" w:space="0" w:color="auto"/>
      </w:divBdr>
    </w:div>
    <w:div w:id="1049837679">
      <w:bodyDiv w:val="1"/>
      <w:marLeft w:val="0"/>
      <w:marRight w:val="0"/>
      <w:marTop w:val="0"/>
      <w:marBottom w:val="0"/>
      <w:divBdr>
        <w:top w:val="none" w:sz="0" w:space="0" w:color="auto"/>
        <w:left w:val="none" w:sz="0" w:space="0" w:color="auto"/>
        <w:bottom w:val="none" w:sz="0" w:space="0" w:color="auto"/>
        <w:right w:val="none" w:sz="0" w:space="0" w:color="auto"/>
      </w:divBdr>
      <w:divsChild>
        <w:div w:id="1832018322">
          <w:marLeft w:val="0"/>
          <w:marRight w:val="0"/>
          <w:marTop w:val="0"/>
          <w:marBottom w:val="0"/>
          <w:divBdr>
            <w:top w:val="none" w:sz="0" w:space="0" w:color="auto"/>
            <w:left w:val="none" w:sz="0" w:space="0" w:color="auto"/>
            <w:bottom w:val="none" w:sz="0" w:space="0" w:color="auto"/>
            <w:right w:val="none" w:sz="0" w:space="0" w:color="auto"/>
          </w:divBdr>
          <w:divsChild>
            <w:div w:id="1018771826">
              <w:marLeft w:val="0"/>
              <w:marRight w:val="0"/>
              <w:marTop w:val="0"/>
              <w:marBottom w:val="0"/>
              <w:divBdr>
                <w:top w:val="none" w:sz="0" w:space="0" w:color="auto"/>
                <w:left w:val="none" w:sz="0" w:space="0" w:color="auto"/>
                <w:bottom w:val="none" w:sz="0" w:space="0" w:color="auto"/>
                <w:right w:val="none" w:sz="0" w:space="0" w:color="auto"/>
              </w:divBdr>
            </w:div>
            <w:div w:id="1769806757">
              <w:marLeft w:val="0"/>
              <w:marRight w:val="0"/>
              <w:marTop w:val="0"/>
              <w:marBottom w:val="0"/>
              <w:divBdr>
                <w:top w:val="none" w:sz="0" w:space="0" w:color="auto"/>
                <w:left w:val="none" w:sz="0" w:space="0" w:color="auto"/>
                <w:bottom w:val="none" w:sz="0" w:space="0" w:color="auto"/>
                <w:right w:val="none" w:sz="0" w:space="0" w:color="auto"/>
              </w:divBdr>
            </w:div>
            <w:div w:id="693700392">
              <w:marLeft w:val="0"/>
              <w:marRight w:val="0"/>
              <w:marTop w:val="0"/>
              <w:marBottom w:val="0"/>
              <w:divBdr>
                <w:top w:val="none" w:sz="0" w:space="0" w:color="auto"/>
                <w:left w:val="none" w:sz="0" w:space="0" w:color="auto"/>
                <w:bottom w:val="none" w:sz="0" w:space="0" w:color="auto"/>
                <w:right w:val="none" w:sz="0" w:space="0" w:color="auto"/>
              </w:divBdr>
            </w:div>
            <w:div w:id="342783325">
              <w:marLeft w:val="0"/>
              <w:marRight w:val="0"/>
              <w:marTop w:val="0"/>
              <w:marBottom w:val="0"/>
              <w:divBdr>
                <w:top w:val="none" w:sz="0" w:space="0" w:color="auto"/>
                <w:left w:val="none" w:sz="0" w:space="0" w:color="auto"/>
                <w:bottom w:val="none" w:sz="0" w:space="0" w:color="auto"/>
                <w:right w:val="none" w:sz="0" w:space="0" w:color="auto"/>
              </w:divBdr>
            </w:div>
            <w:div w:id="628362180">
              <w:marLeft w:val="0"/>
              <w:marRight w:val="0"/>
              <w:marTop w:val="0"/>
              <w:marBottom w:val="0"/>
              <w:divBdr>
                <w:top w:val="none" w:sz="0" w:space="0" w:color="auto"/>
                <w:left w:val="none" w:sz="0" w:space="0" w:color="auto"/>
                <w:bottom w:val="none" w:sz="0" w:space="0" w:color="auto"/>
                <w:right w:val="none" w:sz="0" w:space="0" w:color="auto"/>
              </w:divBdr>
            </w:div>
            <w:div w:id="1522890744">
              <w:marLeft w:val="0"/>
              <w:marRight w:val="0"/>
              <w:marTop w:val="0"/>
              <w:marBottom w:val="0"/>
              <w:divBdr>
                <w:top w:val="none" w:sz="0" w:space="0" w:color="auto"/>
                <w:left w:val="none" w:sz="0" w:space="0" w:color="auto"/>
                <w:bottom w:val="none" w:sz="0" w:space="0" w:color="auto"/>
                <w:right w:val="none" w:sz="0" w:space="0" w:color="auto"/>
              </w:divBdr>
            </w:div>
            <w:div w:id="468862643">
              <w:marLeft w:val="0"/>
              <w:marRight w:val="0"/>
              <w:marTop w:val="0"/>
              <w:marBottom w:val="0"/>
              <w:divBdr>
                <w:top w:val="none" w:sz="0" w:space="0" w:color="auto"/>
                <w:left w:val="none" w:sz="0" w:space="0" w:color="auto"/>
                <w:bottom w:val="none" w:sz="0" w:space="0" w:color="auto"/>
                <w:right w:val="none" w:sz="0" w:space="0" w:color="auto"/>
              </w:divBdr>
            </w:div>
            <w:div w:id="1844860592">
              <w:marLeft w:val="0"/>
              <w:marRight w:val="0"/>
              <w:marTop w:val="0"/>
              <w:marBottom w:val="0"/>
              <w:divBdr>
                <w:top w:val="none" w:sz="0" w:space="0" w:color="auto"/>
                <w:left w:val="none" w:sz="0" w:space="0" w:color="auto"/>
                <w:bottom w:val="none" w:sz="0" w:space="0" w:color="auto"/>
                <w:right w:val="none" w:sz="0" w:space="0" w:color="auto"/>
              </w:divBdr>
            </w:div>
            <w:div w:id="1287353007">
              <w:marLeft w:val="0"/>
              <w:marRight w:val="0"/>
              <w:marTop w:val="0"/>
              <w:marBottom w:val="0"/>
              <w:divBdr>
                <w:top w:val="none" w:sz="0" w:space="0" w:color="auto"/>
                <w:left w:val="none" w:sz="0" w:space="0" w:color="auto"/>
                <w:bottom w:val="none" w:sz="0" w:space="0" w:color="auto"/>
                <w:right w:val="none" w:sz="0" w:space="0" w:color="auto"/>
              </w:divBdr>
            </w:div>
            <w:div w:id="1222206830">
              <w:marLeft w:val="0"/>
              <w:marRight w:val="0"/>
              <w:marTop w:val="0"/>
              <w:marBottom w:val="0"/>
              <w:divBdr>
                <w:top w:val="none" w:sz="0" w:space="0" w:color="auto"/>
                <w:left w:val="none" w:sz="0" w:space="0" w:color="auto"/>
                <w:bottom w:val="none" w:sz="0" w:space="0" w:color="auto"/>
                <w:right w:val="none" w:sz="0" w:space="0" w:color="auto"/>
              </w:divBdr>
            </w:div>
            <w:div w:id="1435977236">
              <w:marLeft w:val="0"/>
              <w:marRight w:val="0"/>
              <w:marTop w:val="0"/>
              <w:marBottom w:val="0"/>
              <w:divBdr>
                <w:top w:val="none" w:sz="0" w:space="0" w:color="auto"/>
                <w:left w:val="none" w:sz="0" w:space="0" w:color="auto"/>
                <w:bottom w:val="none" w:sz="0" w:space="0" w:color="auto"/>
                <w:right w:val="none" w:sz="0" w:space="0" w:color="auto"/>
              </w:divBdr>
            </w:div>
            <w:div w:id="349181570">
              <w:marLeft w:val="0"/>
              <w:marRight w:val="0"/>
              <w:marTop w:val="0"/>
              <w:marBottom w:val="0"/>
              <w:divBdr>
                <w:top w:val="none" w:sz="0" w:space="0" w:color="auto"/>
                <w:left w:val="none" w:sz="0" w:space="0" w:color="auto"/>
                <w:bottom w:val="none" w:sz="0" w:space="0" w:color="auto"/>
                <w:right w:val="none" w:sz="0" w:space="0" w:color="auto"/>
              </w:divBdr>
            </w:div>
            <w:div w:id="14355580">
              <w:marLeft w:val="0"/>
              <w:marRight w:val="0"/>
              <w:marTop w:val="0"/>
              <w:marBottom w:val="0"/>
              <w:divBdr>
                <w:top w:val="none" w:sz="0" w:space="0" w:color="auto"/>
                <w:left w:val="none" w:sz="0" w:space="0" w:color="auto"/>
                <w:bottom w:val="none" w:sz="0" w:space="0" w:color="auto"/>
                <w:right w:val="none" w:sz="0" w:space="0" w:color="auto"/>
              </w:divBdr>
            </w:div>
            <w:div w:id="1998068804">
              <w:marLeft w:val="0"/>
              <w:marRight w:val="0"/>
              <w:marTop w:val="0"/>
              <w:marBottom w:val="0"/>
              <w:divBdr>
                <w:top w:val="none" w:sz="0" w:space="0" w:color="auto"/>
                <w:left w:val="none" w:sz="0" w:space="0" w:color="auto"/>
                <w:bottom w:val="none" w:sz="0" w:space="0" w:color="auto"/>
                <w:right w:val="none" w:sz="0" w:space="0" w:color="auto"/>
              </w:divBdr>
            </w:div>
            <w:div w:id="1792048137">
              <w:marLeft w:val="0"/>
              <w:marRight w:val="0"/>
              <w:marTop w:val="0"/>
              <w:marBottom w:val="0"/>
              <w:divBdr>
                <w:top w:val="none" w:sz="0" w:space="0" w:color="auto"/>
                <w:left w:val="none" w:sz="0" w:space="0" w:color="auto"/>
                <w:bottom w:val="none" w:sz="0" w:space="0" w:color="auto"/>
                <w:right w:val="none" w:sz="0" w:space="0" w:color="auto"/>
              </w:divBdr>
            </w:div>
            <w:div w:id="19403104">
              <w:marLeft w:val="0"/>
              <w:marRight w:val="0"/>
              <w:marTop w:val="0"/>
              <w:marBottom w:val="0"/>
              <w:divBdr>
                <w:top w:val="none" w:sz="0" w:space="0" w:color="auto"/>
                <w:left w:val="none" w:sz="0" w:space="0" w:color="auto"/>
                <w:bottom w:val="none" w:sz="0" w:space="0" w:color="auto"/>
                <w:right w:val="none" w:sz="0" w:space="0" w:color="auto"/>
              </w:divBdr>
            </w:div>
            <w:div w:id="748960581">
              <w:marLeft w:val="0"/>
              <w:marRight w:val="0"/>
              <w:marTop w:val="0"/>
              <w:marBottom w:val="0"/>
              <w:divBdr>
                <w:top w:val="none" w:sz="0" w:space="0" w:color="auto"/>
                <w:left w:val="none" w:sz="0" w:space="0" w:color="auto"/>
                <w:bottom w:val="none" w:sz="0" w:space="0" w:color="auto"/>
                <w:right w:val="none" w:sz="0" w:space="0" w:color="auto"/>
              </w:divBdr>
            </w:div>
            <w:div w:id="1836677053">
              <w:marLeft w:val="0"/>
              <w:marRight w:val="0"/>
              <w:marTop w:val="0"/>
              <w:marBottom w:val="0"/>
              <w:divBdr>
                <w:top w:val="none" w:sz="0" w:space="0" w:color="auto"/>
                <w:left w:val="none" w:sz="0" w:space="0" w:color="auto"/>
                <w:bottom w:val="none" w:sz="0" w:space="0" w:color="auto"/>
                <w:right w:val="none" w:sz="0" w:space="0" w:color="auto"/>
              </w:divBdr>
            </w:div>
            <w:div w:id="11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1630">
      <w:bodyDiv w:val="1"/>
      <w:marLeft w:val="0"/>
      <w:marRight w:val="0"/>
      <w:marTop w:val="0"/>
      <w:marBottom w:val="0"/>
      <w:divBdr>
        <w:top w:val="none" w:sz="0" w:space="0" w:color="auto"/>
        <w:left w:val="none" w:sz="0" w:space="0" w:color="auto"/>
        <w:bottom w:val="none" w:sz="0" w:space="0" w:color="auto"/>
        <w:right w:val="none" w:sz="0" w:space="0" w:color="auto"/>
      </w:divBdr>
      <w:divsChild>
        <w:div w:id="2133282126">
          <w:marLeft w:val="0"/>
          <w:marRight w:val="0"/>
          <w:marTop w:val="0"/>
          <w:marBottom w:val="0"/>
          <w:divBdr>
            <w:top w:val="none" w:sz="0" w:space="0" w:color="auto"/>
            <w:left w:val="none" w:sz="0" w:space="0" w:color="auto"/>
            <w:bottom w:val="none" w:sz="0" w:space="0" w:color="auto"/>
            <w:right w:val="none" w:sz="0" w:space="0" w:color="auto"/>
          </w:divBdr>
          <w:divsChild>
            <w:div w:id="369375817">
              <w:marLeft w:val="0"/>
              <w:marRight w:val="0"/>
              <w:marTop w:val="0"/>
              <w:marBottom w:val="0"/>
              <w:divBdr>
                <w:top w:val="none" w:sz="0" w:space="0" w:color="auto"/>
                <w:left w:val="none" w:sz="0" w:space="0" w:color="auto"/>
                <w:bottom w:val="none" w:sz="0" w:space="0" w:color="auto"/>
                <w:right w:val="none" w:sz="0" w:space="0" w:color="auto"/>
              </w:divBdr>
            </w:div>
            <w:div w:id="631129511">
              <w:marLeft w:val="0"/>
              <w:marRight w:val="0"/>
              <w:marTop w:val="0"/>
              <w:marBottom w:val="0"/>
              <w:divBdr>
                <w:top w:val="none" w:sz="0" w:space="0" w:color="auto"/>
                <w:left w:val="none" w:sz="0" w:space="0" w:color="auto"/>
                <w:bottom w:val="none" w:sz="0" w:space="0" w:color="auto"/>
                <w:right w:val="none" w:sz="0" w:space="0" w:color="auto"/>
              </w:divBdr>
            </w:div>
            <w:div w:id="1100876095">
              <w:marLeft w:val="0"/>
              <w:marRight w:val="0"/>
              <w:marTop w:val="0"/>
              <w:marBottom w:val="0"/>
              <w:divBdr>
                <w:top w:val="none" w:sz="0" w:space="0" w:color="auto"/>
                <w:left w:val="none" w:sz="0" w:space="0" w:color="auto"/>
                <w:bottom w:val="none" w:sz="0" w:space="0" w:color="auto"/>
                <w:right w:val="none" w:sz="0" w:space="0" w:color="auto"/>
              </w:divBdr>
            </w:div>
            <w:div w:id="1152717062">
              <w:marLeft w:val="0"/>
              <w:marRight w:val="0"/>
              <w:marTop w:val="0"/>
              <w:marBottom w:val="0"/>
              <w:divBdr>
                <w:top w:val="none" w:sz="0" w:space="0" w:color="auto"/>
                <w:left w:val="none" w:sz="0" w:space="0" w:color="auto"/>
                <w:bottom w:val="none" w:sz="0" w:space="0" w:color="auto"/>
                <w:right w:val="none" w:sz="0" w:space="0" w:color="auto"/>
              </w:divBdr>
            </w:div>
            <w:div w:id="479352237">
              <w:marLeft w:val="0"/>
              <w:marRight w:val="0"/>
              <w:marTop w:val="0"/>
              <w:marBottom w:val="0"/>
              <w:divBdr>
                <w:top w:val="none" w:sz="0" w:space="0" w:color="auto"/>
                <w:left w:val="none" w:sz="0" w:space="0" w:color="auto"/>
                <w:bottom w:val="none" w:sz="0" w:space="0" w:color="auto"/>
                <w:right w:val="none" w:sz="0" w:space="0" w:color="auto"/>
              </w:divBdr>
            </w:div>
            <w:div w:id="1703020178">
              <w:marLeft w:val="0"/>
              <w:marRight w:val="0"/>
              <w:marTop w:val="0"/>
              <w:marBottom w:val="0"/>
              <w:divBdr>
                <w:top w:val="none" w:sz="0" w:space="0" w:color="auto"/>
                <w:left w:val="none" w:sz="0" w:space="0" w:color="auto"/>
                <w:bottom w:val="none" w:sz="0" w:space="0" w:color="auto"/>
                <w:right w:val="none" w:sz="0" w:space="0" w:color="auto"/>
              </w:divBdr>
            </w:div>
            <w:div w:id="580139955">
              <w:marLeft w:val="0"/>
              <w:marRight w:val="0"/>
              <w:marTop w:val="0"/>
              <w:marBottom w:val="0"/>
              <w:divBdr>
                <w:top w:val="none" w:sz="0" w:space="0" w:color="auto"/>
                <w:left w:val="none" w:sz="0" w:space="0" w:color="auto"/>
                <w:bottom w:val="none" w:sz="0" w:space="0" w:color="auto"/>
                <w:right w:val="none" w:sz="0" w:space="0" w:color="auto"/>
              </w:divBdr>
            </w:div>
            <w:div w:id="1694961376">
              <w:marLeft w:val="0"/>
              <w:marRight w:val="0"/>
              <w:marTop w:val="0"/>
              <w:marBottom w:val="0"/>
              <w:divBdr>
                <w:top w:val="none" w:sz="0" w:space="0" w:color="auto"/>
                <w:left w:val="none" w:sz="0" w:space="0" w:color="auto"/>
                <w:bottom w:val="none" w:sz="0" w:space="0" w:color="auto"/>
                <w:right w:val="none" w:sz="0" w:space="0" w:color="auto"/>
              </w:divBdr>
            </w:div>
            <w:div w:id="564343207">
              <w:marLeft w:val="0"/>
              <w:marRight w:val="0"/>
              <w:marTop w:val="0"/>
              <w:marBottom w:val="0"/>
              <w:divBdr>
                <w:top w:val="none" w:sz="0" w:space="0" w:color="auto"/>
                <w:left w:val="none" w:sz="0" w:space="0" w:color="auto"/>
                <w:bottom w:val="none" w:sz="0" w:space="0" w:color="auto"/>
                <w:right w:val="none" w:sz="0" w:space="0" w:color="auto"/>
              </w:divBdr>
            </w:div>
            <w:div w:id="1693795687">
              <w:marLeft w:val="0"/>
              <w:marRight w:val="0"/>
              <w:marTop w:val="0"/>
              <w:marBottom w:val="0"/>
              <w:divBdr>
                <w:top w:val="none" w:sz="0" w:space="0" w:color="auto"/>
                <w:left w:val="none" w:sz="0" w:space="0" w:color="auto"/>
                <w:bottom w:val="none" w:sz="0" w:space="0" w:color="auto"/>
                <w:right w:val="none" w:sz="0" w:space="0" w:color="auto"/>
              </w:divBdr>
            </w:div>
            <w:div w:id="679507101">
              <w:marLeft w:val="0"/>
              <w:marRight w:val="0"/>
              <w:marTop w:val="0"/>
              <w:marBottom w:val="0"/>
              <w:divBdr>
                <w:top w:val="none" w:sz="0" w:space="0" w:color="auto"/>
                <w:left w:val="none" w:sz="0" w:space="0" w:color="auto"/>
                <w:bottom w:val="none" w:sz="0" w:space="0" w:color="auto"/>
                <w:right w:val="none" w:sz="0" w:space="0" w:color="auto"/>
              </w:divBdr>
            </w:div>
            <w:div w:id="1651983825">
              <w:marLeft w:val="0"/>
              <w:marRight w:val="0"/>
              <w:marTop w:val="0"/>
              <w:marBottom w:val="0"/>
              <w:divBdr>
                <w:top w:val="none" w:sz="0" w:space="0" w:color="auto"/>
                <w:left w:val="none" w:sz="0" w:space="0" w:color="auto"/>
                <w:bottom w:val="none" w:sz="0" w:space="0" w:color="auto"/>
                <w:right w:val="none" w:sz="0" w:space="0" w:color="auto"/>
              </w:divBdr>
            </w:div>
            <w:div w:id="2083480562">
              <w:marLeft w:val="0"/>
              <w:marRight w:val="0"/>
              <w:marTop w:val="0"/>
              <w:marBottom w:val="0"/>
              <w:divBdr>
                <w:top w:val="none" w:sz="0" w:space="0" w:color="auto"/>
                <w:left w:val="none" w:sz="0" w:space="0" w:color="auto"/>
                <w:bottom w:val="none" w:sz="0" w:space="0" w:color="auto"/>
                <w:right w:val="none" w:sz="0" w:space="0" w:color="auto"/>
              </w:divBdr>
            </w:div>
            <w:div w:id="1910843817">
              <w:marLeft w:val="0"/>
              <w:marRight w:val="0"/>
              <w:marTop w:val="0"/>
              <w:marBottom w:val="0"/>
              <w:divBdr>
                <w:top w:val="none" w:sz="0" w:space="0" w:color="auto"/>
                <w:left w:val="none" w:sz="0" w:space="0" w:color="auto"/>
                <w:bottom w:val="none" w:sz="0" w:space="0" w:color="auto"/>
                <w:right w:val="none" w:sz="0" w:space="0" w:color="auto"/>
              </w:divBdr>
            </w:div>
            <w:div w:id="1604537734">
              <w:marLeft w:val="0"/>
              <w:marRight w:val="0"/>
              <w:marTop w:val="0"/>
              <w:marBottom w:val="0"/>
              <w:divBdr>
                <w:top w:val="none" w:sz="0" w:space="0" w:color="auto"/>
                <w:left w:val="none" w:sz="0" w:space="0" w:color="auto"/>
                <w:bottom w:val="none" w:sz="0" w:space="0" w:color="auto"/>
                <w:right w:val="none" w:sz="0" w:space="0" w:color="auto"/>
              </w:divBdr>
            </w:div>
            <w:div w:id="876699310">
              <w:marLeft w:val="0"/>
              <w:marRight w:val="0"/>
              <w:marTop w:val="0"/>
              <w:marBottom w:val="0"/>
              <w:divBdr>
                <w:top w:val="none" w:sz="0" w:space="0" w:color="auto"/>
                <w:left w:val="none" w:sz="0" w:space="0" w:color="auto"/>
                <w:bottom w:val="none" w:sz="0" w:space="0" w:color="auto"/>
                <w:right w:val="none" w:sz="0" w:space="0" w:color="auto"/>
              </w:divBdr>
            </w:div>
            <w:div w:id="1829516883">
              <w:marLeft w:val="0"/>
              <w:marRight w:val="0"/>
              <w:marTop w:val="0"/>
              <w:marBottom w:val="0"/>
              <w:divBdr>
                <w:top w:val="none" w:sz="0" w:space="0" w:color="auto"/>
                <w:left w:val="none" w:sz="0" w:space="0" w:color="auto"/>
                <w:bottom w:val="none" w:sz="0" w:space="0" w:color="auto"/>
                <w:right w:val="none" w:sz="0" w:space="0" w:color="auto"/>
              </w:divBdr>
            </w:div>
            <w:div w:id="528447718">
              <w:marLeft w:val="0"/>
              <w:marRight w:val="0"/>
              <w:marTop w:val="0"/>
              <w:marBottom w:val="0"/>
              <w:divBdr>
                <w:top w:val="none" w:sz="0" w:space="0" w:color="auto"/>
                <w:left w:val="none" w:sz="0" w:space="0" w:color="auto"/>
                <w:bottom w:val="none" w:sz="0" w:space="0" w:color="auto"/>
                <w:right w:val="none" w:sz="0" w:space="0" w:color="auto"/>
              </w:divBdr>
            </w:div>
            <w:div w:id="952513879">
              <w:marLeft w:val="0"/>
              <w:marRight w:val="0"/>
              <w:marTop w:val="0"/>
              <w:marBottom w:val="0"/>
              <w:divBdr>
                <w:top w:val="none" w:sz="0" w:space="0" w:color="auto"/>
                <w:left w:val="none" w:sz="0" w:space="0" w:color="auto"/>
                <w:bottom w:val="none" w:sz="0" w:space="0" w:color="auto"/>
                <w:right w:val="none" w:sz="0" w:space="0" w:color="auto"/>
              </w:divBdr>
            </w:div>
            <w:div w:id="1494491749">
              <w:marLeft w:val="0"/>
              <w:marRight w:val="0"/>
              <w:marTop w:val="0"/>
              <w:marBottom w:val="0"/>
              <w:divBdr>
                <w:top w:val="none" w:sz="0" w:space="0" w:color="auto"/>
                <w:left w:val="none" w:sz="0" w:space="0" w:color="auto"/>
                <w:bottom w:val="none" w:sz="0" w:space="0" w:color="auto"/>
                <w:right w:val="none" w:sz="0" w:space="0" w:color="auto"/>
              </w:divBdr>
            </w:div>
            <w:div w:id="8869818">
              <w:marLeft w:val="0"/>
              <w:marRight w:val="0"/>
              <w:marTop w:val="0"/>
              <w:marBottom w:val="0"/>
              <w:divBdr>
                <w:top w:val="none" w:sz="0" w:space="0" w:color="auto"/>
                <w:left w:val="none" w:sz="0" w:space="0" w:color="auto"/>
                <w:bottom w:val="none" w:sz="0" w:space="0" w:color="auto"/>
                <w:right w:val="none" w:sz="0" w:space="0" w:color="auto"/>
              </w:divBdr>
            </w:div>
            <w:div w:id="526529123">
              <w:marLeft w:val="0"/>
              <w:marRight w:val="0"/>
              <w:marTop w:val="0"/>
              <w:marBottom w:val="0"/>
              <w:divBdr>
                <w:top w:val="none" w:sz="0" w:space="0" w:color="auto"/>
                <w:left w:val="none" w:sz="0" w:space="0" w:color="auto"/>
                <w:bottom w:val="none" w:sz="0" w:space="0" w:color="auto"/>
                <w:right w:val="none" w:sz="0" w:space="0" w:color="auto"/>
              </w:divBdr>
            </w:div>
            <w:div w:id="207187824">
              <w:marLeft w:val="0"/>
              <w:marRight w:val="0"/>
              <w:marTop w:val="0"/>
              <w:marBottom w:val="0"/>
              <w:divBdr>
                <w:top w:val="none" w:sz="0" w:space="0" w:color="auto"/>
                <w:left w:val="none" w:sz="0" w:space="0" w:color="auto"/>
                <w:bottom w:val="none" w:sz="0" w:space="0" w:color="auto"/>
                <w:right w:val="none" w:sz="0" w:space="0" w:color="auto"/>
              </w:divBdr>
            </w:div>
            <w:div w:id="1042630267">
              <w:marLeft w:val="0"/>
              <w:marRight w:val="0"/>
              <w:marTop w:val="0"/>
              <w:marBottom w:val="0"/>
              <w:divBdr>
                <w:top w:val="none" w:sz="0" w:space="0" w:color="auto"/>
                <w:left w:val="none" w:sz="0" w:space="0" w:color="auto"/>
                <w:bottom w:val="none" w:sz="0" w:space="0" w:color="auto"/>
                <w:right w:val="none" w:sz="0" w:space="0" w:color="auto"/>
              </w:divBdr>
            </w:div>
            <w:div w:id="1820073680">
              <w:marLeft w:val="0"/>
              <w:marRight w:val="0"/>
              <w:marTop w:val="0"/>
              <w:marBottom w:val="0"/>
              <w:divBdr>
                <w:top w:val="none" w:sz="0" w:space="0" w:color="auto"/>
                <w:left w:val="none" w:sz="0" w:space="0" w:color="auto"/>
                <w:bottom w:val="none" w:sz="0" w:space="0" w:color="auto"/>
                <w:right w:val="none" w:sz="0" w:space="0" w:color="auto"/>
              </w:divBdr>
            </w:div>
            <w:div w:id="795220293">
              <w:marLeft w:val="0"/>
              <w:marRight w:val="0"/>
              <w:marTop w:val="0"/>
              <w:marBottom w:val="0"/>
              <w:divBdr>
                <w:top w:val="none" w:sz="0" w:space="0" w:color="auto"/>
                <w:left w:val="none" w:sz="0" w:space="0" w:color="auto"/>
                <w:bottom w:val="none" w:sz="0" w:space="0" w:color="auto"/>
                <w:right w:val="none" w:sz="0" w:space="0" w:color="auto"/>
              </w:divBdr>
            </w:div>
            <w:div w:id="81531362">
              <w:marLeft w:val="0"/>
              <w:marRight w:val="0"/>
              <w:marTop w:val="0"/>
              <w:marBottom w:val="0"/>
              <w:divBdr>
                <w:top w:val="none" w:sz="0" w:space="0" w:color="auto"/>
                <w:left w:val="none" w:sz="0" w:space="0" w:color="auto"/>
                <w:bottom w:val="none" w:sz="0" w:space="0" w:color="auto"/>
                <w:right w:val="none" w:sz="0" w:space="0" w:color="auto"/>
              </w:divBdr>
            </w:div>
            <w:div w:id="638342048">
              <w:marLeft w:val="0"/>
              <w:marRight w:val="0"/>
              <w:marTop w:val="0"/>
              <w:marBottom w:val="0"/>
              <w:divBdr>
                <w:top w:val="none" w:sz="0" w:space="0" w:color="auto"/>
                <w:left w:val="none" w:sz="0" w:space="0" w:color="auto"/>
                <w:bottom w:val="none" w:sz="0" w:space="0" w:color="auto"/>
                <w:right w:val="none" w:sz="0" w:space="0" w:color="auto"/>
              </w:divBdr>
            </w:div>
            <w:div w:id="916477498">
              <w:marLeft w:val="0"/>
              <w:marRight w:val="0"/>
              <w:marTop w:val="0"/>
              <w:marBottom w:val="0"/>
              <w:divBdr>
                <w:top w:val="none" w:sz="0" w:space="0" w:color="auto"/>
                <w:left w:val="none" w:sz="0" w:space="0" w:color="auto"/>
                <w:bottom w:val="none" w:sz="0" w:space="0" w:color="auto"/>
                <w:right w:val="none" w:sz="0" w:space="0" w:color="auto"/>
              </w:divBdr>
            </w:div>
            <w:div w:id="443427703">
              <w:marLeft w:val="0"/>
              <w:marRight w:val="0"/>
              <w:marTop w:val="0"/>
              <w:marBottom w:val="0"/>
              <w:divBdr>
                <w:top w:val="none" w:sz="0" w:space="0" w:color="auto"/>
                <w:left w:val="none" w:sz="0" w:space="0" w:color="auto"/>
                <w:bottom w:val="none" w:sz="0" w:space="0" w:color="auto"/>
                <w:right w:val="none" w:sz="0" w:space="0" w:color="auto"/>
              </w:divBdr>
            </w:div>
            <w:div w:id="21028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5727">
      <w:bodyDiv w:val="1"/>
      <w:marLeft w:val="0"/>
      <w:marRight w:val="0"/>
      <w:marTop w:val="0"/>
      <w:marBottom w:val="0"/>
      <w:divBdr>
        <w:top w:val="none" w:sz="0" w:space="0" w:color="auto"/>
        <w:left w:val="none" w:sz="0" w:space="0" w:color="auto"/>
        <w:bottom w:val="none" w:sz="0" w:space="0" w:color="auto"/>
        <w:right w:val="none" w:sz="0" w:space="0" w:color="auto"/>
      </w:divBdr>
      <w:divsChild>
        <w:div w:id="1318530309">
          <w:marLeft w:val="0"/>
          <w:marRight w:val="0"/>
          <w:marTop w:val="0"/>
          <w:marBottom w:val="0"/>
          <w:divBdr>
            <w:top w:val="none" w:sz="0" w:space="0" w:color="auto"/>
            <w:left w:val="none" w:sz="0" w:space="0" w:color="auto"/>
            <w:bottom w:val="none" w:sz="0" w:space="0" w:color="auto"/>
            <w:right w:val="none" w:sz="0" w:space="0" w:color="auto"/>
          </w:divBdr>
          <w:divsChild>
            <w:div w:id="1720668670">
              <w:marLeft w:val="0"/>
              <w:marRight w:val="0"/>
              <w:marTop w:val="0"/>
              <w:marBottom w:val="0"/>
              <w:divBdr>
                <w:top w:val="none" w:sz="0" w:space="0" w:color="auto"/>
                <w:left w:val="none" w:sz="0" w:space="0" w:color="auto"/>
                <w:bottom w:val="none" w:sz="0" w:space="0" w:color="auto"/>
                <w:right w:val="none" w:sz="0" w:space="0" w:color="auto"/>
              </w:divBdr>
            </w:div>
            <w:div w:id="471022412">
              <w:marLeft w:val="0"/>
              <w:marRight w:val="0"/>
              <w:marTop w:val="0"/>
              <w:marBottom w:val="0"/>
              <w:divBdr>
                <w:top w:val="none" w:sz="0" w:space="0" w:color="auto"/>
                <w:left w:val="none" w:sz="0" w:space="0" w:color="auto"/>
                <w:bottom w:val="none" w:sz="0" w:space="0" w:color="auto"/>
                <w:right w:val="none" w:sz="0" w:space="0" w:color="auto"/>
              </w:divBdr>
            </w:div>
            <w:div w:id="2034183185">
              <w:marLeft w:val="0"/>
              <w:marRight w:val="0"/>
              <w:marTop w:val="0"/>
              <w:marBottom w:val="0"/>
              <w:divBdr>
                <w:top w:val="none" w:sz="0" w:space="0" w:color="auto"/>
                <w:left w:val="none" w:sz="0" w:space="0" w:color="auto"/>
                <w:bottom w:val="none" w:sz="0" w:space="0" w:color="auto"/>
                <w:right w:val="none" w:sz="0" w:space="0" w:color="auto"/>
              </w:divBdr>
            </w:div>
            <w:div w:id="588003228">
              <w:marLeft w:val="0"/>
              <w:marRight w:val="0"/>
              <w:marTop w:val="0"/>
              <w:marBottom w:val="0"/>
              <w:divBdr>
                <w:top w:val="none" w:sz="0" w:space="0" w:color="auto"/>
                <w:left w:val="none" w:sz="0" w:space="0" w:color="auto"/>
                <w:bottom w:val="none" w:sz="0" w:space="0" w:color="auto"/>
                <w:right w:val="none" w:sz="0" w:space="0" w:color="auto"/>
              </w:divBdr>
            </w:div>
            <w:div w:id="2072120644">
              <w:marLeft w:val="0"/>
              <w:marRight w:val="0"/>
              <w:marTop w:val="0"/>
              <w:marBottom w:val="0"/>
              <w:divBdr>
                <w:top w:val="none" w:sz="0" w:space="0" w:color="auto"/>
                <w:left w:val="none" w:sz="0" w:space="0" w:color="auto"/>
                <w:bottom w:val="none" w:sz="0" w:space="0" w:color="auto"/>
                <w:right w:val="none" w:sz="0" w:space="0" w:color="auto"/>
              </w:divBdr>
            </w:div>
            <w:div w:id="98917548">
              <w:marLeft w:val="0"/>
              <w:marRight w:val="0"/>
              <w:marTop w:val="0"/>
              <w:marBottom w:val="0"/>
              <w:divBdr>
                <w:top w:val="none" w:sz="0" w:space="0" w:color="auto"/>
                <w:left w:val="none" w:sz="0" w:space="0" w:color="auto"/>
                <w:bottom w:val="none" w:sz="0" w:space="0" w:color="auto"/>
                <w:right w:val="none" w:sz="0" w:space="0" w:color="auto"/>
              </w:divBdr>
            </w:div>
            <w:div w:id="1756511262">
              <w:marLeft w:val="0"/>
              <w:marRight w:val="0"/>
              <w:marTop w:val="0"/>
              <w:marBottom w:val="0"/>
              <w:divBdr>
                <w:top w:val="none" w:sz="0" w:space="0" w:color="auto"/>
                <w:left w:val="none" w:sz="0" w:space="0" w:color="auto"/>
                <w:bottom w:val="none" w:sz="0" w:space="0" w:color="auto"/>
                <w:right w:val="none" w:sz="0" w:space="0" w:color="auto"/>
              </w:divBdr>
            </w:div>
            <w:div w:id="1723091789">
              <w:marLeft w:val="0"/>
              <w:marRight w:val="0"/>
              <w:marTop w:val="0"/>
              <w:marBottom w:val="0"/>
              <w:divBdr>
                <w:top w:val="none" w:sz="0" w:space="0" w:color="auto"/>
                <w:left w:val="none" w:sz="0" w:space="0" w:color="auto"/>
                <w:bottom w:val="none" w:sz="0" w:space="0" w:color="auto"/>
                <w:right w:val="none" w:sz="0" w:space="0" w:color="auto"/>
              </w:divBdr>
            </w:div>
            <w:div w:id="1457674846">
              <w:marLeft w:val="0"/>
              <w:marRight w:val="0"/>
              <w:marTop w:val="0"/>
              <w:marBottom w:val="0"/>
              <w:divBdr>
                <w:top w:val="none" w:sz="0" w:space="0" w:color="auto"/>
                <w:left w:val="none" w:sz="0" w:space="0" w:color="auto"/>
                <w:bottom w:val="none" w:sz="0" w:space="0" w:color="auto"/>
                <w:right w:val="none" w:sz="0" w:space="0" w:color="auto"/>
              </w:divBdr>
            </w:div>
            <w:div w:id="1681466297">
              <w:marLeft w:val="0"/>
              <w:marRight w:val="0"/>
              <w:marTop w:val="0"/>
              <w:marBottom w:val="0"/>
              <w:divBdr>
                <w:top w:val="none" w:sz="0" w:space="0" w:color="auto"/>
                <w:left w:val="none" w:sz="0" w:space="0" w:color="auto"/>
                <w:bottom w:val="none" w:sz="0" w:space="0" w:color="auto"/>
                <w:right w:val="none" w:sz="0" w:space="0" w:color="auto"/>
              </w:divBdr>
            </w:div>
            <w:div w:id="197933422">
              <w:marLeft w:val="0"/>
              <w:marRight w:val="0"/>
              <w:marTop w:val="0"/>
              <w:marBottom w:val="0"/>
              <w:divBdr>
                <w:top w:val="none" w:sz="0" w:space="0" w:color="auto"/>
                <w:left w:val="none" w:sz="0" w:space="0" w:color="auto"/>
                <w:bottom w:val="none" w:sz="0" w:space="0" w:color="auto"/>
                <w:right w:val="none" w:sz="0" w:space="0" w:color="auto"/>
              </w:divBdr>
            </w:div>
            <w:div w:id="1325742552">
              <w:marLeft w:val="0"/>
              <w:marRight w:val="0"/>
              <w:marTop w:val="0"/>
              <w:marBottom w:val="0"/>
              <w:divBdr>
                <w:top w:val="none" w:sz="0" w:space="0" w:color="auto"/>
                <w:left w:val="none" w:sz="0" w:space="0" w:color="auto"/>
                <w:bottom w:val="none" w:sz="0" w:space="0" w:color="auto"/>
                <w:right w:val="none" w:sz="0" w:space="0" w:color="auto"/>
              </w:divBdr>
            </w:div>
            <w:div w:id="534582519">
              <w:marLeft w:val="0"/>
              <w:marRight w:val="0"/>
              <w:marTop w:val="0"/>
              <w:marBottom w:val="0"/>
              <w:divBdr>
                <w:top w:val="none" w:sz="0" w:space="0" w:color="auto"/>
                <w:left w:val="none" w:sz="0" w:space="0" w:color="auto"/>
                <w:bottom w:val="none" w:sz="0" w:space="0" w:color="auto"/>
                <w:right w:val="none" w:sz="0" w:space="0" w:color="auto"/>
              </w:divBdr>
            </w:div>
            <w:div w:id="1135487772">
              <w:marLeft w:val="0"/>
              <w:marRight w:val="0"/>
              <w:marTop w:val="0"/>
              <w:marBottom w:val="0"/>
              <w:divBdr>
                <w:top w:val="none" w:sz="0" w:space="0" w:color="auto"/>
                <w:left w:val="none" w:sz="0" w:space="0" w:color="auto"/>
                <w:bottom w:val="none" w:sz="0" w:space="0" w:color="auto"/>
                <w:right w:val="none" w:sz="0" w:space="0" w:color="auto"/>
              </w:divBdr>
            </w:div>
            <w:div w:id="1677146590">
              <w:marLeft w:val="0"/>
              <w:marRight w:val="0"/>
              <w:marTop w:val="0"/>
              <w:marBottom w:val="0"/>
              <w:divBdr>
                <w:top w:val="none" w:sz="0" w:space="0" w:color="auto"/>
                <w:left w:val="none" w:sz="0" w:space="0" w:color="auto"/>
                <w:bottom w:val="none" w:sz="0" w:space="0" w:color="auto"/>
                <w:right w:val="none" w:sz="0" w:space="0" w:color="auto"/>
              </w:divBdr>
            </w:div>
            <w:div w:id="343019881">
              <w:marLeft w:val="0"/>
              <w:marRight w:val="0"/>
              <w:marTop w:val="0"/>
              <w:marBottom w:val="0"/>
              <w:divBdr>
                <w:top w:val="none" w:sz="0" w:space="0" w:color="auto"/>
                <w:left w:val="none" w:sz="0" w:space="0" w:color="auto"/>
                <w:bottom w:val="none" w:sz="0" w:space="0" w:color="auto"/>
                <w:right w:val="none" w:sz="0" w:space="0" w:color="auto"/>
              </w:divBdr>
            </w:div>
            <w:div w:id="1896236752">
              <w:marLeft w:val="0"/>
              <w:marRight w:val="0"/>
              <w:marTop w:val="0"/>
              <w:marBottom w:val="0"/>
              <w:divBdr>
                <w:top w:val="none" w:sz="0" w:space="0" w:color="auto"/>
                <w:left w:val="none" w:sz="0" w:space="0" w:color="auto"/>
                <w:bottom w:val="none" w:sz="0" w:space="0" w:color="auto"/>
                <w:right w:val="none" w:sz="0" w:space="0" w:color="auto"/>
              </w:divBdr>
            </w:div>
            <w:div w:id="884101081">
              <w:marLeft w:val="0"/>
              <w:marRight w:val="0"/>
              <w:marTop w:val="0"/>
              <w:marBottom w:val="0"/>
              <w:divBdr>
                <w:top w:val="none" w:sz="0" w:space="0" w:color="auto"/>
                <w:left w:val="none" w:sz="0" w:space="0" w:color="auto"/>
                <w:bottom w:val="none" w:sz="0" w:space="0" w:color="auto"/>
                <w:right w:val="none" w:sz="0" w:space="0" w:color="auto"/>
              </w:divBdr>
            </w:div>
            <w:div w:id="1545823984">
              <w:marLeft w:val="0"/>
              <w:marRight w:val="0"/>
              <w:marTop w:val="0"/>
              <w:marBottom w:val="0"/>
              <w:divBdr>
                <w:top w:val="none" w:sz="0" w:space="0" w:color="auto"/>
                <w:left w:val="none" w:sz="0" w:space="0" w:color="auto"/>
                <w:bottom w:val="none" w:sz="0" w:space="0" w:color="auto"/>
                <w:right w:val="none" w:sz="0" w:space="0" w:color="auto"/>
              </w:divBdr>
            </w:div>
            <w:div w:id="854609715">
              <w:marLeft w:val="0"/>
              <w:marRight w:val="0"/>
              <w:marTop w:val="0"/>
              <w:marBottom w:val="0"/>
              <w:divBdr>
                <w:top w:val="none" w:sz="0" w:space="0" w:color="auto"/>
                <w:left w:val="none" w:sz="0" w:space="0" w:color="auto"/>
                <w:bottom w:val="none" w:sz="0" w:space="0" w:color="auto"/>
                <w:right w:val="none" w:sz="0" w:space="0" w:color="auto"/>
              </w:divBdr>
            </w:div>
            <w:div w:id="45225498">
              <w:marLeft w:val="0"/>
              <w:marRight w:val="0"/>
              <w:marTop w:val="0"/>
              <w:marBottom w:val="0"/>
              <w:divBdr>
                <w:top w:val="none" w:sz="0" w:space="0" w:color="auto"/>
                <w:left w:val="none" w:sz="0" w:space="0" w:color="auto"/>
                <w:bottom w:val="none" w:sz="0" w:space="0" w:color="auto"/>
                <w:right w:val="none" w:sz="0" w:space="0" w:color="auto"/>
              </w:divBdr>
            </w:div>
            <w:div w:id="2115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1762">
      <w:bodyDiv w:val="1"/>
      <w:marLeft w:val="0"/>
      <w:marRight w:val="0"/>
      <w:marTop w:val="0"/>
      <w:marBottom w:val="0"/>
      <w:divBdr>
        <w:top w:val="none" w:sz="0" w:space="0" w:color="auto"/>
        <w:left w:val="none" w:sz="0" w:space="0" w:color="auto"/>
        <w:bottom w:val="none" w:sz="0" w:space="0" w:color="auto"/>
        <w:right w:val="none" w:sz="0" w:space="0" w:color="auto"/>
      </w:divBdr>
      <w:divsChild>
        <w:div w:id="1295255884">
          <w:marLeft w:val="0"/>
          <w:marRight w:val="0"/>
          <w:marTop w:val="0"/>
          <w:marBottom w:val="0"/>
          <w:divBdr>
            <w:top w:val="none" w:sz="0" w:space="0" w:color="auto"/>
            <w:left w:val="none" w:sz="0" w:space="0" w:color="auto"/>
            <w:bottom w:val="none" w:sz="0" w:space="0" w:color="auto"/>
            <w:right w:val="none" w:sz="0" w:space="0" w:color="auto"/>
          </w:divBdr>
          <w:divsChild>
            <w:div w:id="1786650711">
              <w:marLeft w:val="0"/>
              <w:marRight w:val="0"/>
              <w:marTop w:val="0"/>
              <w:marBottom w:val="0"/>
              <w:divBdr>
                <w:top w:val="none" w:sz="0" w:space="0" w:color="auto"/>
                <w:left w:val="none" w:sz="0" w:space="0" w:color="auto"/>
                <w:bottom w:val="none" w:sz="0" w:space="0" w:color="auto"/>
                <w:right w:val="none" w:sz="0" w:space="0" w:color="auto"/>
              </w:divBdr>
            </w:div>
            <w:div w:id="675888575">
              <w:marLeft w:val="0"/>
              <w:marRight w:val="0"/>
              <w:marTop w:val="0"/>
              <w:marBottom w:val="0"/>
              <w:divBdr>
                <w:top w:val="none" w:sz="0" w:space="0" w:color="auto"/>
                <w:left w:val="none" w:sz="0" w:space="0" w:color="auto"/>
                <w:bottom w:val="none" w:sz="0" w:space="0" w:color="auto"/>
                <w:right w:val="none" w:sz="0" w:space="0" w:color="auto"/>
              </w:divBdr>
            </w:div>
            <w:div w:id="1342852544">
              <w:marLeft w:val="0"/>
              <w:marRight w:val="0"/>
              <w:marTop w:val="0"/>
              <w:marBottom w:val="0"/>
              <w:divBdr>
                <w:top w:val="none" w:sz="0" w:space="0" w:color="auto"/>
                <w:left w:val="none" w:sz="0" w:space="0" w:color="auto"/>
                <w:bottom w:val="none" w:sz="0" w:space="0" w:color="auto"/>
                <w:right w:val="none" w:sz="0" w:space="0" w:color="auto"/>
              </w:divBdr>
            </w:div>
            <w:div w:id="1476293568">
              <w:marLeft w:val="0"/>
              <w:marRight w:val="0"/>
              <w:marTop w:val="0"/>
              <w:marBottom w:val="0"/>
              <w:divBdr>
                <w:top w:val="none" w:sz="0" w:space="0" w:color="auto"/>
                <w:left w:val="none" w:sz="0" w:space="0" w:color="auto"/>
                <w:bottom w:val="none" w:sz="0" w:space="0" w:color="auto"/>
                <w:right w:val="none" w:sz="0" w:space="0" w:color="auto"/>
              </w:divBdr>
            </w:div>
            <w:div w:id="719204377">
              <w:marLeft w:val="0"/>
              <w:marRight w:val="0"/>
              <w:marTop w:val="0"/>
              <w:marBottom w:val="0"/>
              <w:divBdr>
                <w:top w:val="none" w:sz="0" w:space="0" w:color="auto"/>
                <w:left w:val="none" w:sz="0" w:space="0" w:color="auto"/>
                <w:bottom w:val="none" w:sz="0" w:space="0" w:color="auto"/>
                <w:right w:val="none" w:sz="0" w:space="0" w:color="auto"/>
              </w:divBdr>
            </w:div>
            <w:div w:id="1362320775">
              <w:marLeft w:val="0"/>
              <w:marRight w:val="0"/>
              <w:marTop w:val="0"/>
              <w:marBottom w:val="0"/>
              <w:divBdr>
                <w:top w:val="none" w:sz="0" w:space="0" w:color="auto"/>
                <w:left w:val="none" w:sz="0" w:space="0" w:color="auto"/>
                <w:bottom w:val="none" w:sz="0" w:space="0" w:color="auto"/>
                <w:right w:val="none" w:sz="0" w:space="0" w:color="auto"/>
              </w:divBdr>
            </w:div>
            <w:div w:id="978607627">
              <w:marLeft w:val="0"/>
              <w:marRight w:val="0"/>
              <w:marTop w:val="0"/>
              <w:marBottom w:val="0"/>
              <w:divBdr>
                <w:top w:val="none" w:sz="0" w:space="0" w:color="auto"/>
                <w:left w:val="none" w:sz="0" w:space="0" w:color="auto"/>
                <w:bottom w:val="none" w:sz="0" w:space="0" w:color="auto"/>
                <w:right w:val="none" w:sz="0" w:space="0" w:color="auto"/>
              </w:divBdr>
            </w:div>
            <w:div w:id="1830050665">
              <w:marLeft w:val="0"/>
              <w:marRight w:val="0"/>
              <w:marTop w:val="0"/>
              <w:marBottom w:val="0"/>
              <w:divBdr>
                <w:top w:val="none" w:sz="0" w:space="0" w:color="auto"/>
                <w:left w:val="none" w:sz="0" w:space="0" w:color="auto"/>
                <w:bottom w:val="none" w:sz="0" w:space="0" w:color="auto"/>
                <w:right w:val="none" w:sz="0" w:space="0" w:color="auto"/>
              </w:divBdr>
            </w:div>
            <w:div w:id="1712727315">
              <w:marLeft w:val="0"/>
              <w:marRight w:val="0"/>
              <w:marTop w:val="0"/>
              <w:marBottom w:val="0"/>
              <w:divBdr>
                <w:top w:val="none" w:sz="0" w:space="0" w:color="auto"/>
                <w:left w:val="none" w:sz="0" w:space="0" w:color="auto"/>
                <w:bottom w:val="none" w:sz="0" w:space="0" w:color="auto"/>
                <w:right w:val="none" w:sz="0" w:space="0" w:color="auto"/>
              </w:divBdr>
            </w:div>
            <w:div w:id="1391074028">
              <w:marLeft w:val="0"/>
              <w:marRight w:val="0"/>
              <w:marTop w:val="0"/>
              <w:marBottom w:val="0"/>
              <w:divBdr>
                <w:top w:val="none" w:sz="0" w:space="0" w:color="auto"/>
                <w:left w:val="none" w:sz="0" w:space="0" w:color="auto"/>
                <w:bottom w:val="none" w:sz="0" w:space="0" w:color="auto"/>
                <w:right w:val="none" w:sz="0" w:space="0" w:color="auto"/>
              </w:divBdr>
            </w:div>
            <w:div w:id="1856339619">
              <w:marLeft w:val="0"/>
              <w:marRight w:val="0"/>
              <w:marTop w:val="0"/>
              <w:marBottom w:val="0"/>
              <w:divBdr>
                <w:top w:val="none" w:sz="0" w:space="0" w:color="auto"/>
                <w:left w:val="none" w:sz="0" w:space="0" w:color="auto"/>
                <w:bottom w:val="none" w:sz="0" w:space="0" w:color="auto"/>
                <w:right w:val="none" w:sz="0" w:space="0" w:color="auto"/>
              </w:divBdr>
            </w:div>
            <w:div w:id="1477726740">
              <w:marLeft w:val="0"/>
              <w:marRight w:val="0"/>
              <w:marTop w:val="0"/>
              <w:marBottom w:val="0"/>
              <w:divBdr>
                <w:top w:val="none" w:sz="0" w:space="0" w:color="auto"/>
                <w:left w:val="none" w:sz="0" w:space="0" w:color="auto"/>
                <w:bottom w:val="none" w:sz="0" w:space="0" w:color="auto"/>
                <w:right w:val="none" w:sz="0" w:space="0" w:color="auto"/>
              </w:divBdr>
            </w:div>
            <w:div w:id="1711420348">
              <w:marLeft w:val="0"/>
              <w:marRight w:val="0"/>
              <w:marTop w:val="0"/>
              <w:marBottom w:val="0"/>
              <w:divBdr>
                <w:top w:val="none" w:sz="0" w:space="0" w:color="auto"/>
                <w:left w:val="none" w:sz="0" w:space="0" w:color="auto"/>
                <w:bottom w:val="none" w:sz="0" w:space="0" w:color="auto"/>
                <w:right w:val="none" w:sz="0" w:space="0" w:color="auto"/>
              </w:divBdr>
            </w:div>
            <w:div w:id="1053457299">
              <w:marLeft w:val="0"/>
              <w:marRight w:val="0"/>
              <w:marTop w:val="0"/>
              <w:marBottom w:val="0"/>
              <w:divBdr>
                <w:top w:val="none" w:sz="0" w:space="0" w:color="auto"/>
                <w:left w:val="none" w:sz="0" w:space="0" w:color="auto"/>
                <w:bottom w:val="none" w:sz="0" w:space="0" w:color="auto"/>
                <w:right w:val="none" w:sz="0" w:space="0" w:color="auto"/>
              </w:divBdr>
            </w:div>
            <w:div w:id="1479806166">
              <w:marLeft w:val="0"/>
              <w:marRight w:val="0"/>
              <w:marTop w:val="0"/>
              <w:marBottom w:val="0"/>
              <w:divBdr>
                <w:top w:val="none" w:sz="0" w:space="0" w:color="auto"/>
                <w:left w:val="none" w:sz="0" w:space="0" w:color="auto"/>
                <w:bottom w:val="none" w:sz="0" w:space="0" w:color="auto"/>
                <w:right w:val="none" w:sz="0" w:space="0" w:color="auto"/>
              </w:divBdr>
            </w:div>
            <w:div w:id="2043164491">
              <w:marLeft w:val="0"/>
              <w:marRight w:val="0"/>
              <w:marTop w:val="0"/>
              <w:marBottom w:val="0"/>
              <w:divBdr>
                <w:top w:val="none" w:sz="0" w:space="0" w:color="auto"/>
                <w:left w:val="none" w:sz="0" w:space="0" w:color="auto"/>
                <w:bottom w:val="none" w:sz="0" w:space="0" w:color="auto"/>
                <w:right w:val="none" w:sz="0" w:space="0" w:color="auto"/>
              </w:divBdr>
            </w:div>
            <w:div w:id="1167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1514">
      <w:bodyDiv w:val="1"/>
      <w:marLeft w:val="0"/>
      <w:marRight w:val="0"/>
      <w:marTop w:val="0"/>
      <w:marBottom w:val="0"/>
      <w:divBdr>
        <w:top w:val="none" w:sz="0" w:space="0" w:color="auto"/>
        <w:left w:val="none" w:sz="0" w:space="0" w:color="auto"/>
        <w:bottom w:val="none" w:sz="0" w:space="0" w:color="auto"/>
        <w:right w:val="none" w:sz="0" w:space="0" w:color="auto"/>
      </w:divBdr>
      <w:divsChild>
        <w:div w:id="544373128">
          <w:marLeft w:val="0"/>
          <w:marRight w:val="0"/>
          <w:marTop w:val="0"/>
          <w:marBottom w:val="0"/>
          <w:divBdr>
            <w:top w:val="none" w:sz="0" w:space="0" w:color="auto"/>
            <w:left w:val="none" w:sz="0" w:space="0" w:color="auto"/>
            <w:bottom w:val="none" w:sz="0" w:space="0" w:color="auto"/>
            <w:right w:val="none" w:sz="0" w:space="0" w:color="auto"/>
          </w:divBdr>
          <w:divsChild>
            <w:div w:id="209265427">
              <w:marLeft w:val="0"/>
              <w:marRight w:val="0"/>
              <w:marTop w:val="0"/>
              <w:marBottom w:val="0"/>
              <w:divBdr>
                <w:top w:val="none" w:sz="0" w:space="0" w:color="auto"/>
                <w:left w:val="none" w:sz="0" w:space="0" w:color="auto"/>
                <w:bottom w:val="none" w:sz="0" w:space="0" w:color="auto"/>
                <w:right w:val="none" w:sz="0" w:space="0" w:color="auto"/>
              </w:divBdr>
              <w:divsChild>
                <w:div w:id="3106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0095">
          <w:marLeft w:val="0"/>
          <w:marRight w:val="180"/>
          <w:marTop w:val="0"/>
          <w:marBottom w:val="0"/>
          <w:divBdr>
            <w:top w:val="none" w:sz="0" w:space="0" w:color="auto"/>
            <w:left w:val="none" w:sz="0" w:space="0" w:color="auto"/>
            <w:bottom w:val="none" w:sz="0" w:space="0" w:color="auto"/>
            <w:right w:val="none" w:sz="0" w:space="0" w:color="auto"/>
          </w:divBdr>
        </w:div>
        <w:div w:id="111750071">
          <w:marLeft w:val="0"/>
          <w:marRight w:val="0"/>
          <w:marTop w:val="0"/>
          <w:marBottom w:val="0"/>
          <w:divBdr>
            <w:top w:val="none" w:sz="0" w:space="0" w:color="auto"/>
            <w:left w:val="none" w:sz="0" w:space="0" w:color="auto"/>
            <w:bottom w:val="none" w:sz="0" w:space="0" w:color="auto"/>
            <w:right w:val="none" w:sz="0" w:space="0" w:color="auto"/>
          </w:divBdr>
          <w:divsChild>
            <w:div w:id="1695501077">
              <w:marLeft w:val="0"/>
              <w:marRight w:val="0"/>
              <w:marTop w:val="0"/>
              <w:marBottom w:val="0"/>
              <w:divBdr>
                <w:top w:val="none" w:sz="0" w:space="0" w:color="auto"/>
                <w:left w:val="none" w:sz="0" w:space="0" w:color="auto"/>
                <w:bottom w:val="none" w:sz="0" w:space="0" w:color="auto"/>
                <w:right w:val="none" w:sz="0" w:space="0" w:color="auto"/>
              </w:divBdr>
              <w:divsChild>
                <w:div w:id="18145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9139">
          <w:marLeft w:val="0"/>
          <w:marRight w:val="180"/>
          <w:marTop w:val="0"/>
          <w:marBottom w:val="0"/>
          <w:divBdr>
            <w:top w:val="none" w:sz="0" w:space="0" w:color="auto"/>
            <w:left w:val="none" w:sz="0" w:space="0" w:color="auto"/>
            <w:bottom w:val="none" w:sz="0" w:space="0" w:color="auto"/>
            <w:right w:val="none" w:sz="0" w:space="0" w:color="auto"/>
          </w:divBdr>
        </w:div>
        <w:div w:id="1829705316">
          <w:marLeft w:val="0"/>
          <w:marRight w:val="0"/>
          <w:marTop w:val="0"/>
          <w:marBottom w:val="0"/>
          <w:divBdr>
            <w:top w:val="none" w:sz="0" w:space="0" w:color="auto"/>
            <w:left w:val="none" w:sz="0" w:space="0" w:color="auto"/>
            <w:bottom w:val="none" w:sz="0" w:space="0" w:color="auto"/>
            <w:right w:val="none" w:sz="0" w:space="0" w:color="auto"/>
          </w:divBdr>
          <w:divsChild>
            <w:div w:id="1240409170">
              <w:marLeft w:val="0"/>
              <w:marRight w:val="0"/>
              <w:marTop w:val="0"/>
              <w:marBottom w:val="0"/>
              <w:divBdr>
                <w:top w:val="none" w:sz="0" w:space="0" w:color="auto"/>
                <w:left w:val="none" w:sz="0" w:space="0" w:color="auto"/>
                <w:bottom w:val="none" w:sz="0" w:space="0" w:color="auto"/>
                <w:right w:val="none" w:sz="0" w:space="0" w:color="auto"/>
              </w:divBdr>
              <w:divsChild>
                <w:div w:id="6103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3750">
          <w:marLeft w:val="0"/>
          <w:marRight w:val="180"/>
          <w:marTop w:val="0"/>
          <w:marBottom w:val="0"/>
          <w:divBdr>
            <w:top w:val="none" w:sz="0" w:space="0" w:color="auto"/>
            <w:left w:val="none" w:sz="0" w:space="0" w:color="auto"/>
            <w:bottom w:val="none" w:sz="0" w:space="0" w:color="auto"/>
            <w:right w:val="none" w:sz="0" w:space="0" w:color="auto"/>
          </w:divBdr>
        </w:div>
        <w:div w:id="1182164088">
          <w:marLeft w:val="0"/>
          <w:marRight w:val="0"/>
          <w:marTop w:val="0"/>
          <w:marBottom w:val="0"/>
          <w:divBdr>
            <w:top w:val="none" w:sz="0" w:space="0" w:color="auto"/>
            <w:left w:val="none" w:sz="0" w:space="0" w:color="auto"/>
            <w:bottom w:val="none" w:sz="0" w:space="0" w:color="auto"/>
            <w:right w:val="none" w:sz="0" w:space="0" w:color="auto"/>
          </w:divBdr>
          <w:divsChild>
            <w:div w:id="2013948944">
              <w:marLeft w:val="0"/>
              <w:marRight w:val="0"/>
              <w:marTop w:val="0"/>
              <w:marBottom w:val="0"/>
              <w:divBdr>
                <w:top w:val="none" w:sz="0" w:space="0" w:color="auto"/>
                <w:left w:val="none" w:sz="0" w:space="0" w:color="auto"/>
                <w:bottom w:val="none" w:sz="0" w:space="0" w:color="auto"/>
                <w:right w:val="none" w:sz="0" w:space="0" w:color="auto"/>
              </w:divBdr>
              <w:divsChild>
                <w:div w:id="2873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801">
          <w:marLeft w:val="0"/>
          <w:marRight w:val="180"/>
          <w:marTop w:val="0"/>
          <w:marBottom w:val="0"/>
          <w:divBdr>
            <w:top w:val="none" w:sz="0" w:space="0" w:color="auto"/>
            <w:left w:val="none" w:sz="0" w:space="0" w:color="auto"/>
            <w:bottom w:val="none" w:sz="0" w:space="0" w:color="auto"/>
            <w:right w:val="none" w:sz="0" w:space="0" w:color="auto"/>
          </w:divBdr>
        </w:div>
        <w:div w:id="351539816">
          <w:marLeft w:val="0"/>
          <w:marRight w:val="0"/>
          <w:marTop w:val="0"/>
          <w:marBottom w:val="0"/>
          <w:divBdr>
            <w:top w:val="none" w:sz="0" w:space="0" w:color="auto"/>
            <w:left w:val="none" w:sz="0" w:space="0" w:color="auto"/>
            <w:bottom w:val="none" w:sz="0" w:space="0" w:color="auto"/>
            <w:right w:val="none" w:sz="0" w:space="0" w:color="auto"/>
          </w:divBdr>
          <w:divsChild>
            <w:div w:id="46732100">
              <w:marLeft w:val="0"/>
              <w:marRight w:val="0"/>
              <w:marTop w:val="0"/>
              <w:marBottom w:val="0"/>
              <w:divBdr>
                <w:top w:val="none" w:sz="0" w:space="0" w:color="auto"/>
                <w:left w:val="none" w:sz="0" w:space="0" w:color="auto"/>
                <w:bottom w:val="none" w:sz="0" w:space="0" w:color="auto"/>
                <w:right w:val="none" w:sz="0" w:space="0" w:color="auto"/>
              </w:divBdr>
              <w:divsChild>
                <w:div w:id="17203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6891">
      <w:bodyDiv w:val="1"/>
      <w:marLeft w:val="0"/>
      <w:marRight w:val="0"/>
      <w:marTop w:val="0"/>
      <w:marBottom w:val="0"/>
      <w:divBdr>
        <w:top w:val="none" w:sz="0" w:space="0" w:color="auto"/>
        <w:left w:val="none" w:sz="0" w:space="0" w:color="auto"/>
        <w:bottom w:val="none" w:sz="0" w:space="0" w:color="auto"/>
        <w:right w:val="none" w:sz="0" w:space="0" w:color="auto"/>
      </w:divBdr>
      <w:divsChild>
        <w:div w:id="1181047542">
          <w:marLeft w:val="0"/>
          <w:marRight w:val="0"/>
          <w:marTop w:val="0"/>
          <w:marBottom w:val="0"/>
          <w:divBdr>
            <w:top w:val="none" w:sz="0" w:space="0" w:color="auto"/>
            <w:left w:val="none" w:sz="0" w:space="0" w:color="auto"/>
            <w:bottom w:val="none" w:sz="0" w:space="0" w:color="auto"/>
            <w:right w:val="none" w:sz="0" w:space="0" w:color="auto"/>
          </w:divBdr>
          <w:divsChild>
            <w:div w:id="1094743776">
              <w:marLeft w:val="0"/>
              <w:marRight w:val="0"/>
              <w:marTop w:val="0"/>
              <w:marBottom w:val="0"/>
              <w:divBdr>
                <w:top w:val="none" w:sz="0" w:space="0" w:color="auto"/>
                <w:left w:val="none" w:sz="0" w:space="0" w:color="auto"/>
                <w:bottom w:val="none" w:sz="0" w:space="0" w:color="auto"/>
                <w:right w:val="none" w:sz="0" w:space="0" w:color="auto"/>
              </w:divBdr>
            </w:div>
            <w:div w:id="345131172">
              <w:marLeft w:val="0"/>
              <w:marRight w:val="0"/>
              <w:marTop w:val="0"/>
              <w:marBottom w:val="0"/>
              <w:divBdr>
                <w:top w:val="none" w:sz="0" w:space="0" w:color="auto"/>
                <w:left w:val="none" w:sz="0" w:space="0" w:color="auto"/>
                <w:bottom w:val="none" w:sz="0" w:space="0" w:color="auto"/>
                <w:right w:val="none" w:sz="0" w:space="0" w:color="auto"/>
              </w:divBdr>
            </w:div>
            <w:div w:id="1497529331">
              <w:marLeft w:val="0"/>
              <w:marRight w:val="0"/>
              <w:marTop w:val="0"/>
              <w:marBottom w:val="0"/>
              <w:divBdr>
                <w:top w:val="none" w:sz="0" w:space="0" w:color="auto"/>
                <w:left w:val="none" w:sz="0" w:space="0" w:color="auto"/>
                <w:bottom w:val="none" w:sz="0" w:space="0" w:color="auto"/>
                <w:right w:val="none" w:sz="0" w:space="0" w:color="auto"/>
              </w:divBdr>
            </w:div>
            <w:div w:id="1261991043">
              <w:marLeft w:val="0"/>
              <w:marRight w:val="0"/>
              <w:marTop w:val="0"/>
              <w:marBottom w:val="0"/>
              <w:divBdr>
                <w:top w:val="none" w:sz="0" w:space="0" w:color="auto"/>
                <w:left w:val="none" w:sz="0" w:space="0" w:color="auto"/>
                <w:bottom w:val="none" w:sz="0" w:space="0" w:color="auto"/>
                <w:right w:val="none" w:sz="0" w:space="0" w:color="auto"/>
              </w:divBdr>
            </w:div>
            <w:div w:id="1602689847">
              <w:marLeft w:val="0"/>
              <w:marRight w:val="0"/>
              <w:marTop w:val="0"/>
              <w:marBottom w:val="0"/>
              <w:divBdr>
                <w:top w:val="none" w:sz="0" w:space="0" w:color="auto"/>
                <w:left w:val="none" w:sz="0" w:space="0" w:color="auto"/>
                <w:bottom w:val="none" w:sz="0" w:space="0" w:color="auto"/>
                <w:right w:val="none" w:sz="0" w:space="0" w:color="auto"/>
              </w:divBdr>
            </w:div>
            <w:div w:id="782459012">
              <w:marLeft w:val="0"/>
              <w:marRight w:val="0"/>
              <w:marTop w:val="0"/>
              <w:marBottom w:val="0"/>
              <w:divBdr>
                <w:top w:val="none" w:sz="0" w:space="0" w:color="auto"/>
                <w:left w:val="none" w:sz="0" w:space="0" w:color="auto"/>
                <w:bottom w:val="none" w:sz="0" w:space="0" w:color="auto"/>
                <w:right w:val="none" w:sz="0" w:space="0" w:color="auto"/>
              </w:divBdr>
            </w:div>
            <w:div w:id="1470827549">
              <w:marLeft w:val="0"/>
              <w:marRight w:val="0"/>
              <w:marTop w:val="0"/>
              <w:marBottom w:val="0"/>
              <w:divBdr>
                <w:top w:val="none" w:sz="0" w:space="0" w:color="auto"/>
                <w:left w:val="none" w:sz="0" w:space="0" w:color="auto"/>
                <w:bottom w:val="none" w:sz="0" w:space="0" w:color="auto"/>
                <w:right w:val="none" w:sz="0" w:space="0" w:color="auto"/>
              </w:divBdr>
            </w:div>
            <w:div w:id="1042903346">
              <w:marLeft w:val="0"/>
              <w:marRight w:val="0"/>
              <w:marTop w:val="0"/>
              <w:marBottom w:val="0"/>
              <w:divBdr>
                <w:top w:val="none" w:sz="0" w:space="0" w:color="auto"/>
                <w:left w:val="none" w:sz="0" w:space="0" w:color="auto"/>
                <w:bottom w:val="none" w:sz="0" w:space="0" w:color="auto"/>
                <w:right w:val="none" w:sz="0" w:space="0" w:color="auto"/>
              </w:divBdr>
            </w:div>
            <w:div w:id="613488744">
              <w:marLeft w:val="0"/>
              <w:marRight w:val="0"/>
              <w:marTop w:val="0"/>
              <w:marBottom w:val="0"/>
              <w:divBdr>
                <w:top w:val="none" w:sz="0" w:space="0" w:color="auto"/>
                <w:left w:val="none" w:sz="0" w:space="0" w:color="auto"/>
                <w:bottom w:val="none" w:sz="0" w:space="0" w:color="auto"/>
                <w:right w:val="none" w:sz="0" w:space="0" w:color="auto"/>
              </w:divBdr>
            </w:div>
            <w:div w:id="1281105212">
              <w:marLeft w:val="0"/>
              <w:marRight w:val="0"/>
              <w:marTop w:val="0"/>
              <w:marBottom w:val="0"/>
              <w:divBdr>
                <w:top w:val="none" w:sz="0" w:space="0" w:color="auto"/>
                <w:left w:val="none" w:sz="0" w:space="0" w:color="auto"/>
                <w:bottom w:val="none" w:sz="0" w:space="0" w:color="auto"/>
                <w:right w:val="none" w:sz="0" w:space="0" w:color="auto"/>
              </w:divBdr>
            </w:div>
            <w:div w:id="711809020">
              <w:marLeft w:val="0"/>
              <w:marRight w:val="0"/>
              <w:marTop w:val="0"/>
              <w:marBottom w:val="0"/>
              <w:divBdr>
                <w:top w:val="none" w:sz="0" w:space="0" w:color="auto"/>
                <w:left w:val="none" w:sz="0" w:space="0" w:color="auto"/>
                <w:bottom w:val="none" w:sz="0" w:space="0" w:color="auto"/>
                <w:right w:val="none" w:sz="0" w:space="0" w:color="auto"/>
              </w:divBdr>
            </w:div>
            <w:div w:id="228733893">
              <w:marLeft w:val="0"/>
              <w:marRight w:val="0"/>
              <w:marTop w:val="0"/>
              <w:marBottom w:val="0"/>
              <w:divBdr>
                <w:top w:val="none" w:sz="0" w:space="0" w:color="auto"/>
                <w:left w:val="none" w:sz="0" w:space="0" w:color="auto"/>
                <w:bottom w:val="none" w:sz="0" w:space="0" w:color="auto"/>
                <w:right w:val="none" w:sz="0" w:space="0" w:color="auto"/>
              </w:divBdr>
            </w:div>
            <w:div w:id="335885385">
              <w:marLeft w:val="0"/>
              <w:marRight w:val="0"/>
              <w:marTop w:val="0"/>
              <w:marBottom w:val="0"/>
              <w:divBdr>
                <w:top w:val="none" w:sz="0" w:space="0" w:color="auto"/>
                <w:left w:val="none" w:sz="0" w:space="0" w:color="auto"/>
                <w:bottom w:val="none" w:sz="0" w:space="0" w:color="auto"/>
                <w:right w:val="none" w:sz="0" w:space="0" w:color="auto"/>
              </w:divBdr>
            </w:div>
            <w:div w:id="2092316067">
              <w:marLeft w:val="0"/>
              <w:marRight w:val="0"/>
              <w:marTop w:val="0"/>
              <w:marBottom w:val="0"/>
              <w:divBdr>
                <w:top w:val="none" w:sz="0" w:space="0" w:color="auto"/>
                <w:left w:val="none" w:sz="0" w:space="0" w:color="auto"/>
                <w:bottom w:val="none" w:sz="0" w:space="0" w:color="auto"/>
                <w:right w:val="none" w:sz="0" w:space="0" w:color="auto"/>
              </w:divBdr>
            </w:div>
            <w:div w:id="1376656621">
              <w:marLeft w:val="0"/>
              <w:marRight w:val="0"/>
              <w:marTop w:val="0"/>
              <w:marBottom w:val="0"/>
              <w:divBdr>
                <w:top w:val="none" w:sz="0" w:space="0" w:color="auto"/>
                <w:left w:val="none" w:sz="0" w:space="0" w:color="auto"/>
                <w:bottom w:val="none" w:sz="0" w:space="0" w:color="auto"/>
                <w:right w:val="none" w:sz="0" w:space="0" w:color="auto"/>
              </w:divBdr>
            </w:div>
            <w:div w:id="931427354">
              <w:marLeft w:val="0"/>
              <w:marRight w:val="0"/>
              <w:marTop w:val="0"/>
              <w:marBottom w:val="0"/>
              <w:divBdr>
                <w:top w:val="none" w:sz="0" w:space="0" w:color="auto"/>
                <w:left w:val="none" w:sz="0" w:space="0" w:color="auto"/>
                <w:bottom w:val="none" w:sz="0" w:space="0" w:color="auto"/>
                <w:right w:val="none" w:sz="0" w:space="0" w:color="auto"/>
              </w:divBdr>
            </w:div>
            <w:div w:id="593709041">
              <w:marLeft w:val="0"/>
              <w:marRight w:val="0"/>
              <w:marTop w:val="0"/>
              <w:marBottom w:val="0"/>
              <w:divBdr>
                <w:top w:val="none" w:sz="0" w:space="0" w:color="auto"/>
                <w:left w:val="none" w:sz="0" w:space="0" w:color="auto"/>
                <w:bottom w:val="none" w:sz="0" w:space="0" w:color="auto"/>
                <w:right w:val="none" w:sz="0" w:space="0" w:color="auto"/>
              </w:divBdr>
            </w:div>
            <w:div w:id="1956521246">
              <w:marLeft w:val="0"/>
              <w:marRight w:val="0"/>
              <w:marTop w:val="0"/>
              <w:marBottom w:val="0"/>
              <w:divBdr>
                <w:top w:val="none" w:sz="0" w:space="0" w:color="auto"/>
                <w:left w:val="none" w:sz="0" w:space="0" w:color="auto"/>
                <w:bottom w:val="none" w:sz="0" w:space="0" w:color="auto"/>
                <w:right w:val="none" w:sz="0" w:space="0" w:color="auto"/>
              </w:divBdr>
            </w:div>
            <w:div w:id="1916934001">
              <w:marLeft w:val="0"/>
              <w:marRight w:val="0"/>
              <w:marTop w:val="0"/>
              <w:marBottom w:val="0"/>
              <w:divBdr>
                <w:top w:val="none" w:sz="0" w:space="0" w:color="auto"/>
                <w:left w:val="none" w:sz="0" w:space="0" w:color="auto"/>
                <w:bottom w:val="none" w:sz="0" w:space="0" w:color="auto"/>
                <w:right w:val="none" w:sz="0" w:space="0" w:color="auto"/>
              </w:divBdr>
            </w:div>
            <w:div w:id="1400858398">
              <w:marLeft w:val="0"/>
              <w:marRight w:val="0"/>
              <w:marTop w:val="0"/>
              <w:marBottom w:val="0"/>
              <w:divBdr>
                <w:top w:val="none" w:sz="0" w:space="0" w:color="auto"/>
                <w:left w:val="none" w:sz="0" w:space="0" w:color="auto"/>
                <w:bottom w:val="none" w:sz="0" w:space="0" w:color="auto"/>
                <w:right w:val="none" w:sz="0" w:space="0" w:color="auto"/>
              </w:divBdr>
            </w:div>
            <w:div w:id="815233">
              <w:marLeft w:val="0"/>
              <w:marRight w:val="0"/>
              <w:marTop w:val="0"/>
              <w:marBottom w:val="0"/>
              <w:divBdr>
                <w:top w:val="none" w:sz="0" w:space="0" w:color="auto"/>
                <w:left w:val="none" w:sz="0" w:space="0" w:color="auto"/>
                <w:bottom w:val="none" w:sz="0" w:space="0" w:color="auto"/>
                <w:right w:val="none" w:sz="0" w:space="0" w:color="auto"/>
              </w:divBdr>
            </w:div>
            <w:div w:id="907232934">
              <w:marLeft w:val="0"/>
              <w:marRight w:val="0"/>
              <w:marTop w:val="0"/>
              <w:marBottom w:val="0"/>
              <w:divBdr>
                <w:top w:val="none" w:sz="0" w:space="0" w:color="auto"/>
                <w:left w:val="none" w:sz="0" w:space="0" w:color="auto"/>
                <w:bottom w:val="none" w:sz="0" w:space="0" w:color="auto"/>
                <w:right w:val="none" w:sz="0" w:space="0" w:color="auto"/>
              </w:divBdr>
            </w:div>
            <w:div w:id="1590040975">
              <w:marLeft w:val="0"/>
              <w:marRight w:val="0"/>
              <w:marTop w:val="0"/>
              <w:marBottom w:val="0"/>
              <w:divBdr>
                <w:top w:val="none" w:sz="0" w:space="0" w:color="auto"/>
                <w:left w:val="none" w:sz="0" w:space="0" w:color="auto"/>
                <w:bottom w:val="none" w:sz="0" w:space="0" w:color="auto"/>
                <w:right w:val="none" w:sz="0" w:space="0" w:color="auto"/>
              </w:divBdr>
            </w:div>
            <w:div w:id="312564543">
              <w:marLeft w:val="0"/>
              <w:marRight w:val="0"/>
              <w:marTop w:val="0"/>
              <w:marBottom w:val="0"/>
              <w:divBdr>
                <w:top w:val="none" w:sz="0" w:space="0" w:color="auto"/>
                <w:left w:val="none" w:sz="0" w:space="0" w:color="auto"/>
                <w:bottom w:val="none" w:sz="0" w:space="0" w:color="auto"/>
                <w:right w:val="none" w:sz="0" w:space="0" w:color="auto"/>
              </w:divBdr>
            </w:div>
            <w:div w:id="537930615">
              <w:marLeft w:val="0"/>
              <w:marRight w:val="0"/>
              <w:marTop w:val="0"/>
              <w:marBottom w:val="0"/>
              <w:divBdr>
                <w:top w:val="none" w:sz="0" w:space="0" w:color="auto"/>
                <w:left w:val="none" w:sz="0" w:space="0" w:color="auto"/>
                <w:bottom w:val="none" w:sz="0" w:space="0" w:color="auto"/>
                <w:right w:val="none" w:sz="0" w:space="0" w:color="auto"/>
              </w:divBdr>
            </w:div>
            <w:div w:id="2085293850">
              <w:marLeft w:val="0"/>
              <w:marRight w:val="0"/>
              <w:marTop w:val="0"/>
              <w:marBottom w:val="0"/>
              <w:divBdr>
                <w:top w:val="none" w:sz="0" w:space="0" w:color="auto"/>
                <w:left w:val="none" w:sz="0" w:space="0" w:color="auto"/>
                <w:bottom w:val="none" w:sz="0" w:space="0" w:color="auto"/>
                <w:right w:val="none" w:sz="0" w:space="0" w:color="auto"/>
              </w:divBdr>
            </w:div>
            <w:div w:id="1535652154">
              <w:marLeft w:val="0"/>
              <w:marRight w:val="0"/>
              <w:marTop w:val="0"/>
              <w:marBottom w:val="0"/>
              <w:divBdr>
                <w:top w:val="none" w:sz="0" w:space="0" w:color="auto"/>
                <w:left w:val="none" w:sz="0" w:space="0" w:color="auto"/>
                <w:bottom w:val="none" w:sz="0" w:space="0" w:color="auto"/>
                <w:right w:val="none" w:sz="0" w:space="0" w:color="auto"/>
              </w:divBdr>
            </w:div>
            <w:div w:id="5146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558">
      <w:bodyDiv w:val="1"/>
      <w:marLeft w:val="0"/>
      <w:marRight w:val="0"/>
      <w:marTop w:val="0"/>
      <w:marBottom w:val="0"/>
      <w:divBdr>
        <w:top w:val="none" w:sz="0" w:space="0" w:color="auto"/>
        <w:left w:val="none" w:sz="0" w:space="0" w:color="auto"/>
        <w:bottom w:val="none" w:sz="0" w:space="0" w:color="auto"/>
        <w:right w:val="none" w:sz="0" w:space="0" w:color="auto"/>
      </w:divBdr>
      <w:divsChild>
        <w:div w:id="1328052584">
          <w:marLeft w:val="0"/>
          <w:marRight w:val="0"/>
          <w:marTop w:val="0"/>
          <w:marBottom w:val="0"/>
          <w:divBdr>
            <w:top w:val="none" w:sz="0" w:space="0" w:color="auto"/>
            <w:left w:val="none" w:sz="0" w:space="0" w:color="auto"/>
            <w:bottom w:val="none" w:sz="0" w:space="0" w:color="auto"/>
            <w:right w:val="none" w:sz="0" w:space="0" w:color="auto"/>
          </w:divBdr>
          <w:divsChild>
            <w:div w:id="1090348433">
              <w:marLeft w:val="0"/>
              <w:marRight w:val="0"/>
              <w:marTop w:val="0"/>
              <w:marBottom w:val="0"/>
              <w:divBdr>
                <w:top w:val="none" w:sz="0" w:space="0" w:color="auto"/>
                <w:left w:val="none" w:sz="0" w:space="0" w:color="auto"/>
                <w:bottom w:val="none" w:sz="0" w:space="0" w:color="auto"/>
                <w:right w:val="none" w:sz="0" w:space="0" w:color="auto"/>
              </w:divBdr>
            </w:div>
            <w:div w:id="42870749">
              <w:marLeft w:val="0"/>
              <w:marRight w:val="0"/>
              <w:marTop w:val="0"/>
              <w:marBottom w:val="0"/>
              <w:divBdr>
                <w:top w:val="none" w:sz="0" w:space="0" w:color="auto"/>
                <w:left w:val="none" w:sz="0" w:space="0" w:color="auto"/>
                <w:bottom w:val="none" w:sz="0" w:space="0" w:color="auto"/>
                <w:right w:val="none" w:sz="0" w:space="0" w:color="auto"/>
              </w:divBdr>
            </w:div>
            <w:div w:id="1664506544">
              <w:marLeft w:val="0"/>
              <w:marRight w:val="0"/>
              <w:marTop w:val="0"/>
              <w:marBottom w:val="0"/>
              <w:divBdr>
                <w:top w:val="none" w:sz="0" w:space="0" w:color="auto"/>
                <w:left w:val="none" w:sz="0" w:space="0" w:color="auto"/>
                <w:bottom w:val="none" w:sz="0" w:space="0" w:color="auto"/>
                <w:right w:val="none" w:sz="0" w:space="0" w:color="auto"/>
              </w:divBdr>
            </w:div>
            <w:div w:id="647903326">
              <w:marLeft w:val="0"/>
              <w:marRight w:val="0"/>
              <w:marTop w:val="0"/>
              <w:marBottom w:val="0"/>
              <w:divBdr>
                <w:top w:val="none" w:sz="0" w:space="0" w:color="auto"/>
                <w:left w:val="none" w:sz="0" w:space="0" w:color="auto"/>
                <w:bottom w:val="none" w:sz="0" w:space="0" w:color="auto"/>
                <w:right w:val="none" w:sz="0" w:space="0" w:color="auto"/>
              </w:divBdr>
            </w:div>
            <w:div w:id="353963701">
              <w:marLeft w:val="0"/>
              <w:marRight w:val="0"/>
              <w:marTop w:val="0"/>
              <w:marBottom w:val="0"/>
              <w:divBdr>
                <w:top w:val="none" w:sz="0" w:space="0" w:color="auto"/>
                <w:left w:val="none" w:sz="0" w:space="0" w:color="auto"/>
                <w:bottom w:val="none" w:sz="0" w:space="0" w:color="auto"/>
                <w:right w:val="none" w:sz="0" w:space="0" w:color="auto"/>
              </w:divBdr>
            </w:div>
            <w:div w:id="857235617">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987248287">
              <w:marLeft w:val="0"/>
              <w:marRight w:val="0"/>
              <w:marTop w:val="0"/>
              <w:marBottom w:val="0"/>
              <w:divBdr>
                <w:top w:val="none" w:sz="0" w:space="0" w:color="auto"/>
                <w:left w:val="none" w:sz="0" w:space="0" w:color="auto"/>
                <w:bottom w:val="none" w:sz="0" w:space="0" w:color="auto"/>
                <w:right w:val="none" w:sz="0" w:space="0" w:color="auto"/>
              </w:divBdr>
            </w:div>
            <w:div w:id="456143330">
              <w:marLeft w:val="0"/>
              <w:marRight w:val="0"/>
              <w:marTop w:val="0"/>
              <w:marBottom w:val="0"/>
              <w:divBdr>
                <w:top w:val="none" w:sz="0" w:space="0" w:color="auto"/>
                <w:left w:val="none" w:sz="0" w:space="0" w:color="auto"/>
                <w:bottom w:val="none" w:sz="0" w:space="0" w:color="auto"/>
                <w:right w:val="none" w:sz="0" w:space="0" w:color="auto"/>
              </w:divBdr>
            </w:div>
            <w:div w:id="1059550406">
              <w:marLeft w:val="0"/>
              <w:marRight w:val="0"/>
              <w:marTop w:val="0"/>
              <w:marBottom w:val="0"/>
              <w:divBdr>
                <w:top w:val="none" w:sz="0" w:space="0" w:color="auto"/>
                <w:left w:val="none" w:sz="0" w:space="0" w:color="auto"/>
                <w:bottom w:val="none" w:sz="0" w:space="0" w:color="auto"/>
                <w:right w:val="none" w:sz="0" w:space="0" w:color="auto"/>
              </w:divBdr>
            </w:div>
            <w:div w:id="192302923">
              <w:marLeft w:val="0"/>
              <w:marRight w:val="0"/>
              <w:marTop w:val="0"/>
              <w:marBottom w:val="0"/>
              <w:divBdr>
                <w:top w:val="none" w:sz="0" w:space="0" w:color="auto"/>
                <w:left w:val="none" w:sz="0" w:space="0" w:color="auto"/>
                <w:bottom w:val="none" w:sz="0" w:space="0" w:color="auto"/>
                <w:right w:val="none" w:sz="0" w:space="0" w:color="auto"/>
              </w:divBdr>
            </w:div>
            <w:div w:id="221714890">
              <w:marLeft w:val="0"/>
              <w:marRight w:val="0"/>
              <w:marTop w:val="0"/>
              <w:marBottom w:val="0"/>
              <w:divBdr>
                <w:top w:val="none" w:sz="0" w:space="0" w:color="auto"/>
                <w:left w:val="none" w:sz="0" w:space="0" w:color="auto"/>
                <w:bottom w:val="none" w:sz="0" w:space="0" w:color="auto"/>
                <w:right w:val="none" w:sz="0" w:space="0" w:color="auto"/>
              </w:divBdr>
            </w:div>
            <w:div w:id="1921982389">
              <w:marLeft w:val="0"/>
              <w:marRight w:val="0"/>
              <w:marTop w:val="0"/>
              <w:marBottom w:val="0"/>
              <w:divBdr>
                <w:top w:val="none" w:sz="0" w:space="0" w:color="auto"/>
                <w:left w:val="none" w:sz="0" w:space="0" w:color="auto"/>
                <w:bottom w:val="none" w:sz="0" w:space="0" w:color="auto"/>
                <w:right w:val="none" w:sz="0" w:space="0" w:color="auto"/>
              </w:divBdr>
            </w:div>
            <w:div w:id="1987732712">
              <w:marLeft w:val="0"/>
              <w:marRight w:val="0"/>
              <w:marTop w:val="0"/>
              <w:marBottom w:val="0"/>
              <w:divBdr>
                <w:top w:val="none" w:sz="0" w:space="0" w:color="auto"/>
                <w:left w:val="none" w:sz="0" w:space="0" w:color="auto"/>
                <w:bottom w:val="none" w:sz="0" w:space="0" w:color="auto"/>
                <w:right w:val="none" w:sz="0" w:space="0" w:color="auto"/>
              </w:divBdr>
            </w:div>
            <w:div w:id="1170877458">
              <w:marLeft w:val="0"/>
              <w:marRight w:val="0"/>
              <w:marTop w:val="0"/>
              <w:marBottom w:val="0"/>
              <w:divBdr>
                <w:top w:val="none" w:sz="0" w:space="0" w:color="auto"/>
                <w:left w:val="none" w:sz="0" w:space="0" w:color="auto"/>
                <w:bottom w:val="none" w:sz="0" w:space="0" w:color="auto"/>
                <w:right w:val="none" w:sz="0" w:space="0" w:color="auto"/>
              </w:divBdr>
            </w:div>
            <w:div w:id="1007366345">
              <w:marLeft w:val="0"/>
              <w:marRight w:val="0"/>
              <w:marTop w:val="0"/>
              <w:marBottom w:val="0"/>
              <w:divBdr>
                <w:top w:val="none" w:sz="0" w:space="0" w:color="auto"/>
                <w:left w:val="none" w:sz="0" w:space="0" w:color="auto"/>
                <w:bottom w:val="none" w:sz="0" w:space="0" w:color="auto"/>
                <w:right w:val="none" w:sz="0" w:space="0" w:color="auto"/>
              </w:divBdr>
            </w:div>
            <w:div w:id="388383492">
              <w:marLeft w:val="0"/>
              <w:marRight w:val="0"/>
              <w:marTop w:val="0"/>
              <w:marBottom w:val="0"/>
              <w:divBdr>
                <w:top w:val="none" w:sz="0" w:space="0" w:color="auto"/>
                <w:left w:val="none" w:sz="0" w:space="0" w:color="auto"/>
                <w:bottom w:val="none" w:sz="0" w:space="0" w:color="auto"/>
                <w:right w:val="none" w:sz="0" w:space="0" w:color="auto"/>
              </w:divBdr>
            </w:div>
            <w:div w:id="2090884373">
              <w:marLeft w:val="0"/>
              <w:marRight w:val="0"/>
              <w:marTop w:val="0"/>
              <w:marBottom w:val="0"/>
              <w:divBdr>
                <w:top w:val="none" w:sz="0" w:space="0" w:color="auto"/>
                <w:left w:val="none" w:sz="0" w:space="0" w:color="auto"/>
                <w:bottom w:val="none" w:sz="0" w:space="0" w:color="auto"/>
                <w:right w:val="none" w:sz="0" w:space="0" w:color="auto"/>
              </w:divBdr>
            </w:div>
            <w:div w:id="473719579">
              <w:marLeft w:val="0"/>
              <w:marRight w:val="0"/>
              <w:marTop w:val="0"/>
              <w:marBottom w:val="0"/>
              <w:divBdr>
                <w:top w:val="none" w:sz="0" w:space="0" w:color="auto"/>
                <w:left w:val="none" w:sz="0" w:space="0" w:color="auto"/>
                <w:bottom w:val="none" w:sz="0" w:space="0" w:color="auto"/>
                <w:right w:val="none" w:sz="0" w:space="0" w:color="auto"/>
              </w:divBdr>
            </w:div>
            <w:div w:id="998851926">
              <w:marLeft w:val="0"/>
              <w:marRight w:val="0"/>
              <w:marTop w:val="0"/>
              <w:marBottom w:val="0"/>
              <w:divBdr>
                <w:top w:val="none" w:sz="0" w:space="0" w:color="auto"/>
                <w:left w:val="none" w:sz="0" w:space="0" w:color="auto"/>
                <w:bottom w:val="none" w:sz="0" w:space="0" w:color="auto"/>
                <w:right w:val="none" w:sz="0" w:space="0" w:color="auto"/>
              </w:divBdr>
            </w:div>
            <w:div w:id="36971960">
              <w:marLeft w:val="0"/>
              <w:marRight w:val="0"/>
              <w:marTop w:val="0"/>
              <w:marBottom w:val="0"/>
              <w:divBdr>
                <w:top w:val="none" w:sz="0" w:space="0" w:color="auto"/>
                <w:left w:val="none" w:sz="0" w:space="0" w:color="auto"/>
                <w:bottom w:val="none" w:sz="0" w:space="0" w:color="auto"/>
                <w:right w:val="none" w:sz="0" w:space="0" w:color="auto"/>
              </w:divBdr>
            </w:div>
            <w:div w:id="301618384">
              <w:marLeft w:val="0"/>
              <w:marRight w:val="0"/>
              <w:marTop w:val="0"/>
              <w:marBottom w:val="0"/>
              <w:divBdr>
                <w:top w:val="none" w:sz="0" w:space="0" w:color="auto"/>
                <w:left w:val="none" w:sz="0" w:space="0" w:color="auto"/>
                <w:bottom w:val="none" w:sz="0" w:space="0" w:color="auto"/>
                <w:right w:val="none" w:sz="0" w:space="0" w:color="auto"/>
              </w:divBdr>
            </w:div>
            <w:div w:id="1143699895">
              <w:marLeft w:val="0"/>
              <w:marRight w:val="0"/>
              <w:marTop w:val="0"/>
              <w:marBottom w:val="0"/>
              <w:divBdr>
                <w:top w:val="none" w:sz="0" w:space="0" w:color="auto"/>
                <w:left w:val="none" w:sz="0" w:space="0" w:color="auto"/>
                <w:bottom w:val="none" w:sz="0" w:space="0" w:color="auto"/>
                <w:right w:val="none" w:sz="0" w:space="0" w:color="auto"/>
              </w:divBdr>
            </w:div>
            <w:div w:id="2130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967">
      <w:bodyDiv w:val="1"/>
      <w:marLeft w:val="0"/>
      <w:marRight w:val="0"/>
      <w:marTop w:val="0"/>
      <w:marBottom w:val="0"/>
      <w:divBdr>
        <w:top w:val="none" w:sz="0" w:space="0" w:color="auto"/>
        <w:left w:val="none" w:sz="0" w:space="0" w:color="auto"/>
        <w:bottom w:val="none" w:sz="0" w:space="0" w:color="auto"/>
        <w:right w:val="none" w:sz="0" w:space="0" w:color="auto"/>
      </w:divBdr>
      <w:divsChild>
        <w:div w:id="1498689564">
          <w:marLeft w:val="0"/>
          <w:marRight w:val="0"/>
          <w:marTop w:val="0"/>
          <w:marBottom w:val="0"/>
          <w:divBdr>
            <w:top w:val="none" w:sz="0" w:space="0" w:color="auto"/>
            <w:left w:val="none" w:sz="0" w:space="0" w:color="auto"/>
            <w:bottom w:val="none" w:sz="0" w:space="0" w:color="auto"/>
            <w:right w:val="none" w:sz="0" w:space="0" w:color="auto"/>
          </w:divBdr>
          <w:divsChild>
            <w:div w:id="865951378">
              <w:marLeft w:val="0"/>
              <w:marRight w:val="0"/>
              <w:marTop w:val="0"/>
              <w:marBottom w:val="0"/>
              <w:divBdr>
                <w:top w:val="none" w:sz="0" w:space="0" w:color="auto"/>
                <w:left w:val="none" w:sz="0" w:space="0" w:color="auto"/>
                <w:bottom w:val="none" w:sz="0" w:space="0" w:color="auto"/>
                <w:right w:val="none" w:sz="0" w:space="0" w:color="auto"/>
              </w:divBdr>
            </w:div>
            <w:div w:id="1005671075">
              <w:marLeft w:val="0"/>
              <w:marRight w:val="0"/>
              <w:marTop w:val="0"/>
              <w:marBottom w:val="0"/>
              <w:divBdr>
                <w:top w:val="none" w:sz="0" w:space="0" w:color="auto"/>
                <w:left w:val="none" w:sz="0" w:space="0" w:color="auto"/>
                <w:bottom w:val="none" w:sz="0" w:space="0" w:color="auto"/>
                <w:right w:val="none" w:sz="0" w:space="0" w:color="auto"/>
              </w:divBdr>
            </w:div>
            <w:div w:id="1164391539">
              <w:marLeft w:val="0"/>
              <w:marRight w:val="0"/>
              <w:marTop w:val="0"/>
              <w:marBottom w:val="0"/>
              <w:divBdr>
                <w:top w:val="none" w:sz="0" w:space="0" w:color="auto"/>
                <w:left w:val="none" w:sz="0" w:space="0" w:color="auto"/>
                <w:bottom w:val="none" w:sz="0" w:space="0" w:color="auto"/>
                <w:right w:val="none" w:sz="0" w:space="0" w:color="auto"/>
              </w:divBdr>
            </w:div>
            <w:div w:id="707996820">
              <w:marLeft w:val="0"/>
              <w:marRight w:val="0"/>
              <w:marTop w:val="0"/>
              <w:marBottom w:val="0"/>
              <w:divBdr>
                <w:top w:val="none" w:sz="0" w:space="0" w:color="auto"/>
                <w:left w:val="none" w:sz="0" w:space="0" w:color="auto"/>
                <w:bottom w:val="none" w:sz="0" w:space="0" w:color="auto"/>
                <w:right w:val="none" w:sz="0" w:space="0" w:color="auto"/>
              </w:divBdr>
            </w:div>
            <w:div w:id="746078399">
              <w:marLeft w:val="0"/>
              <w:marRight w:val="0"/>
              <w:marTop w:val="0"/>
              <w:marBottom w:val="0"/>
              <w:divBdr>
                <w:top w:val="none" w:sz="0" w:space="0" w:color="auto"/>
                <w:left w:val="none" w:sz="0" w:space="0" w:color="auto"/>
                <w:bottom w:val="none" w:sz="0" w:space="0" w:color="auto"/>
                <w:right w:val="none" w:sz="0" w:space="0" w:color="auto"/>
              </w:divBdr>
            </w:div>
            <w:div w:id="1759712708">
              <w:marLeft w:val="0"/>
              <w:marRight w:val="0"/>
              <w:marTop w:val="0"/>
              <w:marBottom w:val="0"/>
              <w:divBdr>
                <w:top w:val="none" w:sz="0" w:space="0" w:color="auto"/>
                <w:left w:val="none" w:sz="0" w:space="0" w:color="auto"/>
                <w:bottom w:val="none" w:sz="0" w:space="0" w:color="auto"/>
                <w:right w:val="none" w:sz="0" w:space="0" w:color="auto"/>
              </w:divBdr>
            </w:div>
            <w:div w:id="491988689">
              <w:marLeft w:val="0"/>
              <w:marRight w:val="0"/>
              <w:marTop w:val="0"/>
              <w:marBottom w:val="0"/>
              <w:divBdr>
                <w:top w:val="none" w:sz="0" w:space="0" w:color="auto"/>
                <w:left w:val="none" w:sz="0" w:space="0" w:color="auto"/>
                <w:bottom w:val="none" w:sz="0" w:space="0" w:color="auto"/>
                <w:right w:val="none" w:sz="0" w:space="0" w:color="auto"/>
              </w:divBdr>
            </w:div>
            <w:div w:id="585921158">
              <w:marLeft w:val="0"/>
              <w:marRight w:val="0"/>
              <w:marTop w:val="0"/>
              <w:marBottom w:val="0"/>
              <w:divBdr>
                <w:top w:val="none" w:sz="0" w:space="0" w:color="auto"/>
                <w:left w:val="none" w:sz="0" w:space="0" w:color="auto"/>
                <w:bottom w:val="none" w:sz="0" w:space="0" w:color="auto"/>
                <w:right w:val="none" w:sz="0" w:space="0" w:color="auto"/>
              </w:divBdr>
            </w:div>
            <w:div w:id="424620960">
              <w:marLeft w:val="0"/>
              <w:marRight w:val="0"/>
              <w:marTop w:val="0"/>
              <w:marBottom w:val="0"/>
              <w:divBdr>
                <w:top w:val="none" w:sz="0" w:space="0" w:color="auto"/>
                <w:left w:val="none" w:sz="0" w:space="0" w:color="auto"/>
                <w:bottom w:val="none" w:sz="0" w:space="0" w:color="auto"/>
                <w:right w:val="none" w:sz="0" w:space="0" w:color="auto"/>
              </w:divBdr>
            </w:div>
            <w:div w:id="393162518">
              <w:marLeft w:val="0"/>
              <w:marRight w:val="0"/>
              <w:marTop w:val="0"/>
              <w:marBottom w:val="0"/>
              <w:divBdr>
                <w:top w:val="none" w:sz="0" w:space="0" w:color="auto"/>
                <w:left w:val="none" w:sz="0" w:space="0" w:color="auto"/>
                <w:bottom w:val="none" w:sz="0" w:space="0" w:color="auto"/>
                <w:right w:val="none" w:sz="0" w:space="0" w:color="auto"/>
              </w:divBdr>
            </w:div>
            <w:div w:id="1773623565">
              <w:marLeft w:val="0"/>
              <w:marRight w:val="0"/>
              <w:marTop w:val="0"/>
              <w:marBottom w:val="0"/>
              <w:divBdr>
                <w:top w:val="none" w:sz="0" w:space="0" w:color="auto"/>
                <w:left w:val="none" w:sz="0" w:space="0" w:color="auto"/>
                <w:bottom w:val="none" w:sz="0" w:space="0" w:color="auto"/>
                <w:right w:val="none" w:sz="0" w:space="0" w:color="auto"/>
              </w:divBdr>
            </w:div>
            <w:div w:id="2072346264">
              <w:marLeft w:val="0"/>
              <w:marRight w:val="0"/>
              <w:marTop w:val="0"/>
              <w:marBottom w:val="0"/>
              <w:divBdr>
                <w:top w:val="none" w:sz="0" w:space="0" w:color="auto"/>
                <w:left w:val="none" w:sz="0" w:space="0" w:color="auto"/>
                <w:bottom w:val="none" w:sz="0" w:space="0" w:color="auto"/>
                <w:right w:val="none" w:sz="0" w:space="0" w:color="auto"/>
              </w:divBdr>
            </w:div>
            <w:div w:id="9316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951">
      <w:bodyDiv w:val="1"/>
      <w:marLeft w:val="0"/>
      <w:marRight w:val="0"/>
      <w:marTop w:val="0"/>
      <w:marBottom w:val="0"/>
      <w:divBdr>
        <w:top w:val="none" w:sz="0" w:space="0" w:color="auto"/>
        <w:left w:val="none" w:sz="0" w:space="0" w:color="auto"/>
        <w:bottom w:val="none" w:sz="0" w:space="0" w:color="auto"/>
        <w:right w:val="none" w:sz="0" w:space="0" w:color="auto"/>
      </w:divBdr>
    </w:div>
    <w:div w:id="1181092349">
      <w:bodyDiv w:val="1"/>
      <w:marLeft w:val="0"/>
      <w:marRight w:val="0"/>
      <w:marTop w:val="0"/>
      <w:marBottom w:val="0"/>
      <w:divBdr>
        <w:top w:val="none" w:sz="0" w:space="0" w:color="auto"/>
        <w:left w:val="none" w:sz="0" w:space="0" w:color="auto"/>
        <w:bottom w:val="none" w:sz="0" w:space="0" w:color="auto"/>
        <w:right w:val="none" w:sz="0" w:space="0" w:color="auto"/>
      </w:divBdr>
      <w:divsChild>
        <w:div w:id="1544246797">
          <w:marLeft w:val="0"/>
          <w:marRight w:val="0"/>
          <w:marTop w:val="0"/>
          <w:marBottom w:val="0"/>
          <w:divBdr>
            <w:top w:val="none" w:sz="0" w:space="0" w:color="auto"/>
            <w:left w:val="none" w:sz="0" w:space="0" w:color="auto"/>
            <w:bottom w:val="none" w:sz="0" w:space="0" w:color="auto"/>
            <w:right w:val="none" w:sz="0" w:space="0" w:color="auto"/>
          </w:divBdr>
          <w:divsChild>
            <w:div w:id="1452437179">
              <w:marLeft w:val="0"/>
              <w:marRight w:val="0"/>
              <w:marTop w:val="0"/>
              <w:marBottom w:val="0"/>
              <w:divBdr>
                <w:top w:val="none" w:sz="0" w:space="0" w:color="auto"/>
                <w:left w:val="none" w:sz="0" w:space="0" w:color="auto"/>
                <w:bottom w:val="none" w:sz="0" w:space="0" w:color="auto"/>
                <w:right w:val="none" w:sz="0" w:space="0" w:color="auto"/>
              </w:divBdr>
            </w:div>
            <w:div w:id="474376791">
              <w:marLeft w:val="0"/>
              <w:marRight w:val="0"/>
              <w:marTop w:val="0"/>
              <w:marBottom w:val="0"/>
              <w:divBdr>
                <w:top w:val="none" w:sz="0" w:space="0" w:color="auto"/>
                <w:left w:val="none" w:sz="0" w:space="0" w:color="auto"/>
                <w:bottom w:val="none" w:sz="0" w:space="0" w:color="auto"/>
                <w:right w:val="none" w:sz="0" w:space="0" w:color="auto"/>
              </w:divBdr>
            </w:div>
            <w:div w:id="752895149">
              <w:marLeft w:val="0"/>
              <w:marRight w:val="0"/>
              <w:marTop w:val="0"/>
              <w:marBottom w:val="0"/>
              <w:divBdr>
                <w:top w:val="none" w:sz="0" w:space="0" w:color="auto"/>
                <w:left w:val="none" w:sz="0" w:space="0" w:color="auto"/>
                <w:bottom w:val="none" w:sz="0" w:space="0" w:color="auto"/>
                <w:right w:val="none" w:sz="0" w:space="0" w:color="auto"/>
              </w:divBdr>
            </w:div>
            <w:div w:id="961378796">
              <w:marLeft w:val="0"/>
              <w:marRight w:val="0"/>
              <w:marTop w:val="0"/>
              <w:marBottom w:val="0"/>
              <w:divBdr>
                <w:top w:val="none" w:sz="0" w:space="0" w:color="auto"/>
                <w:left w:val="none" w:sz="0" w:space="0" w:color="auto"/>
                <w:bottom w:val="none" w:sz="0" w:space="0" w:color="auto"/>
                <w:right w:val="none" w:sz="0" w:space="0" w:color="auto"/>
              </w:divBdr>
            </w:div>
            <w:div w:id="1899510681">
              <w:marLeft w:val="0"/>
              <w:marRight w:val="0"/>
              <w:marTop w:val="0"/>
              <w:marBottom w:val="0"/>
              <w:divBdr>
                <w:top w:val="none" w:sz="0" w:space="0" w:color="auto"/>
                <w:left w:val="none" w:sz="0" w:space="0" w:color="auto"/>
                <w:bottom w:val="none" w:sz="0" w:space="0" w:color="auto"/>
                <w:right w:val="none" w:sz="0" w:space="0" w:color="auto"/>
              </w:divBdr>
            </w:div>
            <w:div w:id="2144957790">
              <w:marLeft w:val="0"/>
              <w:marRight w:val="0"/>
              <w:marTop w:val="0"/>
              <w:marBottom w:val="0"/>
              <w:divBdr>
                <w:top w:val="none" w:sz="0" w:space="0" w:color="auto"/>
                <w:left w:val="none" w:sz="0" w:space="0" w:color="auto"/>
                <w:bottom w:val="none" w:sz="0" w:space="0" w:color="auto"/>
                <w:right w:val="none" w:sz="0" w:space="0" w:color="auto"/>
              </w:divBdr>
            </w:div>
            <w:div w:id="889417647">
              <w:marLeft w:val="0"/>
              <w:marRight w:val="0"/>
              <w:marTop w:val="0"/>
              <w:marBottom w:val="0"/>
              <w:divBdr>
                <w:top w:val="none" w:sz="0" w:space="0" w:color="auto"/>
                <w:left w:val="none" w:sz="0" w:space="0" w:color="auto"/>
                <w:bottom w:val="none" w:sz="0" w:space="0" w:color="auto"/>
                <w:right w:val="none" w:sz="0" w:space="0" w:color="auto"/>
              </w:divBdr>
            </w:div>
            <w:div w:id="943001214">
              <w:marLeft w:val="0"/>
              <w:marRight w:val="0"/>
              <w:marTop w:val="0"/>
              <w:marBottom w:val="0"/>
              <w:divBdr>
                <w:top w:val="none" w:sz="0" w:space="0" w:color="auto"/>
                <w:left w:val="none" w:sz="0" w:space="0" w:color="auto"/>
                <w:bottom w:val="none" w:sz="0" w:space="0" w:color="auto"/>
                <w:right w:val="none" w:sz="0" w:space="0" w:color="auto"/>
              </w:divBdr>
            </w:div>
            <w:div w:id="309527193">
              <w:marLeft w:val="0"/>
              <w:marRight w:val="0"/>
              <w:marTop w:val="0"/>
              <w:marBottom w:val="0"/>
              <w:divBdr>
                <w:top w:val="none" w:sz="0" w:space="0" w:color="auto"/>
                <w:left w:val="none" w:sz="0" w:space="0" w:color="auto"/>
                <w:bottom w:val="none" w:sz="0" w:space="0" w:color="auto"/>
                <w:right w:val="none" w:sz="0" w:space="0" w:color="auto"/>
              </w:divBdr>
            </w:div>
            <w:div w:id="7408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2609">
      <w:bodyDiv w:val="1"/>
      <w:marLeft w:val="0"/>
      <w:marRight w:val="0"/>
      <w:marTop w:val="0"/>
      <w:marBottom w:val="0"/>
      <w:divBdr>
        <w:top w:val="none" w:sz="0" w:space="0" w:color="auto"/>
        <w:left w:val="none" w:sz="0" w:space="0" w:color="auto"/>
        <w:bottom w:val="none" w:sz="0" w:space="0" w:color="auto"/>
        <w:right w:val="none" w:sz="0" w:space="0" w:color="auto"/>
      </w:divBdr>
      <w:divsChild>
        <w:div w:id="1981110220">
          <w:marLeft w:val="0"/>
          <w:marRight w:val="0"/>
          <w:marTop w:val="0"/>
          <w:marBottom w:val="0"/>
          <w:divBdr>
            <w:top w:val="none" w:sz="0" w:space="0" w:color="auto"/>
            <w:left w:val="none" w:sz="0" w:space="0" w:color="auto"/>
            <w:bottom w:val="none" w:sz="0" w:space="0" w:color="auto"/>
            <w:right w:val="none" w:sz="0" w:space="0" w:color="auto"/>
          </w:divBdr>
          <w:divsChild>
            <w:div w:id="1817185213">
              <w:marLeft w:val="0"/>
              <w:marRight w:val="0"/>
              <w:marTop w:val="0"/>
              <w:marBottom w:val="0"/>
              <w:divBdr>
                <w:top w:val="none" w:sz="0" w:space="0" w:color="auto"/>
                <w:left w:val="none" w:sz="0" w:space="0" w:color="auto"/>
                <w:bottom w:val="none" w:sz="0" w:space="0" w:color="auto"/>
                <w:right w:val="none" w:sz="0" w:space="0" w:color="auto"/>
              </w:divBdr>
            </w:div>
            <w:div w:id="1770395204">
              <w:marLeft w:val="0"/>
              <w:marRight w:val="0"/>
              <w:marTop w:val="0"/>
              <w:marBottom w:val="0"/>
              <w:divBdr>
                <w:top w:val="none" w:sz="0" w:space="0" w:color="auto"/>
                <w:left w:val="none" w:sz="0" w:space="0" w:color="auto"/>
                <w:bottom w:val="none" w:sz="0" w:space="0" w:color="auto"/>
                <w:right w:val="none" w:sz="0" w:space="0" w:color="auto"/>
              </w:divBdr>
            </w:div>
            <w:div w:id="1286619266">
              <w:marLeft w:val="0"/>
              <w:marRight w:val="0"/>
              <w:marTop w:val="0"/>
              <w:marBottom w:val="0"/>
              <w:divBdr>
                <w:top w:val="none" w:sz="0" w:space="0" w:color="auto"/>
                <w:left w:val="none" w:sz="0" w:space="0" w:color="auto"/>
                <w:bottom w:val="none" w:sz="0" w:space="0" w:color="auto"/>
                <w:right w:val="none" w:sz="0" w:space="0" w:color="auto"/>
              </w:divBdr>
            </w:div>
            <w:div w:id="1622759246">
              <w:marLeft w:val="0"/>
              <w:marRight w:val="0"/>
              <w:marTop w:val="0"/>
              <w:marBottom w:val="0"/>
              <w:divBdr>
                <w:top w:val="none" w:sz="0" w:space="0" w:color="auto"/>
                <w:left w:val="none" w:sz="0" w:space="0" w:color="auto"/>
                <w:bottom w:val="none" w:sz="0" w:space="0" w:color="auto"/>
                <w:right w:val="none" w:sz="0" w:space="0" w:color="auto"/>
              </w:divBdr>
            </w:div>
            <w:div w:id="1862207919">
              <w:marLeft w:val="0"/>
              <w:marRight w:val="0"/>
              <w:marTop w:val="0"/>
              <w:marBottom w:val="0"/>
              <w:divBdr>
                <w:top w:val="none" w:sz="0" w:space="0" w:color="auto"/>
                <w:left w:val="none" w:sz="0" w:space="0" w:color="auto"/>
                <w:bottom w:val="none" w:sz="0" w:space="0" w:color="auto"/>
                <w:right w:val="none" w:sz="0" w:space="0" w:color="auto"/>
              </w:divBdr>
            </w:div>
            <w:div w:id="301227557">
              <w:marLeft w:val="0"/>
              <w:marRight w:val="0"/>
              <w:marTop w:val="0"/>
              <w:marBottom w:val="0"/>
              <w:divBdr>
                <w:top w:val="none" w:sz="0" w:space="0" w:color="auto"/>
                <w:left w:val="none" w:sz="0" w:space="0" w:color="auto"/>
                <w:bottom w:val="none" w:sz="0" w:space="0" w:color="auto"/>
                <w:right w:val="none" w:sz="0" w:space="0" w:color="auto"/>
              </w:divBdr>
            </w:div>
            <w:div w:id="1426344412">
              <w:marLeft w:val="0"/>
              <w:marRight w:val="0"/>
              <w:marTop w:val="0"/>
              <w:marBottom w:val="0"/>
              <w:divBdr>
                <w:top w:val="none" w:sz="0" w:space="0" w:color="auto"/>
                <w:left w:val="none" w:sz="0" w:space="0" w:color="auto"/>
                <w:bottom w:val="none" w:sz="0" w:space="0" w:color="auto"/>
                <w:right w:val="none" w:sz="0" w:space="0" w:color="auto"/>
              </w:divBdr>
            </w:div>
            <w:div w:id="328560611">
              <w:marLeft w:val="0"/>
              <w:marRight w:val="0"/>
              <w:marTop w:val="0"/>
              <w:marBottom w:val="0"/>
              <w:divBdr>
                <w:top w:val="none" w:sz="0" w:space="0" w:color="auto"/>
                <w:left w:val="none" w:sz="0" w:space="0" w:color="auto"/>
                <w:bottom w:val="none" w:sz="0" w:space="0" w:color="auto"/>
                <w:right w:val="none" w:sz="0" w:space="0" w:color="auto"/>
              </w:divBdr>
            </w:div>
            <w:div w:id="1905137209">
              <w:marLeft w:val="0"/>
              <w:marRight w:val="0"/>
              <w:marTop w:val="0"/>
              <w:marBottom w:val="0"/>
              <w:divBdr>
                <w:top w:val="none" w:sz="0" w:space="0" w:color="auto"/>
                <w:left w:val="none" w:sz="0" w:space="0" w:color="auto"/>
                <w:bottom w:val="none" w:sz="0" w:space="0" w:color="auto"/>
                <w:right w:val="none" w:sz="0" w:space="0" w:color="auto"/>
              </w:divBdr>
            </w:div>
            <w:div w:id="421026422">
              <w:marLeft w:val="0"/>
              <w:marRight w:val="0"/>
              <w:marTop w:val="0"/>
              <w:marBottom w:val="0"/>
              <w:divBdr>
                <w:top w:val="none" w:sz="0" w:space="0" w:color="auto"/>
                <w:left w:val="none" w:sz="0" w:space="0" w:color="auto"/>
                <w:bottom w:val="none" w:sz="0" w:space="0" w:color="auto"/>
                <w:right w:val="none" w:sz="0" w:space="0" w:color="auto"/>
              </w:divBdr>
            </w:div>
            <w:div w:id="2100905042">
              <w:marLeft w:val="0"/>
              <w:marRight w:val="0"/>
              <w:marTop w:val="0"/>
              <w:marBottom w:val="0"/>
              <w:divBdr>
                <w:top w:val="none" w:sz="0" w:space="0" w:color="auto"/>
                <w:left w:val="none" w:sz="0" w:space="0" w:color="auto"/>
                <w:bottom w:val="none" w:sz="0" w:space="0" w:color="auto"/>
                <w:right w:val="none" w:sz="0" w:space="0" w:color="auto"/>
              </w:divBdr>
            </w:div>
            <w:div w:id="236943307">
              <w:marLeft w:val="0"/>
              <w:marRight w:val="0"/>
              <w:marTop w:val="0"/>
              <w:marBottom w:val="0"/>
              <w:divBdr>
                <w:top w:val="none" w:sz="0" w:space="0" w:color="auto"/>
                <w:left w:val="none" w:sz="0" w:space="0" w:color="auto"/>
                <w:bottom w:val="none" w:sz="0" w:space="0" w:color="auto"/>
                <w:right w:val="none" w:sz="0" w:space="0" w:color="auto"/>
              </w:divBdr>
            </w:div>
            <w:div w:id="1578588210">
              <w:marLeft w:val="0"/>
              <w:marRight w:val="0"/>
              <w:marTop w:val="0"/>
              <w:marBottom w:val="0"/>
              <w:divBdr>
                <w:top w:val="none" w:sz="0" w:space="0" w:color="auto"/>
                <w:left w:val="none" w:sz="0" w:space="0" w:color="auto"/>
                <w:bottom w:val="none" w:sz="0" w:space="0" w:color="auto"/>
                <w:right w:val="none" w:sz="0" w:space="0" w:color="auto"/>
              </w:divBdr>
            </w:div>
            <w:div w:id="175535419">
              <w:marLeft w:val="0"/>
              <w:marRight w:val="0"/>
              <w:marTop w:val="0"/>
              <w:marBottom w:val="0"/>
              <w:divBdr>
                <w:top w:val="none" w:sz="0" w:space="0" w:color="auto"/>
                <w:left w:val="none" w:sz="0" w:space="0" w:color="auto"/>
                <w:bottom w:val="none" w:sz="0" w:space="0" w:color="auto"/>
                <w:right w:val="none" w:sz="0" w:space="0" w:color="auto"/>
              </w:divBdr>
            </w:div>
            <w:div w:id="314340653">
              <w:marLeft w:val="0"/>
              <w:marRight w:val="0"/>
              <w:marTop w:val="0"/>
              <w:marBottom w:val="0"/>
              <w:divBdr>
                <w:top w:val="none" w:sz="0" w:space="0" w:color="auto"/>
                <w:left w:val="none" w:sz="0" w:space="0" w:color="auto"/>
                <w:bottom w:val="none" w:sz="0" w:space="0" w:color="auto"/>
                <w:right w:val="none" w:sz="0" w:space="0" w:color="auto"/>
              </w:divBdr>
            </w:div>
            <w:div w:id="1622109747">
              <w:marLeft w:val="0"/>
              <w:marRight w:val="0"/>
              <w:marTop w:val="0"/>
              <w:marBottom w:val="0"/>
              <w:divBdr>
                <w:top w:val="none" w:sz="0" w:space="0" w:color="auto"/>
                <w:left w:val="none" w:sz="0" w:space="0" w:color="auto"/>
                <w:bottom w:val="none" w:sz="0" w:space="0" w:color="auto"/>
                <w:right w:val="none" w:sz="0" w:space="0" w:color="auto"/>
              </w:divBdr>
            </w:div>
            <w:div w:id="1234581502">
              <w:marLeft w:val="0"/>
              <w:marRight w:val="0"/>
              <w:marTop w:val="0"/>
              <w:marBottom w:val="0"/>
              <w:divBdr>
                <w:top w:val="none" w:sz="0" w:space="0" w:color="auto"/>
                <w:left w:val="none" w:sz="0" w:space="0" w:color="auto"/>
                <w:bottom w:val="none" w:sz="0" w:space="0" w:color="auto"/>
                <w:right w:val="none" w:sz="0" w:space="0" w:color="auto"/>
              </w:divBdr>
            </w:div>
            <w:div w:id="556431624">
              <w:marLeft w:val="0"/>
              <w:marRight w:val="0"/>
              <w:marTop w:val="0"/>
              <w:marBottom w:val="0"/>
              <w:divBdr>
                <w:top w:val="none" w:sz="0" w:space="0" w:color="auto"/>
                <w:left w:val="none" w:sz="0" w:space="0" w:color="auto"/>
                <w:bottom w:val="none" w:sz="0" w:space="0" w:color="auto"/>
                <w:right w:val="none" w:sz="0" w:space="0" w:color="auto"/>
              </w:divBdr>
            </w:div>
            <w:div w:id="1316573132">
              <w:marLeft w:val="0"/>
              <w:marRight w:val="0"/>
              <w:marTop w:val="0"/>
              <w:marBottom w:val="0"/>
              <w:divBdr>
                <w:top w:val="none" w:sz="0" w:space="0" w:color="auto"/>
                <w:left w:val="none" w:sz="0" w:space="0" w:color="auto"/>
                <w:bottom w:val="none" w:sz="0" w:space="0" w:color="auto"/>
                <w:right w:val="none" w:sz="0" w:space="0" w:color="auto"/>
              </w:divBdr>
            </w:div>
            <w:div w:id="1625307191">
              <w:marLeft w:val="0"/>
              <w:marRight w:val="0"/>
              <w:marTop w:val="0"/>
              <w:marBottom w:val="0"/>
              <w:divBdr>
                <w:top w:val="none" w:sz="0" w:space="0" w:color="auto"/>
                <w:left w:val="none" w:sz="0" w:space="0" w:color="auto"/>
                <w:bottom w:val="none" w:sz="0" w:space="0" w:color="auto"/>
                <w:right w:val="none" w:sz="0" w:space="0" w:color="auto"/>
              </w:divBdr>
            </w:div>
            <w:div w:id="765075298">
              <w:marLeft w:val="0"/>
              <w:marRight w:val="0"/>
              <w:marTop w:val="0"/>
              <w:marBottom w:val="0"/>
              <w:divBdr>
                <w:top w:val="none" w:sz="0" w:space="0" w:color="auto"/>
                <w:left w:val="none" w:sz="0" w:space="0" w:color="auto"/>
                <w:bottom w:val="none" w:sz="0" w:space="0" w:color="auto"/>
                <w:right w:val="none" w:sz="0" w:space="0" w:color="auto"/>
              </w:divBdr>
            </w:div>
            <w:div w:id="138690580">
              <w:marLeft w:val="0"/>
              <w:marRight w:val="0"/>
              <w:marTop w:val="0"/>
              <w:marBottom w:val="0"/>
              <w:divBdr>
                <w:top w:val="none" w:sz="0" w:space="0" w:color="auto"/>
                <w:left w:val="none" w:sz="0" w:space="0" w:color="auto"/>
                <w:bottom w:val="none" w:sz="0" w:space="0" w:color="auto"/>
                <w:right w:val="none" w:sz="0" w:space="0" w:color="auto"/>
              </w:divBdr>
            </w:div>
            <w:div w:id="1406415559">
              <w:marLeft w:val="0"/>
              <w:marRight w:val="0"/>
              <w:marTop w:val="0"/>
              <w:marBottom w:val="0"/>
              <w:divBdr>
                <w:top w:val="none" w:sz="0" w:space="0" w:color="auto"/>
                <w:left w:val="none" w:sz="0" w:space="0" w:color="auto"/>
                <w:bottom w:val="none" w:sz="0" w:space="0" w:color="auto"/>
                <w:right w:val="none" w:sz="0" w:space="0" w:color="auto"/>
              </w:divBdr>
            </w:div>
            <w:div w:id="326978754">
              <w:marLeft w:val="0"/>
              <w:marRight w:val="0"/>
              <w:marTop w:val="0"/>
              <w:marBottom w:val="0"/>
              <w:divBdr>
                <w:top w:val="none" w:sz="0" w:space="0" w:color="auto"/>
                <w:left w:val="none" w:sz="0" w:space="0" w:color="auto"/>
                <w:bottom w:val="none" w:sz="0" w:space="0" w:color="auto"/>
                <w:right w:val="none" w:sz="0" w:space="0" w:color="auto"/>
              </w:divBdr>
            </w:div>
            <w:div w:id="980689929">
              <w:marLeft w:val="0"/>
              <w:marRight w:val="0"/>
              <w:marTop w:val="0"/>
              <w:marBottom w:val="0"/>
              <w:divBdr>
                <w:top w:val="none" w:sz="0" w:space="0" w:color="auto"/>
                <w:left w:val="none" w:sz="0" w:space="0" w:color="auto"/>
                <w:bottom w:val="none" w:sz="0" w:space="0" w:color="auto"/>
                <w:right w:val="none" w:sz="0" w:space="0" w:color="auto"/>
              </w:divBdr>
            </w:div>
            <w:div w:id="246423788">
              <w:marLeft w:val="0"/>
              <w:marRight w:val="0"/>
              <w:marTop w:val="0"/>
              <w:marBottom w:val="0"/>
              <w:divBdr>
                <w:top w:val="none" w:sz="0" w:space="0" w:color="auto"/>
                <w:left w:val="none" w:sz="0" w:space="0" w:color="auto"/>
                <w:bottom w:val="none" w:sz="0" w:space="0" w:color="auto"/>
                <w:right w:val="none" w:sz="0" w:space="0" w:color="auto"/>
              </w:divBdr>
            </w:div>
            <w:div w:id="511456178">
              <w:marLeft w:val="0"/>
              <w:marRight w:val="0"/>
              <w:marTop w:val="0"/>
              <w:marBottom w:val="0"/>
              <w:divBdr>
                <w:top w:val="none" w:sz="0" w:space="0" w:color="auto"/>
                <w:left w:val="none" w:sz="0" w:space="0" w:color="auto"/>
                <w:bottom w:val="none" w:sz="0" w:space="0" w:color="auto"/>
                <w:right w:val="none" w:sz="0" w:space="0" w:color="auto"/>
              </w:divBdr>
            </w:div>
            <w:div w:id="953175516">
              <w:marLeft w:val="0"/>
              <w:marRight w:val="0"/>
              <w:marTop w:val="0"/>
              <w:marBottom w:val="0"/>
              <w:divBdr>
                <w:top w:val="none" w:sz="0" w:space="0" w:color="auto"/>
                <w:left w:val="none" w:sz="0" w:space="0" w:color="auto"/>
                <w:bottom w:val="none" w:sz="0" w:space="0" w:color="auto"/>
                <w:right w:val="none" w:sz="0" w:space="0" w:color="auto"/>
              </w:divBdr>
            </w:div>
            <w:div w:id="373310205">
              <w:marLeft w:val="0"/>
              <w:marRight w:val="0"/>
              <w:marTop w:val="0"/>
              <w:marBottom w:val="0"/>
              <w:divBdr>
                <w:top w:val="none" w:sz="0" w:space="0" w:color="auto"/>
                <w:left w:val="none" w:sz="0" w:space="0" w:color="auto"/>
                <w:bottom w:val="none" w:sz="0" w:space="0" w:color="auto"/>
                <w:right w:val="none" w:sz="0" w:space="0" w:color="auto"/>
              </w:divBdr>
            </w:div>
            <w:div w:id="1842620402">
              <w:marLeft w:val="0"/>
              <w:marRight w:val="0"/>
              <w:marTop w:val="0"/>
              <w:marBottom w:val="0"/>
              <w:divBdr>
                <w:top w:val="none" w:sz="0" w:space="0" w:color="auto"/>
                <w:left w:val="none" w:sz="0" w:space="0" w:color="auto"/>
                <w:bottom w:val="none" w:sz="0" w:space="0" w:color="auto"/>
                <w:right w:val="none" w:sz="0" w:space="0" w:color="auto"/>
              </w:divBdr>
            </w:div>
            <w:div w:id="1892577254">
              <w:marLeft w:val="0"/>
              <w:marRight w:val="0"/>
              <w:marTop w:val="0"/>
              <w:marBottom w:val="0"/>
              <w:divBdr>
                <w:top w:val="none" w:sz="0" w:space="0" w:color="auto"/>
                <w:left w:val="none" w:sz="0" w:space="0" w:color="auto"/>
                <w:bottom w:val="none" w:sz="0" w:space="0" w:color="auto"/>
                <w:right w:val="none" w:sz="0" w:space="0" w:color="auto"/>
              </w:divBdr>
            </w:div>
            <w:div w:id="1033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910">
      <w:bodyDiv w:val="1"/>
      <w:marLeft w:val="0"/>
      <w:marRight w:val="0"/>
      <w:marTop w:val="0"/>
      <w:marBottom w:val="0"/>
      <w:divBdr>
        <w:top w:val="none" w:sz="0" w:space="0" w:color="auto"/>
        <w:left w:val="none" w:sz="0" w:space="0" w:color="auto"/>
        <w:bottom w:val="none" w:sz="0" w:space="0" w:color="auto"/>
        <w:right w:val="none" w:sz="0" w:space="0" w:color="auto"/>
      </w:divBdr>
      <w:divsChild>
        <w:div w:id="1555390412">
          <w:marLeft w:val="0"/>
          <w:marRight w:val="0"/>
          <w:marTop w:val="0"/>
          <w:marBottom w:val="0"/>
          <w:divBdr>
            <w:top w:val="none" w:sz="0" w:space="0" w:color="auto"/>
            <w:left w:val="none" w:sz="0" w:space="0" w:color="auto"/>
            <w:bottom w:val="none" w:sz="0" w:space="0" w:color="auto"/>
            <w:right w:val="none" w:sz="0" w:space="0" w:color="auto"/>
          </w:divBdr>
          <w:divsChild>
            <w:div w:id="622539248">
              <w:marLeft w:val="0"/>
              <w:marRight w:val="0"/>
              <w:marTop w:val="0"/>
              <w:marBottom w:val="0"/>
              <w:divBdr>
                <w:top w:val="none" w:sz="0" w:space="0" w:color="auto"/>
                <w:left w:val="none" w:sz="0" w:space="0" w:color="auto"/>
                <w:bottom w:val="none" w:sz="0" w:space="0" w:color="auto"/>
                <w:right w:val="none" w:sz="0" w:space="0" w:color="auto"/>
              </w:divBdr>
            </w:div>
            <w:div w:id="1571889536">
              <w:marLeft w:val="0"/>
              <w:marRight w:val="0"/>
              <w:marTop w:val="0"/>
              <w:marBottom w:val="0"/>
              <w:divBdr>
                <w:top w:val="none" w:sz="0" w:space="0" w:color="auto"/>
                <w:left w:val="none" w:sz="0" w:space="0" w:color="auto"/>
                <w:bottom w:val="none" w:sz="0" w:space="0" w:color="auto"/>
                <w:right w:val="none" w:sz="0" w:space="0" w:color="auto"/>
              </w:divBdr>
            </w:div>
            <w:div w:id="1023283669">
              <w:marLeft w:val="0"/>
              <w:marRight w:val="0"/>
              <w:marTop w:val="0"/>
              <w:marBottom w:val="0"/>
              <w:divBdr>
                <w:top w:val="none" w:sz="0" w:space="0" w:color="auto"/>
                <w:left w:val="none" w:sz="0" w:space="0" w:color="auto"/>
                <w:bottom w:val="none" w:sz="0" w:space="0" w:color="auto"/>
                <w:right w:val="none" w:sz="0" w:space="0" w:color="auto"/>
              </w:divBdr>
            </w:div>
            <w:div w:id="737895532">
              <w:marLeft w:val="0"/>
              <w:marRight w:val="0"/>
              <w:marTop w:val="0"/>
              <w:marBottom w:val="0"/>
              <w:divBdr>
                <w:top w:val="none" w:sz="0" w:space="0" w:color="auto"/>
                <w:left w:val="none" w:sz="0" w:space="0" w:color="auto"/>
                <w:bottom w:val="none" w:sz="0" w:space="0" w:color="auto"/>
                <w:right w:val="none" w:sz="0" w:space="0" w:color="auto"/>
              </w:divBdr>
            </w:div>
            <w:div w:id="583732947">
              <w:marLeft w:val="0"/>
              <w:marRight w:val="0"/>
              <w:marTop w:val="0"/>
              <w:marBottom w:val="0"/>
              <w:divBdr>
                <w:top w:val="none" w:sz="0" w:space="0" w:color="auto"/>
                <w:left w:val="none" w:sz="0" w:space="0" w:color="auto"/>
                <w:bottom w:val="none" w:sz="0" w:space="0" w:color="auto"/>
                <w:right w:val="none" w:sz="0" w:space="0" w:color="auto"/>
              </w:divBdr>
            </w:div>
            <w:div w:id="769861569">
              <w:marLeft w:val="0"/>
              <w:marRight w:val="0"/>
              <w:marTop w:val="0"/>
              <w:marBottom w:val="0"/>
              <w:divBdr>
                <w:top w:val="none" w:sz="0" w:space="0" w:color="auto"/>
                <w:left w:val="none" w:sz="0" w:space="0" w:color="auto"/>
                <w:bottom w:val="none" w:sz="0" w:space="0" w:color="auto"/>
                <w:right w:val="none" w:sz="0" w:space="0" w:color="auto"/>
              </w:divBdr>
            </w:div>
            <w:div w:id="554589712">
              <w:marLeft w:val="0"/>
              <w:marRight w:val="0"/>
              <w:marTop w:val="0"/>
              <w:marBottom w:val="0"/>
              <w:divBdr>
                <w:top w:val="none" w:sz="0" w:space="0" w:color="auto"/>
                <w:left w:val="none" w:sz="0" w:space="0" w:color="auto"/>
                <w:bottom w:val="none" w:sz="0" w:space="0" w:color="auto"/>
                <w:right w:val="none" w:sz="0" w:space="0" w:color="auto"/>
              </w:divBdr>
            </w:div>
            <w:div w:id="861826320">
              <w:marLeft w:val="0"/>
              <w:marRight w:val="0"/>
              <w:marTop w:val="0"/>
              <w:marBottom w:val="0"/>
              <w:divBdr>
                <w:top w:val="none" w:sz="0" w:space="0" w:color="auto"/>
                <w:left w:val="none" w:sz="0" w:space="0" w:color="auto"/>
                <w:bottom w:val="none" w:sz="0" w:space="0" w:color="auto"/>
                <w:right w:val="none" w:sz="0" w:space="0" w:color="auto"/>
              </w:divBdr>
            </w:div>
            <w:div w:id="400756708">
              <w:marLeft w:val="0"/>
              <w:marRight w:val="0"/>
              <w:marTop w:val="0"/>
              <w:marBottom w:val="0"/>
              <w:divBdr>
                <w:top w:val="none" w:sz="0" w:space="0" w:color="auto"/>
                <w:left w:val="none" w:sz="0" w:space="0" w:color="auto"/>
                <w:bottom w:val="none" w:sz="0" w:space="0" w:color="auto"/>
                <w:right w:val="none" w:sz="0" w:space="0" w:color="auto"/>
              </w:divBdr>
            </w:div>
            <w:div w:id="555163391">
              <w:marLeft w:val="0"/>
              <w:marRight w:val="0"/>
              <w:marTop w:val="0"/>
              <w:marBottom w:val="0"/>
              <w:divBdr>
                <w:top w:val="none" w:sz="0" w:space="0" w:color="auto"/>
                <w:left w:val="none" w:sz="0" w:space="0" w:color="auto"/>
                <w:bottom w:val="none" w:sz="0" w:space="0" w:color="auto"/>
                <w:right w:val="none" w:sz="0" w:space="0" w:color="auto"/>
              </w:divBdr>
            </w:div>
            <w:div w:id="1013414430">
              <w:marLeft w:val="0"/>
              <w:marRight w:val="0"/>
              <w:marTop w:val="0"/>
              <w:marBottom w:val="0"/>
              <w:divBdr>
                <w:top w:val="none" w:sz="0" w:space="0" w:color="auto"/>
                <w:left w:val="none" w:sz="0" w:space="0" w:color="auto"/>
                <w:bottom w:val="none" w:sz="0" w:space="0" w:color="auto"/>
                <w:right w:val="none" w:sz="0" w:space="0" w:color="auto"/>
              </w:divBdr>
            </w:div>
            <w:div w:id="54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8215">
      <w:bodyDiv w:val="1"/>
      <w:marLeft w:val="0"/>
      <w:marRight w:val="0"/>
      <w:marTop w:val="0"/>
      <w:marBottom w:val="0"/>
      <w:divBdr>
        <w:top w:val="none" w:sz="0" w:space="0" w:color="auto"/>
        <w:left w:val="none" w:sz="0" w:space="0" w:color="auto"/>
        <w:bottom w:val="none" w:sz="0" w:space="0" w:color="auto"/>
        <w:right w:val="none" w:sz="0" w:space="0" w:color="auto"/>
      </w:divBdr>
      <w:divsChild>
        <w:div w:id="1936941104">
          <w:marLeft w:val="0"/>
          <w:marRight w:val="0"/>
          <w:marTop w:val="0"/>
          <w:marBottom w:val="0"/>
          <w:divBdr>
            <w:top w:val="none" w:sz="0" w:space="0" w:color="auto"/>
            <w:left w:val="none" w:sz="0" w:space="0" w:color="auto"/>
            <w:bottom w:val="none" w:sz="0" w:space="0" w:color="auto"/>
            <w:right w:val="none" w:sz="0" w:space="0" w:color="auto"/>
          </w:divBdr>
          <w:divsChild>
            <w:div w:id="418792033">
              <w:marLeft w:val="0"/>
              <w:marRight w:val="0"/>
              <w:marTop w:val="0"/>
              <w:marBottom w:val="0"/>
              <w:divBdr>
                <w:top w:val="none" w:sz="0" w:space="0" w:color="auto"/>
                <w:left w:val="none" w:sz="0" w:space="0" w:color="auto"/>
                <w:bottom w:val="none" w:sz="0" w:space="0" w:color="auto"/>
                <w:right w:val="none" w:sz="0" w:space="0" w:color="auto"/>
              </w:divBdr>
            </w:div>
            <w:div w:id="202862673">
              <w:marLeft w:val="0"/>
              <w:marRight w:val="0"/>
              <w:marTop w:val="0"/>
              <w:marBottom w:val="0"/>
              <w:divBdr>
                <w:top w:val="none" w:sz="0" w:space="0" w:color="auto"/>
                <w:left w:val="none" w:sz="0" w:space="0" w:color="auto"/>
                <w:bottom w:val="none" w:sz="0" w:space="0" w:color="auto"/>
                <w:right w:val="none" w:sz="0" w:space="0" w:color="auto"/>
              </w:divBdr>
            </w:div>
            <w:div w:id="165560399">
              <w:marLeft w:val="0"/>
              <w:marRight w:val="0"/>
              <w:marTop w:val="0"/>
              <w:marBottom w:val="0"/>
              <w:divBdr>
                <w:top w:val="none" w:sz="0" w:space="0" w:color="auto"/>
                <w:left w:val="none" w:sz="0" w:space="0" w:color="auto"/>
                <w:bottom w:val="none" w:sz="0" w:space="0" w:color="auto"/>
                <w:right w:val="none" w:sz="0" w:space="0" w:color="auto"/>
              </w:divBdr>
            </w:div>
            <w:div w:id="1118986005">
              <w:marLeft w:val="0"/>
              <w:marRight w:val="0"/>
              <w:marTop w:val="0"/>
              <w:marBottom w:val="0"/>
              <w:divBdr>
                <w:top w:val="none" w:sz="0" w:space="0" w:color="auto"/>
                <w:left w:val="none" w:sz="0" w:space="0" w:color="auto"/>
                <w:bottom w:val="none" w:sz="0" w:space="0" w:color="auto"/>
                <w:right w:val="none" w:sz="0" w:space="0" w:color="auto"/>
              </w:divBdr>
            </w:div>
            <w:div w:id="1006055769">
              <w:marLeft w:val="0"/>
              <w:marRight w:val="0"/>
              <w:marTop w:val="0"/>
              <w:marBottom w:val="0"/>
              <w:divBdr>
                <w:top w:val="none" w:sz="0" w:space="0" w:color="auto"/>
                <w:left w:val="none" w:sz="0" w:space="0" w:color="auto"/>
                <w:bottom w:val="none" w:sz="0" w:space="0" w:color="auto"/>
                <w:right w:val="none" w:sz="0" w:space="0" w:color="auto"/>
              </w:divBdr>
            </w:div>
            <w:div w:id="710961455">
              <w:marLeft w:val="0"/>
              <w:marRight w:val="0"/>
              <w:marTop w:val="0"/>
              <w:marBottom w:val="0"/>
              <w:divBdr>
                <w:top w:val="none" w:sz="0" w:space="0" w:color="auto"/>
                <w:left w:val="none" w:sz="0" w:space="0" w:color="auto"/>
                <w:bottom w:val="none" w:sz="0" w:space="0" w:color="auto"/>
                <w:right w:val="none" w:sz="0" w:space="0" w:color="auto"/>
              </w:divBdr>
            </w:div>
            <w:div w:id="1697728857">
              <w:marLeft w:val="0"/>
              <w:marRight w:val="0"/>
              <w:marTop w:val="0"/>
              <w:marBottom w:val="0"/>
              <w:divBdr>
                <w:top w:val="none" w:sz="0" w:space="0" w:color="auto"/>
                <w:left w:val="none" w:sz="0" w:space="0" w:color="auto"/>
                <w:bottom w:val="none" w:sz="0" w:space="0" w:color="auto"/>
                <w:right w:val="none" w:sz="0" w:space="0" w:color="auto"/>
              </w:divBdr>
            </w:div>
            <w:div w:id="150215501">
              <w:marLeft w:val="0"/>
              <w:marRight w:val="0"/>
              <w:marTop w:val="0"/>
              <w:marBottom w:val="0"/>
              <w:divBdr>
                <w:top w:val="none" w:sz="0" w:space="0" w:color="auto"/>
                <w:left w:val="none" w:sz="0" w:space="0" w:color="auto"/>
                <w:bottom w:val="none" w:sz="0" w:space="0" w:color="auto"/>
                <w:right w:val="none" w:sz="0" w:space="0" w:color="auto"/>
              </w:divBdr>
            </w:div>
            <w:div w:id="1794447464">
              <w:marLeft w:val="0"/>
              <w:marRight w:val="0"/>
              <w:marTop w:val="0"/>
              <w:marBottom w:val="0"/>
              <w:divBdr>
                <w:top w:val="none" w:sz="0" w:space="0" w:color="auto"/>
                <w:left w:val="none" w:sz="0" w:space="0" w:color="auto"/>
                <w:bottom w:val="none" w:sz="0" w:space="0" w:color="auto"/>
                <w:right w:val="none" w:sz="0" w:space="0" w:color="auto"/>
              </w:divBdr>
            </w:div>
            <w:div w:id="1242525097">
              <w:marLeft w:val="0"/>
              <w:marRight w:val="0"/>
              <w:marTop w:val="0"/>
              <w:marBottom w:val="0"/>
              <w:divBdr>
                <w:top w:val="none" w:sz="0" w:space="0" w:color="auto"/>
                <w:left w:val="none" w:sz="0" w:space="0" w:color="auto"/>
                <w:bottom w:val="none" w:sz="0" w:space="0" w:color="auto"/>
                <w:right w:val="none" w:sz="0" w:space="0" w:color="auto"/>
              </w:divBdr>
            </w:div>
            <w:div w:id="152068907">
              <w:marLeft w:val="0"/>
              <w:marRight w:val="0"/>
              <w:marTop w:val="0"/>
              <w:marBottom w:val="0"/>
              <w:divBdr>
                <w:top w:val="none" w:sz="0" w:space="0" w:color="auto"/>
                <w:left w:val="none" w:sz="0" w:space="0" w:color="auto"/>
                <w:bottom w:val="none" w:sz="0" w:space="0" w:color="auto"/>
                <w:right w:val="none" w:sz="0" w:space="0" w:color="auto"/>
              </w:divBdr>
            </w:div>
            <w:div w:id="533076618">
              <w:marLeft w:val="0"/>
              <w:marRight w:val="0"/>
              <w:marTop w:val="0"/>
              <w:marBottom w:val="0"/>
              <w:divBdr>
                <w:top w:val="none" w:sz="0" w:space="0" w:color="auto"/>
                <w:left w:val="none" w:sz="0" w:space="0" w:color="auto"/>
                <w:bottom w:val="none" w:sz="0" w:space="0" w:color="auto"/>
                <w:right w:val="none" w:sz="0" w:space="0" w:color="auto"/>
              </w:divBdr>
            </w:div>
            <w:div w:id="1110395020">
              <w:marLeft w:val="0"/>
              <w:marRight w:val="0"/>
              <w:marTop w:val="0"/>
              <w:marBottom w:val="0"/>
              <w:divBdr>
                <w:top w:val="none" w:sz="0" w:space="0" w:color="auto"/>
                <w:left w:val="none" w:sz="0" w:space="0" w:color="auto"/>
                <w:bottom w:val="none" w:sz="0" w:space="0" w:color="auto"/>
                <w:right w:val="none" w:sz="0" w:space="0" w:color="auto"/>
              </w:divBdr>
            </w:div>
            <w:div w:id="836380818">
              <w:marLeft w:val="0"/>
              <w:marRight w:val="0"/>
              <w:marTop w:val="0"/>
              <w:marBottom w:val="0"/>
              <w:divBdr>
                <w:top w:val="none" w:sz="0" w:space="0" w:color="auto"/>
                <w:left w:val="none" w:sz="0" w:space="0" w:color="auto"/>
                <w:bottom w:val="none" w:sz="0" w:space="0" w:color="auto"/>
                <w:right w:val="none" w:sz="0" w:space="0" w:color="auto"/>
              </w:divBdr>
            </w:div>
            <w:div w:id="1846701955">
              <w:marLeft w:val="0"/>
              <w:marRight w:val="0"/>
              <w:marTop w:val="0"/>
              <w:marBottom w:val="0"/>
              <w:divBdr>
                <w:top w:val="none" w:sz="0" w:space="0" w:color="auto"/>
                <w:left w:val="none" w:sz="0" w:space="0" w:color="auto"/>
                <w:bottom w:val="none" w:sz="0" w:space="0" w:color="auto"/>
                <w:right w:val="none" w:sz="0" w:space="0" w:color="auto"/>
              </w:divBdr>
            </w:div>
            <w:div w:id="550272282">
              <w:marLeft w:val="0"/>
              <w:marRight w:val="0"/>
              <w:marTop w:val="0"/>
              <w:marBottom w:val="0"/>
              <w:divBdr>
                <w:top w:val="none" w:sz="0" w:space="0" w:color="auto"/>
                <w:left w:val="none" w:sz="0" w:space="0" w:color="auto"/>
                <w:bottom w:val="none" w:sz="0" w:space="0" w:color="auto"/>
                <w:right w:val="none" w:sz="0" w:space="0" w:color="auto"/>
              </w:divBdr>
            </w:div>
            <w:div w:id="191843702">
              <w:marLeft w:val="0"/>
              <w:marRight w:val="0"/>
              <w:marTop w:val="0"/>
              <w:marBottom w:val="0"/>
              <w:divBdr>
                <w:top w:val="none" w:sz="0" w:space="0" w:color="auto"/>
                <w:left w:val="none" w:sz="0" w:space="0" w:color="auto"/>
                <w:bottom w:val="none" w:sz="0" w:space="0" w:color="auto"/>
                <w:right w:val="none" w:sz="0" w:space="0" w:color="auto"/>
              </w:divBdr>
            </w:div>
            <w:div w:id="1458837511">
              <w:marLeft w:val="0"/>
              <w:marRight w:val="0"/>
              <w:marTop w:val="0"/>
              <w:marBottom w:val="0"/>
              <w:divBdr>
                <w:top w:val="none" w:sz="0" w:space="0" w:color="auto"/>
                <w:left w:val="none" w:sz="0" w:space="0" w:color="auto"/>
                <w:bottom w:val="none" w:sz="0" w:space="0" w:color="auto"/>
                <w:right w:val="none" w:sz="0" w:space="0" w:color="auto"/>
              </w:divBdr>
            </w:div>
            <w:div w:id="1296913626">
              <w:marLeft w:val="0"/>
              <w:marRight w:val="0"/>
              <w:marTop w:val="0"/>
              <w:marBottom w:val="0"/>
              <w:divBdr>
                <w:top w:val="none" w:sz="0" w:space="0" w:color="auto"/>
                <w:left w:val="none" w:sz="0" w:space="0" w:color="auto"/>
                <w:bottom w:val="none" w:sz="0" w:space="0" w:color="auto"/>
                <w:right w:val="none" w:sz="0" w:space="0" w:color="auto"/>
              </w:divBdr>
            </w:div>
            <w:div w:id="1475414609">
              <w:marLeft w:val="0"/>
              <w:marRight w:val="0"/>
              <w:marTop w:val="0"/>
              <w:marBottom w:val="0"/>
              <w:divBdr>
                <w:top w:val="none" w:sz="0" w:space="0" w:color="auto"/>
                <w:left w:val="none" w:sz="0" w:space="0" w:color="auto"/>
                <w:bottom w:val="none" w:sz="0" w:space="0" w:color="auto"/>
                <w:right w:val="none" w:sz="0" w:space="0" w:color="auto"/>
              </w:divBdr>
            </w:div>
            <w:div w:id="1577782200">
              <w:marLeft w:val="0"/>
              <w:marRight w:val="0"/>
              <w:marTop w:val="0"/>
              <w:marBottom w:val="0"/>
              <w:divBdr>
                <w:top w:val="none" w:sz="0" w:space="0" w:color="auto"/>
                <w:left w:val="none" w:sz="0" w:space="0" w:color="auto"/>
                <w:bottom w:val="none" w:sz="0" w:space="0" w:color="auto"/>
                <w:right w:val="none" w:sz="0" w:space="0" w:color="auto"/>
              </w:divBdr>
            </w:div>
            <w:div w:id="195313527">
              <w:marLeft w:val="0"/>
              <w:marRight w:val="0"/>
              <w:marTop w:val="0"/>
              <w:marBottom w:val="0"/>
              <w:divBdr>
                <w:top w:val="none" w:sz="0" w:space="0" w:color="auto"/>
                <w:left w:val="none" w:sz="0" w:space="0" w:color="auto"/>
                <w:bottom w:val="none" w:sz="0" w:space="0" w:color="auto"/>
                <w:right w:val="none" w:sz="0" w:space="0" w:color="auto"/>
              </w:divBdr>
            </w:div>
            <w:div w:id="1290085690">
              <w:marLeft w:val="0"/>
              <w:marRight w:val="0"/>
              <w:marTop w:val="0"/>
              <w:marBottom w:val="0"/>
              <w:divBdr>
                <w:top w:val="none" w:sz="0" w:space="0" w:color="auto"/>
                <w:left w:val="none" w:sz="0" w:space="0" w:color="auto"/>
                <w:bottom w:val="none" w:sz="0" w:space="0" w:color="auto"/>
                <w:right w:val="none" w:sz="0" w:space="0" w:color="auto"/>
              </w:divBdr>
            </w:div>
            <w:div w:id="823470896">
              <w:marLeft w:val="0"/>
              <w:marRight w:val="0"/>
              <w:marTop w:val="0"/>
              <w:marBottom w:val="0"/>
              <w:divBdr>
                <w:top w:val="none" w:sz="0" w:space="0" w:color="auto"/>
                <w:left w:val="none" w:sz="0" w:space="0" w:color="auto"/>
                <w:bottom w:val="none" w:sz="0" w:space="0" w:color="auto"/>
                <w:right w:val="none" w:sz="0" w:space="0" w:color="auto"/>
              </w:divBdr>
            </w:div>
            <w:div w:id="1756894542">
              <w:marLeft w:val="0"/>
              <w:marRight w:val="0"/>
              <w:marTop w:val="0"/>
              <w:marBottom w:val="0"/>
              <w:divBdr>
                <w:top w:val="none" w:sz="0" w:space="0" w:color="auto"/>
                <w:left w:val="none" w:sz="0" w:space="0" w:color="auto"/>
                <w:bottom w:val="none" w:sz="0" w:space="0" w:color="auto"/>
                <w:right w:val="none" w:sz="0" w:space="0" w:color="auto"/>
              </w:divBdr>
            </w:div>
            <w:div w:id="1693144381">
              <w:marLeft w:val="0"/>
              <w:marRight w:val="0"/>
              <w:marTop w:val="0"/>
              <w:marBottom w:val="0"/>
              <w:divBdr>
                <w:top w:val="none" w:sz="0" w:space="0" w:color="auto"/>
                <w:left w:val="none" w:sz="0" w:space="0" w:color="auto"/>
                <w:bottom w:val="none" w:sz="0" w:space="0" w:color="auto"/>
                <w:right w:val="none" w:sz="0" w:space="0" w:color="auto"/>
              </w:divBdr>
            </w:div>
            <w:div w:id="691344382">
              <w:marLeft w:val="0"/>
              <w:marRight w:val="0"/>
              <w:marTop w:val="0"/>
              <w:marBottom w:val="0"/>
              <w:divBdr>
                <w:top w:val="none" w:sz="0" w:space="0" w:color="auto"/>
                <w:left w:val="none" w:sz="0" w:space="0" w:color="auto"/>
                <w:bottom w:val="none" w:sz="0" w:space="0" w:color="auto"/>
                <w:right w:val="none" w:sz="0" w:space="0" w:color="auto"/>
              </w:divBdr>
            </w:div>
            <w:div w:id="2107380480">
              <w:marLeft w:val="0"/>
              <w:marRight w:val="0"/>
              <w:marTop w:val="0"/>
              <w:marBottom w:val="0"/>
              <w:divBdr>
                <w:top w:val="none" w:sz="0" w:space="0" w:color="auto"/>
                <w:left w:val="none" w:sz="0" w:space="0" w:color="auto"/>
                <w:bottom w:val="none" w:sz="0" w:space="0" w:color="auto"/>
                <w:right w:val="none" w:sz="0" w:space="0" w:color="auto"/>
              </w:divBdr>
            </w:div>
            <w:div w:id="19301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7113">
      <w:bodyDiv w:val="1"/>
      <w:marLeft w:val="0"/>
      <w:marRight w:val="0"/>
      <w:marTop w:val="0"/>
      <w:marBottom w:val="0"/>
      <w:divBdr>
        <w:top w:val="none" w:sz="0" w:space="0" w:color="auto"/>
        <w:left w:val="none" w:sz="0" w:space="0" w:color="auto"/>
        <w:bottom w:val="none" w:sz="0" w:space="0" w:color="auto"/>
        <w:right w:val="none" w:sz="0" w:space="0" w:color="auto"/>
      </w:divBdr>
      <w:divsChild>
        <w:div w:id="797987117">
          <w:marLeft w:val="0"/>
          <w:marRight w:val="0"/>
          <w:marTop w:val="0"/>
          <w:marBottom w:val="0"/>
          <w:divBdr>
            <w:top w:val="none" w:sz="0" w:space="0" w:color="auto"/>
            <w:left w:val="none" w:sz="0" w:space="0" w:color="auto"/>
            <w:bottom w:val="none" w:sz="0" w:space="0" w:color="auto"/>
            <w:right w:val="none" w:sz="0" w:space="0" w:color="auto"/>
          </w:divBdr>
          <w:divsChild>
            <w:div w:id="1495871937">
              <w:marLeft w:val="0"/>
              <w:marRight w:val="0"/>
              <w:marTop w:val="0"/>
              <w:marBottom w:val="0"/>
              <w:divBdr>
                <w:top w:val="none" w:sz="0" w:space="0" w:color="auto"/>
                <w:left w:val="none" w:sz="0" w:space="0" w:color="auto"/>
                <w:bottom w:val="none" w:sz="0" w:space="0" w:color="auto"/>
                <w:right w:val="none" w:sz="0" w:space="0" w:color="auto"/>
              </w:divBdr>
            </w:div>
            <w:div w:id="1067999875">
              <w:marLeft w:val="0"/>
              <w:marRight w:val="0"/>
              <w:marTop w:val="0"/>
              <w:marBottom w:val="0"/>
              <w:divBdr>
                <w:top w:val="none" w:sz="0" w:space="0" w:color="auto"/>
                <w:left w:val="none" w:sz="0" w:space="0" w:color="auto"/>
                <w:bottom w:val="none" w:sz="0" w:space="0" w:color="auto"/>
                <w:right w:val="none" w:sz="0" w:space="0" w:color="auto"/>
              </w:divBdr>
            </w:div>
            <w:div w:id="1353454439">
              <w:marLeft w:val="0"/>
              <w:marRight w:val="0"/>
              <w:marTop w:val="0"/>
              <w:marBottom w:val="0"/>
              <w:divBdr>
                <w:top w:val="none" w:sz="0" w:space="0" w:color="auto"/>
                <w:left w:val="none" w:sz="0" w:space="0" w:color="auto"/>
                <w:bottom w:val="none" w:sz="0" w:space="0" w:color="auto"/>
                <w:right w:val="none" w:sz="0" w:space="0" w:color="auto"/>
              </w:divBdr>
            </w:div>
            <w:div w:id="1523974253">
              <w:marLeft w:val="0"/>
              <w:marRight w:val="0"/>
              <w:marTop w:val="0"/>
              <w:marBottom w:val="0"/>
              <w:divBdr>
                <w:top w:val="none" w:sz="0" w:space="0" w:color="auto"/>
                <w:left w:val="none" w:sz="0" w:space="0" w:color="auto"/>
                <w:bottom w:val="none" w:sz="0" w:space="0" w:color="auto"/>
                <w:right w:val="none" w:sz="0" w:space="0" w:color="auto"/>
              </w:divBdr>
            </w:div>
            <w:div w:id="1417901990">
              <w:marLeft w:val="0"/>
              <w:marRight w:val="0"/>
              <w:marTop w:val="0"/>
              <w:marBottom w:val="0"/>
              <w:divBdr>
                <w:top w:val="none" w:sz="0" w:space="0" w:color="auto"/>
                <w:left w:val="none" w:sz="0" w:space="0" w:color="auto"/>
                <w:bottom w:val="none" w:sz="0" w:space="0" w:color="auto"/>
                <w:right w:val="none" w:sz="0" w:space="0" w:color="auto"/>
              </w:divBdr>
            </w:div>
            <w:div w:id="900486711">
              <w:marLeft w:val="0"/>
              <w:marRight w:val="0"/>
              <w:marTop w:val="0"/>
              <w:marBottom w:val="0"/>
              <w:divBdr>
                <w:top w:val="none" w:sz="0" w:space="0" w:color="auto"/>
                <w:left w:val="none" w:sz="0" w:space="0" w:color="auto"/>
                <w:bottom w:val="none" w:sz="0" w:space="0" w:color="auto"/>
                <w:right w:val="none" w:sz="0" w:space="0" w:color="auto"/>
              </w:divBdr>
            </w:div>
            <w:div w:id="684018436">
              <w:marLeft w:val="0"/>
              <w:marRight w:val="0"/>
              <w:marTop w:val="0"/>
              <w:marBottom w:val="0"/>
              <w:divBdr>
                <w:top w:val="none" w:sz="0" w:space="0" w:color="auto"/>
                <w:left w:val="none" w:sz="0" w:space="0" w:color="auto"/>
                <w:bottom w:val="none" w:sz="0" w:space="0" w:color="auto"/>
                <w:right w:val="none" w:sz="0" w:space="0" w:color="auto"/>
              </w:divBdr>
            </w:div>
            <w:div w:id="1902712751">
              <w:marLeft w:val="0"/>
              <w:marRight w:val="0"/>
              <w:marTop w:val="0"/>
              <w:marBottom w:val="0"/>
              <w:divBdr>
                <w:top w:val="none" w:sz="0" w:space="0" w:color="auto"/>
                <w:left w:val="none" w:sz="0" w:space="0" w:color="auto"/>
                <w:bottom w:val="none" w:sz="0" w:space="0" w:color="auto"/>
                <w:right w:val="none" w:sz="0" w:space="0" w:color="auto"/>
              </w:divBdr>
            </w:div>
            <w:div w:id="673385519">
              <w:marLeft w:val="0"/>
              <w:marRight w:val="0"/>
              <w:marTop w:val="0"/>
              <w:marBottom w:val="0"/>
              <w:divBdr>
                <w:top w:val="none" w:sz="0" w:space="0" w:color="auto"/>
                <w:left w:val="none" w:sz="0" w:space="0" w:color="auto"/>
                <w:bottom w:val="none" w:sz="0" w:space="0" w:color="auto"/>
                <w:right w:val="none" w:sz="0" w:space="0" w:color="auto"/>
              </w:divBdr>
            </w:div>
            <w:div w:id="1821075943">
              <w:marLeft w:val="0"/>
              <w:marRight w:val="0"/>
              <w:marTop w:val="0"/>
              <w:marBottom w:val="0"/>
              <w:divBdr>
                <w:top w:val="none" w:sz="0" w:space="0" w:color="auto"/>
                <w:left w:val="none" w:sz="0" w:space="0" w:color="auto"/>
                <w:bottom w:val="none" w:sz="0" w:space="0" w:color="auto"/>
                <w:right w:val="none" w:sz="0" w:space="0" w:color="auto"/>
              </w:divBdr>
            </w:div>
            <w:div w:id="2015035888">
              <w:marLeft w:val="0"/>
              <w:marRight w:val="0"/>
              <w:marTop w:val="0"/>
              <w:marBottom w:val="0"/>
              <w:divBdr>
                <w:top w:val="none" w:sz="0" w:space="0" w:color="auto"/>
                <w:left w:val="none" w:sz="0" w:space="0" w:color="auto"/>
                <w:bottom w:val="none" w:sz="0" w:space="0" w:color="auto"/>
                <w:right w:val="none" w:sz="0" w:space="0" w:color="auto"/>
              </w:divBdr>
            </w:div>
            <w:div w:id="1518958210">
              <w:marLeft w:val="0"/>
              <w:marRight w:val="0"/>
              <w:marTop w:val="0"/>
              <w:marBottom w:val="0"/>
              <w:divBdr>
                <w:top w:val="none" w:sz="0" w:space="0" w:color="auto"/>
                <w:left w:val="none" w:sz="0" w:space="0" w:color="auto"/>
                <w:bottom w:val="none" w:sz="0" w:space="0" w:color="auto"/>
                <w:right w:val="none" w:sz="0" w:space="0" w:color="auto"/>
              </w:divBdr>
            </w:div>
            <w:div w:id="364719842">
              <w:marLeft w:val="0"/>
              <w:marRight w:val="0"/>
              <w:marTop w:val="0"/>
              <w:marBottom w:val="0"/>
              <w:divBdr>
                <w:top w:val="none" w:sz="0" w:space="0" w:color="auto"/>
                <w:left w:val="none" w:sz="0" w:space="0" w:color="auto"/>
                <w:bottom w:val="none" w:sz="0" w:space="0" w:color="auto"/>
                <w:right w:val="none" w:sz="0" w:space="0" w:color="auto"/>
              </w:divBdr>
            </w:div>
            <w:div w:id="575239346">
              <w:marLeft w:val="0"/>
              <w:marRight w:val="0"/>
              <w:marTop w:val="0"/>
              <w:marBottom w:val="0"/>
              <w:divBdr>
                <w:top w:val="none" w:sz="0" w:space="0" w:color="auto"/>
                <w:left w:val="none" w:sz="0" w:space="0" w:color="auto"/>
                <w:bottom w:val="none" w:sz="0" w:space="0" w:color="auto"/>
                <w:right w:val="none" w:sz="0" w:space="0" w:color="auto"/>
              </w:divBdr>
            </w:div>
            <w:div w:id="2119762682">
              <w:marLeft w:val="0"/>
              <w:marRight w:val="0"/>
              <w:marTop w:val="0"/>
              <w:marBottom w:val="0"/>
              <w:divBdr>
                <w:top w:val="none" w:sz="0" w:space="0" w:color="auto"/>
                <w:left w:val="none" w:sz="0" w:space="0" w:color="auto"/>
                <w:bottom w:val="none" w:sz="0" w:space="0" w:color="auto"/>
                <w:right w:val="none" w:sz="0" w:space="0" w:color="auto"/>
              </w:divBdr>
            </w:div>
            <w:div w:id="686755747">
              <w:marLeft w:val="0"/>
              <w:marRight w:val="0"/>
              <w:marTop w:val="0"/>
              <w:marBottom w:val="0"/>
              <w:divBdr>
                <w:top w:val="none" w:sz="0" w:space="0" w:color="auto"/>
                <w:left w:val="none" w:sz="0" w:space="0" w:color="auto"/>
                <w:bottom w:val="none" w:sz="0" w:space="0" w:color="auto"/>
                <w:right w:val="none" w:sz="0" w:space="0" w:color="auto"/>
              </w:divBdr>
            </w:div>
            <w:div w:id="1531264819">
              <w:marLeft w:val="0"/>
              <w:marRight w:val="0"/>
              <w:marTop w:val="0"/>
              <w:marBottom w:val="0"/>
              <w:divBdr>
                <w:top w:val="none" w:sz="0" w:space="0" w:color="auto"/>
                <w:left w:val="none" w:sz="0" w:space="0" w:color="auto"/>
                <w:bottom w:val="none" w:sz="0" w:space="0" w:color="auto"/>
                <w:right w:val="none" w:sz="0" w:space="0" w:color="auto"/>
              </w:divBdr>
            </w:div>
            <w:div w:id="787549642">
              <w:marLeft w:val="0"/>
              <w:marRight w:val="0"/>
              <w:marTop w:val="0"/>
              <w:marBottom w:val="0"/>
              <w:divBdr>
                <w:top w:val="none" w:sz="0" w:space="0" w:color="auto"/>
                <w:left w:val="none" w:sz="0" w:space="0" w:color="auto"/>
                <w:bottom w:val="none" w:sz="0" w:space="0" w:color="auto"/>
                <w:right w:val="none" w:sz="0" w:space="0" w:color="auto"/>
              </w:divBdr>
            </w:div>
            <w:div w:id="465009043">
              <w:marLeft w:val="0"/>
              <w:marRight w:val="0"/>
              <w:marTop w:val="0"/>
              <w:marBottom w:val="0"/>
              <w:divBdr>
                <w:top w:val="none" w:sz="0" w:space="0" w:color="auto"/>
                <w:left w:val="none" w:sz="0" w:space="0" w:color="auto"/>
                <w:bottom w:val="none" w:sz="0" w:space="0" w:color="auto"/>
                <w:right w:val="none" w:sz="0" w:space="0" w:color="auto"/>
              </w:divBdr>
            </w:div>
            <w:div w:id="670178272">
              <w:marLeft w:val="0"/>
              <w:marRight w:val="0"/>
              <w:marTop w:val="0"/>
              <w:marBottom w:val="0"/>
              <w:divBdr>
                <w:top w:val="none" w:sz="0" w:space="0" w:color="auto"/>
                <w:left w:val="none" w:sz="0" w:space="0" w:color="auto"/>
                <w:bottom w:val="none" w:sz="0" w:space="0" w:color="auto"/>
                <w:right w:val="none" w:sz="0" w:space="0" w:color="auto"/>
              </w:divBdr>
            </w:div>
            <w:div w:id="1929384972">
              <w:marLeft w:val="0"/>
              <w:marRight w:val="0"/>
              <w:marTop w:val="0"/>
              <w:marBottom w:val="0"/>
              <w:divBdr>
                <w:top w:val="none" w:sz="0" w:space="0" w:color="auto"/>
                <w:left w:val="none" w:sz="0" w:space="0" w:color="auto"/>
                <w:bottom w:val="none" w:sz="0" w:space="0" w:color="auto"/>
                <w:right w:val="none" w:sz="0" w:space="0" w:color="auto"/>
              </w:divBdr>
            </w:div>
            <w:div w:id="702823141">
              <w:marLeft w:val="0"/>
              <w:marRight w:val="0"/>
              <w:marTop w:val="0"/>
              <w:marBottom w:val="0"/>
              <w:divBdr>
                <w:top w:val="none" w:sz="0" w:space="0" w:color="auto"/>
                <w:left w:val="none" w:sz="0" w:space="0" w:color="auto"/>
                <w:bottom w:val="none" w:sz="0" w:space="0" w:color="auto"/>
                <w:right w:val="none" w:sz="0" w:space="0" w:color="auto"/>
              </w:divBdr>
            </w:div>
            <w:div w:id="1831216678">
              <w:marLeft w:val="0"/>
              <w:marRight w:val="0"/>
              <w:marTop w:val="0"/>
              <w:marBottom w:val="0"/>
              <w:divBdr>
                <w:top w:val="none" w:sz="0" w:space="0" w:color="auto"/>
                <w:left w:val="none" w:sz="0" w:space="0" w:color="auto"/>
                <w:bottom w:val="none" w:sz="0" w:space="0" w:color="auto"/>
                <w:right w:val="none" w:sz="0" w:space="0" w:color="auto"/>
              </w:divBdr>
            </w:div>
            <w:div w:id="241914499">
              <w:marLeft w:val="0"/>
              <w:marRight w:val="0"/>
              <w:marTop w:val="0"/>
              <w:marBottom w:val="0"/>
              <w:divBdr>
                <w:top w:val="none" w:sz="0" w:space="0" w:color="auto"/>
                <w:left w:val="none" w:sz="0" w:space="0" w:color="auto"/>
                <w:bottom w:val="none" w:sz="0" w:space="0" w:color="auto"/>
                <w:right w:val="none" w:sz="0" w:space="0" w:color="auto"/>
              </w:divBdr>
            </w:div>
            <w:div w:id="481849616">
              <w:marLeft w:val="0"/>
              <w:marRight w:val="0"/>
              <w:marTop w:val="0"/>
              <w:marBottom w:val="0"/>
              <w:divBdr>
                <w:top w:val="none" w:sz="0" w:space="0" w:color="auto"/>
                <w:left w:val="none" w:sz="0" w:space="0" w:color="auto"/>
                <w:bottom w:val="none" w:sz="0" w:space="0" w:color="auto"/>
                <w:right w:val="none" w:sz="0" w:space="0" w:color="auto"/>
              </w:divBdr>
            </w:div>
            <w:div w:id="551115997">
              <w:marLeft w:val="0"/>
              <w:marRight w:val="0"/>
              <w:marTop w:val="0"/>
              <w:marBottom w:val="0"/>
              <w:divBdr>
                <w:top w:val="none" w:sz="0" w:space="0" w:color="auto"/>
                <w:left w:val="none" w:sz="0" w:space="0" w:color="auto"/>
                <w:bottom w:val="none" w:sz="0" w:space="0" w:color="auto"/>
                <w:right w:val="none" w:sz="0" w:space="0" w:color="auto"/>
              </w:divBdr>
            </w:div>
            <w:div w:id="6083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879">
      <w:bodyDiv w:val="1"/>
      <w:marLeft w:val="0"/>
      <w:marRight w:val="0"/>
      <w:marTop w:val="0"/>
      <w:marBottom w:val="0"/>
      <w:divBdr>
        <w:top w:val="none" w:sz="0" w:space="0" w:color="auto"/>
        <w:left w:val="none" w:sz="0" w:space="0" w:color="auto"/>
        <w:bottom w:val="none" w:sz="0" w:space="0" w:color="auto"/>
        <w:right w:val="none" w:sz="0" w:space="0" w:color="auto"/>
      </w:divBdr>
    </w:div>
    <w:div w:id="1241017607">
      <w:bodyDiv w:val="1"/>
      <w:marLeft w:val="0"/>
      <w:marRight w:val="0"/>
      <w:marTop w:val="0"/>
      <w:marBottom w:val="0"/>
      <w:divBdr>
        <w:top w:val="none" w:sz="0" w:space="0" w:color="auto"/>
        <w:left w:val="none" w:sz="0" w:space="0" w:color="auto"/>
        <w:bottom w:val="none" w:sz="0" w:space="0" w:color="auto"/>
        <w:right w:val="none" w:sz="0" w:space="0" w:color="auto"/>
      </w:divBdr>
      <w:divsChild>
        <w:div w:id="98061483">
          <w:marLeft w:val="0"/>
          <w:marRight w:val="0"/>
          <w:marTop w:val="0"/>
          <w:marBottom w:val="0"/>
          <w:divBdr>
            <w:top w:val="none" w:sz="0" w:space="0" w:color="auto"/>
            <w:left w:val="none" w:sz="0" w:space="0" w:color="auto"/>
            <w:bottom w:val="none" w:sz="0" w:space="0" w:color="auto"/>
            <w:right w:val="none" w:sz="0" w:space="0" w:color="auto"/>
          </w:divBdr>
          <w:divsChild>
            <w:div w:id="1334450729">
              <w:marLeft w:val="0"/>
              <w:marRight w:val="0"/>
              <w:marTop w:val="0"/>
              <w:marBottom w:val="0"/>
              <w:divBdr>
                <w:top w:val="none" w:sz="0" w:space="0" w:color="auto"/>
                <w:left w:val="none" w:sz="0" w:space="0" w:color="auto"/>
                <w:bottom w:val="none" w:sz="0" w:space="0" w:color="auto"/>
                <w:right w:val="none" w:sz="0" w:space="0" w:color="auto"/>
              </w:divBdr>
            </w:div>
            <w:div w:id="828405027">
              <w:marLeft w:val="0"/>
              <w:marRight w:val="0"/>
              <w:marTop w:val="0"/>
              <w:marBottom w:val="0"/>
              <w:divBdr>
                <w:top w:val="none" w:sz="0" w:space="0" w:color="auto"/>
                <w:left w:val="none" w:sz="0" w:space="0" w:color="auto"/>
                <w:bottom w:val="none" w:sz="0" w:space="0" w:color="auto"/>
                <w:right w:val="none" w:sz="0" w:space="0" w:color="auto"/>
              </w:divBdr>
            </w:div>
            <w:div w:id="1576890123">
              <w:marLeft w:val="0"/>
              <w:marRight w:val="0"/>
              <w:marTop w:val="0"/>
              <w:marBottom w:val="0"/>
              <w:divBdr>
                <w:top w:val="none" w:sz="0" w:space="0" w:color="auto"/>
                <w:left w:val="none" w:sz="0" w:space="0" w:color="auto"/>
                <w:bottom w:val="none" w:sz="0" w:space="0" w:color="auto"/>
                <w:right w:val="none" w:sz="0" w:space="0" w:color="auto"/>
              </w:divBdr>
            </w:div>
            <w:div w:id="531918787">
              <w:marLeft w:val="0"/>
              <w:marRight w:val="0"/>
              <w:marTop w:val="0"/>
              <w:marBottom w:val="0"/>
              <w:divBdr>
                <w:top w:val="none" w:sz="0" w:space="0" w:color="auto"/>
                <w:left w:val="none" w:sz="0" w:space="0" w:color="auto"/>
                <w:bottom w:val="none" w:sz="0" w:space="0" w:color="auto"/>
                <w:right w:val="none" w:sz="0" w:space="0" w:color="auto"/>
              </w:divBdr>
            </w:div>
            <w:div w:id="1150707083">
              <w:marLeft w:val="0"/>
              <w:marRight w:val="0"/>
              <w:marTop w:val="0"/>
              <w:marBottom w:val="0"/>
              <w:divBdr>
                <w:top w:val="none" w:sz="0" w:space="0" w:color="auto"/>
                <w:left w:val="none" w:sz="0" w:space="0" w:color="auto"/>
                <w:bottom w:val="none" w:sz="0" w:space="0" w:color="auto"/>
                <w:right w:val="none" w:sz="0" w:space="0" w:color="auto"/>
              </w:divBdr>
            </w:div>
            <w:div w:id="843516577">
              <w:marLeft w:val="0"/>
              <w:marRight w:val="0"/>
              <w:marTop w:val="0"/>
              <w:marBottom w:val="0"/>
              <w:divBdr>
                <w:top w:val="none" w:sz="0" w:space="0" w:color="auto"/>
                <w:left w:val="none" w:sz="0" w:space="0" w:color="auto"/>
                <w:bottom w:val="none" w:sz="0" w:space="0" w:color="auto"/>
                <w:right w:val="none" w:sz="0" w:space="0" w:color="auto"/>
              </w:divBdr>
            </w:div>
            <w:div w:id="1199319541">
              <w:marLeft w:val="0"/>
              <w:marRight w:val="0"/>
              <w:marTop w:val="0"/>
              <w:marBottom w:val="0"/>
              <w:divBdr>
                <w:top w:val="none" w:sz="0" w:space="0" w:color="auto"/>
                <w:left w:val="none" w:sz="0" w:space="0" w:color="auto"/>
                <w:bottom w:val="none" w:sz="0" w:space="0" w:color="auto"/>
                <w:right w:val="none" w:sz="0" w:space="0" w:color="auto"/>
              </w:divBdr>
            </w:div>
            <w:div w:id="8265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3302">
      <w:bodyDiv w:val="1"/>
      <w:marLeft w:val="0"/>
      <w:marRight w:val="0"/>
      <w:marTop w:val="0"/>
      <w:marBottom w:val="0"/>
      <w:divBdr>
        <w:top w:val="none" w:sz="0" w:space="0" w:color="auto"/>
        <w:left w:val="none" w:sz="0" w:space="0" w:color="auto"/>
        <w:bottom w:val="none" w:sz="0" w:space="0" w:color="auto"/>
        <w:right w:val="none" w:sz="0" w:space="0" w:color="auto"/>
      </w:divBdr>
      <w:divsChild>
        <w:div w:id="1914317145">
          <w:marLeft w:val="0"/>
          <w:marRight w:val="0"/>
          <w:marTop w:val="0"/>
          <w:marBottom w:val="0"/>
          <w:divBdr>
            <w:top w:val="none" w:sz="0" w:space="0" w:color="auto"/>
            <w:left w:val="none" w:sz="0" w:space="0" w:color="auto"/>
            <w:bottom w:val="none" w:sz="0" w:space="0" w:color="auto"/>
            <w:right w:val="none" w:sz="0" w:space="0" w:color="auto"/>
          </w:divBdr>
          <w:divsChild>
            <w:div w:id="29259375">
              <w:marLeft w:val="0"/>
              <w:marRight w:val="0"/>
              <w:marTop w:val="0"/>
              <w:marBottom w:val="0"/>
              <w:divBdr>
                <w:top w:val="none" w:sz="0" w:space="0" w:color="auto"/>
                <w:left w:val="none" w:sz="0" w:space="0" w:color="auto"/>
                <w:bottom w:val="none" w:sz="0" w:space="0" w:color="auto"/>
                <w:right w:val="none" w:sz="0" w:space="0" w:color="auto"/>
              </w:divBdr>
            </w:div>
            <w:div w:id="484859738">
              <w:marLeft w:val="0"/>
              <w:marRight w:val="0"/>
              <w:marTop w:val="0"/>
              <w:marBottom w:val="0"/>
              <w:divBdr>
                <w:top w:val="none" w:sz="0" w:space="0" w:color="auto"/>
                <w:left w:val="none" w:sz="0" w:space="0" w:color="auto"/>
                <w:bottom w:val="none" w:sz="0" w:space="0" w:color="auto"/>
                <w:right w:val="none" w:sz="0" w:space="0" w:color="auto"/>
              </w:divBdr>
            </w:div>
            <w:div w:id="829180433">
              <w:marLeft w:val="0"/>
              <w:marRight w:val="0"/>
              <w:marTop w:val="0"/>
              <w:marBottom w:val="0"/>
              <w:divBdr>
                <w:top w:val="none" w:sz="0" w:space="0" w:color="auto"/>
                <w:left w:val="none" w:sz="0" w:space="0" w:color="auto"/>
                <w:bottom w:val="none" w:sz="0" w:space="0" w:color="auto"/>
                <w:right w:val="none" w:sz="0" w:space="0" w:color="auto"/>
              </w:divBdr>
            </w:div>
            <w:div w:id="348067733">
              <w:marLeft w:val="0"/>
              <w:marRight w:val="0"/>
              <w:marTop w:val="0"/>
              <w:marBottom w:val="0"/>
              <w:divBdr>
                <w:top w:val="none" w:sz="0" w:space="0" w:color="auto"/>
                <w:left w:val="none" w:sz="0" w:space="0" w:color="auto"/>
                <w:bottom w:val="none" w:sz="0" w:space="0" w:color="auto"/>
                <w:right w:val="none" w:sz="0" w:space="0" w:color="auto"/>
              </w:divBdr>
            </w:div>
            <w:div w:id="1016929716">
              <w:marLeft w:val="0"/>
              <w:marRight w:val="0"/>
              <w:marTop w:val="0"/>
              <w:marBottom w:val="0"/>
              <w:divBdr>
                <w:top w:val="none" w:sz="0" w:space="0" w:color="auto"/>
                <w:left w:val="none" w:sz="0" w:space="0" w:color="auto"/>
                <w:bottom w:val="none" w:sz="0" w:space="0" w:color="auto"/>
                <w:right w:val="none" w:sz="0" w:space="0" w:color="auto"/>
              </w:divBdr>
            </w:div>
            <w:div w:id="318458350">
              <w:marLeft w:val="0"/>
              <w:marRight w:val="0"/>
              <w:marTop w:val="0"/>
              <w:marBottom w:val="0"/>
              <w:divBdr>
                <w:top w:val="none" w:sz="0" w:space="0" w:color="auto"/>
                <w:left w:val="none" w:sz="0" w:space="0" w:color="auto"/>
                <w:bottom w:val="none" w:sz="0" w:space="0" w:color="auto"/>
                <w:right w:val="none" w:sz="0" w:space="0" w:color="auto"/>
              </w:divBdr>
            </w:div>
            <w:div w:id="1318994830">
              <w:marLeft w:val="0"/>
              <w:marRight w:val="0"/>
              <w:marTop w:val="0"/>
              <w:marBottom w:val="0"/>
              <w:divBdr>
                <w:top w:val="none" w:sz="0" w:space="0" w:color="auto"/>
                <w:left w:val="none" w:sz="0" w:space="0" w:color="auto"/>
                <w:bottom w:val="none" w:sz="0" w:space="0" w:color="auto"/>
                <w:right w:val="none" w:sz="0" w:space="0" w:color="auto"/>
              </w:divBdr>
            </w:div>
            <w:div w:id="1158307903">
              <w:marLeft w:val="0"/>
              <w:marRight w:val="0"/>
              <w:marTop w:val="0"/>
              <w:marBottom w:val="0"/>
              <w:divBdr>
                <w:top w:val="none" w:sz="0" w:space="0" w:color="auto"/>
                <w:left w:val="none" w:sz="0" w:space="0" w:color="auto"/>
                <w:bottom w:val="none" w:sz="0" w:space="0" w:color="auto"/>
                <w:right w:val="none" w:sz="0" w:space="0" w:color="auto"/>
              </w:divBdr>
            </w:div>
            <w:div w:id="1934822702">
              <w:marLeft w:val="0"/>
              <w:marRight w:val="0"/>
              <w:marTop w:val="0"/>
              <w:marBottom w:val="0"/>
              <w:divBdr>
                <w:top w:val="none" w:sz="0" w:space="0" w:color="auto"/>
                <w:left w:val="none" w:sz="0" w:space="0" w:color="auto"/>
                <w:bottom w:val="none" w:sz="0" w:space="0" w:color="auto"/>
                <w:right w:val="none" w:sz="0" w:space="0" w:color="auto"/>
              </w:divBdr>
            </w:div>
            <w:div w:id="937711344">
              <w:marLeft w:val="0"/>
              <w:marRight w:val="0"/>
              <w:marTop w:val="0"/>
              <w:marBottom w:val="0"/>
              <w:divBdr>
                <w:top w:val="none" w:sz="0" w:space="0" w:color="auto"/>
                <w:left w:val="none" w:sz="0" w:space="0" w:color="auto"/>
                <w:bottom w:val="none" w:sz="0" w:space="0" w:color="auto"/>
                <w:right w:val="none" w:sz="0" w:space="0" w:color="auto"/>
              </w:divBdr>
            </w:div>
            <w:div w:id="1357344717">
              <w:marLeft w:val="0"/>
              <w:marRight w:val="0"/>
              <w:marTop w:val="0"/>
              <w:marBottom w:val="0"/>
              <w:divBdr>
                <w:top w:val="none" w:sz="0" w:space="0" w:color="auto"/>
                <w:left w:val="none" w:sz="0" w:space="0" w:color="auto"/>
                <w:bottom w:val="none" w:sz="0" w:space="0" w:color="auto"/>
                <w:right w:val="none" w:sz="0" w:space="0" w:color="auto"/>
              </w:divBdr>
            </w:div>
            <w:div w:id="1094519029">
              <w:marLeft w:val="0"/>
              <w:marRight w:val="0"/>
              <w:marTop w:val="0"/>
              <w:marBottom w:val="0"/>
              <w:divBdr>
                <w:top w:val="none" w:sz="0" w:space="0" w:color="auto"/>
                <w:left w:val="none" w:sz="0" w:space="0" w:color="auto"/>
                <w:bottom w:val="none" w:sz="0" w:space="0" w:color="auto"/>
                <w:right w:val="none" w:sz="0" w:space="0" w:color="auto"/>
              </w:divBdr>
            </w:div>
            <w:div w:id="6638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2623">
      <w:bodyDiv w:val="1"/>
      <w:marLeft w:val="0"/>
      <w:marRight w:val="0"/>
      <w:marTop w:val="0"/>
      <w:marBottom w:val="0"/>
      <w:divBdr>
        <w:top w:val="none" w:sz="0" w:space="0" w:color="auto"/>
        <w:left w:val="none" w:sz="0" w:space="0" w:color="auto"/>
        <w:bottom w:val="none" w:sz="0" w:space="0" w:color="auto"/>
        <w:right w:val="none" w:sz="0" w:space="0" w:color="auto"/>
      </w:divBdr>
      <w:divsChild>
        <w:div w:id="1858273512">
          <w:marLeft w:val="0"/>
          <w:marRight w:val="0"/>
          <w:marTop w:val="0"/>
          <w:marBottom w:val="0"/>
          <w:divBdr>
            <w:top w:val="none" w:sz="0" w:space="0" w:color="auto"/>
            <w:left w:val="none" w:sz="0" w:space="0" w:color="auto"/>
            <w:bottom w:val="none" w:sz="0" w:space="0" w:color="auto"/>
            <w:right w:val="none" w:sz="0" w:space="0" w:color="auto"/>
          </w:divBdr>
          <w:divsChild>
            <w:div w:id="1069960998">
              <w:marLeft w:val="0"/>
              <w:marRight w:val="0"/>
              <w:marTop w:val="0"/>
              <w:marBottom w:val="0"/>
              <w:divBdr>
                <w:top w:val="none" w:sz="0" w:space="0" w:color="auto"/>
                <w:left w:val="none" w:sz="0" w:space="0" w:color="auto"/>
                <w:bottom w:val="none" w:sz="0" w:space="0" w:color="auto"/>
                <w:right w:val="none" w:sz="0" w:space="0" w:color="auto"/>
              </w:divBdr>
            </w:div>
            <w:div w:id="18707825">
              <w:marLeft w:val="0"/>
              <w:marRight w:val="0"/>
              <w:marTop w:val="0"/>
              <w:marBottom w:val="0"/>
              <w:divBdr>
                <w:top w:val="none" w:sz="0" w:space="0" w:color="auto"/>
                <w:left w:val="none" w:sz="0" w:space="0" w:color="auto"/>
                <w:bottom w:val="none" w:sz="0" w:space="0" w:color="auto"/>
                <w:right w:val="none" w:sz="0" w:space="0" w:color="auto"/>
              </w:divBdr>
            </w:div>
            <w:div w:id="224341283">
              <w:marLeft w:val="0"/>
              <w:marRight w:val="0"/>
              <w:marTop w:val="0"/>
              <w:marBottom w:val="0"/>
              <w:divBdr>
                <w:top w:val="none" w:sz="0" w:space="0" w:color="auto"/>
                <w:left w:val="none" w:sz="0" w:space="0" w:color="auto"/>
                <w:bottom w:val="none" w:sz="0" w:space="0" w:color="auto"/>
                <w:right w:val="none" w:sz="0" w:space="0" w:color="auto"/>
              </w:divBdr>
            </w:div>
            <w:div w:id="976570715">
              <w:marLeft w:val="0"/>
              <w:marRight w:val="0"/>
              <w:marTop w:val="0"/>
              <w:marBottom w:val="0"/>
              <w:divBdr>
                <w:top w:val="none" w:sz="0" w:space="0" w:color="auto"/>
                <w:left w:val="none" w:sz="0" w:space="0" w:color="auto"/>
                <w:bottom w:val="none" w:sz="0" w:space="0" w:color="auto"/>
                <w:right w:val="none" w:sz="0" w:space="0" w:color="auto"/>
              </w:divBdr>
            </w:div>
            <w:div w:id="984239878">
              <w:marLeft w:val="0"/>
              <w:marRight w:val="0"/>
              <w:marTop w:val="0"/>
              <w:marBottom w:val="0"/>
              <w:divBdr>
                <w:top w:val="none" w:sz="0" w:space="0" w:color="auto"/>
                <w:left w:val="none" w:sz="0" w:space="0" w:color="auto"/>
                <w:bottom w:val="none" w:sz="0" w:space="0" w:color="auto"/>
                <w:right w:val="none" w:sz="0" w:space="0" w:color="auto"/>
              </w:divBdr>
            </w:div>
            <w:div w:id="1056705340">
              <w:marLeft w:val="0"/>
              <w:marRight w:val="0"/>
              <w:marTop w:val="0"/>
              <w:marBottom w:val="0"/>
              <w:divBdr>
                <w:top w:val="none" w:sz="0" w:space="0" w:color="auto"/>
                <w:left w:val="none" w:sz="0" w:space="0" w:color="auto"/>
                <w:bottom w:val="none" w:sz="0" w:space="0" w:color="auto"/>
                <w:right w:val="none" w:sz="0" w:space="0" w:color="auto"/>
              </w:divBdr>
            </w:div>
            <w:div w:id="293564412">
              <w:marLeft w:val="0"/>
              <w:marRight w:val="0"/>
              <w:marTop w:val="0"/>
              <w:marBottom w:val="0"/>
              <w:divBdr>
                <w:top w:val="none" w:sz="0" w:space="0" w:color="auto"/>
                <w:left w:val="none" w:sz="0" w:space="0" w:color="auto"/>
                <w:bottom w:val="none" w:sz="0" w:space="0" w:color="auto"/>
                <w:right w:val="none" w:sz="0" w:space="0" w:color="auto"/>
              </w:divBdr>
            </w:div>
            <w:div w:id="848636693">
              <w:marLeft w:val="0"/>
              <w:marRight w:val="0"/>
              <w:marTop w:val="0"/>
              <w:marBottom w:val="0"/>
              <w:divBdr>
                <w:top w:val="none" w:sz="0" w:space="0" w:color="auto"/>
                <w:left w:val="none" w:sz="0" w:space="0" w:color="auto"/>
                <w:bottom w:val="none" w:sz="0" w:space="0" w:color="auto"/>
                <w:right w:val="none" w:sz="0" w:space="0" w:color="auto"/>
              </w:divBdr>
            </w:div>
            <w:div w:id="1593706318">
              <w:marLeft w:val="0"/>
              <w:marRight w:val="0"/>
              <w:marTop w:val="0"/>
              <w:marBottom w:val="0"/>
              <w:divBdr>
                <w:top w:val="none" w:sz="0" w:space="0" w:color="auto"/>
                <w:left w:val="none" w:sz="0" w:space="0" w:color="auto"/>
                <w:bottom w:val="none" w:sz="0" w:space="0" w:color="auto"/>
                <w:right w:val="none" w:sz="0" w:space="0" w:color="auto"/>
              </w:divBdr>
            </w:div>
            <w:div w:id="1181889432">
              <w:marLeft w:val="0"/>
              <w:marRight w:val="0"/>
              <w:marTop w:val="0"/>
              <w:marBottom w:val="0"/>
              <w:divBdr>
                <w:top w:val="none" w:sz="0" w:space="0" w:color="auto"/>
                <w:left w:val="none" w:sz="0" w:space="0" w:color="auto"/>
                <w:bottom w:val="none" w:sz="0" w:space="0" w:color="auto"/>
                <w:right w:val="none" w:sz="0" w:space="0" w:color="auto"/>
              </w:divBdr>
            </w:div>
            <w:div w:id="1652907316">
              <w:marLeft w:val="0"/>
              <w:marRight w:val="0"/>
              <w:marTop w:val="0"/>
              <w:marBottom w:val="0"/>
              <w:divBdr>
                <w:top w:val="none" w:sz="0" w:space="0" w:color="auto"/>
                <w:left w:val="none" w:sz="0" w:space="0" w:color="auto"/>
                <w:bottom w:val="none" w:sz="0" w:space="0" w:color="auto"/>
                <w:right w:val="none" w:sz="0" w:space="0" w:color="auto"/>
              </w:divBdr>
            </w:div>
            <w:div w:id="1209486883">
              <w:marLeft w:val="0"/>
              <w:marRight w:val="0"/>
              <w:marTop w:val="0"/>
              <w:marBottom w:val="0"/>
              <w:divBdr>
                <w:top w:val="none" w:sz="0" w:space="0" w:color="auto"/>
                <w:left w:val="none" w:sz="0" w:space="0" w:color="auto"/>
                <w:bottom w:val="none" w:sz="0" w:space="0" w:color="auto"/>
                <w:right w:val="none" w:sz="0" w:space="0" w:color="auto"/>
              </w:divBdr>
            </w:div>
            <w:div w:id="1069957535">
              <w:marLeft w:val="0"/>
              <w:marRight w:val="0"/>
              <w:marTop w:val="0"/>
              <w:marBottom w:val="0"/>
              <w:divBdr>
                <w:top w:val="none" w:sz="0" w:space="0" w:color="auto"/>
                <w:left w:val="none" w:sz="0" w:space="0" w:color="auto"/>
                <w:bottom w:val="none" w:sz="0" w:space="0" w:color="auto"/>
                <w:right w:val="none" w:sz="0" w:space="0" w:color="auto"/>
              </w:divBdr>
            </w:div>
            <w:div w:id="227422502">
              <w:marLeft w:val="0"/>
              <w:marRight w:val="0"/>
              <w:marTop w:val="0"/>
              <w:marBottom w:val="0"/>
              <w:divBdr>
                <w:top w:val="none" w:sz="0" w:space="0" w:color="auto"/>
                <w:left w:val="none" w:sz="0" w:space="0" w:color="auto"/>
                <w:bottom w:val="none" w:sz="0" w:space="0" w:color="auto"/>
                <w:right w:val="none" w:sz="0" w:space="0" w:color="auto"/>
              </w:divBdr>
            </w:div>
            <w:div w:id="5792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283">
      <w:bodyDiv w:val="1"/>
      <w:marLeft w:val="0"/>
      <w:marRight w:val="0"/>
      <w:marTop w:val="0"/>
      <w:marBottom w:val="0"/>
      <w:divBdr>
        <w:top w:val="none" w:sz="0" w:space="0" w:color="auto"/>
        <w:left w:val="none" w:sz="0" w:space="0" w:color="auto"/>
        <w:bottom w:val="none" w:sz="0" w:space="0" w:color="auto"/>
        <w:right w:val="none" w:sz="0" w:space="0" w:color="auto"/>
      </w:divBdr>
      <w:divsChild>
        <w:div w:id="1384715524">
          <w:marLeft w:val="0"/>
          <w:marRight w:val="0"/>
          <w:marTop w:val="0"/>
          <w:marBottom w:val="0"/>
          <w:divBdr>
            <w:top w:val="none" w:sz="0" w:space="0" w:color="auto"/>
            <w:left w:val="none" w:sz="0" w:space="0" w:color="auto"/>
            <w:bottom w:val="none" w:sz="0" w:space="0" w:color="auto"/>
            <w:right w:val="none" w:sz="0" w:space="0" w:color="auto"/>
          </w:divBdr>
          <w:divsChild>
            <w:div w:id="1468620639">
              <w:marLeft w:val="0"/>
              <w:marRight w:val="0"/>
              <w:marTop w:val="0"/>
              <w:marBottom w:val="0"/>
              <w:divBdr>
                <w:top w:val="none" w:sz="0" w:space="0" w:color="auto"/>
                <w:left w:val="none" w:sz="0" w:space="0" w:color="auto"/>
                <w:bottom w:val="none" w:sz="0" w:space="0" w:color="auto"/>
                <w:right w:val="none" w:sz="0" w:space="0" w:color="auto"/>
              </w:divBdr>
            </w:div>
            <w:div w:id="1820032669">
              <w:marLeft w:val="0"/>
              <w:marRight w:val="0"/>
              <w:marTop w:val="0"/>
              <w:marBottom w:val="0"/>
              <w:divBdr>
                <w:top w:val="none" w:sz="0" w:space="0" w:color="auto"/>
                <w:left w:val="none" w:sz="0" w:space="0" w:color="auto"/>
                <w:bottom w:val="none" w:sz="0" w:space="0" w:color="auto"/>
                <w:right w:val="none" w:sz="0" w:space="0" w:color="auto"/>
              </w:divBdr>
            </w:div>
            <w:div w:id="106052235">
              <w:marLeft w:val="0"/>
              <w:marRight w:val="0"/>
              <w:marTop w:val="0"/>
              <w:marBottom w:val="0"/>
              <w:divBdr>
                <w:top w:val="none" w:sz="0" w:space="0" w:color="auto"/>
                <w:left w:val="none" w:sz="0" w:space="0" w:color="auto"/>
                <w:bottom w:val="none" w:sz="0" w:space="0" w:color="auto"/>
                <w:right w:val="none" w:sz="0" w:space="0" w:color="auto"/>
              </w:divBdr>
            </w:div>
            <w:div w:id="105197273">
              <w:marLeft w:val="0"/>
              <w:marRight w:val="0"/>
              <w:marTop w:val="0"/>
              <w:marBottom w:val="0"/>
              <w:divBdr>
                <w:top w:val="none" w:sz="0" w:space="0" w:color="auto"/>
                <w:left w:val="none" w:sz="0" w:space="0" w:color="auto"/>
                <w:bottom w:val="none" w:sz="0" w:space="0" w:color="auto"/>
                <w:right w:val="none" w:sz="0" w:space="0" w:color="auto"/>
              </w:divBdr>
            </w:div>
            <w:div w:id="1342272486">
              <w:marLeft w:val="0"/>
              <w:marRight w:val="0"/>
              <w:marTop w:val="0"/>
              <w:marBottom w:val="0"/>
              <w:divBdr>
                <w:top w:val="none" w:sz="0" w:space="0" w:color="auto"/>
                <w:left w:val="none" w:sz="0" w:space="0" w:color="auto"/>
                <w:bottom w:val="none" w:sz="0" w:space="0" w:color="auto"/>
                <w:right w:val="none" w:sz="0" w:space="0" w:color="auto"/>
              </w:divBdr>
            </w:div>
            <w:div w:id="1541473595">
              <w:marLeft w:val="0"/>
              <w:marRight w:val="0"/>
              <w:marTop w:val="0"/>
              <w:marBottom w:val="0"/>
              <w:divBdr>
                <w:top w:val="none" w:sz="0" w:space="0" w:color="auto"/>
                <w:left w:val="none" w:sz="0" w:space="0" w:color="auto"/>
                <w:bottom w:val="none" w:sz="0" w:space="0" w:color="auto"/>
                <w:right w:val="none" w:sz="0" w:space="0" w:color="auto"/>
              </w:divBdr>
            </w:div>
            <w:div w:id="884147407">
              <w:marLeft w:val="0"/>
              <w:marRight w:val="0"/>
              <w:marTop w:val="0"/>
              <w:marBottom w:val="0"/>
              <w:divBdr>
                <w:top w:val="none" w:sz="0" w:space="0" w:color="auto"/>
                <w:left w:val="none" w:sz="0" w:space="0" w:color="auto"/>
                <w:bottom w:val="none" w:sz="0" w:space="0" w:color="auto"/>
                <w:right w:val="none" w:sz="0" w:space="0" w:color="auto"/>
              </w:divBdr>
            </w:div>
            <w:div w:id="241791480">
              <w:marLeft w:val="0"/>
              <w:marRight w:val="0"/>
              <w:marTop w:val="0"/>
              <w:marBottom w:val="0"/>
              <w:divBdr>
                <w:top w:val="none" w:sz="0" w:space="0" w:color="auto"/>
                <w:left w:val="none" w:sz="0" w:space="0" w:color="auto"/>
                <w:bottom w:val="none" w:sz="0" w:space="0" w:color="auto"/>
                <w:right w:val="none" w:sz="0" w:space="0" w:color="auto"/>
              </w:divBdr>
            </w:div>
            <w:div w:id="1465729316">
              <w:marLeft w:val="0"/>
              <w:marRight w:val="0"/>
              <w:marTop w:val="0"/>
              <w:marBottom w:val="0"/>
              <w:divBdr>
                <w:top w:val="none" w:sz="0" w:space="0" w:color="auto"/>
                <w:left w:val="none" w:sz="0" w:space="0" w:color="auto"/>
                <w:bottom w:val="none" w:sz="0" w:space="0" w:color="auto"/>
                <w:right w:val="none" w:sz="0" w:space="0" w:color="auto"/>
              </w:divBdr>
            </w:div>
            <w:div w:id="218593474">
              <w:marLeft w:val="0"/>
              <w:marRight w:val="0"/>
              <w:marTop w:val="0"/>
              <w:marBottom w:val="0"/>
              <w:divBdr>
                <w:top w:val="none" w:sz="0" w:space="0" w:color="auto"/>
                <w:left w:val="none" w:sz="0" w:space="0" w:color="auto"/>
                <w:bottom w:val="none" w:sz="0" w:space="0" w:color="auto"/>
                <w:right w:val="none" w:sz="0" w:space="0" w:color="auto"/>
              </w:divBdr>
            </w:div>
            <w:div w:id="1619098553">
              <w:marLeft w:val="0"/>
              <w:marRight w:val="0"/>
              <w:marTop w:val="0"/>
              <w:marBottom w:val="0"/>
              <w:divBdr>
                <w:top w:val="none" w:sz="0" w:space="0" w:color="auto"/>
                <w:left w:val="none" w:sz="0" w:space="0" w:color="auto"/>
                <w:bottom w:val="none" w:sz="0" w:space="0" w:color="auto"/>
                <w:right w:val="none" w:sz="0" w:space="0" w:color="auto"/>
              </w:divBdr>
            </w:div>
            <w:div w:id="243342274">
              <w:marLeft w:val="0"/>
              <w:marRight w:val="0"/>
              <w:marTop w:val="0"/>
              <w:marBottom w:val="0"/>
              <w:divBdr>
                <w:top w:val="none" w:sz="0" w:space="0" w:color="auto"/>
                <w:left w:val="none" w:sz="0" w:space="0" w:color="auto"/>
                <w:bottom w:val="none" w:sz="0" w:space="0" w:color="auto"/>
                <w:right w:val="none" w:sz="0" w:space="0" w:color="auto"/>
              </w:divBdr>
            </w:div>
            <w:div w:id="1841506013">
              <w:marLeft w:val="0"/>
              <w:marRight w:val="0"/>
              <w:marTop w:val="0"/>
              <w:marBottom w:val="0"/>
              <w:divBdr>
                <w:top w:val="none" w:sz="0" w:space="0" w:color="auto"/>
                <w:left w:val="none" w:sz="0" w:space="0" w:color="auto"/>
                <w:bottom w:val="none" w:sz="0" w:space="0" w:color="auto"/>
                <w:right w:val="none" w:sz="0" w:space="0" w:color="auto"/>
              </w:divBdr>
            </w:div>
            <w:div w:id="53545956">
              <w:marLeft w:val="0"/>
              <w:marRight w:val="0"/>
              <w:marTop w:val="0"/>
              <w:marBottom w:val="0"/>
              <w:divBdr>
                <w:top w:val="none" w:sz="0" w:space="0" w:color="auto"/>
                <w:left w:val="none" w:sz="0" w:space="0" w:color="auto"/>
                <w:bottom w:val="none" w:sz="0" w:space="0" w:color="auto"/>
                <w:right w:val="none" w:sz="0" w:space="0" w:color="auto"/>
              </w:divBdr>
            </w:div>
            <w:div w:id="1189105976">
              <w:marLeft w:val="0"/>
              <w:marRight w:val="0"/>
              <w:marTop w:val="0"/>
              <w:marBottom w:val="0"/>
              <w:divBdr>
                <w:top w:val="none" w:sz="0" w:space="0" w:color="auto"/>
                <w:left w:val="none" w:sz="0" w:space="0" w:color="auto"/>
                <w:bottom w:val="none" w:sz="0" w:space="0" w:color="auto"/>
                <w:right w:val="none" w:sz="0" w:space="0" w:color="auto"/>
              </w:divBdr>
            </w:div>
            <w:div w:id="1981883825">
              <w:marLeft w:val="0"/>
              <w:marRight w:val="0"/>
              <w:marTop w:val="0"/>
              <w:marBottom w:val="0"/>
              <w:divBdr>
                <w:top w:val="none" w:sz="0" w:space="0" w:color="auto"/>
                <w:left w:val="none" w:sz="0" w:space="0" w:color="auto"/>
                <w:bottom w:val="none" w:sz="0" w:space="0" w:color="auto"/>
                <w:right w:val="none" w:sz="0" w:space="0" w:color="auto"/>
              </w:divBdr>
            </w:div>
            <w:div w:id="416444874">
              <w:marLeft w:val="0"/>
              <w:marRight w:val="0"/>
              <w:marTop w:val="0"/>
              <w:marBottom w:val="0"/>
              <w:divBdr>
                <w:top w:val="none" w:sz="0" w:space="0" w:color="auto"/>
                <w:left w:val="none" w:sz="0" w:space="0" w:color="auto"/>
                <w:bottom w:val="none" w:sz="0" w:space="0" w:color="auto"/>
                <w:right w:val="none" w:sz="0" w:space="0" w:color="auto"/>
              </w:divBdr>
            </w:div>
            <w:div w:id="97020736">
              <w:marLeft w:val="0"/>
              <w:marRight w:val="0"/>
              <w:marTop w:val="0"/>
              <w:marBottom w:val="0"/>
              <w:divBdr>
                <w:top w:val="none" w:sz="0" w:space="0" w:color="auto"/>
                <w:left w:val="none" w:sz="0" w:space="0" w:color="auto"/>
                <w:bottom w:val="none" w:sz="0" w:space="0" w:color="auto"/>
                <w:right w:val="none" w:sz="0" w:space="0" w:color="auto"/>
              </w:divBdr>
            </w:div>
            <w:div w:id="251595558">
              <w:marLeft w:val="0"/>
              <w:marRight w:val="0"/>
              <w:marTop w:val="0"/>
              <w:marBottom w:val="0"/>
              <w:divBdr>
                <w:top w:val="none" w:sz="0" w:space="0" w:color="auto"/>
                <w:left w:val="none" w:sz="0" w:space="0" w:color="auto"/>
                <w:bottom w:val="none" w:sz="0" w:space="0" w:color="auto"/>
                <w:right w:val="none" w:sz="0" w:space="0" w:color="auto"/>
              </w:divBdr>
            </w:div>
            <w:div w:id="776877423">
              <w:marLeft w:val="0"/>
              <w:marRight w:val="0"/>
              <w:marTop w:val="0"/>
              <w:marBottom w:val="0"/>
              <w:divBdr>
                <w:top w:val="none" w:sz="0" w:space="0" w:color="auto"/>
                <w:left w:val="none" w:sz="0" w:space="0" w:color="auto"/>
                <w:bottom w:val="none" w:sz="0" w:space="0" w:color="auto"/>
                <w:right w:val="none" w:sz="0" w:space="0" w:color="auto"/>
              </w:divBdr>
            </w:div>
            <w:div w:id="5443472">
              <w:marLeft w:val="0"/>
              <w:marRight w:val="0"/>
              <w:marTop w:val="0"/>
              <w:marBottom w:val="0"/>
              <w:divBdr>
                <w:top w:val="none" w:sz="0" w:space="0" w:color="auto"/>
                <w:left w:val="none" w:sz="0" w:space="0" w:color="auto"/>
                <w:bottom w:val="none" w:sz="0" w:space="0" w:color="auto"/>
                <w:right w:val="none" w:sz="0" w:space="0" w:color="auto"/>
              </w:divBdr>
            </w:div>
            <w:div w:id="2676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527">
      <w:bodyDiv w:val="1"/>
      <w:marLeft w:val="0"/>
      <w:marRight w:val="0"/>
      <w:marTop w:val="0"/>
      <w:marBottom w:val="0"/>
      <w:divBdr>
        <w:top w:val="none" w:sz="0" w:space="0" w:color="auto"/>
        <w:left w:val="none" w:sz="0" w:space="0" w:color="auto"/>
        <w:bottom w:val="none" w:sz="0" w:space="0" w:color="auto"/>
        <w:right w:val="none" w:sz="0" w:space="0" w:color="auto"/>
      </w:divBdr>
      <w:divsChild>
        <w:div w:id="1744185085">
          <w:marLeft w:val="0"/>
          <w:marRight w:val="0"/>
          <w:marTop w:val="0"/>
          <w:marBottom w:val="0"/>
          <w:divBdr>
            <w:top w:val="none" w:sz="0" w:space="0" w:color="auto"/>
            <w:left w:val="none" w:sz="0" w:space="0" w:color="auto"/>
            <w:bottom w:val="none" w:sz="0" w:space="0" w:color="auto"/>
            <w:right w:val="none" w:sz="0" w:space="0" w:color="auto"/>
          </w:divBdr>
          <w:divsChild>
            <w:div w:id="2007858639">
              <w:marLeft w:val="0"/>
              <w:marRight w:val="0"/>
              <w:marTop w:val="0"/>
              <w:marBottom w:val="0"/>
              <w:divBdr>
                <w:top w:val="none" w:sz="0" w:space="0" w:color="auto"/>
                <w:left w:val="none" w:sz="0" w:space="0" w:color="auto"/>
                <w:bottom w:val="none" w:sz="0" w:space="0" w:color="auto"/>
                <w:right w:val="none" w:sz="0" w:space="0" w:color="auto"/>
              </w:divBdr>
            </w:div>
            <w:div w:id="175659062">
              <w:marLeft w:val="0"/>
              <w:marRight w:val="0"/>
              <w:marTop w:val="0"/>
              <w:marBottom w:val="0"/>
              <w:divBdr>
                <w:top w:val="none" w:sz="0" w:space="0" w:color="auto"/>
                <w:left w:val="none" w:sz="0" w:space="0" w:color="auto"/>
                <w:bottom w:val="none" w:sz="0" w:space="0" w:color="auto"/>
                <w:right w:val="none" w:sz="0" w:space="0" w:color="auto"/>
              </w:divBdr>
            </w:div>
            <w:div w:id="833254947">
              <w:marLeft w:val="0"/>
              <w:marRight w:val="0"/>
              <w:marTop w:val="0"/>
              <w:marBottom w:val="0"/>
              <w:divBdr>
                <w:top w:val="none" w:sz="0" w:space="0" w:color="auto"/>
                <w:left w:val="none" w:sz="0" w:space="0" w:color="auto"/>
                <w:bottom w:val="none" w:sz="0" w:space="0" w:color="auto"/>
                <w:right w:val="none" w:sz="0" w:space="0" w:color="auto"/>
              </w:divBdr>
            </w:div>
            <w:div w:id="977806359">
              <w:marLeft w:val="0"/>
              <w:marRight w:val="0"/>
              <w:marTop w:val="0"/>
              <w:marBottom w:val="0"/>
              <w:divBdr>
                <w:top w:val="none" w:sz="0" w:space="0" w:color="auto"/>
                <w:left w:val="none" w:sz="0" w:space="0" w:color="auto"/>
                <w:bottom w:val="none" w:sz="0" w:space="0" w:color="auto"/>
                <w:right w:val="none" w:sz="0" w:space="0" w:color="auto"/>
              </w:divBdr>
            </w:div>
            <w:div w:id="192112059">
              <w:marLeft w:val="0"/>
              <w:marRight w:val="0"/>
              <w:marTop w:val="0"/>
              <w:marBottom w:val="0"/>
              <w:divBdr>
                <w:top w:val="none" w:sz="0" w:space="0" w:color="auto"/>
                <w:left w:val="none" w:sz="0" w:space="0" w:color="auto"/>
                <w:bottom w:val="none" w:sz="0" w:space="0" w:color="auto"/>
                <w:right w:val="none" w:sz="0" w:space="0" w:color="auto"/>
              </w:divBdr>
            </w:div>
            <w:div w:id="1273853309">
              <w:marLeft w:val="0"/>
              <w:marRight w:val="0"/>
              <w:marTop w:val="0"/>
              <w:marBottom w:val="0"/>
              <w:divBdr>
                <w:top w:val="none" w:sz="0" w:space="0" w:color="auto"/>
                <w:left w:val="none" w:sz="0" w:space="0" w:color="auto"/>
                <w:bottom w:val="none" w:sz="0" w:space="0" w:color="auto"/>
                <w:right w:val="none" w:sz="0" w:space="0" w:color="auto"/>
              </w:divBdr>
            </w:div>
            <w:div w:id="1761096608">
              <w:marLeft w:val="0"/>
              <w:marRight w:val="0"/>
              <w:marTop w:val="0"/>
              <w:marBottom w:val="0"/>
              <w:divBdr>
                <w:top w:val="none" w:sz="0" w:space="0" w:color="auto"/>
                <w:left w:val="none" w:sz="0" w:space="0" w:color="auto"/>
                <w:bottom w:val="none" w:sz="0" w:space="0" w:color="auto"/>
                <w:right w:val="none" w:sz="0" w:space="0" w:color="auto"/>
              </w:divBdr>
            </w:div>
            <w:div w:id="212817954">
              <w:marLeft w:val="0"/>
              <w:marRight w:val="0"/>
              <w:marTop w:val="0"/>
              <w:marBottom w:val="0"/>
              <w:divBdr>
                <w:top w:val="none" w:sz="0" w:space="0" w:color="auto"/>
                <w:left w:val="none" w:sz="0" w:space="0" w:color="auto"/>
                <w:bottom w:val="none" w:sz="0" w:space="0" w:color="auto"/>
                <w:right w:val="none" w:sz="0" w:space="0" w:color="auto"/>
              </w:divBdr>
            </w:div>
            <w:div w:id="894045655">
              <w:marLeft w:val="0"/>
              <w:marRight w:val="0"/>
              <w:marTop w:val="0"/>
              <w:marBottom w:val="0"/>
              <w:divBdr>
                <w:top w:val="none" w:sz="0" w:space="0" w:color="auto"/>
                <w:left w:val="none" w:sz="0" w:space="0" w:color="auto"/>
                <w:bottom w:val="none" w:sz="0" w:space="0" w:color="auto"/>
                <w:right w:val="none" w:sz="0" w:space="0" w:color="auto"/>
              </w:divBdr>
            </w:div>
            <w:div w:id="64452317">
              <w:marLeft w:val="0"/>
              <w:marRight w:val="0"/>
              <w:marTop w:val="0"/>
              <w:marBottom w:val="0"/>
              <w:divBdr>
                <w:top w:val="none" w:sz="0" w:space="0" w:color="auto"/>
                <w:left w:val="none" w:sz="0" w:space="0" w:color="auto"/>
                <w:bottom w:val="none" w:sz="0" w:space="0" w:color="auto"/>
                <w:right w:val="none" w:sz="0" w:space="0" w:color="auto"/>
              </w:divBdr>
            </w:div>
            <w:div w:id="591091243">
              <w:marLeft w:val="0"/>
              <w:marRight w:val="0"/>
              <w:marTop w:val="0"/>
              <w:marBottom w:val="0"/>
              <w:divBdr>
                <w:top w:val="none" w:sz="0" w:space="0" w:color="auto"/>
                <w:left w:val="none" w:sz="0" w:space="0" w:color="auto"/>
                <w:bottom w:val="none" w:sz="0" w:space="0" w:color="auto"/>
                <w:right w:val="none" w:sz="0" w:space="0" w:color="auto"/>
              </w:divBdr>
            </w:div>
            <w:div w:id="1459833743">
              <w:marLeft w:val="0"/>
              <w:marRight w:val="0"/>
              <w:marTop w:val="0"/>
              <w:marBottom w:val="0"/>
              <w:divBdr>
                <w:top w:val="none" w:sz="0" w:space="0" w:color="auto"/>
                <w:left w:val="none" w:sz="0" w:space="0" w:color="auto"/>
                <w:bottom w:val="none" w:sz="0" w:space="0" w:color="auto"/>
                <w:right w:val="none" w:sz="0" w:space="0" w:color="auto"/>
              </w:divBdr>
            </w:div>
            <w:div w:id="1060052191">
              <w:marLeft w:val="0"/>
              <w:marRight w:val="0"/>
              <w:marTop w:val="0"/>
              <w:marBottom w:val="0"/>
              <w:divBdr>
                <w:top w:val="none" w:sz="0" w:space="0" w:color="auto"/>
                <w:left w:val="none" w:sz="0" w:space="0" w:color="auto"/>
                <w:bottom w:val="none" w:sz="0" w:space="0" w:color="auto"/>
                <w:right w:val="none" w:sz="0" w:space="0" w:color="auto"/>
              </w:divBdr>
            </w:div>
            <w:div w:id="949825597">
              <w:marLeft w:val="0"/>
              <w:marRight w:val="0"/>
              <w:marTop w:val="0"/>
              <w:marBottom w:val="0"/>
              <w:divBdr>
                <w:top w:val="none" w:sz="0" w:space="0" w:color="auto"/>
                <w:left w:val="none" w:sz="0" w:space="0" w:color="auto"/>
                <w:bottom w:val="none" w:sz="0" w:space="0" w:color="auto"/>
                <w:right w:val="none" w:sz="0" w:space="0" w:color="auto"/>
              </w:divBdr>
            </w:div>
            <w:div w:id="989796311">
              <w:marLeft w:val="0"/>
              <w:marRight w:val="0"/>
              <w:marTop w:val="0"/>
              <w:marBottom w:val="0"/>
              <w:divBdr>
                <w:top w:val="none" w:sz="0" w:space="0" w:color="auto"/>
                <w:left w:val="none" w:sz="0" w:space="0" w:color="auto"/>
                <w:bottom w:val="none" w:sz="0" w:space="0" w:color="auto"/>
                <w:right w:val="none" w:sz="0" w:space="0" w:color="auto"/>
              </w:divBdr>
            </w:div>
            <w:div w:id="332684172">
              <w:marLeft w:val="0"/>
              <w:marRight w:val="0"/>
              <w:marTop w:val="0"/>
              <w:marBottom w:val="0"/>
              <w:divBdr>
                <w:top w:val="none" w:sz="0" w:space="0" w:color="auto"/>
                <w:left w:val="none" w:sz="0" w:space="0" w:color="auto"/>
                <w:bottom w:val="none" w:sz="0" w:space="0" w:color="auto"/>
                <w:right w:val="none" w:sz="0" w:space="0" w:color="auto"/>
              </w:divBdr>
            </w:div>
            <w:div w:id="635255475">
              <w:marLeft w:val="0"/>
              <w:marRight w:val="0"/>
              <w:marTop w:val="0"/>
              <w:marBottom w:val="0"/>
              <w:divBdr>
                <w:top w:val="none" w:sz="0" w:space="0" w:color="auto"/>
                <w:left w:val="none" w:sz="0" w:space="0" w:color="auto"/>
                <w:bottom w:val="none" w:sz="0" w:space="0" w:color="auto"/>
                <w:right w:val="none" w:sz="0" w:space="0" w:color="auto"/>
              </w:divBdr>
            </w:div>
            <w:div w:id="1897006219">
              <w:marLeft w:val="0"/>
              <w:marRight w:val="0"/>
              <w:marTop w:val="0"/>
              <w:marBottom w:val="0"/>
              <w:divBdr>
                <w:top w:val="none" w:sz="0" w:space="0" w:color="auto"/>
                <w:left w:val="none" w:sz="0" w:space="0" w:color="auto"/>
                <w:bottom w:val="none" w:sz="0" w:space="0" w:color="auto"/>
                <w:right w:val="none" w:sz="0" w:space="0" w:color="auto"/>
              </w:divBdr>
            </w:div>
            <w:div w:id="1428380233">
              <w:marLeft w:val="0"/>
              <w:marRight w:val="0"/>
              <w:marTop w:val="0"/>
              <w:marBottom w:val="0"/>
              <w:divBdr>
                <w:top w:val="none" w:sz="0" w:space="0" w:color="auto"/>
                <w:left w:val="none" w:sz="0" w:space="0" w:color="auto"/>
                <w:bottom w:val="none" w:sz="0" w:space="0" w:color="auto"/>
                <w:right w:val="none" w:sz="0" w:space="0" w:color="auto"/>
              </w:divBdr>
            </w:div>
            <w:div w:id="1445733338">
              <w:marLeft w:val="0"/>
              <w:marRight w:val="0"/>
              <w:marTop w:val="0"/>
              <w:marBottom w:val="0"/>
              <w:divBdr>
                <w:top w:val="none" w:sz="0" w:space="0" w:color="auto"/>
                <w:left w:val="none" w:sz="0" w:space="0" w:color="auto"/>
                <w:bottom w:val="none" w:sz="0" w:space="0" w:color="auto"/>
                <w:right w:val="none" w:sz="0" w:space="0" w:color="auto"/>
              </w:divBdr>
            </w:div>
            <w:div w:id="2106419312">
              <w:marLeft w:val="0"/>
              <w:marRight w:val="0"/>
              <w:marTop w:val="0"/>
              <w:marBottom w:val="0"/>
              <w:divBdr>
                <w:top w:val="none" w:sz="0" w:space="0" w:color="auto"/>
                <w:left w:val="none" w:sz="0" w:space="0" w:color="auto"/>
                <w:bottom w:val="none" w:sz="0" w:space="0" w:color="auto"/>
                <w:right w:val="none" w:sz="0" w:space="0" w:color="auto"/>
              </w:divBdr>
            </w:div>
            <w:div w:id="1192915352">
              <w:marLeft w:val="0"/>
              <w:marRight w:val="0"/>
              <w:marTop w:val="0"/>
              <w:marBottom w:val="0"/>
              <w:divBdr>
                <w:top w:val="none" w:sz="0" w:space="0" w:color="auto"/>
                <w:left w:val="none" w:sz="0" w:space="0" w:color="auto"/>
                <w:bottom w:val="none" w:sz="0" w:space="0" w:color="auto"/>
                <w:right w:val="none" w:sz="0" w:space="0" w:color="auto"/>
              </w:divBdr>
            </w:div>
            <w:div w:id="235169333">
              <w:marLeft w:val="0"/>
              <w:marRight w:val="0"/>
              <w:marTop w:val="0"/>
              <w:marBottom w:val="0"/>
              <w:divBdr>
                <w:top w:val="none" w:sz="0" w:space="0" w:color="auto"/>
                <w:left w:val="none" w:sz="0" w:space="0" w:color="auto"/>
                <w:bottom w:val="none" w:sz="0" w:space="0" w:color="auto"/>
                <w:right w:val="none" w:sz="0" w:space="0" w:color="auto"/>
              </w:divBdr>
            </w:div>
            <w:div w:id="639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525">
      <w:bodyDiv w:val="1"/>
      <w:marLeft w:val="0"/>
      <w:marRight w:val="0"/>
      <w:marTop w:val="0"/>
      <w:marBottom w:val="0"/>
      <w:divBdr>
        <w:top w:val="none" w:sz="0" w:space="0" w:color="auto"/>
        <w:left w:val="none" w:sz="0" w:space="0" w:color="auto"/>
        <w:bottom w:val="none" w:sz="0" w:space="0" w:color="auto"/>
        <w:right w:val="none" w:sz="0" w:space="0" w:color="auto"/>
      </w:divBdr>
      <w:divsChild>
        <w:div w:id="1235626616">
          <w:marLeft w:val="0"/>
          <w:marRight w:val="0"/>
          <w:marTop w:val="0"/>
          <w:marBottom w:val="0"/>
          <w:divBdr>
            <w:top w:val="none" w:sz="0" w:space="0" w:color="auto"/>
            <w:left w:val="none" w:sz="0" w:space="0" w:color="auto"/>
            <w:bottom w:val="none" w:sz="0" w:space="0" w:color="auto"/>
            <w:right w:val="none" w:sz="0" w:space="0" w:color="auto"/>
          </w:divBdr>
          <w:divsChild>
            <w:div w:id="1849170937">
              <w:marLeft w:val="0"/>
              <w:marRight w:val="0"/>
              <w:marTop w:val="0"/>
              <w:marBottom w:val="0"/>
              <w:divBdr>
                <w:top w:val="none" w:sz="0" w:space="0" w:color="auto"/>
                <w:left w:val="none" w:sz="0" w:space="0" w:color="auto"/>
                <w:bottom w:val="none" w:sz="0" w:space="0" w:color="auto"/>
                <w:right w:val="none" w:sz="0" w:space="0" w:color="auto"/>
              </w:divBdr>
            </w:div>
            <w:div w:id="590045134">
              <w:marLeft w:val="0"/>
              <w:marRight w:val="0"/>
              <w:marTop w:val="0"/>
              <w:marBottom w:val="0"/>
              <w:divBdr>
                <w:top w:val="none" w:sz="0" w:space="0" w:color="auto"/>
                <w:left w:val="none" w:sz="0" w:space="0" w:color="auto"/>
                <w:bottom w:val="none" w:sz="0" w:space="0" w:color="auto"/>
                <w:right w:val="none" w:sz="0" w:space="0" w:color="auto"/>
              </w:divBdr>
            </w:div>
            <w:div w:id="378363721">
              <w:marLeft w:val="0"/>
              <w:marRight w:val="0"/>
              <w:marTop w:val="0"/>
              <w:marBottom w:val="0"/>
              <w:divBdr>
                <w:top w:val="none" w:sz="0" w:space="0" w:color="auto"/>
                <w:left w:val="none" w:sz="0" w:space="0" w:color="auto"/>
                <w:bottom w:val="none" w:sz="0" w:space="0" w:color="auto"/>
                <w:right w:val="none" w:sz="0" w:space="0" w:color="auto"/>
              </w:divBdr>
            </w:div>
            <w:div w:id="507257944">
              <w:marLeft w:val="0"/>
              <w:marRight w:val="0"/>
              <w:marTop w:val="0"/>
              <w:marBottom w:val="0"/>
              <w:divBdr>
                <w:top w:val="none" w:sz="0" w:space="0" w:color="auto"/>
                <w:left w:val="none" w:sz="0" w:space="0" w:color="auto"/>
                <w:bottom w:val="none" w:sz="0" w:space="0" w:color="auto"/>
                <w:right w:val="none" w:sz="0" w:space="0" w:color="auto"/>
              </w:divBdr>
            </w:div>
            <w:div w:id="1391224664">
              <w:marLeft w:val="0"/>
              <w:marRight w:val="0"/>
              <w:marTop w:val="0"/>
              <w:marBottom w:val="0"/>
              <w:divBdr>
                <w:top w:val="none" w:sz="0" w:space="0" w:color="auto"/>
                <w:left w:val="none" w:sz="0" w:space="0" w:color="auto"/>
                <w:bottom w:val="none" w:sz="0" w:space="0" w:color="auto"/>
                <w:right w:val="none" w:sz="0" w:space="0" w:color="auto"/>
              </w:divBdr>
            </w:div>
            <w:div w:id="987055549">
              <w:marLeft w:val="0"/>
              <w:marRight w:val="0"/>
              <w:marTop w:val="0"/>
              <w:marBottom w:val="0"/>
              <w:divBdr>
                <w:top w:val="none" w:sz="0" w:space="0" w:color="auto"/>
                <w:left w:val="none" w:sz="0" w:space="0" w:color="auto"/>
                <w:bottom w:val="none" w:sz="0" w:space="0" w:color="auto"/>
                <w:right w:val="none" w:sz="0" w:space="0" w:color="auto"/>
              </w:divBdr>
            </w:div>
            <w:div w:id="1899395631">
              <w:marLeft w:val="0"/>
              <w:marRight w:val="0"/>
              <w:marTop w:val="0"/>
              <w:marBottom w:val="0"/>
              <w:divBdr>
                <w:top w:val="none" w:sz="0" w:space="0" w:color="auto"/>
                <w:left w:val="none" w:sz="0" w:space="0" w:color="auto"/>
                <w:bottom w:val="none" w:sz="0" w:space="0" w:color="auto"/>
                <w:right w:val="none" w:sz="0" w:space="0" w:color="auto"/>
              </w:divBdr>
            </w:div>
            <w:div w:id="41638711">
              <w:marLeft w:val="0"/>
              <w:marRight w:val="0"/>
              <w:marTop w:val="0"/>
              <w:marBottom w:val="0"/>
              <w:divBdr>
                <w:top w:val="none" w:sz="0" w:space="0" w:color="auto"/>
                <w:left w:val="none" w:sz="0" w:space="0" w:color="auto"/>
                <w:bottom w:val="none" w:sz="0" w:space="0" w:color="auto"/>
                <w:right w:val="none" w:sz="0" w:space="0" w:color="auto"/>
              </w:divBdr>
            </w:div>
            <w:div w:id="1708720373">
              <w:marLeft w:val="0"/>
              <w:marRight w:val="0"/>
              <w:marTop w:val="0"/>
              <w:marBottom w:val="0"/>
              <w:divBdr>
                <w:top w:val="none" w:sz="0" w:space="0" w:color="auto"/>
                <w:left w:val="none" w:sz="0" w:space="0" w:color="auto"/>
                <w:bottom w:val="none" w:sz="0" w:space="0" w:color="auto"/>
                <w:right w:val="none" w:sz="0" w:space="0" w:color="auto"/>
              </w:divBdr>
            </w:div>
            <w:div w:id="1052457837">
              <w:marLeft w:val="0"/>
              <w:marRight w:val="0"/>
              <w:marTop w:val="0"/>
              <w:marBottom w:val="0"/>
              <w:divBdr>
                <w:top w:val="none" w:sz="0" w:space="0" w:color="auto"/>
                <w:left w:val="none" w:sz="0" w:space="0" w:color="auto"/>
                <w:bottom w:val="none" w:sz="0" w:space="0" w:color="auto"/>
                <w:right w:val="none" w:sz="0" w:space="0" w:color="auto"/>
              </w:divBdr>
            </w:div>
            <w:div w:id="1728256132">
              <w:marLeft w:val="0"/>
              <w:marRight w:val="0"/>
              <w:marTop w:val="0"/>
              <w:marBottom w:val="0"/>
              <w:divBdr>
                <w:top w:val="none" w:sz="0" w:space="0" w:color="auto"/>
                <w:left w:val="none" w:sz="0" w:space="0" w:color="auto"/>
                <w:bottom w:val="none" w:sz="0" w:space="0" w:color="auto"/>
                <w:right w:val="none" w:sz="0" w:space="0" w:color="auto"/>
              </w:divBdr>
            </w:div>
            <w:div w:id="18744251">
              <w:marLeft w:val="0"/>
              <w:marRight w:val="0"/>
              <w:marTop w:val="0"/>
              <w:marBottom w:val="0"/>
              <w:divBdr>
                <w:top w:val="none" w:sz="0" w:space="0" w:color="auto"/>
                <w:left w:val="none" w:sz="0" w:space="0" w:color="auto"/>
                <w:bottom w:val="none" w:sz="0" w:space="0" w:color="auto"/>
                <w:right w:val="none" w:sz="0" w:space="0" w:color="auto"/>
              </w:divBdr>
            </w:div>
            <w:div w:id="671445307">
              <w:marLeft w:val="0"/>
              <w:marRight w:val="0"/>
              <w:marTop w:val="0"/>
              <w:marBottom w:val="0"/>
              <w:divBdr>
                <w:top w:val="none" w:sz="0" w:space="0" w:color="auto"/>
                <w:left w:val="none" w:sz="0" w:space="0" w:color="auto"/>
                <w:bottom w:val="none" w:sz="0" w:space="0" w:color="auto"/>
                <w:right w:val="none" w:sz="0" w:space="0" w:color="auto"/>
              </w:divBdr>
            </w:div>
            <w:div w:id="171116811">
              <w:marLeft w:val="0"/>
              <w:marRight w:val="0"/>
              <w:marTop w:val="0"/>
              <w:marBottom w:val="0"/>
              <w:divBdr>
                <w:top w:val="none" w:sz="0" w:space="0" w:color="auto"/>
                <w:left w:val="none" w:sz="0" w:space="0" w:color="auto"/>
                <w:bottom w:val="none" w:sz="0" w:space="0" w:color="auto"/>
                <w:right w:val="none" w:sz="0" w:space="0" w:color="auto"/>
              </w:divBdr>
            </w:div>
            <w:div w:id="1682468597">
              <w:marLeft w:val="0"/>
              <w:marRight w:val="0"/>
              <w:marTop w:val="0"/>
              <w:marBottom w:val="0"/>
              <w:divBdr>
                <w:top w:val="none" w:sz="0" w:space="0" w:color="auto"/>
                <w:left w:val="none" w:sz="0" w:space="0" w:color="auto"/>
                <w:bottom w:val="none" w:sz="0" w:space="0" w:color="auto"/>
                <w:right w:val="none" w:sz="0" w:space="0" w:color="auto"/>
              </w:divBdr>
            </w:div>
            <w:div w:id="1416781577">
              <w:marLeft w:val="0"/>
              <w:marRight w:val="0"/>
              <w:marTop w:val="0"/>
              <w:marBottom w:val="0"/>
              <w:divBdr>
                <w:top w:val="none" w:sz="0" w:space="0" w:color="auto"/>
                <w:left w:val="none" w:sz="0" w:space="0" w:color="auto"/>
                <w:bottom w:val="none" w:sz="0" w:space="0" w:color="auto"/>
                <w:right w:val="none" w:sz="0" w:space="0" w:color="auto"/>
              </w:divBdr>
            </w:div>
            <w:div w:id="2140418704">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619454547">
              <w:marLeft w:val="0"/>
              <w:marRight w:val="0"/>
              <w:marTop w:val="0"/>
              <w:marBottom w:val="0"/>
              <w:divBdr>
                <w:top w:val="none" w:sz="0" w:space="0" w:color="auto"/>
                <w:left w:val="none" w:sz="0" w:space="0" w:color="auto"/>
                <w:bottom w:val="none" w:sz="0" w:space="0" w:color="auto"/>
                <w:right w:val="none" w:sz="0" w:space="0" w:color="auto"/>
              </w:divBdr>
            </w:div>
            <w:div w:id="843593015">
              <w:marLeft w:val="0"/>
              <w:marRight w:val="0"/>
              <w:marTop w:val="0"/>
              <w:marBottom w:val="0"/>
              <w:divBdr>
                <w:top w:val="none" w:sz="0" w:space="0" w:color="auto"/>
                <w:left w:val="none" w:sz="0" w:space="0" w:color="auto"/>
                <w:bottom w:val="none" w:sz="0" w:space="0" w:color="auto"/>
                <w:right w:val="none" w:sz="0" w:space="0" w:color="auto"/>
              </w:divBdr>
            </w:div>
            <w:div w:id="211112259">
              <w:marLeft w:val="0"/>
              <w:marRight w:val="0"/>
              <w:marTop w:val="0"/>
              <w:marBottom w:val="0"/>
              <w:divBdr>
                <w:top w:val="none" w:sz="0" w:space="0" w:color="auto"/>
                <w:left w:val="none" w:sz="0" w:space="0" w:color="auto"/>
                <w:bottom w:val="none" w:sz="0" w:space="0" w:color="auto"/>
                <w:right w:val="none" w:sz="0" w:space="0" w:color="auto"/>
              </w:divBdr>
            </w:div>
            <w:div w:id="2705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420">
      <w:bodyDiv w:val="1"/>
      <w:marLeft w:val="0"/>
      <w:marRight w:val="0"/>
      <w:marTop w:val="0"/>
      <w:marBottom w:val="0"/>
      <w:divBdr>
        <w:top w:val="none" w:sz="0" w:space="0" w:color="auto"/>
        <w:left w:val="none" w:sz="0" w:space="0" w:color="auto"/>
        <w:bottom w:val="none" w:sz="0" w:space="0" w:color="auto"/>
        <w:right w:val="none" w:sz="0" w:space="0" w:color="auto"/>
      </w:divBdr>
      <w:divsChild>
        <w:div w:id="890655251">
          <w:marLeft w:val="0"/>
          <w:marRight w:val="0"/>
          <w:marTop w:val="0"/>
          <w:marBottom w:val="0"/>
          <w:divBdr>
            <w:top w:val="none" w:sz="0" w:space="0" w:color="auto"/>
            <w:left w:val="none" w:sz="0" w:space="0" w:color="auto"/>
            <w:bottom w:val="none" w:sz="0" w:space="0" w:color="auto"/>
            <w:right w:val="none" w:sz="0" w:space="0" w:color="auto"/>
          </w:divBdr>
          <w:divsChild>
            <w:div w:id="93012605">
              <w:marLeft w:val="0"/>
              <w:marRight w:val="0"/>
              <w:marTop w:val="0"/>
              <w:marBottom w:val="0"/>
              <w:divBdr>
                <w:top w:val="none" w:sz="0" w:space="0" w:color="auto"/>
                <w:left w:val="none" w:sz="0" w:space="0" w:color="auto"/>
                <w:bottom w:val="none" w:sz="0" w:space="0" w:color="auto"/>
                <w:right w:val="none" w:sz="0" w:space="0" w:color="auto"/>
              </w:divBdr>
            </w:div>
            <w:div w:id="1581792495">
              <w:marLeft w:val="0"/>
              <w:marRight w:val="0"/>
              <w:marTop w:val="0"/>
              <w:marBottom w:val="0"/>
              <w:divBdr>
                <w:top w:val="none" w:sz="0" w:space="0" w:color="auto"/>
                <w:left w:val="none" w:sz="0" w:space="0" w:color="auto"/>
                <w:bottom w:val="none" w:sz="0" w:space="0" w:color="auto"/>
                <w:right w:val="none" w:sz="0" w:space="0" w:color="auto"/>
              </w:divBdr>
            </w:div>
            <w:div w:id="972321503">
              <w:marLeft w:val="0"/>
              <w:marRight w:val="0"/>
              <w:marTop w:val="0"/>
              <w:marBottom w:val="0"/>
              <w:divBdr>
                <w:top w:val="none" w:sz="0" w:space="0" w:color="auto"/>
                <w:left w:val="none" w:sz="0" w:space="0" w:color="auto"/>
                <w:bottom w:val="none" w:sz="0" w:space="0" w:color="auto"/>
                <w:right w:val="none" w:sz="0" w:space="0" w:color="auto"/>
              </w:divBdr>
            </w:div>
            <w:div w:id="96486454">
              <w:marLeft w:val="0"/>
              <w:marRight w:val="0"/>
              <w:marTop w:val="0"/>
              <w:marBottom w:val="0"/>
              <w:divBdr>
                <w:top w:val="none" w:sz="0" w:space="0" w:color="auto"/>
                <w:left w:val="none" w:sz="0" w:space="0" w:color="auto"/>
                <w:bottom w:val="none" w:sz="0" w:space="0" w:color="auto"/>
                <w:right w:val="none" w:sz="0" w:space="0" w:color="auto"/>
              </w:divBdr>
            </w:div>
            <w:div w:id="1599412076">
              <w:marLeft w:val="0"/>
              <w:marRight w:val="0"/>
              <w:marTop w:val="0"/>
              <w:marBottom w:val="0"/>
              <w:divBdr>
                <w:top w:val="none" w:sz="0" w:space="0" w:color="auto"/>
                <w:left w:val="none" w:sz="0" w:space="0" w:color="auto"/>
                <w:bottom w:val="none" w:sz="0" w:space="0" w:color="auto"/>
                <w:right w:val="none" w:sz="0" w:space="0" w:color="auto"/>
              </w:divBdr>
            </w:div>
            <w:div w:id="101415124">
              <w:marLeft w:val="0"/>
              <w:marRight w:val="0"/>
              <w:marTop w:val="0"/>
              <w:marBottom w:val="0"/>
              <w:divBdr>
                <w:top w:val="none" w:sz="0" w:space="0" w:color="auto"/>
                <w:left w:val="none" w:sz="0" w:space="0" w:color="auto"/>
                <w:bottom w:val="none" w:sz="0" w:space="0" w:color="auto"/>
                <w:right w:val="none" w:sz="0" w:space="0" w:color="auto"/>
              </w:divBdr>
            </w:div>
            <w:div w:id="65274082">
              <w:marLeft w:val="0"/>
              <w:marRight w:val="0"/>
              <w:marTop w:val="0"/>
              <w:marBottom w:val="0"/>
              <w:divBdr>
                <w:top w:val="none" w:sz="0" w:space="0" w:color="auto"/>
                <w:left w:val="none" w:sz="0" w:space="0" w:color="auto"/>
                <w:bottom w:val="none" w:sz="0" w:space="0" w:color="auto"/>
                <w:right w:val="none" w:sz="0" w:space="0" w:color="auto"/>
              </w:divBdr>
            </w:div>
            <w:div w:id="1891107841">
              <w:marLeft w:val="0"/>
              <w:marRight w:val="0"/>
              <w:marTop w:val="0"/>
              <w:marBottom w:val="0"/>
              <w:divBdr>
                <w:top w:val="none" w:sz="0" w:space="0" w:color="auto"/>
                <w:left w:val="none" w:sz="0" w:space="0" w:color="auto"/>
                <w:bottom w:val="none" w:sz="0" w:space="0" w:color="auto"/>
                <w:right w:val="none" w:sz="0" w:space="0" w:color="auto"/>
              </w:divBdr>
            </w:div>
            <w:div w:id="540365993">
              <w:marLeft w:val="0"/>
              <w:marRight w:val="0"/>
              <w:marTop w:val="0"/>
              <w:marBottom w:val="0"/>
              <w:divBdr>
                <w:top w:val="none" w:sz="0" w:space="0" w:color="auto"/>
                <w:left w:val="none" w:sz="0" w:space="0" w:color="auto"/>
                <w:bottom w:val="none" w:sz="0" w:space="0" w:color="auto"/>
                <w:right w:val="none" w:sz="0" w:space="0" w:color="auto"/>
              </w:divBdr>
            </w:div>
            <w:div w:id="1743597241">
              <w:marLeft w:val="0"/>
              <w:marRight w:val="0"/>
              <w:marTop w:val="0"/>
              <w:marBottom w:val="0"/>
              <w:divBdr>
                <w:top w:val="none" w:sz="0" w:space="0" w:color="auto"/>
                <w:left w:val="none" w:sz="0" w:space="0" w:color="auto"/>
                <w:bottom w:val="none" w:sz="0" w:space="0" w:color="auto"/>
                <w:right w:val="none" w:sz="0" w:space="0" w:color="auto"/>
              </w:divBdr>
            </w:div>
            <w:div w:id="379787014">
              <w:marLeft w:val="0"/>
              <w:marRight w:val="0"/>
              <w:marTop w:val="0"/>
              <w:marBottom w:val="0"/>
              <w:divBdr>
                <w:top w:val="none" w:sz="0" w:space="0" w:color="auto"/>
                <w:left w:val="none" w:sz="0" w:space="0" w:color="auto"/>
                <w:bottom w:val="none" w:sz="0" w:space="0" w:color="auto"/>
                <w:right w:val="none" w:sz="0" w:space="0" w:color="auto"/>
              </w:divBdr>
            </w:div>
            <w:div w:id="1019507132">
              <w:marLeft w:val="0"/>
              <w:marRight w:val="0"/>
              <w:marTop w:val="0"/>
              <w:marBottom w:val="0"/>
              <w:divBdr>
                <w:top w:val="none" w:sz="0" w:space="0" w:color="auto"/>
                <w:left w:val="none" w:sz="0" w:space="0" w:color="auto"/>
                <w:bottom w:val="none" w:sz="0" w:space="0" w:color="auto"/>
                <w:right w:val="none" w:sz="0" w:space="0" w:color="auto"/>
              </w:divBdr>
            </w:div>
            <w:div w:id="1607424423">
              <w:marLeft w:val="0"/>
              <w:marRight w:val="0"/>
              <w:marTop w:val="0"/>
              <w:marBottom w:val="0"/>
              <w:divBdr>
                <w:top w:val="none" w:sz="0" w:space="0" w:color="auto"/>
                <w:left w:val="none" w:sz="0" w:space="0" w:color="auto"/>
                <w:bottom w:val="none" w:sz="0" w:space="0" w:color="auto"/>
                <w:right w:val="none" w:sz="0" w:space="0" w:color="auto"/>
              </w:divBdr>
            </w:div>
            <w:div w:id="227348010">
              <w:marLeft w:val="0"/>
              <w:marRight w:val="0"/>
              <w:marTop w:val="0"/>
              <w:marBottom w:val="0"/>
              <w:divBdr>
                <w:top w:val="none" w:sz="0" w:space="0" w:color="auto"/>
                <w:left w:val="none" w:sz="0" w:space="0" w:color="auto"/>
                <w:bottom w:val="none" w:sz="0" w:space="0" w:color="auto"/>
                <w:right w:val="none" w:sz="0" w:space="0" w:color="auto"/>
              </w:divBdr>
            </w:div>
            <w:div w:id="1876648295">
              <w:marLeft w:val="0"/>
              <w:marRight w:val="0"/>
              <w:marTop w:val="0"/>
              <w:marBottom w:val="0"/>
              <w:divBdr>
                <w:top w:val="none" w:sz="0" w:space="0" w:color="auto"/>
                <w:left w:val="none" w:sz="0" w:space="0" w:color="auto"/>
                <w:bottom w:val="none" w:sz="0" w:space="0" w:color="auto"/>
                <w:right w:val="none" w:sz="0" w:space="0" w:color="auto"/>
              </w:divBdr>
            </w:div>
            <w:div w:id="1160803754">
              <w:marLeft w:val="0"/>
              <w:marRight w:val="0"/>
              <w:marTop w:val="0"/>
              <w:marBottom w:val="0"/>
              <w:divBdr>
                <w:top w:val="none" w:sz="0" w:space="0" w:color="auto"/>
                <w:left w:val="none" w:sz="0" w:space="0" w:color="auto"/>
                <w:bottom w:val="none" w:sz="0" w:space="0" w:color="auto"/>
                <w:right w:val="none" w:sz="0" w:space="0" w:color="auto"/>
              </w:divBdr>
            </w:div>
            <w:div w:id="691733686">
              <w:marLeft w:val="0"/>
              <w:marRight w:val="0"/>
              <w:marTop w:val="0"/>
              <w:marBottom w:val="0"/>
              <w:divBdr>
                <w:top w:val="none" w:sz="0" w:space="0" w:color="auto"/>
                <w:left w:val="none" w:sz="0" w:space="0" w:color="auto"/>
                <w:bottom w:val="none" w:sz="0" w:space="0" w:color="auto"/>
                <w:right w:val="none" w:sz="0" w:space="0" w:color="auto"/>
              </w:divBdr>
            </w:div>
            <w:div w:id="1222712086">
              <w:marLeft w:val="0"/>
              <w:marRight w:val="0"/>
              <w:marTop w:val="0"/>
              <w:marBottom w:val="0"/>
              <w:divBdr>
                <w:top w:val="none" w:sz="0" w:space="0" w:color="auto"/>
                <w:left w:val="none" w:sz="0" w:space="0" w:color="auto"/>
                <w:bottom w:val="none" w:sz="0" w:space="0" w:color="auto"/>
                <w:right w:val="none" w:sz="0" w:space="0" w:color="auto"/>
              </w:divBdr>
            </w:div>
            <w:div w:id="916983447">
              <w:marLeft w:val="0"/>
              <w:marRight w:val="0"/>
              <w:marTop w:val="0"/>
              <w:marBottom w:val="0"/>
              <w:divBdr>
                <w:top w:val="none" w:sz="0" w:space="0" w:color="auto"/>
                <w:left w:val="none" w:sz="0" w:space="0" w:color="auto"/>
                <w:bottom w:val="none" w:sz="0" w:space="0" w:color="auto"/>
                <w:right w:val="none" w:sz="0" w:space="0" w:color="auto"/>
              </w:divBdr>
            </w:div>
            <w:div w:id="1009985802">
              <w:marLeft w:val="0"/>
              <w:marRight w:val="0"/>
              <w:marTop w:val="0"/>
              <w:marBottom w:val="0"/>
              <w:divBdr>
                <w:top w:val="none" w:sz="0" w:space="0" w:color="auto"/>
                <w:left w:val="none" w:sz="0" w:space="0" w:color="auto"/>
                <w:bottom w:val="none" w:sz="0" w:space="0" w:color="auto"/>
                <w:right w:val="none" w:sz="0" w:space="0" w:color="auto"/>
              </w:divBdr>
            </w:div>
            <w:div w:id="6490361">
              <w:marLeft w:val="0"/>
              <w:marRight w:val="0"/>
              <w:marTop w:val="0"/>
              <w:marBottom w:val="0"/>
              <w:divBdr>
                <w:top w:val="none" w:sz="0" w:space="0" w:color="auto"/>
                <w:left w:val="none" w:sz="0" w:space="0" w:color="auto"/>
                <w:bottom w:val="none" w:sz="0" w:space="0" w:color="auto"/>
                <w:right w:val="none" w:sz="0" w:space="0" w:color="auto"/>
              </w:divBdr>
            </w:div>
            <w:div w:id="1388650252">
              <w:marLeft w:val="0"/>
              <w:marRight w:val="0"/>
              <w:marTop w:val="0"/>
              <w:marBottom w:val="0"/>
              <w:divBdr>
                <w:top w:val="none" w:sz="0" w:space="0" w:color="auto"/>
                <w:left w:val="none" w:sz="0" w:space="0" w:color="auto"/>
                <w:bottom w:val="none" w:sz="0" w:space="0" w:color="auto"/>
                <w:right w:val="none" w:sz="0" w:space="0" w:color="auto"/>
              </w:divBdr>
            </w:div>
            <w:div w:id="324288067">
              <w:marLeft w:val="0"/>
              <w:marRight w:val="0"/>
              <w:marTop w:val="0"/>
              <w:marBottom w:val="0"/>
              <w:divBdr>
                <w:top w:val="none" w:sz="0" w:space="0" w:color="auto"/>
                <w:left w:val="none" w:sz="0" w:space="0" w:color="auto"/>
                <w:bottom w:val="none" w:sz="0" w:space="0" w:color="auto"/>
                <w:right w:val="none" w:sz="0" w:space="0" w:color="auto"/>
              </w:divBdr>
            </w:div>
            <w:div w:id="694622609">
              <w:marLeft w:val="0"/>
              <w:marRight w:val="0"/>
              <w:marTop w:val="0"/>
              <w:marBottom w:val="0"/>
              <w:divBdr>
                <w:top w:val="none" w:sz="0" w:space="0" w:color="auto"/>
                <w:left w:val="none" w:sz="0" w:space="0" w:color="auto"/>
                <w:bottom w:val="none" w:sz="0" w:space="0" w:color="auto"/>
                <w:right w:val="none" w:sz="0" w:space="0" w:color="auto"/>
              </w:divBdr>
            </w:div>
            <w:div w:id="1871260009">
              <w:marLeft w:val="0"/>
              <w:marRight w:val="0"/>
              <w:marTop w:val="0"/>
              <w:marBottom w:val="0"/>
              <w:divBdr>
                <w:top w:val="none" w:sz="0" w:space="0" w:color="auto"/>
                <w:left w:val="none" w:sz="0" w:space="0" w:color="auto"/>
                <w:bottom w:val="none" w:sz="0" w:space="0" w:color="auto"/>
                <w:right w:val="none" w:sz="0" w:space="0" w:color="auto"/>
              </w:divBdr>
            </w:div>
            <w:div w:id="1149246224">
              <w:marLeft w:val="0"/>
              <w:marRight w:val="0"/>
              <w:marTop w:val="0"/>
              <w:marBottom w:val="0"/>
              <w:divBdr>
                <w:top w:val="none" w:sz="0" w:space="0" w:color="auto"/>
                <w:left w:val="none" w:sz="0" w:space="0" w:color="auto"/>
                <w:bottom w:val="none" w:sz="0" w:space="0" w:color="auto"/>
                <w:right w:val="none" w:sz="0" w:space="0" w:color="auto"/>
              </w:divBdr>
            </w:div>
            <w:div w:id="1384257748">
              <w:marLeft w:val="0"/>
              <w:marRight w:val="0"/>
              <w:marTop w:val="0"/>
              <w:marBottom w:val="0"/>
              <w:divBdr>
                <w:top w:val="none" w:sz="0" w:space="0" w:color="auto"/>
                <w:left w:val="none" w:sz="0" w:space="0" w:color="auto"/>
                <w:bottom w:val="none" w:sz="0" w:space="0" w:color="auto"/>
                <w:right w:val="none" w:sz="0" w:space="0" w:color="auto"/>
              </w:divBdr>
            </w:div>
            <w:div w:id="126899964">
              <w:marLeft w:val="0"/>
              <w:marRight w:val="0"/>
              <w:marTop w:val="0"/>
              <w:marBottom w:val="0"/>
              <w:divBdr>
                <w:top w:val="none" w:sz="0" w:space="0" w:color="auto"/>
                <w:left w:val="none" w:sz="0" w:space="0" w:color="auto"/>
                <w:bottom w:val="none" w:sz="0" w:space="0" w:color="auto"/>
                <w:right w:val="none" w:sz="0" w:space="0" w:color="auto"/>
              </w:divBdr>
            </w:div>
            <w:div w:id="740640207">
              <w:marLeft w:val="0"/>
              <w:marRight w:val="0"/>
              <w:marTop w:val="0"/>
              <w:marBottom w:val="0"/>
              <w:divBdr>
                <w:top w:val="none" w:sz="0" w:space="0" w:color="auto"/>
                <w:left w:val="none" w:sz="0" w:space="0" w:color="auto"/>
                <w:bottom w:val="none" w:sz="0" w:space="0" w:color="auto"/>
                <w:right w:val="none" w:sz="0" w:space="0" w:color="auto"/>
              </w:divBdr>
            </w:div>
            <w:div w:id="866526495">
              <w:marLeft w:val="0"/>
              <w:marRight w:val="0"/>
              <w:marTop w:val="0"/>
              <w:marBottom w:val="0"/>
              <w:divBdr>
                <w:top w:val="none" w:sz="0" w:space="0" w:color="auto"/>
                <w:left w:val="none" w:sz="0" w:space="0" w:color="auto"/>
                <w:bottom w:val="none" w:sz="0" w:space="0" w:color="auto"/>
                <w:right w:val="none" w:sz="0" w:space="0" w:color="auto"/>
              </w:divBdr>
            </w:div>
            <w:div w:id="529729801">
              <w:marLeft w:val="0"/>
              <w:marRight w:val="0"/>
              <w:marTop w:val="0"/>
              <w:marBottom w:val="0"/>
              <w:divBdr>
                <w:top w:val="none" w:sz="0" w:space="0" w:color="auto"/>
                <w:left w:val="none" w:sz="0" w:space="0" w:color="auto"/>
                <w:bottom w:val="none" w:sz="0" w:space="0" w:color="auto"/>
                <w:right w:val="none" w:sz="0" w:space="0" w:color="auto"/>
              </w:divBdr>
            </w:div>
            <w:div w:id="805121456">
              <w:marLeft w:val="0"/>
              <w:marRight w:val="0"/>
              <w:marTop w:val="0"/>
              <w:marBottom w:val="0"/>
              <w:divBdr>
                <w:top w:val="none" w:sz="0" w:space="0" w:color="auto"/>
                <w:left w:val="none" w:sz="0" w:space="0" w:color="auto"/>
                <w:bottom w:val="none" w:sz="0" w:space="0" w:color="auto"/>
                <w:right w:val="none" w:sz="0" w:space="0" w:color="auto"/>
              </w:divBdr>
            </w:div>
            <w:div w:id="1272710767">
              <w:marLeft w:val="0"/>
              <w:marRight w:val="0"/>
              <w:marTop w:val="0"/>
              <w:marBottom w:val="0"/>
              <w:divBdr>
                <w:top w:val="none" w:sz="0" w:space="0" w:color="auto"/>
                <w:left w:val="none" w:sz="0" w:space="0" w:color="auto"/>
                <w:bottom w:val="none" w:sz="0" w:space="0" w:color="auto"/>
                <w:right w:val="none" w:sz="0" w:space="0" w:color="auto"/>
              </w:divBdr>
            </w:div>
            <w:div w:id="1511067369">
              <w:marLeft w:val="0"/>
              <w:marRight w:val="0"/>
              <w:marTop w:val="0"/>
              <w:marBottom w:val="0"/>
              <w:divBdr>
                <w:top w:val="none" w:sz="0" w:space="0" w:color="auto"/>
                <w:left w:val="none" w:sz="0" w:space="0" w:color="auto"/>
                <w:bottom w:val="none" w:sz="0" w:space="0" w:color="auto"/>
                <w:right w:val="none" w:sz="0" w:space="0" w:color="auto"/>
              </w:divBdr>
            </w:div>
            <w:div w:id="35351504">
              <w:marLeft w:val="0"/>
              <w:marRight w:val="0"/>
              <w:marTop w:val="0"/>
              <w:marBottom w:val="0"/>
              <w:divBdr>
                <w:top w:val="none" w:sz="0" w:space="0" w:color="auto"/>
                <w:left w:val="none" w:sz="0" w:space="0" w:color="auto"/>
                <w:bottom w:val="none" w:sz="0" w:space="0" w:color="auto"/>
                <w:right w:val="none" w:sz="0" w:space="0" w:color="auto"/>
              </w:divBdr>
            </w:div>
            <w:div w:id="7053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490">
      <w:bodyDiv w:val="1"/>
      <w:marLeft w:val="0"/>
      <w:marRight w:val="0"/>
      <w:marTop w:val="0"/>
      <w:marBottom w:val="0"/>
      <w:divBdr>
        <w:top w:val="none" w:sz="0" w:space="0" w:color="auto"/>
        <w:left w:val="none" w:sz="0" w:space="0" w:color="auto"/>
        <w:bottom w:val="none" w:sz="0" w:space="0" w:color="auto"/>
        <w:right w:val="none" w:sz="0" w:space="0" w:color="auto"/>
      </w:divBdr>
      <w:divsChild>
        <w:div w:id="2111662907">
          <w:marLeft w:val="0"/>
          <w:marRight w:val="0"/>
          <w:marTop w:val="0"/>
          <w:marBottom w:val="0"/>
          <w:divBdr>
            <w:top w:val="none" w:sz="0" w:space="0" w:color="auto"/>
            <w:left w:val="none" w:sz="0" w:space="0" w:color="auto"/>
            <w:bottom w:val="none" w:sz="0" w:space="0" w:color="auto"/>
            <w:right w:val="none" w:sz="0" w:space="0" w:color="auto"/>
          </w:divBdr>
          <w:divsChild>
            <w:div w:id="750348359">
              <w:marLeft w:val="0"/>
              <w:marRight w:val="0"/>
              <w:marTop w:val="0"/>
              <w:marBottom w:val="0"/>
              <w:divBdr>
                <w:top w:val="none" w:sz="0" w:space="0" w:color="auto"/>
                <w:left w:val="none" w:sz="0" w:space="0" w:color="auto"/>
                <w:bottom w:val="none" w:sz="0" w:space="0" w:color="auto"/>
                <w:right w:val="none" w:sz="0" w:space="0" w:color="auto"/>
              </w:divBdr>
            </w:div>
            <w:div w:id="28727543">
              <w:marLeft w:val="0"/>
              <w:marRight w:val="0"/>
              <w:marTop w:val="0"/>
              <w:marBottom w:val="0"/>
              <w:divBdr>
                <w:top w:val="none" w:sz="0" w:space="0" w:color="auto"/>
                <w:left w:val="none" w:sz="0" w:space="0" w:color="auto"/>
                <w:bottom w:val="none" w:sz="0" w:space="0" w:color="auto"/>
                <w:right w:val="none" w:sz="0" w:space="0" w:color="auto"/>
              </w:divBdr>
            </w:div>
            <w:div w:id="375786104">
              <w:marLeft w:val="0"/>
              <w:marRight w:val="0"/>
              <w:marTop w:val="0"/>
              <w:marBottom w:val="0"/>
              <w:divBdr>
                <w:top w:val="none" w:sz="0" w:space="0" w:color="auto"/>
                <w:left w:val="none" w:sz="0" w:space="0" w:color="auto"/>
                <w:bottom w:val="none" w:sz="0" w:space="0" w:color="auto"/>
                <w:right w:val="none" w:sz="0" w:space="0" w:color="auto"/>
              </w:divBdr>
            </w:div>
            <w:div w:id="570164170">
              <w:marLeft w:val="0"/>
              <w:marRight w:val="0"/>
              <w:marTop w:val="0"/>
              <w:marBottom w:val="0"/>
              <w:divBdr>
                <w:top w:val="none" w:sz="0" w:space="0" w:color="auto"/>
                <w:left w:val="none" w:sz="0" w:space="0" w:color="auto"/>
                <w:bottom w:val="none" w:sz="0" w:space="0" w:color="auto"/>
                <w:right w:val="none" w:sz="0" w:space="0" w:color="auto"/>
              </w:divBdr>
            </w:div>
            <w:div w:id="1716350025">
              <w:marLeft w:val="0"/>
              <w:marRight w:val="0"/>
              <w:marTop w:val="0"/>
              <w:marBottom w:val="0"/>
              <w:divBdr>
                <w:top w:val="none" w:sz="0" w:space="0" w:color="auto"/>
                <w:left w:val="none" w:sz="0" w:space="0" w:color="auto"/>
                <w:bottom w:val="none" w:sz="0" w:space="0" w:color="auto"/>
                <w:right w:val="none" w:sz="0" w:space="0" w:color="auto"/>
              </w:divBdr>
            </w:div>
            <w:div w:id="1362902271">
              <w:marLeft w:val="0"/>
              <w:marRight w:val="0"/>
              <w:marTop w:val="0"/>
              <w:marBottom w:val="0"/>
              <w:divBdr>
                <w:top w:val="none" w:sz="0" w:space="0" w:color="auto"/>
                <w:left w:val="none" w:sz="0" w:space="0" w:color="auto"/>
                <w:bottom w:val="none" w:sz="0" w:space="0" w:color="auto"/>
                <w:right w:val="none" w:sz="0" w:space="0" w:color="auto"/>
              </w:divBdr>
            </w:div>
            <w:div w:id="349797670">
              <w:marLeft w:val="0"/>
              <w:marRight w:val="0"/>
              <w:marTop w:val="0"/>
              <w:marBottom w:val="0"/>
              <w:divBdr>
                <w:top w:val="none" w:sz="0" w:space="0" w:color="auto"/>
                <w:left w:val="none" w:sz="0" w:space="0" w:color="auto"/>
                <w:bottom w:val="none" w:sz="0" w:space="0" w:color="auto"/>
                <w:right w:val="none" w:sz="0" w:space="0" w:color="auto"/>
              </w:divBdr>
            </w:div>
            <w:div w:id="1082726481">
              <w:marLeft w:val="0"/>
              <w:marRight w:val="0"/>
              <w:marTop w:val="0"/>
              <w:marBottom w:val="0"/>
              <w:divBdr>
                <w:top w:val="none" w:sz="0" w:space="0" w:color="auto"/>
                <w:left w:val="none" w:sz="0" w:space="0" w:color="auto"/>
                <w:bottom w:val="none" w:sz="0" w:space="0" w:color="auto"/>
                <w:right w:val="none" w:sz="0" w:space="0" w:color="auto"/>
              </w:divBdr>
            </w:div>
            <w:div w:id="1962151926">
              <w:marLeft w:val="0"/>
              <w:marRight w:val="0"/>
              <w:marTop w:val="0"/>
              <w:marBottom w:val="0"/>
              <w:divBdr>
                <w:top w:val="none" w:sz="0" w:space="0" w:color="auto"/>
                <w:left w:val="none" w:sz="0" w:space="0" w:color="auto"/>
                <w:bottom w:val="none" w:sz="0" w:space="0" w:color="auto"/>
                <w:right w:val="none" w:sz="0" w:space="0" w:color="auto"/>
              </w:divBdr>
            </w:div>
            <w:div w:id="1792163614">
              <w:marLeft w:val="0"/>
              <w:marRight w:val="0"/>
              <w:marTop w:val="0"/>
              <w:marBottom w:val="0"/>
              <w:divBdr>
                <w:top w:val="none" w:sz="0" w:space="0" w:color="auto"/>
                <w:left w:val="none" w:sz="0" w:space="0" w:color="auto"/>
                <w:bottom w:val="none" w:sz="0" w:space="0" w:color="auto"/>
                <w:right w:val="none" w:sz="0" w:space="0" w:color="auto"/>
              </w:divBdr>
            </w:div>
            <w:div w:id="18134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477">
      <w:bodyDiv w:val="1"/>
      <w:marLeft w:val="0"/>
      <w:marRight w:val="0"/>
      <w:marTop w:val="0"/>
      <w:marBottom w:val="0"/>
      <w:divBdr>
        <w:top w:val="none" w:sz="0" w:space="0" w:color="auto"/>
        <w:left w:val="none" w:sz="0" w:space="0" w:color="auto"/>
        <w:bottom w:val="none" w:sz="0" w:space="0" w:color="auto"/>
        <w:right w:val="none" w:sz="0" w:space="0" w:color="auto"/>
      </w:divBdr>
      <w:divsChild>
        <w:div w:id="25065699">
          <w:marLeft w:val="0"/>
          <w:marRight w:val="0"/>
          <w:marTop w:val="0"/>
          <w:marBottom w:val="0"/>
          <w:divBdr>
            <w:top w:val="none" w:sz="0" w:space="0" w:color="auto"/>
            <w:left w:val="none" w:sz="0" w:space="0" w:color="auto"/>
            <w:bottom w:val="none" w:sz="0" w:space="0" w:color="auto"/>
            <w:right w:val="none" w:sz="0" w:space="0" w:color="auto"/>
          </w:divBdr>
          <w:divsChild>
            <w:div w:id="1793672585">
              <w:marLeft w:val="0"/>
              <w:marRight w:val="0"/>
              <w:marTop w:val="0"/>
              <w:marBottom w:val="0"/>
              <w:divBdr>
                <w:top w:val="none" w:sz="0" w:space="0" w:color="auto"/>
                <w:left w:val="none" w:sz="0" w:space="0" w:color="auto"/>
                <w:bottom w:val="none" w:sz="0" w:space="0" w:color="auto"/>
                <w:right w:val="none" w:sz="0" w:space="0" w:color="auto"/>
              </w:divBdr>
            </w:div>
            <w:div w:id="948393510">
              <w:marLeft w:val="0"/>
              <w:marRight w:val="0"/>
              <w:marTop w:val="0"/>
              <w:marBottom w:val="0"/>
              <w:divBdr>
                <w:top w:val="none" w:sz="0" w:space="0" w:color="auto"/>
                <w:left w:val="none" w:sz="0" w:space="0" w:color="auto"/>
                <w:bottom w:val="none" w:sz="0" w:space="0" w:color="auto"/>
                <w:right w:val="none" w:sz="0" w:space="0" w:color="auto"/>
              </w:divBdr>
            </w:div>
            <w:div w:id="173350057">
              <w:marLeft w:val="0"/>
              <w:marRight w:val="0"/>
              <w:marTop w:val="0"/>
              <w:marBottom w:val="0"/>
              <w:divBdr>
                <w:top w:val="none" w:sz="0" w:space="0" w:color="auto"/>
                <w:left w:val="none" w:sz="0" w:space="0" w:color="auto"/>
                <w:bottom w:val="none" w:sz="0" w:space="0" w:color="auto"/>
                <w:right w:val="none" w:sz="0" w:space="0" w:color="auto"/>
              </w:divBdr>
            </w:div>
            <w:div w:id="497504720">
              <w:marLeft w:val="0"/>
              <w:marRight w:val="0"/>
              <w:marTop w:val="0"/>
              <w:marBottom w:val="0"/>
              <w:divBdr>
                <w:top w:val="none" w:sz="0" w:space="0" w:color="auto"/>
                <w:left w:val="none" w:sz="0" w:space="0" w:color="auto"/>
                <w:bottom w:val="none" w:sz="0" w:space="0" w:color="auto"/>
                <w:right w:val="none" w:sz="0" w:space="0" w:color="auto"/>
              </w:divBdr>
            </w:div>
            <w:div w:id="1066538567">
              <w:marLeft w:val="0"/>
              <w:marRight w:val="0"/>
              <w:marTop w:val="0"/>
              <w:marBottom w:val="0"/>
              <w:divBdr>
                <w:top w:val="none" w:sz="0" w:space="0" w:color="auto"/>
                <w:left w:val="none" w:sz="0" w:space="0" w:color="auto"/>
                <w:bottom w:val="none" w:sz="0" w:space="0" w:color="auto"/>
                <w:right w:val="none" w:sz="0" w:space="0" w:color="auto"/>
              </w:divBdr>
            </w:div>
            <w:div w:id="10903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814">
      <w:bodyDiv w:val="1"/>
      <w:marLeft w:val="0"/>
      <w:marRight w:val="0"/>
      <w:marTop w:val="0"/>
      <w:marBottom w:val="0"/>
      <w:divBdr>
        <w:top w:val="none" w:sz="0" w:space="0" w:color="auto"/>
        <w:left w:val="none" w:sz="0" w:space="0" w:color="auto"/>
        <w:bottom w:val="none" w:sz="0" w:space="0" w:color="auto"/>
        <w:right w:val="none" w:sz="0" w:space="0" w:color="auto"/>
      </w:divBdr>
      <w:divsChild>
        <w:div w:id="473790354">
          <w:marLeft w:val="0"/>
          <w:marRight w:val="0"/>
          <w:marTop w:val="0"/>
          <w:marBottom w:val="0"/>
          <w:divBdr>
            <w:top w:val="none" w:sz="0" w:space="0" w:color="auto"/>
            <w:left w:val="none" w:sz="0" w:space="0" w:color="auto"/>
            <w:bottom w:val="none" w:sz="0" w:space="0" w:color="auto"/>
            <w:right w:val="none" w:sz="0" w:space="0" w:color="auto"/>
          </w:divBdr>
          <w:divsChild>
            <w:div w:id="355423884">
              <w:marLeft w:val="0"/>
              <w:marRight w:val="0"/>
              <w:marTop w:val="0"/>
              <w:marBottom w:val="0"/>
              <w:divBdr>
                <w:top w:val="none" w:sz="0" w:space="0" w:color="auto"/>
                <w:left w:val="none" w:sz="0" w:space="0" w:color="auto"/>
                <w:bottom w:val="none" w:sz="0" w:space="0" w:color="auto"/>
                <w:right w:val="none" w:sz="0" w:space="0" w:color="auto"/>
              </w:divBdr>
            </w:div>
            <w:div w:id="1561134503">
              <w:marLeft w:val="0"/>
              <w:marRight w:val="0"/>
              <w:marTop w:val="0"/>
              <w:marBottom w:val="0"/>
              <w:divBdr>
                <w:top w:val="none" w:sz="0" w:space="0" w:color="auto"/>
                <w:left w:val="none" w:sz="0" w:space="0" w:color="auto"/>
                <w:bottom w:val="none" w:sz="0" w:space="0" w:color="auto"/>
                <w:right w:val="none" w:sz="0" w:space="0" w:color="auto"/>
              </w:divBdr>
            </w:div>
            <w:div w:id="1634797848">
              <w:marLeft w:val="0"/>
              <w:marRight w:val="0"/>
              <w:marTop w:val="0"/>
              <w:marBottom w:val="0"/>
              <w:divBdr>
                <w:top w:val="none" w:sz="0" w:space="0" w:color="auto"/>
                <w:left w:val="none" w:sz="0" w:space="0" w:color="auto"/>
                <w:bottom w:val="none" w:sz="0" w:space="0" w:color="auto"/>
                <w:right w:val="none" w:sz="0" w:space="0" w:color="auto"/>
              </w:divBdr>
            </w:div>
            <w:div w:id="1605308975">
              <w:marLeft w:val="0"/>
              <w:marRight w:val="0"/>
              <w:marTop w:val="0"/>
              <w:marBottom w:val="0"/>
              <w:divBdr>
                <w:top w:val="none" w:sz="0" w:space="0" w:color="auto"/>
                <w:left w:val="none" w:sz="0" w:space="0" w:color="auto"/>
                <w:bottom w:val="none" w:sz="0" w:space="0" w:color="auto"/>
                <w:right w:val="none" w:sz="0" w:space="0" w:color="auto"/>
              </w:divBdr>
            </w:div>
            <w:div w:id="611211955">
              <w:marLeft w:val="0"/>
              <w:marRight w:val="0"/>
              <w:marTop w:val="0"/>
              <w:marBottom w:val="0"/>
              <w:divBdr>
                <w:top w:val="none" w:sz="0" w:space="0" w:color="auto"/>
                <w:left w:val="none" w:sz="0" w:space="0" w:color="auto"/>
                <w:bottom w:val="none" w:sz="0" w:space="0" w:color="auto"/>
                <w:right w:val="none" w:sz="0" w:space="0" w:color="auto"/>
              </w:divBdr>
            </w:div>
            <w:div w:id="681275808">
              <w:marLeft w:val="0"/>
              <w:marRight w:val="0"/>
              <w:marTop w:val="0"/>
              <w:marBottom w:val="0"/>
              <w:divBdr>
                <w:top w:val="none" w:sz="0" w:space="0" w:color="auto"/>
                <w:left w:val="none" w:sz="0" w:space="0" w:color="auto"/>
                <w:bottom w:val="none" w:sz="0" w:space="0" w:color="auto"/>
                <w:right w:val="none" w:sz="0" w:space="0" w:color="auto"/>
              </w:divBdr>
            </w:div>
            <w:div w:id="1042052468">
              <w:marLeft w:val="0"/>
              <w:marRight w:val="0"/>
              <w:marTop w:val="0"/>
              <w:marBottom w:val="0"/>
              <w:divBdr>
                <w:top w:val="none" w:sz="0" w:space="0" w:color="auto"/>
                <w:left w:val="none" w:sz="0" w:space="0" w:color="auto"/>
                <w:bottom w:val="none" w:sz="0" w:space="0" w:color="auto"/>
                <w:right w:val="none" w:sz="0" w:space="0" w:color="auto"/>
              </w:divBdr>
            </w:div>
            <w:div w:id="37819376">
              <w:marLeft w:val="0"/>
              <w:marRight w:val="0"/>
              <w:marTop w:val="0"/>
              <w:marBottom w:val="0"/>
              <w:divBdr>
                <w:top w:val="none" w:sz="0" w:space="0" w:color="auto"/>
                <w:left w:val="none" w:sz="0" w:space="0" w:color="auto"/>
                <w:bottom w:val="none" w:sz="0" w:space="0" w:color="auto"/>
                <w:right w:val="none" w:sz="0" w:space="0" w:color="auto"/>
              </w:divBdr>
            </w:div>
            <w:div w:id="1806197380">
              <w:marLeft w:val="0"/>
              <w:marRight w:val="0"/>
              <w:marTop w:val="0"/>
              <w:marBottom w:val="0"/>
              <w:divBdr>
                <w:top w:val="none" w:sz="0" w:space="0" w:color="auto"/>
                <w:left w:val="none" w:sz="0" w:space="0" w:color="auto"/>
                <w:bottom w:val="none" w:sz="0" w:space="0" w:color="auto"/>
                <w:right w:val="none" w:sz="0" w:space="0" w:color="auto"/>
              </w:divBdr>
            </w:div>
            <w:div w:id="2058234226">
              <w:marLeft w:val="0"/>
              <w:marRight w:val="0"/>
              <w:marTop w:val="0"/>
              <w:marBottom w:val="0"/>
              <w:divBdr>
                <w:top w:val="none" w:sz="0" w:space="0" w:color="auto"/>
                <w:left w:val="none" w:sz="0" w:space="0" w:color="auto"/>
                <w:bottom w:val="none" w:sz="0" w:space="0" w:color="auto"/>
                <w:right w:val="none" w:sz="0" w:space="0" w:color="auto"/>
              </w:divBdr>
            </w:div>
            <w:div w:id="5062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903">
      <w:bodyDiv w:val="1"/>
      <w:marLeft w:val="0"/>
      <w:marRight w:val="0"/>
      <w:marTop w:val="0"/>
      <w:marBottom w:val="0"/>
      <w:divBdr>
        <w:top w:val="none" w:sz="0" w:space="0" w:color="auto"/>
        <w:left w:val="none" w:sz="0" w:space="0" w:color="auto"/>
        <w:bottom w:val="none" w:sz="0" w:space="0" w:color="auto"/>
        <w:right w:val="none" w:sz="0" w:space="0" w:color="auto"/>
      </w:divBdr>
      <w:divsChild>
        <w:div w:id="619266618">
          <w:marLeft w:val="0"/>
          <w:marRight w:val="0"/>
          <w:marTop w:val="0"/>
          <w:marBottom w:val="0"/>
          <w:divBdr>
            <w:top w:val="none" w:sz="0" w:space="0" w:color="auto"/>
            <w:left w:val="none" w:sz="0" w:space="0" w:color="auto"/>
            <w:bottom w:val="none" w:sz="0" w:space="0" w:color="auto"/>
            <w:right w:val="none" w:sz="0" w:space="0" w:color="auto"/>
          </w:divBdr>
          <w:divsChild>
            <w:div w:id="1703479962">
              <w:marLeft w:val="0"/>
              <w:marRight w:val="0"/>
              <w:marTop w:val="0"/>
              <w:marBottom w:val="0"/>
              <w:divBdr>
                <w:top w:val="none" w:sz="0" w:space="0" w:color="auto"/>
                <w:left w:val="none" w:sz="0" w:space="0" w:color="auto"/>
                <w:bottom w:val="none" w:sz="0" w:space="0" w:color="auto"/>
                <w:right w:val="none" w:sz="0" w:space="0" w:color="auto"/>
              </w:divBdr>
            </w:div>
            <w:div w:id="956719046">
              <w:marLeft w:val="0"/>
              <w:marRight w:val="0"/>
              <w:marTop w:val="0"/>
              <w:marBottom w:val="0"/>
              <w:divBdr>
                <w:top w:val="none" w:sz="0" w:space="0" w:color="auto"/>
                <w:left w:val="none" w:sz="0" w:space="0" w:color="auto"/>
                <w:bottom w:val="none" w:sz="0" w:space="0" w:color="auto"/>
                <w:right w:val="none" w:sz="0" w:space="0" w:color="auto"/>
              </w:divBdr>
            </w:div>
            <w:div w:id="1596400705">
              <w:marLeft w:val="0"/>
              <w:marRight w:val="0"/>
              <w:marTop w:val="0"/>
              <w:marBottom w:val="0"/>
              <w:divBdr>
                <w:top w:val="none" w:sz="0" w:space="0" w:color="auto"/>
                <w:left w:val="none" w:sz="0" w:space="0" w:color="auto"/>
                <w:bottom w:val="none" w:sz="0" w:space="0" w:color="auto"/>
                <w:right w:val="none" w:sz="0" w:space="0" w:color="auto"/>
              </w:divBdr>
            </w:div>
            <w:div w:id="1676377902">
              <w:marLeft w:val="0"/>
              <w:marRight w:val="0"/>
              <w:marTop w:val="0"/>
              <w:marBottom w:val="0"/>
              <w:divBdr>
                <w:top w:val="none" w:sz="0" w:space="0" w:color="auto"/>
                <w:left w:val="none" w:sz="0" w:space="0" w:color="auto"/>
                <w:bottom w:val="none" w:sz="0" w:space="0" w:color="auto"/>
                <w:right w:val="none" w:sz="0" w:space="0" w:color="auto"/>
              </w:divBdr>
            </w:div>
            <w:div w:id="951782216">
              <w:marLeft w:val="0"/>
              <w:marRight w:val="0"/>
              <w:marTop w:val="0"/>
              <w:marBottom w:val="0"/>
              <w:divBdr>
                <w:top w:val="none" w:sz="0" w:space="0" w:color="auto"/>
                <w:left w:val="none" w:sz="0" w:space="0" w:color="auto"/>
                <w:bottom w:val="none" w:sz="0" w:space="0" w:color="auto"/>
                <w:right w:val="none" w:sz="0" w:space="0" w:color="auto"/>
              </w:divBdr>
            </w:div>
            <w:div w:id="1306357253">
              <w:marLeft w:val="0"/>
              <w:marRight w:val="0"/>
              <w:marTop w:val="0"/>
              <w:marBottom w:val="0"/>
              <w:divBdr>
                <w:top w:val="none" w:sz="0" w:space="0" w:color="auto"/>
                <w:left w:val="none" w:sz="0" w:space="0" w:color="auto"/>
                <w:bottom w:val="none" w:sz="0" w:space="0" w:color="auto"/>
                <w:right w:val="none" w:sz="0" w:space="0" w:color="auto"/>
              </w:divBdr>
            </w:div>
            <w:div w:id="1836679155">
              <w:marLeft w:val="0"/>
              <w:marRight w:val="0"/>
              <w:marTop w:val="0"/>
              <w:marBottom w:val="0"/>
              <w:divBdr>
                <w:top w:val="none" w:sz="0" w:space="0" w:color="auto"/>
                <w:left w:val="none" w:sz="0" w:space="0" w:color="auto"/>
                <w:bottom w:val="none" w:sz="0" w:space="0" w:color="auto"/>
                <w:right w:val="none" w:sz="0" w:space="0" w:color="auto"/>
              </w:divBdr>
            </w:div>
            <w:div w:id="764879590">
              <w:marLeft w:val="0"/>
              <w:marRight w:val="0"/>
              <w:marTop w:val="0"/>
              <w:marBottom w:val="0"/>
              <w:divBdr>
                <w:top w:val="none" w:sz="0" w:space="0" w:color="auto"/>
                <w:left w:val="none" w:sz="0" w:space="0" w:color="auto"/>
                <w:bottom w:val="none" w:sz="0" w:space="0" w:color="auto"/>
                <w:right w:val="none" w:sz="0" w:space="0" w:color="auto"/>
              </w:divBdr>
            </w:div>
            <w:div w:id="1544051278">
              <w:marLeft w:val="0"/>
              <w:marRight w:val="0"/>
              <w:marTop w:val="0"/>
              <w:marBottom w:val="0"/>
              <w:divBdr>
                <w:top w:val="none" w:sz="0" w:space="0" w:color="auto"/>
                <w:left w:val="none" w:sz="0" w:space="0" w:color="auto"/>
                <w:bottom w:val="none" w:sz="0" w:space="0" w:color="auto"/>
                <w:right w:val="none" w:sz="0" w:space="0" w:color="auto"/>
              </w:divBdr>
            </w:div>
            <w:div w:id="72431026">
              <w:marLeft w:val="0"/>
              <w:marRight w:val="0"/>
              <w:marTop w:val="0"/>
              <w:marBottom w:val="0"/>
              <w:divBdr>
                <w:top w:val="none" w:sz="0" w:space="0" w:color="auto"/>
                <w:left w:val="none" w:sz="0" w:space="0" w:color="auto"/>
                <w:bottom w:val="none" w:sz="0" w:space="0" w:color="auto"/>
                <w:right w:val="none" w:sz="0" w:space="0" w:color="auto"/>
              </w:divBdr>
            </w:div>
            <w:div w:id="99424053">
              <w:marLeft w:val="0"/>
              <w:marRight w:val="0"/>
              <w:marTop w:val="0"/>
              <w:marBottom w:val="0"/>
              <w:divBdr>
                <w:top w:val="none" w:sz="0" w:space="0" w:color="auto"/>
                <w:left w:val="none" w:sz="0" w:space="0" w:color="auto"/>
                <w:bottom w:val="none" w:sz="0" w:space="0" w:color="auto"/>
                <w:right w:val="none" w:sz="0" w:space="0" w:color="auto"/>
              </w:divBdr>
            </w:div>
            <w:div w:id="1309239284">
              <w:marLeft w:val="0"/>
              <w:marRight w:val="0"/>
              <w:marTop w:val="0"/>
              <w:marBottom w:val="0"/>
              <w:divBdr>
                <w:top w:val="none" w:sz="0" w:space="0" w:color="auto"/>
                <w:left w:val="none" w:sz="0" w:space="0" w:color="auto"/>
                <w:bottom w:val="none" w:sz="0" w:space="0" w:color="auto"/>
                <w:right w:val="none" w:sz="0" w:space="0" w:color="auto"/>
              </w:divBdr>
            </w:div>
            <w:div w:id="778572485">
              <w:marLeft w:val="0"/>
              <w:marRight w:val="0"/>
              <w:marTop w:val="0"/>
              <w:marBottom w:val="0"/>
              <w:divBdr>
                <w:top w:val="none" w:sz="0" w:space="0" w:color="auto"/>
                <w:left w:val="none" w:sz="0" w:space="0" w:color="auto"/>
                <w:bottom w:val="none" w:sz="0" w:space="0" w:color="auto"/>
                <w:right w:val="none" w:sz="0" w:space="0" w:color="auto"/>
              </w:divBdr>
            </w:div>
            <w:div w:id="549923949">
              <w:marLeft w:val="0"/>
              <w:marRight w:val="0"/>
              <w:marTop w:val="0"/>
              <w:marBottom w:val="0"/>
              <w:divBdr>
                <w:top w:val="none" w:sz="0" w:space="0" w:color="auto"/>
                <w:left w:val="none" w:sz="0" w:space="0" w:color="auto"/>
                <w:bottom w:val="none" w:sz="0" w:space="0" w:color="auto"/>
                <w:right w:val="none" w:sz="0" w:space="0" w:color="auto"/>
              </w:divBdr>
            </w:div>
            <w:div w:id="1418406725">
              <w:marLeft w:val="0"/>
              <w:marRight w:val="0"/>
              <w:marTop w:val="0"/>
              <w:marBottom w:val="0"/>
              <w:divBdr>
                <w:top w:val="none" w:sz="0" w:space="0" w:color="auto"/>
                <w:left w:val="none" w:sz="0" w:space="0" w:color="auto"/>
                <w:bottom w:val="none" w:sz="0" w:space="0" w:color="auto"/>
                <w:right w:val="none" w:sz="0" w:space="0" w:color="auto"/>
              </w:divBdr>
            </w:div>
            <w:div w:id="20149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998">
      <w:bodyDiv w:val="1"/>
      <w:marLeft w:val="0"/>
      <w:marRight w:val="0"/>
      <w:marTop w:val="0"/>
      <w:marBottom w:val="0"/>
      <w:divBdr>
        <w:top w:val="none" w:sz="0" w:space="0" w:color="auto"/>
        <w:left w:val="none" w:sz="0" w:space="0" w:color="auto"/>
        <w:bottom w:val="none" w:sz="0" w:space="0" w:color="auto"/>
        <w:right w:val="none" w:sz="0" w:space="0" w:color="auto"/>
      </w:divBdr>
      <w:divsChild>
        <w:div w:id="230434484">
          <w:marLeft w:val="0"/>
          <w:marRight w:val="0"/>
          <w:marTop w:val="0"/>
          <w:marBottom w:val="0"/>
          <w:divBdr>
            <w:top w:val="none" w:sz="0" w:space="0" w:color="auto"/>
            <w:left w:val="none" w:sz="0" w:space="0" w:color="auto"/>
            <w:bottom w:val="none" w:sz="0" w:space="0" w:color="auto"/>
            <w:right w:val="none" w:sz="0" w:space="0" w:color="auto"/>
          </w:divBdr>
          <w:divsChild>
            <w:div w:id="689768486">
              <w:marLeft w:val="0"/>
              <w:marRight w:val="0"/>
              <w:marTop w:val="0"/>
              <w:marBottom w:val="0"/>
              <w:divBdr>
                <w:top w:val="none" w:sz="0" w:space="0" w:color="auto"/>
                <w:left w:val="none" w:sz="0" w:space="0" w:color="auto"/>
                <w:bottom w:val="none" w:sz="0" w:space="0" w:color="auto"/>
                <w:right w:val="none" w:sz="0" w:space="0" w:color="auto"/>
              </w:divBdr>
            </w:div>
            <w:div w:id="863327245">
              <w:marLeft w:val="0"/>
              <w:marRight w:val="0"/>
              <w:marTop w:val="0"/>
              <w:marBottom w:val="0"/>
              <w:divBdr>
                <w:top w:val="none" w:sz="0" w:space="0" w:color="auto"/>
                <w:left w:val="none" w:sz="0" w:space="0" w:color="auto"/>
                <w:bottom w:val="none" w:sz="0" w:space="0" w:color="auto"/>
                <w:right w:val="none" w:sz="0" w:space="0" w:color="auto"/>
              </w:divBdr>
            </w:div>
            <w:div w:id="235284197">
              <w:marLeft w:val="0"/>
              <w:marRight w:val="0"/>
              <w:marTop w:val="0"/>
              <w:marBottom w:val="0"/>
              <w:divBdr>
                <w:top w:val="none" w:sz="0" w:space="0" w:color="auto"/>
                <w:left w:val="none" w:sz="0" w:space="0" w:color="auto"/>
                <w:bottom w:val="none" w:sz="0" w:space="0" w:color="auto"/>
                <w:right w:val="none" w:sz="0" w:space="0" w:color="auto"/>
              </w:divBdr>
            </w:div>
            <w:div w:id="889346058">
              <w:marLeft w:val="0"/>
              <w:marRight w:val="0"/>
              <w:marTop w:val="0"/>
              <w:marBottom w:val="0"/>
              <w:divBdr>
                <w:top w:val="none" w:sz="0" w:space="0" w:color="auto"/>
                <w:left w:val="none" w:sz="0" w:space="0" w:color="auto"/>
                <w:bottom w:val="none" w:sz="0" w:space="0" w:color="auto"/>
                <w:right w:val="none" w:sz="0" w:space="0" w:color="auto"/>
              </w:divBdr>
            </w:div>
            <w:div w:id="358631214">
              <w:marLeft w:val="0"/>
              <w:marRight w:val="0"/>
              <w:marTop w:val="0"/>
              <w:marBottom w:val="0"/>
              <w:divBdr>
                <w:top w:val="none" w:sz="0" w:space="0" w:color="auto"/>
                <w:left w:val="none" w:sz="0" w:space="0" w:color="auto"/>
                <w:bottom w:val="none" w:sz="0" w:space="0" w:color="auto"/>
                <w:right w:val="none" w:sz="0" w:space="0" w:color="auto"/>
              </w:divBdr>
            </w:div>
            <w:div w:id="1312831053">
              <w:marLeft w:val="0"/>
              <w:marRight w:val="0"/>
              <w:marTop w:val="0"/>
              <w:marBottom w:val="0"/>
              <w:divBdr>
                <w:top w:val="none" w:sz="0" w:space="0" w:color="auto"/>
                <w:left w:val="none" w:sz="0" w:space="0" w:color="auto"/>
                <w:bottom w:val="none" w:sz="0" w:space="0" w:color="auto"/>
                <w:right w:val="none" w:sz="0" w:space="0" w:color="auto"/>
              </w:divBdr>
            </w:div>
            <w:div w:id="789475329">
              <w:marLeft w:val="0"/>
              <w:marRight w:val="0"/>
              <w:marTop w:val="0"/>
              <w:marBottom w:val="0"/>
              <w:divBdr>
                <w:top w:val="none" w:sz="0" w:space="0" w:color="auto"/>
                <w:left w:val="none" w:sz="0" w:space="0" w:color="auto"/>
                <w:bottom w:val="none" w:sz="0" w:space="0" w:color="auto"/>
                <w:right w:val="none" w:sz="0" w:space="0" w:color="auto"/>
              </w:divBdr>
            </w:div>
            <w:div w:id="1942763511">
              <w:marLeft w:val="0"/>
              <w:marRight w:val="0"/>
              <w:marTop w:val="0"/>
              <w:marBottom w:val="0"/>
              <w:divBdr>
                <w:top w:val="none" w:sz="0" w:space="0" w:color="auto"/>
                <w:left w:val="none" w:sz="0" w:space="0" w:color="auto"/>
                <w:bottom w:val="none" w:sz="0" w:space="0" w:color="auto"/>
                <w:right w:val="none" w:sz="0" w:space="0" w:color="auto"/>
              </w:divBdr>
            </w:div>
            <w:div w:id="82075476">
              <w:marLeft w:val="0"/>
              <w:marRight w:val="0"/>
              <w:marTop w:val="0"/>
              <w:marBottom w:val="0"/>
              <w:divBdr>
                <w:top w:val="none" w:sz="0" w:space="0" w:color="auto"/>
                <w:left w:val="none" w:sz="0" w:space="0" w:color="auto"/>
                <w:bottom w:val="none" w:sz="0" w:space="0" w:color="auto"/>
                <w:right w:val="none" w:sz="0" w:space="0" w:color="auto"/>
              </w:divBdr>
            </w:div>
            <w:div w:id="10755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141">
      <w:bodyDiv w:val="1"/>
      <w:marLeft w:val="0"/>
      <w:marRight w:val="0"/>
      <w:marTop w:val="0"/>
      <w:marBottom w:val="0"/>
      <w:divBdr>
        <w:top w:val="none" w:sz="0" w:space="0" w:color="auto"/>
        <w:left w:val="none" w:sz="0" w:space="0" w:color="auto"/>
        <w:bottom w:val="none" w:sz="0" w:space="0" w:color="auto"/>
        <w:right w:val="none" w:sz="0" w:space="0" w:color="auto"/>
      </w:divBdr>
      <w:divsChild>
        <w:div w:id="780730500">
          <w:marLeft w:val="0"/>
          <w:marRight w:val="0"/>
          <w:marTop w:val="0"/>
          <w:marBottom w:val="0"/>
          <w:divBdr>
            <w:top w:val="none" w:sz="0" w:space="0" w:color="auto"/>
            <w:left w:val="none" w:sz="0" w:space="0" w:color="auto"/>
            <w:bottom w:val="none" w:sz="0" w:space="0" w:color="auto"/>
            <w:right w:val="none" w:sz="0" w:space="0" w:color="auto"/>
          </w:divBdr>
          <w:divsChild>
            <w:div w:id="641622189">
              <w:marLeft w:val="0"/>
              <w:marRight w:val="0"/>
              <w:marTop w:val="0"/>
              <w:marBottom w:val="0"/>
              <w:divBdr>
                <w:top w:val="none" w:sz="0" w:space="0" w:color="auto"/>
                <w:left w:val="none" w:sz="0" w:space="0" w:color="auto"/>
                <w:bottom w:val="none" w:sz="0" w:space="0" w:color="auto"/>
                <w:right w:val="none" w:sz="0" w:space="0" w:color="auto"/>
              </w:divBdr>
            </w:div>
            <w:div w:id="35542900">
              <w:marLeft w:val="0"/>
              <w:marRight w:val="0"/>
              <w:marTop w:val="0"/>
              <w:marBottom w:val="0"/>
              <w:divBdr>
                <w:top w:val="none" w:sz="0" w:space="0" w:color="auto"/>
                <w:left w:val="none" w:sz="0" w:space="0" w:color="auto"/>
                <w:bottom w:val="none" w:sz="0" w:space="0" w:color="auto"/>
                <w:right w:val="none" w:sz="0" w:space="0" w:color="auto"/>
              </w:divBdr>
            </w:div>
            <w:div w:id="534315416">
              <w:marLeft w:val="0"/>
              <w:marRight w:val="0"/>
              <w:marTop w:val="0"/>
              <w:marBottom w:val="0"/>
              <w:divBdr>
                <w:top w:val="none" w:sz="0" w:space="0" w:color="auto"/>
                <w:left w:val="none" w:sz="0" w:space="0" w:color="auto"/>
                <w:bottom w:val="none" w:sz="0" w:space="0" w:color="auto"/>
                <w:right w:val="none" w:sz="0" w:space="0" w:color="auto"/>
              </w:divBdr>
            </w:div>
            <w:div w:id="897479583">
              <w:marLeft w:val="0"/>
              <w:marRight w:val="0"/>
              <w:marTop w:val="0"/>
              <w:marBottom w:val="0"/>
              <w:divBdr>
                <w:top w:val="none" w:sz="0" w:space="0" w:color="auto"/>
                <w:left w:val="none" w:sz="0" w:space="0" w:color="auto"/>
                <w:bottom w:val="none" w:sz="0" w:space="0" w:color="auto"/>
                <w:right w:val="none" w:sz="0" w:space="0" w:color="auto"/>
              </w:divBdr>
            </w:div>
            <w:div w:id="1294557739">
              <w:marLeft w:val="0"/>
              <w:marRight w:val="0"/>
              <w:marTop w:val="0"/>
              <w:marBottom w:val="0"/>
              <w:divBdr>
                <w:top w:val="none" w:sz="0" w:space="0" w:color="auto"/>
                <w:left w:val="none" w:sz="0" w:space="0" w:color="auto"/>
                <w:bottom w:val="none" w:sz="0" w:space="0" w:color="auto"/>
                <w:right w:val="none" w:sz="0" w:space="0" w:color="auto"/>
              </w:divBdr>
            </w:div>
            <w:div w:id="879972475">
              <w:marLeft w:val="0"/>
              <w:marRight w:val="0"/>
              <w:marTop w:val="0"/>
              <w:marBottom w:val="0"/>
              <w:divBdr>
                <w:top w:val="none" w:sz="0" w:space="0" w:color="auto"/>
                <w:left w:val="none" w:sz="0" w:space="0" w:color="auto"/>
                <w:bottom w:val="none" w:sz="0" w:space="0" w:color="auto"/>
                <w:right w:val="none" w:sz="0" w:space="0" w:color="auto"/>
              </w:divBdr>
            </w:div>
            <w:div w:id="224685116">
              <w:marLeft w:val="0"/>
              <w:marRight w:val="0"/>
              <w:marTop w:val="0"/>
              <w:marBottom w:val="0"/>
              <w:divBdr>
                <w:top w:val="none" w:sz="0" w:space="0" w:color="auto"/>
                <w:left w:val="none" w:sz="0" w:space="0" w:color="auto"/>
                <w:bottom w:val="none" w:sz="0" w:space="0" w:color="auto"/>
                <w:right w:val="none" w:sz="0" w:space="0" w:color="auto"/>
              </w:divBdr>
            </w:div>
            <w:div w:id="1346132150">
              <w:marLeft w:val="0"/>
              <w:marRight w:val="0"/>
              <w:marTop w:val="0"/>
              <w:marBottom w:val="0"/>
              <w:divBdr>
                <w:top w:val="none" w:sz="0" w:space="0" w:color="auto"/>
                <w:left w:val="none" w:sz="0" w:space="0" w:color="auto"/>
                <w:bottom w:val="none" w:sz="0" w:space="0" w:color="auto"/>
                <w:right w:val="none" w:sz="0" w:space="0" w:color="auto"/>
              </w:divBdr>
            </w:div>
            <w:div w:id="1486625472">
              <w:marLeft w:val="0"/>
              <w:marRight w:val="0"/>
              <w:marTop w:val="0"/>
              <w:marBottom w:val="0"/>
              <w:divBdr>
                <w:top w:val="none" w:sz="0" w:space="0" w:color="auto"/>
                <w:left w:val="none" w:sz="0" w:space="0" w:color="auto"/>
                <w:bottom w:val="none" w:sz="0" w:space="0" w:color="auto"/>
                <w:right w:val="none" w:sz="0" w:space="0" w:color="auto"/>
              </w:divBdr>
            </w:div>
            <w:div w:id="938221571">
              <w:marLeft w:val="0"/>
              <w:marRight w:val="0"/>
              <w:marTop w:val="0"/>
              <w:marBottom w:val="0"/>
              <w:divBdr>
                <w:top w:val="none" w:sz="0" w:space="0" w:color="auto"/>
                <w:left w:val="none" w:sz="0" w:space="0" w:color="auto"/>
                <w:bottom w:val="none" w:sz="0" w:space="0" w:color="auto"/>
                <w:right w:val="none" w:sz="0" w:space="0" w:color="auto"/>
              </w:divBdr>
            </w:div>
            <w:div w:id="498547709">
              <w:marLeft w:val="0"/>
              <w:marRight w:val="0"/>
              <w:marTop w:val="0"/>
              <w:marBottom w:val="0"/>
              <w:divBdr>
                <w:top w:val="none" w:sz="0" w:space="0" w:color="auto"/>
                <w:left w:val="none" w:sz="0" w:space="0" w:color="auto"/>
                <w:bottom w:val="none" w:sz="0" w:space="0" w:color="auto"/>
                <w:right w:val="none" w:sz="0" w:space="0" w:color="auto"/>
              </w:divBdr>
            </w:div>
            <w:div w:id="1683580583">
              <w:marLeft w:val="0"/>
              <w:marRight w:val="0"/>
              <w:marTop w:val="0"/>
              <w:marBottom w:val="0"/>
              <w:divBdr>
                <w:top w:val="none" w:sz="0" w:space="0" w:color="auto"/>
                <w:left w:val="none" w:sz="0" w:space="0" w:color="auto"/>
                <w:bottom w:val="none" w:sz="0" w:space="0" w:color="auto"/>
                <w:right w:val="none" w:sz="0" w:space="0" w:color="auto"/>
              </w:divBdr>
            </w:div>
            <w:div w:id="1311711280">
              <w:marLeft w:val="0"/>
              <w:marRight w:val="0"/>
              <w:marTop w:val="0"/>
              <w:marBottom w:val="0"/>
              <w:divBdr>
                <w:top w:val="none" w:sz="0" w:space="0" w:color="auto"/>
                <w:left w:val="none" w:sz="0" w:space="0" w:color="auto"/>
                <w:bottom w:val="none" w:sz="0" w:space="0" w:color="auto"/>
                <w:right w:val="none" w:sz="0" w:space="0" w:color="auto"/>
              </w:divBdr>
            </w:div>
            <w:div w:id="1548420508">
              <w:marLeft w:val="0"/>
              <w:marRight w:val="0"/>
              <w:marTop w:val="0"/>
              <w:marBottom w:val="0"/>
              <w:divBdr>
                <w:top w:val="none" w:sz="0" w:space="0" w:color="auto"/>
                <w:left w:val="none" w:sz="0" w:space="0" w:color="auto"/>
                <w:bottom w:val="none" w:sz="0" w:space="0" w:color="auto"/>
                <w:right w:val="none" w:sz="0" w:space="0" w:color="auto"/>
              </w:divBdr>
            </w:div>
            <w:div w:id="1303852864">
              <w:marLeft w:val="0"/>
              <w:marRight w:val="0"/>
              <w:marTop w:val="0"/>
              <w:marBottom w:val="0"/>
              <w:divBdr>
                <w:top w:val="none" w:sz="0" w:space="0" w:color="auto"/>
                <w:left w:val="none" w:sz="0" w:space="0" w:color="auto"/>
                <w:bottom w:val="none" w:sz="0" w:space="0" w:color="auto"/>
                <w:right w:val="none" w:sz="0" w:space="0" w:color="auto"/>
              </w:divBdr>
            </w:div>
            <w:div w:id="678459584">
              <w:marLeft w:val="0"/>
              <w:marRight w:val="0"/>
              <w:marTop w:val="0"/>
              <w:marBottom w:val="0"/>
              <w:divBdr>
                <w:top w:val="none" w:sz="0" w:space="0" w:color="auto"/>
                <w:left w:val="none" w:sz="0" w:space="0" w:color="auto"/>
                <w:bottom w:val="none" w:sz="0" w:space="0" w:color="auto"/>
                <w:right w:val="none" w:sz="0" w:space="0" w:color="auto"/>
              </w:divBdr>
            </w:div>
            <w:div w:id="372509257">
              <w:marLeft w:val="0"/>
              <w:marRight w:val="0"/>
              <w:marTop w:val="0"/>
              <w:marBottom w:val="0"/>
              <w:divBdr>
                <w:top w:val="none" w:sz="0" w:space="0" w:color="auto"/>
                <w:left w:val="none" w:sz="0" w:space="0" w:color="auto"/>
                <w:bottom w:val="none" w:sz="0" w:space="0" w:color="auto"/>
                <w:right w:val="none" w:sz="0" w:space="0" w:color="auto"/>
              </w:divBdr>
            </w:div>
            <w:div w:id="730155110">
              <w:marLeft w:val="0"/>
              <w:marRight w:val="0"/>
              <w:marTop w:val="0"/>
              <w:marBottom w:val="0"/>
              <w:divBdr>
                <w:top w:val="none" w:sz="0" w:space="0" w:color="auto"/>
                <w:left w:val="none" w:sz="0" w:space="0" w:color="auto"/>
                <w:bottom w:val="none" w:sz="0" w:space="0" w:color="auto"/>
                <w:right w:val="none" w:sz="0" w:space="0" w:color="auto"/>
              </w:divBdr>
            </w:div>
            <w:div w:id="488985432">
              <w:marLeft w:val="0"/>
              <w:marRight w:val="0"/>
              <w:marTop w:val="0"/>
              <w:marBottom w:val="0"/>
              <w:divBdr>
                <w:top w:val="none" w:sz="0" w:space="0" w:color="auto"/>
                <w:left w:val="none" w:sz="0" w:space="0" w:color="auto"/>
                <w:bottom w:val="none" w:sz="0" w:space="0" w:color="auto"/>
                <w:right w:val="none" w:sz="0" w:space="0" w:color="auto"/>
              </w:divBdr>
            </w:div>
            <w:div w:id="1966499054">
              <w:marLeft w:val="0"/>
              <w:marRight w:val="0"/>
              <w:marTop w:val="0"/>
              <w:marBottom w:val="0"/>
              <w:divBdr>
                <w:top w:val="none" w:sz="0" w:space="0" w:color="auto"/>
                <w:left w:val="none" w:sz="0" w:space="0" w:color="auto"/>
                <w:bottom w:val="none" w:sz="0" w:space="0" w:color="auto"/>
                <w:right w:val="none" w:sz="0" w:space="0" w:color="auto"/>
              </w:divBdr>
            </w:div>
            <w:div w:id="352927007">
              <w:marLeft w:val="0"/>
              <w:marRight w:val="0"/>
              <w:marTop w:val="0"/>
              <w:marBottom w:val="0"/>
              <w:divBdr>
                <w:top w:val="none" w:sz="0" w:space="0" w:color="auto"/>
                <w:left w:val="none" w:sz="0" w:space="0" w:color="auto"/>
                <w:bottom w:val="none" w:sz="0" w:space="0" w:color="auto"/>
                <w:right w:val="none" w:sz="0" w:space="0" w:color="auto"/>
              </w:divBdr>
            </w:div>
            <w:div w:id="1807235951">
              <w:marLeft w:val="0"/>
              <w:marRight w:val="0"/>
              <w:marTop w:val="0"/>
              <w:marBottom w:val="0"/>
              <w:divBdr>
                <w:top w:val="none" w:sz="0" w:space="0" w:color="auto"/>
                <w:left w:val="none" w:sz="0" w:space="0" w:color="auto"/>
                <w:bottom w:val="none" w:sz="0" w:space="0" w:color="auto"/>
                <w:right w:val="none" w:sz="0" w:space="0" w:color="auto"/>
              </w:divBdr>
            </w:div>
            <w:div w:id="941305084">
              <w:marLeft w:val="0"/>
              <w:marRight w:val="0"/>
              <w:marTop w:val="0"/>
              <w:marBottom w:val="0"/>
              <w:divBdr>
                <w:top w:val="none" w:sz="0" w:space="0" w:color="auto"/>
                <w:left w:val="none" w:sz="0" w:space="0" w:color="auto"/>
                <w:bottom w:val="none" w:sz="0" w:space="0" w:color="auto"/>
                <w:right w:val="none" w:sz="0" w:space="0" w:color="auto"/>
              </w:divBdr>
            </w:div>
            <w:div w:id="1438676896">
              <w:marLeft w:val="0"/>
              <w:marRight w:val="0"/>
              <w:marTop w:val="0"/>
              <w:marBottom w:val="0"/>
              <w:divBdr>
                <w:top w:val="none" w:sz="0" w:space="0" w:color="auto"/>
                <w:left w:val="none" w:sz="0" w:space="0" w:color="auto"/>
                <w:bottom w:val="none" w:sz="0" w:space="0" w:color="auto"/>
                <w:right w:val="none" w:sz="0" w:space="0" w:color="auto"/>
              </w:divBdr>
            </w:div>
            <w:div w:id="160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076">
      <w:bodyDiv w:val="1"/>
      <w:marLeft w:val="0"/>
      <w:marRight w:val="0"/>
      <w:marTop w:val="0"/>
      <w:marBottom w:val="0"/>
      <w:divBdr>
        <w:top w:val="none" w:sz="0" w:space="0" w:color="auto"/>
        <w:left w:val="none" w:sz="0" w:space="0" w:color="auto"/>
        <w:bottom w:val="none" w:sz="0" w:space="0" w:color="auto"/>
        <w:right w:val="none" w:sz="0" w:space="0" w:color="auto"/>
      </w:divBdr>
      <w:divsChild>
        <w:div w:id="483006895">
          <w:marLeft w:val="0"/>
          <w:marRight w:val="0"/>
          <w:marTop w:val="0"/>
          <w:marBottom w:val="0"/>
          <w:divBdr>
            <w:top w:val="none" w:sz="0" w:space="0" w:color="auto"/>
            <w:left w:val="none" w:sz="0" w:space="0" w:color="auto"/>
            <w:bottom w:val="none" w:sz="0" w:space="0" w:color="auto"/>
            <w:right w:val="none" w:sz="0" w:space="0" w:color="auto"/>
          </w:divBdr>
          <w:divsChild>
            <w:div w:id="1519613587">
              <w:marLeft w:val="0"/>
              <w:marRight w:val="0"/>
              <w:marTop w:val="0"/>
              <w:marBottom w:val="0"/>
              <w:divBdr>
                <w:top w:val="none" w:sz="0" w:space="0" w:color="auto"/>
                <w:left w:val="none" w:sz="0" w:space="0" w:color="auto"/>
                <w:bottom w:val="none" w:sz="0" w:space="0" w:color="auto"/>
                <w:right w:val="none" w:sz="0" w:space="0" w:color="auto"/>
              </w:divBdr>
            </w:div>
            <w:div w:id="2112387910">
              <w:marLeft w:val="0"/>
              <w:marRight w:val="0"/>
              <w:marTop w:val="0"/>
              <w:marBottom w:val="0"/>
              <w:divBdr>
                <w:top w:val="none" w:sz="0" w:space="0" w:color="auto"/>
                <w:left w:val="none" w:sz="0" w:space="0" w:color="auto"/>
                <w:bottom w:val="none" w:sz="0" w:space="0" w:color="auto"/>
                <w:right w:val="none" w:sz="0" w:space="0" w:color="auto"/>
              </w:divBdr>
            </w:div>
            <w:div w:id="1711108317">
              <w:marLeft w:val="0"/>
              <w:marRight w:val="0"/>
              <w:marTop w:val="0"/>
              <w:marBottom w:val="0"/>
              <w:divBdr>
                <w:top w:val="none" w:sz="0" w:space="0" w:color="auto"/>
                <w:left w:val="none" w:sz="0" w:space="0" w:color="auto"/>
                <w:bottom w:val="none" w:sz="0" w:space="0" w:color="auto"/>
                <w:right w:val="none" w:sz="0" w:space="0" w:color="auto"/>
              </w:divBdr>
            </w:div>
            <w:div w:id="2050107257">
              <w:marLeft w:val="0"/>
              <w:marRight w:val="0"/>
              <w:marTop w:val="0"/>
              <w:marBottom w:val="0"/>
              <w:divBdr>
                <w:top w:val="none" w:sz="0" w:space="0" w:color="auto"/>
                <w:left w:val="none" w:sz="0" w:space="0" w:color="auto"/>
                <w:bottom w:val="none" w:sz="0" w:space="0" w:color="auto"/>
                <w:right w:val="none" w:sz="0" w:space="0" w:color="auto"/>
              </w:divBdr>
            </w:div>
            <w:div w:id="1829594959">
              <w:marLeft w:val="0"/>
              <w:marRight w:val="0"/>
              <w:marTop w:val="0"/>
              <w:marBottom w:val="0"/>
              <w:divBdr>
                <w:top w:val="none" w:sz="0" w:space="0" w:color="auto"/>
                <w:left w:val="none" w:sz="0" w:space="0" w:color="auto"/>
                <w:bottom w:val="none" w:sz="0" w:space="0" w:color="auto"/>
                <w:right w:val="none" w:sz="0" w:space="0" w:color="auto"/>
              </w:divBdr>
            </w:div>
            <w:div w:id="1845242176">
              <w:marLeft w:val="0"/>
              <w:marRight w:val="0"/>
              <w:marTop w:val="0"/>
              <w:marBottom w:val="0"/>
              <w:divBdr>
                <w:top w:val="none" w:sz="0" w:space="0" w:color="auto"/>
                <w:left w:val="none" w:sz="0" w:space="0" w:color="auto"/>
                <w:bottom w:val="none" w:sz="0" w:space="0" w:color="auto"/>
                <w:right w:val="none" w:sz="0" w:space="0" w:color="auto"/>
              </w:divBdr>
            </w:div>
            <w:div w:id="254217154">
              <w:marLeft w:val="0"/>
              <w:marRight w:val="0"/>
              <w:marTop w:val="0"/>
              <w:marBottom w:val="0"/>
              <w:divBdr>
                <w:top w:val="none" w:sz="0" w:space="0" w:color="auto"/>
                <w:left w:val="none" w:sz="0" w:space="0" w:color="auto"/>
                <w:bottom w:val="none" w:sz="0" w:space="0" w:color="auto"/>
                <w:right w:val="none" w:sz="0" w:space="0" w:color="auto"/>
              </w:divBdr>
            </w:div>
            <w:div w:id="328870624">
              <w:marLeft w:val="0"/>
              <w:marRight w:val="0"/>
              <w:marTop w:val="0"/>
              <w:marBottom w:val="0"/>
              <w:divBdr>
                <w:top w:val="none" w:sz="0" w:space="0" w:color="auto"/>
                <w:left w:val="none" w:sz="0" w:space="0" w:color="auto"/>
                <w:bottom w:val="none" w:sz="0" w:space="0" w:color="auto"/>
                <w:right w:val="none" w:sz="0" w:space="0" w:color="auto"/>
              </w:divBdr>
            </w:div>
            <w:div w:id="1852334604">
              <w:marLeft w:val="0"/>
              <w:marRight w:val="0"/>
              <w:marTop w:val="0"/>
              <w:marBottom w:val="0"/>
              <w:divBdr>
                <w:top w:val="none" w:sz="0" w:space="0" w:color="auto"/>
                <w:left w:val="none" w:sz="0" w:space="0" w:color="auto"/>
                <w:bottom w:val="none" w:sz="0" w:space="0" w:color="auto"/>
                <w:right w:val="none" w:sz="0" w:space="0" w:color="auto"/>
              </w:divBdr>
            </w:div>
            <w:div w:id="74322996">
              <w:marLeft w:val="0"/>
              <w:marRight w:val="0"/>
              <w:marTop w:val="0"/>
              <w:marBottom w:val="0"/>
              <w:divBdr>
                <w:top w:val="none" w:sz="0" w:space="0" w:color="auto"/>
                <w:left w:val="none" w:sz="0" w:space="0" w:color="auto"/>
                <w:bottom w:val="none" w:sz="0" w:space="0" w:color="auto"/>
                <w:right w:val="none" w:sz="0" w:space="0" w:color="auto"/>
              </w:divBdr>
            </w:div>
            <w:div w:id="706835444">
              <w:marLeft w:val="0"/>
              <w:marRight w:val="0"/>
              <w:marTop w:val="0"/>
              <w:marBottom w:val="0"/>
              <w:divBdr>
                <w:top w:val="none" w:sz="0" w:space="0" w:color="auto"/>
                <w:left w:val="none" w:sz="0" w:space="0" w:color="auto"/>
                <w:bottom w:val="none" w:sz="0" w:space="0" w:color="auto"/>
                <w:right w:val="none" w:sz="0" w:space="0" w:color="auto"/>
              </w:divBdr>
            </w:div>
            <w:div w:id="326445943">
              <w:marLeft w:val="0"/>
              <w:marRight w:val="0"/>
              <w:marTop w:val="0"/>
              <w:marBottom w:val="0"/>
              <w:divBdr>
                <w:top w:val="none" w:sz="0" w:space="0" w:color="auto"/>
                <w:left w:val="none" w:sz="0" w:space="0" w:color="auto"/>
                <w:bottom w:val="none" w:sz="0" w:space="0" w:color="auto"/>
                <w:right w:val="none" w:sz="0" w:space="0" w:color="auto"/>
              </w:divBdr>
            </w:div>
            <w:div w:id="245959026">
              <w:marLeft w:val="0"/>
              <w:marRight w:val="0"/>
              <w:marTop w:val="0"/>
              <w:marBottom w:val="0"/>
              <w:divBdr>
                <w:top w:val="none" w:sz="0" w:space="0" w:color="auto"/>
                <w:left w:val="none" w:sz="0" w:space="0" w:color="auto"/>
                <w:bottom w:val="none" w:sz="0" w:space="0" w:color="auto"/>
                <w:right w:val="none" w:sz="0" w:space="0" w:color="auto"/>
              </w:divBdr>
            </w:div>
            <w:div w:id="16142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713">
      <w:bodyDiv w:val="1"/>
      <w:marLeft w:val="0"/>
      <w:marRight w:val="0"/>
      <w:marTop w:val="0"/>
      <w:marBottom w:val="0"/>
      <w:divBdr>
        <w:top w:val="none" w:sz="0" w:space="0" w:color="auto"/>
        <w:left w:val="none" w:sz="0" w:space="0" w:color="auto"/>
        <w:bottom w:val="none" w:sz="0" w:space="0" w:color="auto"/>
        <w:right w:val="none" w:sz="0" w:space="0" w:color="auto"/>
      </w:divBdr>
      <w:divsChild>
        <w:div w:id="1849979110">
          <w:marLeft w:val="0"/>
          <w:marRight w:val="0"/>
          <w:marTop w:val="0"/>
          <w:marBottom w:val="0"/>
          <w:divBdr>
            <w:top w:val="none" w:sz="0" w:space="0" w:color="auto"/>
            <w:left w:val="none" w:sz="0" w:space="0" w:color="auto"/>
            <w:bottom w:val="none" w:sz="0" w:space="0" w:color="auto"/>
            <w:right w:val="none" w:sz="0" w:space="0" w:color="auto"/>
          </w:divBdr>
          <w:divsChild>
            <w:div w:id="1778941174">
              <w:marLeft w:val="0"/>
              <w:marRight w:val="0"/>
              <w:marTop w:val="0"/>
              <w:marBottom w:val="0"/>
              <w:divBdr>
                <w:top w:val="none" w:sz="0" w:space="0" w:color="auto"/>
                <w:left w:val="none" w:sz="0" w:space="0" w:color="auto"/>
                <w:bottom w:val="none" w:sz="0" w:space="0" w:color="auto"/>
                <w:right w:val="none" w:sz="0" w:space="0" w:color="auto"/>
              </w:divBdr>
            </w:div>
            <w:div w:id="583493176">
              <w:marLeft w:val="0"/>
              <w:marRight w:val="0"/>
              <w:marTop w:val="0"/>
              <w:marBottom w:val="0"/>
              <w:divBdr>
                <w:top w:val="none" w:sz="0" w:space="0" w:color="auto"/>
                <w:left w:val="none" w:sz="0" w:space="0" w:color="auto"/>
                <w:bottom w:val="none" w:sz="0" w:space="0" w:color="auto"/>
                <w:right w:val="none" w:sz="0" w:space="0" w:color="auto"/>
              </w:divBdr>
            </w:div>
            <w:div w:id="329719390">
              <w:marLeft w:val="0"/>
              <w:marRight w:val="0"/>
              <w:marTop w:val="0"/>
              <w:marBottom w:val="0"/>
              <w:divBdr>
                <w:top w:val="none" w:sz="0" w:space="0" w:color="auto"/>
                <w:left w:val="none" w:sz="0" w:space="0" w:color="auto"/>
                <w:bottom w:val="none" w:sz="0" w:space="0" w:color="auto"/>
                <w:right w:val="none" w:sz="0" w:space="0" w:color="auto"/>
              </w:divBdr>
            </w:div>
            <w:div w:id="208616237">
              <w:marLeft w:val="0"/>
              <w:marRight w:val="0"/>
              <w:marTop w:val="0"/>
              <w:marBottom w:val="0"/>
              <w:divBdr>
                <w:top w:val="none" w:sz="0" w:space="0" w:color="auto"/>
                <w:left w:val="none" w:sz="0" w:space="0" w:color="auto"/>
                <w:bottom w:val="none" w:sz="0" w:space="0" w:color="auto"/>
                <w:right w:val="none" w:sz="0" w:space="0" w:color="auto"/>
              </w:divBdr>
            </w:div>
            <w:div w:id="1092508054">
              <w:marLeft w:val="0"/>
              <w:marRight w:val="0"/>
              <w:marTop w:val="0"/>
              <w:marBottom w:val="0"/>
              <w:divBdr>
                <w:top w:val="none" w:sz="0" w:space="0" w:color="auto"/>
                <w:left w:val="none" w:sz="0" w:space="0" w:color="auto"/>
                <w:bottom w:val="none" w:sz="0" w:space="0" w:color="auto"/>
                <w:right w:val="none" w:sz="0" w:space="0" w:color="auto"/>
              </w:divBdr>
            </w:div>
            <w:div w:id="1745488876">
              <w:marLeft w:val="0"/>
              <w:marRight w:val="0"/>
              <w:marTop w:val="0"/>
              <w:marBottom w:val="0"/>
              <w:divBdr>
                <w:top w:val="none" w:sz="0" w:space="0" w:color="auto"/>
                <w:left w:val="none" w:sz="0" w:space="0" w:color="auto"/>
                <w:bottom w:val="none" w:sz="0" w:space="0" w:color="auto"/>
                <w:right w:val="none" w:sz="0" w:space="0" w:color="auto"/>
              </w:divBdr>
            </w:div>
            <w:div w:id="1684941400">
              <w:marLeft w:val="0"/>
              <w:marRight w:val="0"/>
              <w:marTop w:val="0"/>
              <w:marBottom w:val="0"/>
              <w:divBdr>
                <w:top w:val="none" w:sz="0" w:space="0" w:color="auto"/>
                <w:left w:val="none" w:sz="0" w:space="0" w:color="auto"/>
                <w:bottom w:val="none" w:sz="0" w:space="0" w:color="auto"/>
                <w:right w:val="none" w:sz="0" w:space="0" w:color="auto"/>
              </w:divBdr>
            </w:div>
            <w:div w:id="344096576">
              <w:marLeft w:val="0"/>
              <w:marRight w:val="0"/>
              <w:marTop w:val="0"/>
              <w:marBottom w:val="0"/>
              <w:divBdr>
                <w:top w:val="none" w:sz="0" w:space="0" w:color="auto"/>
                <w:left w:val="none" w:sz="0" w:space="0" w:color="auto"/>
                <w:bottom w:val="none" w:sz="0" w:space="0" w:color="auto"/>
                <w:right w:val="none" w:sz="0" w:space="0" w:color="auto"/>
              </w:divBdr>
            </w:div>
            <w:div w:id="1489900743">
              <w:marLeft w:val="0"/>
              <w:marRight w:val="0"/>
              <w:marTop w:val="0"/>
              <w:marBottom w:val="0"/>
              <w:divBdr>
                <w:top w:val="none" w:sz="0" w:space="0" w:color="auto"/>
                <w:left w:val="none" w:sz="0" w:space="0" w:color="auto"/>
                <w:bottom w:val="none" w:sz="0" w:space="0" w:color="auto"/>
                <w:right w:val="none" w:sz="0" w:space="0" w:color="auto"/>
              </w:divBdr>
            </w:div>
            <w:div w:id="474489664">
              <w:marLeft w:val="0"/>
              <w:marRight w:val="0"/>
              <w:marTop w:val="0"/>
              <w:marBottom w:val="0"/>
              <w:divBdr>
                <w:top w:val="none" w:sz="0" w:space="0" w:color="auto"/>
                <w:left w:val="none" w:sz="0" w:space="0" w:color="auto"/>
                <w:bottom w:val="none" w:sz="0" w:space="0" w:color="auto"/>
                <w:right w:val="none" w:sz="0" w:space="0" w:color="auto"/>
              </w:divBdr>
            </w:div>
            <w:div w:id="1440222954">
              <w:marLeft w:val="0"/>
              <w:marRight w:val="0"/>
              <w:marTop w:val="0"/>
              <w:marBottom w:val="0"/>
              <w:divBdr>
                <w:top w:val="none" w:sz="0" w:space="0" w:color="auto"/>
                <w:left w:val="none" w:sz="0" w:space="0" w:color="auto"/>
                <w:bottom w:val="none" w:sz="0" w:space="0" w:color="auto"/>
                <w:right w:val="none" w:sz="0" w:space="0" w:color="auto"/>
              </w:divBdr>
            </w:div>
            <w:div w:id="666327492">
              <w:marLeft w:val="0"/>
              <w:marRight w:val="0"/>
              <w:marTop w:val="0"/>
              <w:marBottom w:val="0"/>
              <w:divBdr>
                <w:top w:val="none" w:sz="0" w:space="0" w:color="auto"/>
                <w:left w:val="none" w:sz="0" w:space="0" w:color="auto"/>
                <w:bottom w:val="none" w:sz="0" w:space="0" w:color="auto"/>
                <w:right w:val="none" w:sz="0" w:space="0" w:color="auto"/>
              </w:divBdr>
            </w:div>
            <w:div w:id="1706101304">
              <w:marLeft w:val="0"/>
              <w:marRight w:val="0"/>
              <w:marTop w:val="0"/>
              <w:marBottom w:val="0"/>
              <w:divBdr>
                <w:top w:val="none" w:sz="0" w:space="0" w:color="auto"/>
                <w:left w:val="none" w:sz="0" w:space="0" w:color="auto"/>
                <w:bottom w:val="none" w:sz="0" w:space="0" w:color="auto"/>
                <w:right w:val="none" w:sz="0" w:space="0" w:color="auto"/>
              </w:divBdr>
            </w:div>
            <w:div w:id="146636158">
              <w:marLeft w:val="0"/>
              <w:marRight w:val="0"/>
              <w:marTop w:val="0"/>
              <w:marBottom w:val="0"/>
              <w:divBdr>
                <w:top w:val="none" w:sz="0" w:space="0" w:color="auto"/>
                <w:left w:val="none" w:sz="0" w:space="0" w:color="auto"/>
                <w:bottom w:val="none" w:sz="0" w:space="0" w:color="auto"/>
                <w:right w:val="none" w:sz="0" w:space="0" w:color="auto"/>
              </w:divBdr>
            </w:div>
            <w:div w:id="1985311406">
              <w:marLeft w:val="0"/>
              <w:marRight w:val="0"/>
              <w:marTop w:val="0"/>
              <w:marBottom w:val="0"/>
              <w:divBdr>
                <w:top w:val="none" w:sz="0" w:space="0" w:color="auto"/>
                <w:left w:val="none" w:sz="0" w:space="0" w:color="auto"/>
                <w:bottom w:val="none" w:sz="0" w:space="0" w:color="auto"/>
                <w:right w:val="none" w:sz="0" w:space="0" w:color="auto"/>
              </w:divBdr>
            </w:div>
            <w:div w:id="856502458">
              <w:marLeft w:val="0"/>
              <w:marRight w:val="0"/>
              <w:marTop w:val="0"/>
              <w:marBottom w:val="0"/>
              <w:divBdr>
                <w:top w:val="none" w:sz="0" w:space="0" w:color="auto"/>
                <w:left w:val="none" w:sz="0" w:space="0" w:color="auto"/>
                <w:bottom w:val="none" w:sz="0" w:space="0" w:color="auto"/>
                <w:right w:val="none" w:sz="0" w:space="0" w:color="auto"/>
              </w:divBdr>
            </w:div>
            <w:div w:id="1775634555">
              <w:marLeft w:val="0"/>
              <w:marRight w:val="0"/>
              <w:marTop w:val="0"/>
              <w:marBottom w:val="0"/>
              <w:divBdr>
                <w:top w:val="none" w:sz="0" w:space="0" w:color="auto"/>
                <w:left w:val="none" w:sz="0" w:space="0" w:color="auto"/>
                <w:bottom w:val="none" w:sz="0" w:space="0" w:color="auto"/>
                <w:right w:val="none" w:sz="0" w:space="0" w:color="auto"/>
              </w:divBdr>
            </w:div>
            <w:div w:id="1716655865">
              <w:marLeft w:val="0"/>
              <w:marRight w:val="0"/>
              <w:marTop w:val="0"/>
              <w:marBottom w:val="0"/>
              <w:divBdr>
                <w:top w:val="none" w:sz="0" w:space="0" w:color="auto"/>
                <w:left w:val="none" w:sz="0" w:space="0" w:color="auto"/>
                <w:bottom w:val="none" w:sz="0" w:space="0" w:color="auto"/>
                <w:right w:val="none" w:sz="0" w:space="0" w:color="auto"/>
              </w:divBdr>
            </w:div>
            <w:div w:id="1590234047">
              <w:marLeft w:val="0"/>
              <w:marRight w:val="0"/>
              <w:marTop w:val="0"/>
              <w:marBottom w:val="0"/>
              <w:divBdr>
                <w:top w:val="none" w:sz="0" w:space="0" w:color="auto"/>
                <w:left w:val="none" w:sz="0" w:space="0" w:color="auto"/>
                <w:bottom w:val="none" w:sz="0" w:space="0" w:color="auto"/>
                <w:right w:val="none" w:sz="0" w:space="0" w:color="auto"/>
              </w:divBdr>
            </w:div>
            <w:div w:id="725495963">
              <w:marLeft w:val="0"/>
              <w:marRight w:val="0"/>
              <w:marTop w:val="0"/>
              <w:marBottom w:val="0"/>
              <w:divBdr>
                <w:top w:val="none" w:sz="0" w:space="0" w:color="auto"/>
                <w:left w:val="none" w:sz="0" w:space="0" w:color="auto"/>
                <w:bottom w:val="none" w:sz="0" w:space="0" w:color="auto"/>
                <w:right w:val="none" w:sz="0" w:space="0" w:color="auto"/>
              </w:divBdr>
            </w:div>
            <w:div w:id="1018115847">
              <w:marLeft w:val="0"/>
              <w:marRight w:val="0"/>
              <w:marTop w:val="0"/>
              <w:marBottom w:val="0"/>
              <w:divBdr>
                <w:top w:val="none" w:sz="0" w:space="0" w:color="auto"/>
                <w:left w:val="none" w:sz="0" w:space="0" w:color="auto"/>
                <w:bottom w:val="none" w:sz="0" w:space="0" w:color="auto"/>
                <w:right w:val="none" w:sz="0" w:space="0" w:color="auto"/>
              </w:divBdr>
            </w:div>
            <w:div w:id="365177074">
              <w:marLeft w:val="0"/>
              <w:marRight w:val="0"/>
              <w:marTop w:val="0"/>
              <w:marBottom w:val="0"/>
              <w:divBdr>
                <w:top w:val="none" w:sz="0" w:space="0" w:color="auto"/>
                <w:left w:val="none" w:sz="0" w:space="0" w:color="auto"/>
                <w:bottom w:val="none" w:sz="0" w:space="0" w:color="auto"/>
                <w:right w:val="none" w:sz="0" w:space="0" w:color="auto"/>
              </w:divBdr>
            </w:div>
            <w:div w:id="1431703774">
              <w:marLeft w:val="0"/>
              <w:marRight w:val="0"/>
              <w:marTop w:val="0"/>
              <w:marBottom w:val="0"/>
              <w:divBdr>
                <w:top w:val="none" w:sz="0" w:space="0" w:color="auto"/>
                <w:left w:val="none" w:sz="0" w:space="0" w:color="auto"/>
                <w:bottom w:val="none" w:sz="0" w:space="0" w:color="auto"/>
                <w:right w:val="none" w:sz="0" w:space="0" w:color="auto"/>
              </w:divBdr>
            </w:div>
            <w:div w:id="751581184">
              <w:marLeft w:val="0"/>
              <w:marRight w:val="0"/>
              <w:marTop w:val="0"/>
              <w:marBottom w:val="0"/>
              <w:divBdr>
                <w:top w:val="none" w:sz="0" w:space="0" w:color="auto"/>
                <w:left w:val="none" w:sz="0" w:space="0" w:color="auto"/>
                <w:bottom w:val="none" w:sz="0" w:space="0" w:color="auto"/>
                <w:right w:val="none" w:sz="0" w:space="0" w:color="auto"/>
              </w:divBdr>
            </w:div>
            <w:div w:id="2081244660">
              <w:marLeft w:val="0"/>
              <w:marRight w:val="0"/>
              <w:marTop w:val="0"/>
              <w:marBottom w:val="0"/>
              <w:divBdr>
                <w:top w:val="none" w:sz="0" w:space="0" w:color="auto"/>
                <w:left w:val="none" w:sz="0" w:space="0" w:color="auto"/>
                <w:bottom w:val="none" w:sz="0" w:space="0" w:color="auto"/>
                <w:right w:val="none" w:sz="0" w:space="0" w:color="auto"/>
              </w:divBdr>
            </w:div>
            <w:div w:id="733090229">
              <w:marLeft w:val="0"/>
              <w:marRight w:val="0"/>
              <w:marTop w:val="0"/>
              <w:marBottom w:val="0"/>
              <w:divBdr>
                <w:top w:val="none" w:sz="0" w:space="0" w:color="auto"/>
                <w:left w:val="none" w:sz="0" w:space="0" w:color="auto"/>
                <w:bottom w:val="none" w:sz="0" w:space="0" w:color="auto"/>
                <w:right w:val="none" w:sz="0" w:space="0" w:color="auto"/>
              </w:divBdr>
            </w:div>
            <w:div w:id="1570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0155">
      <w:bodyDiv w:val="1"/>
      <w:marLeft w:val="0"/>
      <w:marRight w:val="0"/>
      <w:marTop w:val="0"/>
      <w:marBottom w:val="0"/>
      <w:divBdr>
        <w:top w:val="none" w:sz="0" w:space="0" w:color="auto"/>
        <w:left w:val="none" w:sz="0" w:space="0" w:color="auto"/>
        <w:bottom w:val="none" w:sz="0" w:space="0" w:color="auto"/>
        <w:right w:val="none" w:sz="0" w:space="0" w:color="auto"/>
      </w:divBdr>
      <w:divsChild>
        <w:div w:id="1215776882">
          <w:marLeft w:val="0"/>
          <w:marRight w:val="0"/>
          <w:marTop w:val="0"/>
          <w:marBottom w:val="0"/>
          <w:divBdr>
            <w:top w:val="none" w:sz="0" w:space="0" w:color="auto"/>
            <w:left w:val="none" w:sz="0" w:space="0" w:color="auto"/>
            <w:bottom w:val="none" w:sz="0" w:space="0" w:color="auto"/>
            <w:right w:val="none" w:sz="0" w:space="0" w:color="auto"/>
          </w:divBdr>
          <w:divsChild>
            <w:div w:id="2099137494">
              <w:marLeft w:val="0"/>
              <w:marRight w:val="0"/>
              <w:marTop w:val="0"/>
              <w:marBottom w:val="0"/>
              <w:divBdr>
                <w:top w:val="none" w:sz="0" w:space="0" w:color="auto"/>
                <w:left w:val="none" w:sz="0" w:space="0" w:color="auto"/>
                <w:bottom w:val="none" w:sz="0" w:space="0" w:color="auto"/>
                <w:right w:val="none" w:sz="0" w:space="0" w:color="auto"/>
              </w:divBdr>
            </w:div>
            <w:div w:id="1749383774">
              <w:marLeft w:val="0"/>
              <w:marRight w:val="0"/>
              <w:marTop w:val="0"/>
              <w:marBottom w:val="0"/>
              <w:divBdr>
                <w:top w:val="none" w:sz="0" w:space="0" w:color="auto"/>
                <w:left w:val="none" w:sz="0" w:space="0" w:color="auto"/>
                <w:bottom w:val="none" w:sz="0" w:space="0" w:color="auto"/>
                <w:right w:val="none" w:sz="0" w:space="0" w:color="auto"/>
              </w:divBdr>
            </w:div>
            <w:div w:id="259602986">
              <w:marLeft w:val="0"/>
              <w:marRight w:val="0"/>
              <w:marTop w:val="0"/>
              <w:marBottom w:val="0"/>
              <w:divBdr>
                <w:top w:val="none" w:sz="0" w:space="0" w:color="auto"/>
                <w:left w:val="none" w:sz="0" w:space="0" w:color="auto"/>
                <w:bottom w:val="none" w:sz="0" w:space="0" w:color="auto"/>
                <w:right w:val="none" w:sz="0" w:space="0" w:color="auto"/>
              </w:divBdr>
            </w:div>
            <w:div w:id="1747418730">
              <w:marLeft w:val="0"/>
              <w:marRight w:val="0"/>
              <w:marTop w:val="0"/>
              <w:marBottom w:val="0"/>
              <w:divBdr>
                <w:top w:val="none" w:sz="0" w:space="0" w:color="auto"/>
                <w:left w:val="none" w:sz="0" w:space="0" w:color="auto"/>
                <w:bottom w:val="none" w:sz="0" w:space="0" w:color="auto"/>
                <w:right w:val="none" w:sz="0" w:space="0" w:color="auto"/>
              </w:divBdr>
            </w:div>
            <w:div w:id="1732728646">
              <w:marLeft w:val="0"/>
              <w:marRight w:val="0"/>
              <w:marTop w:val="0"/>
              <w:marBottom w:val="0"/>
              <w:divBdr>
                <w:top w:val="none" w:sz="0" w:space="0" w:color="auto"/>
                <w:left w:val="none" w:sz="0" w:space="0" w:color="auto"/>
                <w:bottom w:val="none" w:sz="0" w:space="0" w:color="auto"/>
                <w:right w:val="none" w:sz="0" w:space="0" w:color="auto"/>
              </w:divBdr>
            </w:div>
            <w:div w:id="1148593452">
              <w:marLeft w:val="0"/>
              <w:marRight w:val="0"/>
              <w:marTop w:val="0"/>
              <w:marBottom w:val="0"/>
              <w:divBdr>
                <w:top w:val="none" w:sz="0" w:space="0" w:color="auto"/>
                <w:left w:val="none" w:sz="0" w:space="0" w:color="auto"/>
                <w:bottom w:val="none" w:sz="0" w:space="0" w:color="auto"/>
                <w:right w:val="none" w:sz="0" w:space="0" w:color="auto"/>
              </w:divBdr>
            </w:div>
            <w:div w:id="649679069">
              <w:marLeft w:val="0"/>
              <w:marRight w:val="0"/>
              <w:marTop w:val="0"/>
              <w:marBottom w:val="0"/>
              <w:divBdr>
                <w:top w:val="none" w:sz="0" w:space="0" w:color="auto"/>
                <w:left w:val="none" w:sz="0" w:space="0" w:color="auto"/>
                <w:bottom w:val="none" w:sz="0" w:space="0" w:color="auto"/>
                <w:right w:val="none" w:sz="0" w:space="0" w:color="auto"/>
              </w:divBdr>
            </w:div>
            <w:div w:id="1170022958">
              <w:marLeft w:val="0"/>
              <w:marRight w:val="0"/>
              <w:marTop w:val="0"/>
              <w:marBottom w:val="0"/>
              <w:divBdr>
                <w:top w:val="none" w:sz="0" w:space="0" w:color="auto"/>
                <w:left w:val="none" w:sz="0" w:space="0" w:color="auto"/>
                <w:bottom w:val="none" w:sz="0" w:space="0" w:color="auto"/>
                <w:right w:val="none" w:sz="0" w:space="0" w:color="auto"/>
              </w:divBdr>
            </w:div>
            <w:div w:id="1045056888">
              <w:marLeft w:val="0"/>
              <w:marRight w:val="0"/>
              <w:marTop w:val="0"/>
              <w:marBottom w:val="0"/>
              <w:divBdr>
                <w:top w:val="none" w:sz="0" w:space="0" w:color="auto"/>
                <w:left w:val="none" w:sz="0" w:space="0" w:color="auto"/>
                <w:bottom w:val="none" w:sz="0" w:space="0" w:color="auto"/>
                <w:right w:val="none" w:sz="0" w:space="0" w:color="auto"/>
              </w:divBdr>
            </w:div>
            <w:div w:id="226458309">
              <w:marLeft w:val="0"/>
              <w:marRight w:val="0"/>
              <w:marTop w:val="0"/>
              <w:marBottom w:val="0"/>
              <w:divBdr>
                <w:top w:val="none" w:sz="0" w:space="0" w:color="auto"/>
                <w:left w:val="none" w:sz="0" w:space="0" w:color="auto"/>
                <w:bottom w:val="none" w:sz="0" w:space="0" w:color="auto"/>
                <w:right w:val="none" w:sz="0" w:space="0" w:color="auto"/>
              </w:divBdr>
            </w:div>
            <w:div w:id="199754023">
              <w:marLeft w:val="0"/>
              <w:marRight w:val="0"/>
              <w:marTop w:val="0"/>
              <w:marBottom w:val="0"/>
              <w:divBdr>
                <w:top w:val="none" w:sz="0" w:space="0" w:color="auto"/>
                <w:left w:val="none" w:sz="0" w:space="0" w:color="auto"/>
                <w:bottom w:val="none" w:sz="0" w:space="0" w:color="auto"/>
                <w:right w:val="none" w:sz="0" w:space="0" w:color="auto"/>
              </w:divBdr>
            </w:div>
            <w:div w:id="1234856255">
              <w:marLeft w:val="0"/>
              <w:marRight w:val="0"/>
              <w:marTop w:val="0"/>
              <w:marBottom w:val="0"/>
              <w:divBdr>
                <w:top w:val="none" w:sz="0" w:space="0" w:color="auto"/>
                <w:left w:val="none" w:sz="0" w:space="0" w:color="auto"/>
                <w:bottom w:val="none" w:sz="0" w:space="0" w:color="auto"/>
                <w:right w:val="none" w:sz="0" w:space="0" w:color="auto"/>
              </w:divBdr>
            </w:div>
            <w:div w:id="1257404755">
              <w:marLeft w:val="0"/>
              <w:marRight w:val="0"/>
              <w:marTop w:val="0"/>
              <w:marBottom w:val="0"/>
              <w:divBdr>
                <w:top w:val="none" w:sz="0" w:space="0" w:color="auto"/>
                <w:left w:val="none" w:sz="0" w:space="0" w:color="auto"/>
                <w:bottom w:val="none" w:sz="0" w:space="0" w:color="auto"/>
                <w:right w:val="none" w:sz="0" w:space="0" w:color="auto"/>
              </w:divBdr>
            </w:div>
            <w:div w:id="421952743">
              <w:marLeft w:val="0"/>
              <w:marRight w:val="0"/>
              <w:marTop w:val="0"/>
              <w:marBottom w:val="0"/>
              <w:divBdr>
                <w:top w:val="none" w:sz="0" w:space="0" w:color="auto"/>
                <w:left w:val="none" w:sz="0" w:space="0" w:color="auto"/>
                <w:bottom w:val="none" w:sz="0" w:space="0" w:color="auto"/>
                <w:right w:val="none" w:sz="0" w:space="0" w:color="auto"/>
              </w:divBdr>
            </w:div>
            <w:div w:id="1279485820">
              <w:marLeft w:val="0"/>
              <w:marRight w:val="0"/>
              <w:marTop w:val="0"/>
              <w:marBottom w:val="0"/>
              <w:divBdr>
                <w:top w:val="none" w:sz="0" w:space="0" w:color="auto"/>
                <w:left w:val="none" w:sz="0" w:space="0" w:color="auto"/>
                <w:bottom w:val="none" w:sz="0" w:space="0" w:color="auto"/>
                <w:right w:val="none" w:sz="0" w:space="0" w:color="auto"/>
              </w:divBdr>
            </w:div>
            <w:div w:id="835146922">
              <w:marLeft w:val="0"/>
              <w:marRight w:val="0"/>
              <w:marTop w:val="0"/>
              <w:marBottom w:val="0"/>
              <w:divBdr>
                <w:top w:val="none" w:sz="0" w:space="0" w:color="auto"/>
                <w:left w:val="none" w:sz="0" w:space="0" w:color="auto"/>
                <w:bottom w:val="none" w:sz="0" w:space="0" w:color="auto"/>
                <w:right w:val="none" w:sz="0" w:space="0" w:color="auto"/>
              </w:divBdr>
            </w:div>
            <w:div w:id="367877218">
              <w:marLeft w:val="0"/>
              <w:marRight w:val="0"/>
              <w:marTop w:val="0"/>
              <w:marBottom w:val="0"/>
              <w:divBdr>
                <w:top w:val="none" w:sz="0" w:space="0" w:color="auto"/>
                <w:left w:val="none" w:sz="0" w:space="0" w:color="auto"/>
                <w:bottom w:val="none" w:sz="0" w:space="0" w:color="auto"/>
                <w:right w:val="none" w:sz="0" w:space="0" w:color="auto"/>
              </w:divBdr>
            </w:div>
            <w:div w:id="1240016781">
              <w:marLeft w:val="0"/>
              <w:marRight w:val="0"/>
              <w:marTop w:val="0"/>
              <w:marBottom w:val="0"/>
              <w:divBdr>
                <w:top w:val="none" w:sz="0" w:space="0" w:color="auto"/>
                <w:left w:val="none" w:sz="0" w:space="0" w:color="auto"/>
                <w:bottom w:val="none" w:sz="0" w:space="0" w:color="auto"/>
                <w:right w:val="none" w:sz="0" w:space="0" w:color="auto"/>
              </w:divBdr>
            </w:div>
            <w:div w:id="19145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386">
      <w:bodyDiv w:val="1"/>
      <w:marLeft w:val="0"/>
      <w:marRight w:val="0"/>
      <w:marTop w:val="0"/>
      <w:marBottom w:val="0"/>
      <w:divBdr>
        <w:top w:val="none" w:sz="0" w:space="0" w:color="auto"/>
        <w:left w:val="none" w:sz="0" w:space="0" w:color="auto"/>
        <w:bottom w:val="none" w:sz="0" w:space="0" w:color="auto"/>
        <w:right w:val="none" w:sz="0" w:space="0" w:color="auto"/>
      </w:divBdr>
      <w:divsChild>
        <w:div w:id="1257442164">
          <w:marLeft w:val="0"/>
          <w:marRight w:val="0"/>
          <w:marTop w:val="0"/>
          <w:marBottom w:val="0"/>
          <w:divBdr>
            <w:top w:val="none" w:sz="0" w:space="0" w:color="auto"/>
            <w:left w:val="none" w:sz="0" w:space="0" w:color="auto"/>
            <w:bottom w:val="none" w:sz="0" w:space="0" w:color="auto"/>
            <w:right w:val="none" w:sz="0" w:space="0" w:color="auto"/>
          </w:divBdr>
          <w:divsChild>
            <w:div w:id="1440174808">
              <w:marLeft w:val="0"/>
              <w:marRight w:val="0"/>
              <w:marTop w:val="0"/>
              <w:marBottom w:val="0"/>
              <w:divBdr>
                <w:top w:val="none" w:sz="0" w:space="0" w:color="auto"/>
                <w:left w:val="none" w:sz="0" w:space="0" w:color="auto"/>
                <w:bottom w:val="none" w:sz="0" w:space="0" w:color="auto"/>
                <w:right w:val="none" w:sz="0" w:space="0" w:color="auto"/>
              </w:divBdr>
            </w:div>
            <w:div w:id="1146357855">
              <w:marLeft w:val="0"/>
              <w:marRight w:val="0"/>
              <w:marTop w:val="0"/>
              <w:marBottom w:val="0"/>
              <w:divBdr>
                <w:top w:val="none" w:sz="0" w:space="0" w:color="auto"/>
                <w:left w:val="none" w:sz="0" w:space="0" w:color="auto"/>
                <w:bottom w:val="none" w:sz="0" w:space="0" w:color="auto"/>
                <w:right w:val="none" w:sz="0" w:space="0" w:color="auto"/>
              </w:divBdr>
            </w:div>
            <w:div w:id="513541941">
              <w:marLeft w:val="0"/>
              <w:marRight w:val="0"/>
              <w:marTop w:val="0"/>
              <w:marBottom w:val="0"/>
              <w:divBdr>
                <w:top w:val="none" w:sz="0" w:space="0" w:color="auto"/>
                <w:left w:val="none" w:sz="0" w:space="0" w:color="auto"/>
                <w:bottom w:val="none" w:sz="0" w:space="0" w:color="auto"/>
                <w:right w:val="none" w:sz="0" w:space="0" w:color="auto"/>
              </w:divBdr>
            </w:div>
            <w:div w:id="100036473">
              <w:marLeft w:val="0"/>
              <w:marRight w:val="0"/>
              <w:marTop w:val="0"/>
              <w:marBottom w:val="0"/>
              <w:divBdr>
                <w:top w:val="none" w:sz="0" w:space="0" w:color="auto"/>
                <w:left w:val="none" w:sz="0" w:space="0" w:color="auto"/>
                <w:bottom w:val="none" w:sz="0" w:space="0" w:color="auto"/>
                <w:right w:val="none" w:sz="0" w:space="0" w:color="auto"/>
              </w:divBdr>
            </w:div>
            <w:div w:id="394011461">
              <w:marLeft w:val="0"/>
              <w:marRight w:val="0"/>
              <w:marTop w:val="0"/>
              <w:marBottom w:val="0"/>
              <w:divBdr>
                <w:top w:val="none" w:sz="0" w:space="0" w:color="auto"/>
                <w:left w:val="none" w:sz="0" w:space="0" w:color="auto"/>
                <w:bottom w:val="none" w:sz="0" w:space="0" w:color="auto"/>
                <w:right w:val="none" w:sz="0" w:space="0" w:color="auto"/>
              </w:divBdr>
            </w:div>
            <w:div w:id="429812460">
              <w:marLeft w:val="0"/>
              <w:marRight w:val="0"/>
              <w:marTop w:val="0"/>
              <w:marBottom w:val="0"/>
              <w:divBdr>
                <w:top w:val="none" w:sz="0" w:space="0" w:color="auto"/>
                <w:left w:val="none" w:sz="0" w:space="0" w:color="auto"/>
                <w:bottom w:val="none" w:sz="0" w:space="0" w:color="auto"/>
                <w:right w:val="none" w:sz="0" w:space="0" w:color="auto"/>
              </w:divBdr>
            </w:div>
            <w:div w:id="1983458905">
              <w:marLeft w:val="0"/>
              <w:marRight w:val="0"/>
              <w:marTop w:val="0"/>
              <w:marBottom w:val="0"/>
              <w:divBdr>
                <w:top w:val="none" w:sz="0" w:space="0" w:color="auto"/>
                <w:left w:val="none" w:sz="0" w:space="0" w:color="auto"/>
                <w:bottom w:val="none" w:sz="0" w:space="0" w:color="auto"/>
                <w:right w:val="none" w:sz="0" w:space="0" w:color="auto"/>
              </w:divBdr>
            </w:div>
            <w:div w:id="360982053">
              <w:marLeft w:val="0"/>
              <w:marRight w:val="0"/>
              <w:marTop w:val="0"/>
              <w:marBottom w:val="0"/>
              <w:divBdr>
                <w:top w:val="none" w:sz="0" w:space="0" w:color="auto"/>
                <w:left w:val="none" w:sz="0" w:space="0" w:color="auto"/>
                <w:bottom w:val="none" w:sz="0" w:space="0" w:color="auto"/>
                <w:right w:val="none" w:sz="0" w:space="0" w:color="auto"/>
              </w:divBdr>
            </w:div>
            <w:div w:id="2134202326">
              <w:marLeft w:val="0"/>
              <w:marRight w:val="0"/>
              <w:marTop w:val="0"/>
              <w:marBottom w:val="0"/>
              <w:divBdr>
                <w:top w:val="none" w:sz="0" w:space="0" w:color="auto"/>
                <w:left w:val="none" w:sz="0" w:space="0" w:color="auto"/>
                <w:bottom w:val="none" w:sz="0" w:space="0" w:color="auto"/>
                <w:right w:val="none" w:sz="0" w:space="0" w:color="auto"/>
              </w:divBdr>
            </w:div>
            <w:div w:id="1612516308">
              <w:marLeft w:val="0"/>
              <w:marRight w:val="0"/>
              <w:marTop w:val="0"/>
              <w:marBottom w:val="0"/>
              <w:divBdr>
                <w:top w:val="none" w:sz="0" w:space="0" w:color="auto"/>
                <w:left w:val="none" w:sz="0" w:space="0" w:color="auto"/>
                <w:bottom w:val="none" w:sz="0" w:space="0" w:color="auto"/>
                <w:right w:val="none" w:sz="0" w:space="0" w:color="auto"/>
              </w:divBdr>
            </w:div>
            <w:div w:id="1617832121">
              <w:marLeft w:val="0"/>
              <w:marRight w:val="0"/>
              <w:marTop w:val="0"/>
              <w:marBottom w:val="0"/>
              <w:divBdr>
                <w:top w:val="none" w:sz="0" w:space="0" w:color="auto"/>
                <w:left w:val="none" w:sz="0" w:space="0" w:color="auto"/>
                <w:bottom w:val="none" w:sz="0" w:space="0" w:color="auto"/>
                <w:right w:val="none" w:sz="0" w:space="0" w:color="auto"/>
              </w:divBdr>
            </w:div>
            <w:div w:id="1389456520">
              <w:marLeft w:val="0"/>
              <w:marRight w:val="0"/>
              <w:marTop w:val="0"/>
              <w:marBottom w:val="0"/>
              <w:divBdr>
                <w:top w:val="none" w:sz="0" w:space="0" w:color="auto"/>
                <w:left w:val="none" w:sz="0" w:space="0" w:color="auto"/>
                <w:bottom w:val="none" w:sz="0" w:space="0" w:color="auto"/>
                <w:right w:val="none" w:sz="0" w:space="0" w:color="auto"/>
              </w:divBdr>
            </w:div>
            <w:div w:id="1226523292">
              <w:marLeft w:val="0"/>
              <w:marRight w:val="0"/>
              <w:marTop w:val="0"/>
              <w:marBottom w:val="0"/>
              <w:divBdr>
                <w:top w:val="none" w:sz="0" w:space="0" w:color="auto"/>
                <w:left w:val="none" w:sz="0" w:space="0" w:color="auto"/>
                <w:bottom w:val="none" w:sz="0" w:space="0" w:color="auto"/>
                <w:right w:val="none" w:sz="0" w:space="0" w:color="auto"/>
              </w:divBdr>
            </w:div>
            <w:div w:id="1748192165">
              <w:marLeft w:val="0"/>
              <w:marRight w:val="0"/>
              <w:marTop w:val="0"/>
              <w:marBottom w:val="0"/>
              <w:divBdr>
                <w:top w:val="none" w:sz="0" w:space="0" w:color="auto"/>
                <w:left w:val="none" w:sz="0" w:space="0" w:color="auto"/>
                <w:bottom w:val="none" w:sz="0" w:space="0" w:color="auto"/>
                <w:right w:val="none" w:sz="0" w:space="0" w:color="auto"/>
              </w:divBdr>
            </w:div>
            <w:div w:id="542138862">
              <w:marLeft w:val="0"/>
              <w:marRight w:val="0"/>
              <w:marTop w:val="0"/>
              <w:marBottom w:val="0"/>
              <w:divBdr>
                <w:top w:val="none" w:sz="0" w:space="0" w:color="auto"/>
                <w:left w:val="none" w:sz="0" w:space="0" w:color="auto"/>
                <w:bottom w:val="none" w:sz="0" w:space="0" w:color="auto"/>
                <w:right w:val="none" w:sz="0" w:space="0" w:color="auto"/>
              </w:divBdr>
            </w:div>
            <w:div w:id="85394304">
              <w:marLeft w:val="0"/>
              <w:marRight w:val="0"/>
              <w:marTop w:val="0"/>
              <w:marBottom w:val="0"/>
              <w:divBdr>
                <w:top w:val="none" w:sz="0" w:space="0" w:color="auto"/>
                <w:left w:val="none" w:sz="0" w:space="0" w:color="auto"/>
                <w:bottom w:val="none" w:sz="0" w:space="0" w:color="auto"/>
                <w:right w:val="none" w:sz="0" w:space="0" w:color="auto"/>
              </w:divBdr>
            </w:div>
            <w:div w:id="1402366067">
              <w:marLeft w:val="0"/>
              <w:marRight w:val="0"/>
              <w:marTop w:val="0"/>
              <w:marBottom w:val="0"/>
              <w:divBdr>
                <w:top w:val="none" w:sz="0" w:space="0" w:color="auto"/>
                <w:left w:val="none" w:sz="0" w:space="0" w:color="auto"/>
                <w:bottom w:val="none" w:sz="0" w:space="0" w:color="auto"/>
                <w:right w:val="none" w:sz="0" w:space="0" w:color="auto"/>
              </w:divBdr>
            </w:div>
            <w:div w:id="414860258">
              <w:marLeft w:val="0"/>
              <w:marRight w:val="0"/>
              <w:marTop w:val="0"/>
              <w:marBottom w:val="0"/>
              <w:divBdr>
                <w:top w:val="none" w:sz="0" w:space="0" w:color="auto"/>
                <w:left w:val="none" w:sz="0" w:space="0" w:color="auto"/>
                <w:bottom w:val="none" w:sz="0" w:space="0" w:color="auto"/>
                <w:right w:val="none" w:sz="0" w:space="0" w:color="auto"/>
              </w:divBdr>
            </w:div>
            <w:div w:id="1483623200">
              <w:marLeft w:val="0"/>
              <w:marRight w:val="0"/>
              <w:marTop w:val="0"/>
              <w:marBottom w:val="0"/>
              <w:divBdr>
                <w:top w:val="none" w:sz="0" w:space="0" w:color="auto"/>
                <w:left w:val="none" w:sz="0" w:space="0" w:color="auto"/>
                <w:bottom w:val="none" w:sz="0" w:space="0" w:color="auto"/>
                <w:right w:val="none" w:sz="0" w:space="0" w:color="auto"/>
              </w:divBdr>
            </w:div>
            <w:div w:id="406348441">
              <w:marLeft w:val="0"/>
              <w:marRight w:val="0"/>
              <w:marTop w:val="0"/>
              <w:marBottom w:val="0"/>
              <w:divBdr>
                <w:top w:val="none" w:sz="0" w:space="0" w:color="auto"/>
                <w:left w:val="none" w:sz="0" w:space="0" w:color="auto"/>
                <w:bottom w:val="none" w:sz="0" w:space="0" w:color="auto"/>
                <w:right w:val="none" w:sz="0" w:space="0" w:color="auto"/>
              </w:divBdr>
            </w:div>
            <w:div w:id="965817313">
              <w:marLeft w:val="0"/>
              <w:marRight w:val="0"/>
              <w:marTop w:val="0"/>
              <w:marBottom w:val="0"/>
              <w:divBdr>
                <w:top w:val="none" w:sz="0" w:space="0" w:color="auto"/>
                <w:left w:val="none" w:sz="0" w:space="0" w:color="auto"/>
                <w:bottom w:val="none" w:sz="0" w:space="0" w:color="auto"/>
                <w:right w:val="none" w:sz="0" w:space="0" w:color="auto"/>
              </w:divBdr>
            </w:div>
            <w:div w:id="1550067029">
              <w:marLeft w:val="0"/>
              <w:marRight w:val="0"/>
              <w:marTop w:val="0"/>
              <w:marBottom w:val="0"/>
              <w:divBdr>
                <w:top w:val="none" w:sz="0" w:space="0" w:color="auto"/>
                <w:left w:val="none" w:sz="0" w:space="0" w:color="auto"/>
                <w:bottom w:val="none" w:sz="0" w:space="0" w:color="auto"/>
                <w:right w:val="none" w:sz="0" w:space="0" w:color="auto"/>
              </w:divBdr>
            </w:div>
            <w:div w:id="1189680229">
              <w:marLeft w:val="0"/>
              <w:marRight w:val="0"/>
              <w:marTop w:val="0"/>
              <w:marBottom w:val="0"/>
              <w:divBdr>
                <w:top w:val="none" w:sz="0" w:space="0" w:color="auto"/>
                <w:left w:val="none" w:sz="0" w:space="0" w:color="auto"/>
                <w:bottom w:val="none" w:sz="0" w:space="0" w:color="auto"/>
                <w:right w:val="none" w:sz="0" w:space="0" w:color="auto"/>
              </w:divBdr>
            </w:div>
            <w:div w:id="1923293610">
              <w:marLeft w:val="0"/>
              <w:marRight w:val="0"/>
              <w:marTop w:val="0"/>
              <w:marBottom w:val="0"/>
              <w:divBdr>
                <w:top w:val="none" w:sz="0" w:space="0" w:color="auto"/>
                <w:left w:val="none" w:sz="0" w:space="0" w:color="auto"/>
                <w:bottom w:val="none" w:sz="0" w:space="0" w:color="auto"/>
                <w:right w:val="none" w:sz="0" w:space="0" w:color="auto"/>
              </w:divBdr>
            </w:div>
            <w:div w:id="156698388">
              <w:marLeft w:val="0"/>
              <w:marRight w:val="0"/>
              <w:marTop w:val="0"/>
              <w:marBottom w:val="0"/>
              <w:divBdr>
                <w:top w:val="none" w:sz="0" w:space="0" w:color="auto"/>
                <w:left w:val="none" w:sz="0" w:space="0" w:color="auto"/>
                <w:bottom w:val="none" w:sz="0" w:space="0" w:color="auto"/>
                <w:right w:val="none" w:sz="0" w:space="0" w:color="auto"/>
              </w:divBdr>
            </w:div>
            <w:div w:id="463237179">
              <w:marLeft w:val="0"/>
              <w:marRight w:val="0"/>
              <w:marTop w:val="0"/>
              <w:marBottom w:val="0"/>
              <w:divBdr>
                <w:top w:val="none" w:sz="0" w:space="0" w:color="auto"/>
                <w:left w:val="none" w:sz="0" w:space="0" w:color="auto"/>
                <w:bottom w:val="none" w:sz="0" w:space="0" w:color="auto"/>
                <w:right w:val="none" w:sz="0" w:space="0" w:color="auto"/>
              </w:divBdr>
            </w:div>
            <w:div w:id="754670316">
              <w:marLeft w:val="0"/>
              <w:marRight w:val="0"/>
              <w:marTop w:val="0"/>
              <w:marBottom w:val="0"/>
              <w:divBdr>
                <w:top w:val="none" w:sz="0" w:space="0" w:color="auto"/>
                <w:left w:val="none" w:sz="0" w:space="0" w:color="auto"/>
                <w:bottom w:val="none" w:sz="0" w:space="0" w:color="auto"/>
                <w:right w:val="none" w:sz="0" w:space="0" w:color="auto"/>
              </w:divBdr>
            </w:div>
            <w:div w:id="797065711">
              <w:marLeft w:val="0"/>
              <w:marRight w:val="0"/>
              <w:marTop w:val="0"/>
              <w:marBottom w:val="0"/>
              <w:divBdr>
                <w:top w:val="none" w:sz="0" w:space="0" w:color="auto"/>
                <w:left w:val="none" w:sz="0" w:space="0" w:color="auto"/>
                <w:bottom w:val="none" w:sz="0" w:space="0" w:color="auto"/>
                <w:right w:val="none" w:sz="0" w:space="0" w:color="auto"/>
              </w:divBdr>
            </w:div>
            <w:div w:id="84692380">
              <w:marLeft w:val="0"/>
              <w:marRight w:val="0"/>
              <w:marTop w:val="0"/>
              <w:marBottom w:val="0"/>
              <w:divBdr>
                <w:top w:val="none" w:sz="0" w:space="0" w:color="auto"/>
                <w:left w:val="none" w:sz="0" w:space="0" w:color="auto"/>
                <w:bottom w:val="none" w:sz="0" w:space="0" w:color="auto"/>
                <w:right w:val="none" w:sz="0" w:space="0" w:color="auto"/>
              </w:divBdr>
            </w:div>
            <w:div w:id="1964343250">
              <w:marLeft w:val="0"/>
              <w:marRight w:val="0"/>
              <w:marTop w:val="0"/>
              <w:marBottom w:val="0"/>
              <w:divBdr>
                <w:top w:val="none" w:sz="0" w:space="0" w:color="auto"/>
                <w:left w:val="none" w:sz="0" w:space="0" w:color="auto"/>
                <w:bottom w:val="none" w:sz="0" w:space="0" w:color="auto"/>
                <w:right w:val="none" w:sz="0" w:space="0" w:color="auto"/>
              </w:divBdr>
            </w:div>
            <w:div w:id="1330253671">
              <w:marLeft w:val="0"/>
              <w:marRight w:val="0"/>
              <w:marTop w:val="0"/>
              <w:marBottom w:val="0"/>
              <w:divBdr>
                <w:top w:val="none" w:sz="0" w:space="0" w:color="auto"/>
                <w:left w:val="none" w:sz="0" w:space="0" w:color="auto"/>
                <w:bottom w:val="none" w:sz="0" w:space="0" w:color="auto"/>
                <w:right w:val="none" w:sz="0" w:space="0" w:color="auto"/>
              </w:divBdr>
            </w:div>
            <w:div w:id="2118059025">
              <w:marLeft w:val="0"/>
              <w:marRight w:val="0"/>
              <w:marTop w:val="0"/>
              <w:marBottom w:val="0"/>
              <w:divBdr>
                <w:top w:val="none" w:sz="0" w:space="0" w:color="auto"/>
                <w:left w:val="none" w:sz="0" w:space="0" w:color="auto"/>
                <w:bottom w:val="none" w:sz="0" w:space="0" w:color="auto"/>
                <w:right w:val="none" w:sz="0" w:space="0" w:color="auto"/>
              </w:divBdr>
            </w:div>
            <w:div w:id="2127655918">
              <w:marLeft w:val="0"/>
              <w:marRight w:val="0"/>
              <w:marTop w:val="0"/>
              <w:marBottom w:val="0"/>
              <w:divBdr>
                <w:top w:val="none" w:sz="0" w:space="0" w:color="auto"/>
                <w:left w:val="none" w:sz="0" w:space="0" w:color="auto"/>
                <w:bottom w:val="none" w:sz="0" w:space="0" w:color="auto"/>
                <w:right w:val="none" w:sz="0" w:space="0" w:color="auto"/>
              </w:divBdr>
            </w:div>
            <w:div w:id="759760800">
              <w:marLeft w:val="0"/>
              <w:marRight w:val="0"/>
              <w:marTop w:val="0"/>
              <w:marBottom w:val="0"/>
              <w:divBdr>
                <w:top w:val="none" w:sz="0" w:space="0" w:color="auto"/>
                <w:left w:val="none" w:sz="0" w:space="0" w:color="auto"/>
                <w:bottom w:val="none" w:sz="0" w:space="0" w:color="auto"/>
                <w:right w:val="none" w:sz="0" w:space="0" w:color="auto"/>
              </w:divBdr>
            </w:div>
            <w:div w:id="176429156">
              <w:marLeft w:val="0"/>
              <w:marRight w:val="0"/>
              <w:marTop w:val="0"/>
              <w:marBottom w:val="0"/>
              <w:divBdr>
                <w:top w:val="none" w:sz="0" w:space="0" w:color="auto"/>
                <w:left w:val="none" w:sz="0" w:space="0" w:color="auto"/>
                <w:bottom w:val="none" w:sz="0" w:space="0" w:color="auto"/>
                <w:right w:val="none" w:sz="0" w:space="0" w:color="auto"/>
              </w:divBdr>
            </w:div>
            <w:div w:id="1337924782">
              <w:marLeft w:val="0"/>
              <w:marRight w:val="0"/>
              <w:marTop w:val="0"/>
              <w:marBottom w:val="0"/>
              <w:divBdr>
                <w:top w:val="none" w:sz="0" w:space="0" w:color="auto"/>
                <w:left w:val="none" w:sz="0" w:space="0" w:color="auto"/>
                <w:bottom w:val="none" w:sz="0" w:space="0" w:color="auto"/>
                <w:right w:val="none" w:sz="0" w:space="0" w:color="auto"/>
              </w:divBdr>
            </w:div>
            <w:div w:id="1268974594">
              <w:marLeft w:val="0"/>
              <w:marRight w:val="0"/>
              <w:marTop w:val="0"/>
              <w:marBottom w:val="0"/>
              <w:divBdr>
                <w:top w:val="none" w:sz="0" w:space="0" w:color="auto"/>
                <w:left w:val="none" w:sz="0" w:space="0" w:color="auto"/>
                <w:bottom w:val="none" w:sz="0" w:space="0" w:color="auto"/>
                <w:right w:val="none" w:sz="0" w:space="0" w:color="auto"/>
              </w:divBdr>
            </w:div>
            <w:div w:id="980813681">
              <w:marLeft w:val="0"/>
              <w:marRight w:val="0"/>
              <w:marTop w:val="0"/>
              <w:marBottom w:val="0"/>
              <w:divBdr>
                <w:top w:val="none" w:sz="0" w:space="0" w:color="auto"/>
                <w:left w:val="none" w:sz="0" w:space="0" w:color="auto"/>
                <w:bottom w:val="none" w:sz="0" w:space="0" w:color="auto"/>
                <w:right w:val="none" w:sz="0" w:space="0" w:color="auto"/>
              </w:divBdr>
            </w:div>
            <w:div w:id="60445650">
              <w:marLeft w:val="0"/>
              <w:marRight w:val="0"/>
              <w:marTop w:val="0"/>
              <w:marBottom w:val="0"/>
              <w:divBdr>
                <w:top w:val="none" w:sz="0" w:space="0" w:color="auto"/>
                <w:left w:val="none" w:sz="0" w:space="0" w:color="auto"/>
                <w:bottom w:val="none" w:sz="0" w:space="0" w:color="auto"/>
                <w:right w:val="none" w:sz="0" w:space="0" w:color="auto"/>
              </w:divBdr>
            </w:div>
            <w:div w:id="1026981780">
              <w:marLeft w:val="0"/>
              <w:marRight w:val="0"/>
              <w:marTop w:val="0"/>
              <w:marBottom w:val="0"/>
              <w:divBdr>
                <w:top w:val="none" w:sz="0" w:space="0" w:color="auto"/>
                <w:left w:val="none" w:sz="0" w:space="0" w:color="auto"/>
                <w:bottom w:val="none" w:sz="0" w:space="0" w:color="auto"/>
                <w:right w:val="none" w:sz="0" w:space="0" w:color="auto"/>
              </w:divBdr>
            </w:div>
            <w:div w:id="154076830">
              <w:marLeft w:val="0"/>
              <w:marRight w:val="0"/>
              <w:marTop w:val="0"/>
              <w:marBottom w:val="0"/>
              <w:divBdr>
                <w:top w:val="none" w:sz="0" w:space="0" w:color="auto"/>
                <w:left w:val="none" w:sz="0" w:space="0" w:color="auto"/>
                <w:bottom w:val="none" w:sz="0" w:space="0" w:color="auto"/>
                <w:right w:val="none" w:sz="0" w:space="0" w:color="auto"/>
              </w:divBdr>
            </w:div>
            <w:div w:id="1645350138">
              <w:marLeft w:val="0"/>
              <w:marRight w:val="0"/>
              <w:marTop w:val="0"/>
              <w:marBottom w:val="0"/>
              <w:divBdr>
                <w:top w:val="none" w:sz="0" w:space="0" w:color="auto"/>
                <w:left w:val="none" w:sz="0" w:space="0" w:color="auto"/>
                <w:bottom w:val="none" w:sz="0" w:space="0" w:color="auto"/>
                <w:right w:val="none" w:sz="0" w:space="0" w:color="auto"/>
              </w:divBdr>
            </w:div>
            <w:div w:id="1890459859">
              <w:marLeft w:val="0"/>
              <w:marRight w:val="0"/>
              <w:marTop w:val="0"/>
              <w:marBottom w:val="0"/>
              <w:divBdr>
                <w:top w:val="none" w:sz="0" w:space="0" w:color="auto"/>
                <w:left w:val="none" w:sz="0" w:space="0" w:color="auto"/>
                <w:bottom w:val="none" w:sz="0" w:space="0" w:color="auto"/>
                <w:right w:val="none" w:sz="0" w:space="0" w:color="auto"/>
              </w:divBdr>
            </w:div>
            <w:div w:id="1506553401">
              <w:marLeft w:val="0"/>
              <w:marRight w:val="0"/>
              <w:marTop w:val="0"/>
              <w:marBottom w:val="0"/>
              <w:divBdr>
                <w:top w:val="none" w:sz="0" w:space="0" w:color="auto"/>
                <w:left w:val="none" w:sz="0" w:space="0" w:color="auto"/>
                <w:bottom w:val="none" w:sz="0" w:space="0" w:color="auto"/>
                <w:right w:val="none" w:sz="0" w:space="0" w:color="auto"/>
              </w:divBdr>
            </w:div>
            <w:div w:id="1672298076">
              <w:marLeft w:val="0"/>
              <w:marRight w:val="0"/>
              <w:marTop w:val="0"/>
              <w:marBottom w:val="0"/>
              <w:divBdr>
                <w:top w:val="none" w:sz="0" w:space="0" w:color="auto"/>
                <w:left w:val="none" w:sz="0" w:space="0" w:color="auto"/>
                <w:bottom w:val="none" w:sz="0" w:space="0" w:color="auto"/>
                <w:right w:val="none" w:sz="0" w:space="0" w:color="auto"/>
              </w:divBdr>
            </w:div>
            <w:div w:id="1731658230">
              <w:marLeft w:val="0"/>
              <w:marRight w:val="0"/>
              <w:marTop w:val="0"/>
              <w:marBottom w:val="0"/>
              <w:divBdr>
                <w:top w:val="none" w:sz="0" w:space="0" w:color="auto"/>
                <w:left w:val="none" w:sz="0" w:space="0" w:color="auto"/>
                <w:bottom w:val="none" w:sz="0" w:space="0" w:color="auto"/>
                <w:right w:val="none" w:sz="0" w:space="0" w:color="auto"/>
              </w:divBdr>
            </w:div>
            <w:div w:id="1308630234">
              <w:marLeft w:val="0"/>
              <w:marRight w:val="0"/>
              <w:marTop w:val="0"/>
              <w:marBottom w:val="0"/>
              <w:divBdr>
                <w:top w:val="none" w:sz="0" w:space="0" w:color="auto"/>
                <w:left w:val="none" w:sz="0" w:space="0" w:color="auto"/>
                <w:bottom w:val="none" w:sz="0" w:space="0" w:color="auto"/>
                <w:right w:val="none" w:sz="0" w:space="0" w:color="auto"/>
              </w:divBdr>
            </w:div>
            <w:div w:id="1631790531">
              <w:marLeft w:val="0"/>
              <w:marRight w:val="0"/>
              <w:marTop w:val="0"/>
              <w:marBottom w:val="0"/>
              <w:divBdr>
                <w:top w:val="none" w:sz="0" w:space="0" w:color="auto"/>
                <w:left w:val="none" w:sz="0" w:space="0" w:color="auto"/>
                <w:bottom w:val="none" w:sz="0" w:space="0" w:color="auto"/>
                <w:right w:val="none" w:sz="0" w:space="0" w:color="auto"/>
              </w:divBdr>
            </w:div>
            <w:div w:id="1049190096">
              <w:marLeft w:val="0"/>
              <w:marRight w:val="0"/>
              <w:marTop w:val="0"/>
              <w:marBottom w:val="0"/>
              <w:divBdr>
                <w:top w:val="none" w:sz="0" w:space="0" w:color="auto"/>
                <w:left w:val="none" w:sz="0" w:space="0" w:color="auto"/>
                <w:bottom w:val="none" w:sz="0" w:space="0" w:color="auto"/>
                <w:right w:val="none" w:sz="0" w:space="0" w:color="auto"/>
              </w:divBdr>
            </w:div>
            <w:div w:id="1663309577">
              <w:marLeft w:val="0"/>
              <w:marRight w:val="0"/>
              <w:marTop w:val="0"/>
              <w:marBottom w:val="0"/>
              <w:divBdr>
                <w:top w:val="none" w:sz="0" w:space="0" w:color="auto"/>
                <w:left w:val="none" w:sz="0" w:space="0" w:color="auto"/>
                <w:bottom w:val="none" w:sz="0" w:space="0" w:color="auto"/>
                <w:right w:val="none" w:sz="0" w:space="0" w:color="auto"/>
              </w:divBdr>
            </w:div>
            <w:div w:id="1228419768">
              <w:marLeft w:val="0"/>
              <w:marRight w:val="0"/>
              <w:marTop w:val="0"/>
              <w:marBottom w:val="0"/>
              <w:divBdr>
                <w:top w:val="none" w:sz="0" w:space="0" w:color="auto"/>
                <w:left w:val="none" w:sz="0" w:space="0" w:color="auto"/>
                <w:bottom w:val="none" w:sz="0" w:space="0" w:color="auto"/>
                <w:right w:val="none" w:sz="0" w:space="0" w:color="auto"/>
              </w:divBdr>
            </w:div>
            <w:div w:id="1093862673">
              <w:marLeft w:val="0"/>
              <w:marRight w:val="0"/>
              <w:marTop w:val="0"/>
              <w:marBottom w:val="0"/>
              <w:divBdr>
                <w:top w:val="none" w:sz="0" w:space="0" w:color="auto"/>
                <w:left w:val="none" w:sz="0" w:space="0" w:color="auto"/>
                <w:bottom w:val="none" w:sz="0" w:space="0" w:color="auto"/>
                <w:right w:val="none" w:sz="0" w:space="0" w:color="auto"/>
              </w:divBdr>
            </w:div>
            <w:div w:id="1662466316">
              <w:marLeft w:val="0"/>
              <w:marRight w:val="0"/>
              <w:marTop w:val="0"/>
              <w:marBottom w:val="0"/>
              <w:divBdr>
                <w:top w:val="none" w:sz="0" w:space="0" w:color="auto"/>
                <w:left w:val="none" w:sz="0" w:space="0" w:color="auto"/>
                <w:bottom w:val="none" w:sz="0" w:space="0" w:color="auto"/>
                <w:right w:val="none" w:sz="0" w:space="0" w:color="auto"/>
              </w:divBdr>
            </w:div>
            <w:div w:id="463889071">
              <w:marLeft w:val="0"/>
              <w:marRight w:val="0"/>
              <w:marTop w:val="0"/>
              <w:marBottom w:val="0"/>
              <w:divBdr>
                <w:top w:val="none" w:sz="0" w:space="0" w:color="auto"/>
                <w:left w:val="none" w:sz="0" w:space="0" w:color="auto"/>
                <w:bottom w:val="none" w:sz="0" w:space="0" w:color="auto"/>
                <w:right w:val="none" w:sz="0" w:space="0" w:color="auto"/>
              </w:divBdr>
            </w:div>
            <w:div w:id="1992631522">
              <w:marLeft w:val="0"/>
              <w:marRight w:val="0"/>
              <w:marTop w:val="0"/>
              <w:marBottom w:val="0"/>
              <w:divBdr>
                <w:top w:val="none" w:sz="0" w:space="0" w:color="auto"/>
                <w:left w:val="none" w:sz="0" w:space="0" w:color="auto"/>
                <w:bottom w:val="none" w:sz="0" w:space="0" w:color="auto"/>
                <w:right w:val="none" w:sz="0" w:space="0" w:color="auto"/>
              </w:divBdr>
            </w:div>
            <w:div w:id="263151750">
              <w:marLeft w:val="0"/>
              <w:marRight w:val="0"/>
              <w:marTop w:val="0"/>
              <w:marBottom w:val="0"/>
              <w:divBdr>
                <w:top w:val="none" w:sz="0" w:space="0" w:color="auto"/>
                <w:left w:val="none" w:sz="0" w:space="0" w:color="auto"/>
                <w:bottom w:val="none" w:sz="0" w:space="0" w:color="auto"/>
                <w:right w:val="none" w:sz="0" w:space="0" w:color="auto"/>
              </w:divBdr>
            </w:div>
            <w:div w:id="616369450">
              <w:marLeft w:val="0"/>
              <w:marRight w:val="0"/>
              <w:marTop w:val="0"/>
              <w:marBottom w:val="0"/>
              <w:divBdr>
                <w:top w:val="none" w:sz="0" w:space="0" w:color="auto"/>
                <w:left w:val="none" w:sz="0" w:space="0" w:color="auto"/>
                <w:bottom w:val="none" w:sz="0" w:space="0" w:color="auto"/>
                <w:right w:val="none" w:sz="0" w:space="0" w:color="auto"/>
              </w:divBdr>
            </w:div>
            <w:div w:id="489716353">
              <w:marLeft w:val="0"/>
              <w:marRight w:val="0"/>
              <w:marTop w:val="0"/>
              <w:marBottom w:val="0"/>
              <w:divBdr>
                <w:top w:val="none" w:sz="0" w:space="0" w:color="auto"/>
                <w:left w:val="none" w:sz="0" w:space="0" w:color="auto"/>
                <w:bottom w:val="none" w:sz="0" w:space="0" w:color="auto"/>
                <w:right w:val="none" w:sz="0" w:space="0" w:color="auto"/>
              </w:divBdr>
            </w:div>
            <w:div w:id="1210654365">
              <w:marLeft w:val="0"/>
              <w:marRight w:val="0"/>
              <w:marTop w:val="0"/>
              <w:marBottom w:val="0"/>
              <w:divBdr>
                <w:top w:val="none" w:sz="0" w:space="0" w:color="auto"/>
                <w:left w:val="none" w:sz="0" w:space="0" w:color="auto"/>
                <w:bottom w:val="none" w:sz="0" w:space="0" w:color="auto"/>
                <w:right w:val="none" w:sz="0" w:space="0" w:color="auto"/>
              </w:divBdr>
            </w:div>
            <w:div w:id="159542846">
              <w:marLeft w:val="0"/>
              <w:marRight w:val="0"/>
              <w:marTop w:val="0"/>
              <w:marBottom w:val="0"/>
              <w:divBdr>
                <w:top w:val="none" w:sz="0" w:space="0" w:color="auto"/>
                <w:left w:val="none" w:sz="0" w:space="0" w:color="auto"/>
                <w:bottom w:val="none" w:sz="0" w:space="0" w:color="auto"/>
                <w:right w:val="none" w:sz="0" w:space="0" w:color="auto"/>
              </w:divBdr>
            </w:div>
            <w:div w:id="1775901620">
              <w:marLeft w:val="0"/>
              <w:marRight w:val="0"/>
              <w:marTop w:val="0"/>
              <w:marBottom w:val="0"/>
              <w:divBdr>
                <w:top w:val="none" w:sz="0" w:space="0" w:color="auto"/>
                <w:left w:val="none" w:sz="0" w:space="0" w:color="auto"/>
                <w:bottom w:val="none" w:sz="0" w:space="0" w:color="auto"/>
                <w:right w:val="none" w:sz="0" w:space="0" w:color="auto"/>
              </w:divBdr>
            </w:div>
            <w:div w:id="1375809258">
              <w:marLeft w:val="0"/>
              <w:marRight w:val="0"/>
              <w:marTop w:val="0"/>
              <w:marBottom w:val="0"/>
              <w:divBdr>
                <w:top w:val="none" w:sz="0" w:space="0" w:color="auto"/>
                <w:left w:val="none" w:sz="0" w:space="0" w:color="auto"/>
                <w:bottom w:val="none" w:sz="0" w:space="0" w:color="auto"/>
                <w:right w:val="none" w:sz="0" w:space="0" w:color="auto"/>
              </w:divBdr>
            </w:div>
            <w:div w:id="1634673275">
              <w:marLeft w:val="0"/>
              <w:marRight w:val="0"/>
              <w:marTop w:val="0"/>
              <w:marBottom w:val="0"/>
              <w:divBdr>
                <w:top w:val="none" w:sz="0" w:space="0" w:color="auto"/>
                <w:left w:val="none" w:sz="0" w:space="0" w:color="auto"/>
                <w:bottom w:val="none" w:sz="0" w:space="0" w:color="auto"/>
                <w:right w:val="none" w:sz="0" w:space="0" w:color="auto"/>
              </w:divBdr>
            </w:div>
            <w:div w:id="1572036840">
              <w:marLeft w:val="0"/>
              <w:marRight w:val="0"/>
              <w:marTop w:val="0"/>
              <w:marBottom w:val="0"/>
              <w:divBdr>
                <w:top w:val="none" w:sz="0" w:space="0" w:color="auto"/>
                <w:left w:val="none" w:sz="0" w:space="0" w:color="auto"/>
                <w:bottom w:val="none" w:sz="0" w:space="0" w:color="auto"/>
                <w:right w:val="none" w:sz="0" w:space="0" w:color="auto"/>
              </w:divBdr>
            </w:div>
            <w:div w:id="1074551826">
              <w:marLeft w:val="0"/>
              <w:marRight w:val="0"/>
              <w:marTop w:val="0"/>
              <w:marBottom w:val="0"/>
              <w:divBdr>
                <w:top w:val="none" w:sz="0" w:space="0" w:color="auto"/>
                <w:left w:val="none" w:sz="0" w:space="0" w:color="auto"/>
                <w:bottom w:val="none" w:sz="0" w:space="0" w:color="auto"/>
                <w:right w:val="none" w:sz="0" w:space="0" w:color="auto"/>
              </w:divBdr>
            </w:div>
            <w:div w:id="812714174">
              <w:marLeft w:val="0"/>
              <w:marRight w:val="0"/>
              <w:marTop w:val="0"/>
              <w:marBottom w:val="0"/>
              <w:divBdr>
                <w:top w:val="none" w:sz="0" w:space="0" w:color="auto"/>
                <w:left w:val="none" w:sz="0" w:space="0" w:color="auto"/>
                <w:bottom w:val="none" w:sz="0" w:space="0" w:color="auto"/>
                <w:right w:val="none" w:sz="0" w:space="0" w:color="auto"/>
              </w:divBdr>
            </w:div>
            <w:div w:id="1669863267">
              <w:marLeft w:val="0"/>
              <w:marRight w:val="0"/>
              <w:marTop w:val="0"/>
              <w:marBottom w:val="0"/>
              <w:divBdr>
                <w:top w:val="none" w:sz="0" w:space="0" w:color="auto"/>
                <w:left w:val="none" w:sz="0" w:space="0" w:color="auto"/>
                <w:bottom w:val="none" w:sz="0" w:space="0" w:color="auto"/>
                <w:right w:val="none" w:sz="0" w:space="0" w:color="auto"/>
              </w:divBdr>
            </w:div>
            <w:div w:id="824784835">
              <w:marLeft w:val="0"/>
              <w:marRight w:val="0"/>
              <w:marTop w:val="0"/>
              <w:marBottom w:val="0"/>
              <w:divBdr>
                <w:top w:val="none" w:sz="0" w:space="0" w:color="auto"/>
                <w:left w:val="none" w:sz="0" w:space="0" w:color="auto"/>
                <w:bottom w:val="none" w:sz="0" w:space="0" w:color="auto"/>
                <w:right w:val="none" w:sz="0" w:space="0" w:color="auto"/>
              </w:divBdr>
            </w:div>
            <w:div w:id="1020661127">
              <w:marLeft w:val="0"/>
              <w:marRight w:val="0"/>
              <w:marTop w:val="0"/>
              <w:marBottom w:val="0"/>
              <w:divBdr>
                <w:top w:val="none" w:sz="0" w:space="0" w:color="auto"/>
                <w:left w:val="none" w:sz="0" w:space="0" w:color="auto"/>
                <w:bottom w:val="none" w:sz="0" w:space="0" w:color="auto"/>
                <w:right w:val="none" w:sz="0" w:space="0" w:color="auto"/>
              </w:divBdr>
            </w:div>
            <w:div w:id="2146729251">
              <w:marLeft w:val="0"/>
              <w:marRight w:val="0"/>
              <w:marTop w:val="0"/>
              <w:marBottom w:val="0"/>
              <w:divBdr>
                <w:top w:val="none" w:sz="0" w:space="0" w:color="auto"/>
                <w:left w:val="none" w:sz="0" w:space="0" w:color="auto"/>
                <w:bottom w:val="none" w:sz="0" w:space="0" w:color="auto"/>
                <w:right w:val="none" w:sz="0" w:space="0" w:color="auto"/>
              </w:divBdr>
            </w:div>
            <w:div w:id="1510169665">
              <w:marLeft w:val="0"/>
              <w:marRight w:val="0"/>
              <w:marTop w:val="0"/>
              <w:marBottom w:val="0"/>
              <w:divBdr>
                <w:top w:val="none" w:sz="0" w:space="0" w:color="auto"/>
                <w:left w:val="none" w:sz="0" w:space="0" w:color="auto"/>
                <w:bottom w:val="none" w:sz="0" w:space="0" w:color="auto"/>
                <w:right w:val="none" w:sz="0" w:space="0" w:color="auto"/>
              </w:divBdr>
            </w:div>
            <w:div w:id="1602495981">
              <w:marLeft w:val="0"/>
              <w:marRight w:val="0"/>
              <w:marTop w:val="0"/>
              <w:marBottom w:val="0"/>
              <w:divBdr>
                <w:top w:val="none" w:sz="0" w:space="0" w:color="auto"/>
                <w:left w:val="none" w:sz="0" w:space="0" w:color="auto"/>
                <w:bottom w:val="none" w:sz="0" w:space="0" w:color="auto"/>
                <w:right w:val="none" w:sz="0" w:space="0" w:color="auto"/>
              </w:divBdr>
            </w:div>
            <w:div w:id="348289509">
              <w:marLeft w:val="0"/>
              <w:marRight w:val="0"/>
              <w:marTop w:val="0"/>
              <w:marBottom w:val="0"/>
              <w:divBdr>
                <w:top w:val="none" w:sz="0" w:space="0" w:color="auto"/>
                <w:left w:val="none" w:sz="0" w:space="0" w:color="auto"/>
                <w:bottom w:val="none" w:sz="0" w:space="0" w:color="auto"/>
                <w:right w:val="none" w:sz="0" w:space="0" w:color="auto"/>
              </w:divBdr>
            </w:div>
            <w:div w:id="1751729141">
              <w:marLeft w:val="0"/>
              <w:marRight w:val="0"/>
              <w:marTop w:val="0"/>
              <w:marBottom w:val="0"/>
              <w:divBdr>
                <w:top w:val="none" w:sz="0" w:space="0" w:color="auto"/>
                <w:left w:val="none" w:sz="0" w:space="0" w:color="auto"/>
                <w:bottom w:val="none" w:sz="0" w:space="0" w:color="auto"/>
                <w:right w:val="none" w:sz="0" w:space="0" w:color="auto"/>
              </w:divBdr>
            </w:div>
            <w:div w:id="774055057">
              <w:marLeft w:val="0"/>
              <w:marRight w:val="0"/>
              <w:marTop w:val="0"/>
              <w:marBottom w:val="0"/>
              <w:divBdr>
                <w:top w:val="none" w:sz="0" w:space="0" w:color="auto"/>
                <w:left w:val="none" w:sz="0" w:space="0" w:color="auto"/>
                <w:bottom w:val="none" w:sz="0" w:space="0" w:color="auto"/>
                <w:right w:val="none" w:sz="0" w:space="0" w:color="auto"/>
              </w:divBdr>
            </w:div>
            <w:div w:id="1955285814">
              <w:marLeft w:val="0"/>
              <w:marRight w:val="0"/>
              <w:marTop w:val="0"/>
              <w:marBottom w:val="0"/>
              <w:divBdr>
                <w:top w:val="none" w:sz="0" w:space="0" w:color="auto"/>
                <w:left w:val="none" w:sz="0" w:space="0" w:color="auto"/>
                <w:bottom w:val="none" w:sz="0" w:space="0" w:color="auto"/>
                <w:right w:val="none" w:sz="0" w:space="0" w:color="auto"/>
              </w:divBdr>
            </w:div>
            <w:div w:id="1715470660">
              <w:marLeft w:val="0"/>
              <w:marRight w:val="0"/>
              <w:marTop w:val="0"/>
              <w:marBottom w:val="0"/>
              <w:divBdr>
                <w:top w:val="none" w:sz="0" w:space="0" w:color="auto"/>
                <w:left w:val="none" w:sz="0" w:space="0" w:color="auto"/>
                <w:bottom w:val="none" w:sz="0" w:space="0" w:color="auto"/>
                <w:right w:val="none" w:sz="0" w:space="0" w:color="auto"/>
              </w:divBdr>
            </w:div>
            <w:div w:id="2167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010">
      <w:bodyDiv w:val="1"/>
      <w:marLeft w:val="0"/>
      <w:marRight w:val="0"/>
      <w:marTop w:val="0"/>
      <w:marBottom w:val="0"/>
      <w:divBdr>
        <w:top w:val="none" w:sz="0" w:space="0" w:color="auto"/>
        <w:left w:val="none" w:sz="0" w:space="0" w:color="auto"/>
        <w:bottom w:val="none" w:sz="0" w:space="0" w:color="auto"/>
        <w:right w:val="none" w:sz="0" w:space="0" w:color="auto"/>
      </w:divBdr>
      <w:divsChild>
        <w:div w:id="2075930473">
          <w:marLeft w:val="0"/>
          <w:marRight w:val="0"/>
          <w:marTop w:val="0"/>
          <w:marBottom w:val="0"/>
          <w:divBdr>
            <w:top w:val="none" w:sz="0" w:space="0" w:color="auto"/>
            <w:left w:val="none" w:sz="0" w:space="0" w:color="auto"/>
            <w:bottom w:val="none" w:sz="0" w:space="0" w:color="auto"/>
            <w:right w:val="none" w:sz="0" w:space="0" w:color="auto"/>
          </w:divBdr>
          <w:divsChild>
            <w:div w:id="1799910055">
              <w:marLeft w:val="0"/>
              <w:marRight w:val="0"/>
              <w:marTop w:val="0"/>
              <w:marBottom w:val="0"/>
              <w:divBdr>
                <w:top w:val="none" w:sz="0" w:space="0" w:color="auto"/>
                <w:left w:val="none" w:sz="0" w:space="0" w:color="auto"/>
                <w:bottom w:val="none" w:sz="0" w:space="0" w:color="auto"/>
                <w:right w:val="none" w:sz="0" w:space="0" w:color="auto"/>
              </w:divBdr>
            </w:div>
            <w:div w:id="336079636">
              <w:marLeft w:val="0"/>
              <w:marRight w:val="0"/>
              <w:marTop w:val="0"/>
              <w:marBottom w:val="0"/>
              <w:divBdr>
                <w:top w:val="none" w:sz="0" w:space="0" w:color="auto"/>
                <w:left w:val="none" w:sz="0" w:space="0" w:color="auto"/>
                <w:bottom w:val="none" w:sz="0" w:space="0" w:color="auto"/>
                <w:right w:val="none" w:sz="0" w:space="0" w:color="auto"/>
              </w:divBdr>
            </w:div>
            <w:div w:id="681591570">
              <w:marLeft w:val="0"/>
              <w:marRight w:val="0"/>
              <w:marTop w:val="0"/>
              <w:marBottom w:val="0"/>
              <w:divBdr>
                <w:top w:val="none" w:sz="0" w:space="0" w:color="auto"/>
                <w:left w:val="none" w:sz="0" w:space="0" w:color="auto"/>
                <w:bottom w:val="none" w:sz="0" w:space="0" w:color="auto"/>
                <w:right w:val="none" w:sz="0" w:space="0" w:color="auto"/>
              </w:divBdr>
            </w:div>
            <w:div w:id="749617659">
              <w:marLeft w:val="0"/>
              <w:marRight w:val="0"/>
              <w:marTop w:val="0"/>
              <w:marBottom w:val="0"/>
              <w:divBdr>
                <w:top w:val="none" w:sz="0" w:space="0" w:color="auto"/>
                <w:left w:val="none" w:sz="0" w:space="0" w:color="auto"/>
                <w:bottom w:val="none" w:sz="0" w:space="0" w:color="auto"/>
                <w:right w:val="none" w:sz="0" w:space="0" w:color="auto"/>
              </w:divBdr>
            </w:div>
            <w:div w:id="1355577687">
              <w:marLeft w:val="0"/>
              <w:marRight w:val="0"/>
              <w:marTop w:val="0"/>
              <w:marBottom w:val="0"/>
              <w:divBdr>
                <w:top w:val="none" w:sz="0" w:space="0" w:color="auto"/>
                <w:left w:val="none" w:sz="0" w:space="0" w:color="auto"/>
                <w:bottom w:val="none" w:sz="0" w:space="0" w:color="auto"/>
                <w:right w:val="none" w:sz="0" w:space="0" w:color="auto"/>
              </w:divBdr>
            </w:div>
            <w:div w:id="598375152">
              <w:marLeft w:val="0"/>
              <w:marRight w:val="0"/>
              <w:marTop w:val="0"/>
              <w:marBottom w:val="0"/>
              <w:divBdr>
                <w:top w:val="none" w:sz="0" w:space="0" w:color="auto"/>
                <w:left w:val="none" w:sz="0" w:space="0" w:color="auto"/>
                <w:bottom w:val="none" w:sz="0" w:space="0" w:color="auto"/>
                <w:right w:val="none" w:sz="0" w:space="0" w:color="auto"/>
              </w:divBdr>
            </w:div>
            <w:div w:id="92479525">
              <w:marLeft w:val="0"/>
              <w:marRight w:val="0"/>
              <w:marTop w:val="0"/>
              <w:marBottom w:val="0"/>
              <w:divBdr>
                <w:top w:val="none" w:sz="0" w:space="0" w:color="auto"/>
                <w:left w:val="none" w:sz="0" w:space="0" w:color="auto"/>
                <w:bottom w:val="none" w:sz="0" w:space="0" w:color="auto"/>
                <w:right w:val="none" w:sz="0" w:space="0" w:color="auto"/>
              </w:divBdr>
            </w:div>
            <w:div w:id="1104033013">
              <w:marLeft w:val="0"/>
              <w:marRight w:val="0"/>
              <w:marTop w:val="0"/>
              <w:marBottom w:val="0"/>
              <w:divBdr>
                <w:top w:val="none" w:sz="0" w:space="0" w:color="auto"/>
                <w:left w:val="none" w:sz="0" w:space="0" w:color="auto"/>
                <w:bottom w:val="none" w:sz="0" w:space="0" w:color="auto"/>
                <w:right w:val="none" w:sz="0" w:space="0" w:color="auto"/>
              </w:divBdr>
            </w:div>
            <w:div w:id="957948634">
              <w:marLeft w:val="0"/>
              <w:marRight w:val="0"/>
              <w:marTop w:val="0"/>
              <w:marBottom w:val="0"/>
              <w:divBdr>
                <w:top w:val="none" w:sz="0" w:space="0" w:color="auto"/>
                <w:left w:val="none" w:sz="0" w:space="0" w:color="auto"/>
                <w:bottom w:val="none" w:sz="0" w:space="0" w:color="auto"/>
                <w:right w:val="none" w:sz="0" w:space="0" w:color="auto"/>
              </w:divBdr>
            </w:div>
            <w:div w:id="2515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38926390">
      <w:bodyDiv w:val="1"/>
      <w:marLeft w:val="0"/>
      <w:marRight w:val="0"/>
      <w:marTop w:val="0"/>
      <w:marBottom w:val="0"/>
      <w:divBdr>
        <w:top w:val="none" w:sz="0" w:space="0" w:color="auto"/>
        <w:left w:val="none" w:sz="0" w:space="0" w:color="auto"/>
        <w:bottom w:val="none" w:sz="0" w:space="0" w:color="auto"/>
        <w:right w:val="none" w:sz="0" w:space="0" w:color="auto"/>
      </w:divBdr>
      <w:divsChild>
        <w:div w:id="1482237750">
          <w:marLeft w:val="0"/>
          <w:marRight w:val="0"/>
          <w:marTop w:val="0"/>
          <w:marBottom w:val="0"/>
          <w:divBdr>
            <w:top w:val="none" w:sz="0" w:space="0" w:color="auto"/>
            <w:left w:val="none" w:sz="0" w:space="0" w:color="auto"/>
            <w:bottom w:val="none" w:sz="0" w:space="0" w:color="auto"/>
            <w:right w:val="none" w:sz="0" w:space="0" w:color="auto"/>
          </w:divBdr>
          <w:divsChild>
            <w:div w:id="1467505825">
              <w:marLeft w:val="0"/>
              <w:marRight w:val="0"/>
              <w:marTop w:val="0"/>
              <w:marBottom w:val="0"/>
              <w:divBdr>
                <w:top w:val="none" w:sz="0" w:space="0" w:color="auto"/>
                <w:left w:val="none" w:sz="0" w:space="0" w:color="auto"/>
                <w:bottom w:val="none" w:sz="0" w:space="0" w:color="auto"/>
                <w:right w:val="none" w:sz="0" w:space="0" w:color="auto"/>
              </w:divBdr>
            </w:div>
            <w:div w:id="527376881">
              <w:marLeft w:val="0"/>
              <w:marRight w:val="0"/>
              <w:marTop w:val="0"/>
              <w:marBottom w:val="0"/>
              <w:divBdr>
                <w:top w:val="none" w:sz="0" w:space="0" w:color="auto"/>
                <w:left w:val="none" w:sz="0" w:space="0" w:color="auto"/>
                <w:bottom w:val="none" w:sz="0" w:space="0" w:color="auto"/>
                <w:right w:val="none" w:sz="0" w:space="0" w:color="auto"/>
              </w:divBdr>
            </w:div>
            <w:div w:id="846480637">
              <w:marLeft w:val="0"/>
              <w:marRight w:val="0"/>
              <w:marTop w:val="0"/>
              <w:marBottom w:val="0"/>
              <w:divBdr>
                <w:top w:val="none" w:sz="0" w:space="0" w:color="auto"/>
                <w:left w:val="none" w:sz="0" w:space="0" w:color="auto"/>
                <w:bottom w:val="none" w:sz="0" w:space="0" w:color="auto"/>
                <w:right w:val="none" w:sz="0" w:space="0" w:color="auto"/>
              </w:divBdr>
            </w:div>
            <w:div w:id="665744885">
              <w:marLeft w:val="0"/>
              <w:marRight w:val="0"/>
              <w:marTop w:val="0"/>
              <w:marBottom w:val="0"/>
              <w:divBdr>
                <w:top w:val="none" w:sz="0" w:space="0" w:color="auto"/>
                <w:left w:val="none" w:sz="0" w:space="0" w:color="auto"/>
                <w:bottom w:val="none" w:sz="0" w:space="0" w:color="auto"/>
                <w:right w:val="none" w:sz="0" w:space="0" w:color="auto"/>
              </w:divBdr>
            </w:div>
            <w:div w:id="1393431246">
              <w:marLeft w:val="0"/>
              <w:marRight w:val="0"/>
              <w:marTop w:val="0"/>
              <w:marBottom w:val="0"/>
              <w:divBdr>
                <w:top w:val="none" w:sz="0" w:space="0" w:color="auto"/>
                <w:left w:val="none" w:sz="0" w:space="0" w:color="auto"/>
                <w:bottom w:val="none" w:sz="0" w:space="0" w:color="auto"/>
                <w:right w:val="none" w:sz="0" w:space="0" w:color="auto"/>
              </w:divBdr>
            </w:div>
            <w:div w:id="2041393945">
              <w:marLeft w:val="0"/>
              <w:marRight w:val="0"/>
              <w:marTop w:val="0"/>
              <w:marBottom w:val="0"/>
              <w:divBdr>
                <w:top w:val="none" w:sz="0" w:space="0" w:color="auto"/>
                <w:left w:val="none" w:sz="0" w:space="0" w:color="auto"/>
                <w:bottom w:val="none" w:sz="0" w:space="0" w:color="auto"/>
                <w:right w:val="none" w:sz="0" w:space="0" w:color="auto"/>
              </w:divBdr>
            </w:div>
            <w:div w:id="1662468454">
              <w:marLeft w:val="0"/>
              <w:marRight w:val="0"/>
              <w:marTop w:val="0"/>
              <w:marBottom w:val="0"/>
              <w:divBdr>
                <w:top w:val="none" w:sz="0" w:space="0" w:color="auto"/>
                <w:left w:val="none" w:sz="0" w:space="0" w:color="auto"/>
                <w:bottom w:val="none" w:sz="0" w:space="0" w:color="auto"/>
                <w:right w:val="none" w:sz="0" w:space="0" w:color="auto"/>
              </w:divBdr>
            </w:div>
            <w:div w:id="2098478084">
              <w:marLeft w:val="0"/>
              <w:marRight w:val="0"/>
              <w:marTop w:val="0"/>
              <w:marBottom w:val="0"/>
              <w:divBdr>
                <w:top w:val="none" w:sz="0" w:space="0" w:color="auto"/>
                <w:left w:val="none" w:sz="0" w:space="0" w:color="auto"/>
                <w:bottom w:val="none" w:sz="0" w:space="0" w:color="auto"/>
                <w:right w:val="none" w:sz="0" w:space="0" w:color="auto"/>
              </w:divBdr>
            </w:div>
            <w:div w:id="49041860">
              <w:marLeft w:val="0"/>
              <w:marRight w:val="0"/>
              <w:marTop w:val="0"/>
              <w:marBottom w:val="0"/>
              <w:divBdr>
                <w:top w:val="none" w:sz="0" w:space="0" w:color="auto"/>
                <w:left w:val="none" w:sz="0" w:space="0" w:color="auto"/>
                <w:bottom w:val="none" w:sz="0" w:space="0" w:color="auto"/>
                <w:right w:val="none" w:sz="0" w:space="0" w:color="auto"/>
              </w:divBdr>
            </w:div>
            <w:div w:id="1621498693">
              <w:marLeft w:val="0"/>
              <w:marRight w:val="0"/>
              <w:marTop w:val="0"/>
              <w:marBottom w:val="0"/>
              <w:divBdr>
                <w:top w:val="none" w:sz="0" w:space="0" w:color="auto"/>
                <w:left w:val="none" w:sz="0" w:space="0" w:color="auto"/>
                <w:bottom w:val="none" w:sz="0" w:space="0" w:color="auto"/>
                <w:right w:val="none" w:sz="0" w:space="0" w:color="auto"/>
              </w:divBdr>
            </w:div>
            <w:div w:id="600340642">
              <w:marLeft w:val="0"/>
              <w:marRight w:val="0"/>
              <w:marTop w:val="0"/>
              <w:marBottom w:val="0"/>
              <w:divBdr>
                <w:top w:val="none" w:sz="0" w:space="0" w:color="auto"/>
                <w:left w:val="none" w:sz="0" w:space="0" w:color="auto"/>
                <w:bottom w:val="none" w:sz="0" w:space="0" w:color="auto"/>
                <w:right w:val="none" w:sz="0" w:space="0" w:color="auto"/>
              </w:divBdr>
            </w:div>
            <w:div w:id="152836108">
              <w:marLeft w:val="0"/>
              <w:marRight w:val="0"/>
              <w:marTop w:val="0"/>
              <w:marBottom w:val="0"/>
              <w:divBdr>
                <w:top w:val="none" w:sz="0" w:space="0" w:color="auto"/>
                <w:left w:val="none" w:sz="0" w:space="0" w:color="auto"/>
                <w:bottom w:val="none" w:sz="0" w:space="0" w:color="auto"/>
                <w:right w:val="none" w:sz="0" w:space="0" w:color="auto"/>
              </w:divBdr>
            </w:div>
            <w:div w:id="157621110">
              <w:marLeft w:val="0"/>
              <w:marRight w:val="0"/>
              <w:marTop w:val="0"/>
              <w:marBottom w:val="0"/>
              <w:divBdr>
                <w:top w:val="none" w:sz="0" w:space="0" w:color="auto"/>
                <w:left w:val="none" w:sz="0" w:space="0" w:color="auto"/>
                <w:bottom w:val="none" w:sz="0" w:space="0" w:color="auto"/>
                <w:right w:val="none" w:sz="0" w:space="0" w:color="auto"/>
              </w:divBdr>
            </w:div>
            <w:div w:id="2137722945">
              <w:marLeft w:val="0"/>
              <w:marRight w:val="0"/>
              <w:marTop w:val="0"/>
              <w:marBottom w:val="0"/>
              <w:divBdr>
                <w:top w:val="none" w:sz="0" w:space="0" w:color="auto"/>
                <w:left w:val="none" w:sz="0" w:space="0" w:color="auto"/>
                <w:bottom w:val="none" w:sz="0" w:space="0" w:color="auto"/>
                <w:right w:val="none" w:sz="0" w:space="0" w:color="auto"/>
              </w:divBdr>
            </w:div>
            <w:div w:id="351492170">
              <w:marLeft w:val="0"/>
              <w:marRight w:val="0"/>
              <w:marTop w:val="0"/>
              <w:marBottom w:val="0"/>
              <w:divBdr>
                <w:top w:val="none" w:sz="0" w:space="0" w:color="auto"/>
                <w:left w:val="none" w:sz="0" w:space="0" w:color="auto"/>
                <w:bottom w:val="none" w:sz="0" w:space="0" w:color="auto"/>
                <w:right w:val="none" w:sz="0" w:space="0" w:color="auto"/>
              </w:divBdr>
            </w:div>
            <w:div w:id="1049768431">
              <w:marLeft w:val="0"/>
              <w:marRight w:val="0"/>
              <w:marTop w:val="0"/>
              <w:marBottom w:val="0"/>
              <w:divBdr>
                <w:top w:val="none" w:sz="0" w:space="0" w:color="auto"/>
                <w:left w:val="none" w:sz="0" w:space="0" w:color="auto"/>
                <w:bottom w:val="none" w:sz="0" w:space="0" w:color="auto"/>
                <w:right w:val="none" w:sz="0" w:space="0" w:color="auto"/>
              </w:divBdr>
            </w:div>
            <w:div w:id="1132480421">
              <w:marLeft w:val="0"/>
              <w:marRight w:val="0"/>
              <w:marTop w:val="0"/>
              <w:marBottom w:val="0"/>
              <w:divBdr>
                <w:top w:val="none" w:sz="0" w:space="0" w:color="auto"/>
                <w:left w:val="none" w:sz="0" w:space="0" w:color="auto"/>
                <w:bottom w:val="none" w:sz="0" w:space="0" w:color="auto"/>
                <w:right w:val="none" w:sz="0" w:space="0" w:color="auto"/>
              </w:divBdr>
            </w:div>
            <w:div w:id="631138403">
              <w:marLeft w:val="0"/>
              <w:marRight w:val="0"/>
              <w:marTop w:val="0"/>
              <w:marBottom w:val="0"/>
              <w:divBdr>
                <w:top w:val="none" w:sz="0" w:space="0" w:color="auto"/>
                <w:left w:val="none" w:sz="0" w:space="0" w:color="auto"/>
                <w:bottom w:val="none" w:sz="0" w:space="0" w:color="auto"/>
                <w:right w:val="none" w:sz="0" w:space="0" w:color="auto"/>
              </w:divBdr>
            </w:div>
            <w:div w:id="839347731">
              <w:marLeft w:val="0"/>
              <w:marRight w:val="0"/>
              <w:marTop w:val="0"/>
              <w:marBottom w:val="0"/>
              <w:divBdr>
                <w:top w:val="none" w:sz="0" w:space="0" w:color="auto"/>
                <w:left w:val="none" w:sz="0" w:space="0" w:color="auto"/>
                <w:bottom w:val="none" w:sz="0" w:space="0" w:color="auto"/>
                <w:right w:val="none" w:sz="0" w:space="0" w:color="auto"/>
              </w:divBdr>
            </w:div>
            <w:div w:id="401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47793251">
      <w:bodyDiv w:val="1"/>
      <w:marLeft w:val="0"/>
      <w:marRight w:val="0"/>
      <w:marTop w:val="0"/>
      <w:marBottom w:val="0"/>
      <w:divBdr>
        <w:top w:val="none" w:sz="0" w:space="0" w:color="auto"/>
        <w:left w:val="none" w:sz="0" w:space="0" w:color="auto"/>
        <w:bottom w:val="none" w:sz="0" w:space="0" w:color="auto"/>
        <w:right w:val="none" w:sz="0" w:space="0" w:color="auto"/>
      </w:divBdr>
      <w:divsChild>
        <w:div w:id="466892873">
          <w:marLeft w:val="0"/>
          <w:marRight w:val="0"/>
          <w:marTop w:val="0"/>
          <w:marBottom w:val="0"/>
          <w:divBdr>
            <w:top w:val="none" w:sz="0" w:space="0" w:color="auto"/>
            <w:left w:val="none" w:sz="0" w:space="0" w:color="auto"/>
            <w:bottom w:val="none" w:sz="0" w:space="0" w:color="auto"/>
            <w:right w:val="none" w:sz="0" w:space="0" w:color="auto"/>
          </w:divBdr>
          <w:divsChild>
            <w:div w:id="453911386">
              <w:marLeft w:val="0"/>
              <w:marRight w:val="0"/>
              <w:marTop w:val="0"/>
              <w:marBottom w:val="0"/>
              <w:divBdr>
                <w:top w:val="none" w:sz="0" w:space="0" w:color="auto"/>
                <w:left w:val="none" w:sz="0" w:space="0" w:color="auto"/>
                <w:bottom w:val="none" w:sz="0" w:space="0" w:color="auto"/>
                <w:right w:val="none" w:sz="0" w:space="0" w:color="auto"/>
              </w:divBdr>
            </w:div>
            <w:div w:id="885070610">
              <w:marLeft w:val="0"/>
              <w:marRight w:val="0"/>
              <w:marTop w:val="0"/>
              <w:marBottom w:val="0"/>
              <w:divBdr>
                <w:top w:val="none" w:sz="0" w:space="0" w:color="auto"/>
                <w:left w:val="none" w:sz="0" w:space="0" w:color="auto"/>
                <w:bottom w:val="none" w:sz="0" w:space="0" w:color="auto"/>
                <w:right w:val="none" w:sz="0" w:space="0" w:color="auto"/>
              </w:divBdr>
            </w:div>
            <w:div w:id="225721697">
              <w:marLeft w:val="0"/>
              <w:marRight w:val="0"/>
              <w:marTop w:val="0"/>
              <w:marBottom w:val="0"/>
              <w:divBdr>
                <w:top w:val="none" w:sz="0" w:space="0" w:color="auto"/>
                <w:left w:val="none" w:sz="0" w:space="0" w:color="auto"/>
                <w:bottom w:val="none" w:sz="0" w:space="0" w:color="auto"/>
                <w:right w:val="none" w:sz="0" w:space="0" w:color="auto"/>
              </w:divBdr>
            </w:div>
            <w:div w:id="1069109217">
              <w:marLeft w:val="0"/>
              <w:marRight w:val="0"/>
              <w:marTop w:val="0"/>
              <w:marBottom w:val="0"/>
              <w:divBdr>
                <w:top w:val="none" w:sz="0" w:space="0" w:color="auto"/>
                <w:left w:val="none" w:sz="0" w:space="0" w:color="auto"/>
                <w:bottom w:val="none" w:sz="0" w:space="0" w:color="auto"/>
                <w:right w:val="none" w:sz="0" w:space="0" w:color="auto"/>
              </w:divBdr>
            </w:div>
            <w:div w:id="2091341560">
              <w:marLeft w:val="0"/>
              <w:marRight w:val="0"/>
              <w:marTop w:val="0"/>
              <w:marBottom w:val="0"/>
              <w:divBdr>
                <w:top w:val="none" w:sz="0" w:space="0" w:color="auto"/>
                <w:left w:val="none" w:sz="0" w:space="0" w:color="auto"/>
                <w:bottom w:val="none" w:sz="0" w:space="0" w:color="auto"/>
                <w:right w:val="none" w:sz="0" w:space="0" w:color="auto"/>
              </w:divBdr>
            </w:div>
            <w:div w:id="364839526">
              <w:marLeft w:val="0"/>
              <w:marRight w:val="0"/>
              <w:marTop w:val="0"/>
              <w:marBottom w:val="0"/>
              <w:divBdr>
                <w:top w:val="none" w:sz="0" w:space="0" w:color="auto"/>
                <w:left w:val="none" w:sz="0" w:space="0" w:color="auto"/>
                <w:bottom w:val="none" w:sz="0" w:space="0" w:color="auto"/>
                <w:right w:val="none" w:sz="0" w:space="0" w:color="auto"/>
              </w:divBdr>
            </w:div>
            <w:div w:id="453790576">
              <w:marLeft w:val="0"/>
              <w:marRight w:val="0"/>
              <w:marTop w:val="0"/>
              <w:marBottom w:val="0"/>
              <w:divBdr>
                <w:top w:val="none" w:sz="0" w:space="0" w:color="auto"/>
                <w:left w:val="none" w:sz="0" w:space="0" w:color="auto"/>
                <w:bottom w:val="none" w:sz="0" w:space="0" w:color="auto"/>
                <w:right w:val="none" w:sz="0" w:space="0" w:color="auto"/>
              </w:divBdr>
            </w:div>
            <w:div w:id="660741967">
              <w:marLeft w:val="0"/>
              <w:marRight w:val="0"/>
              <w:marTop w:val="0"/>
              <w:marBottom w:val="0"/>
              <w:divBdr>
                <w:top w:val="none" w:sz="0" w:space="0" w:color="auto"/>
                <w:left w:val="none" w:sz="0" w:space="0" w:color="auto"/>
                <w:bottom w:val="none" w:sz="0" w:space="0" w:color="auto"/>
                <w:right w:val="none" w:sz="0" w:space="0" w:color="auto"/>
              </w:divBdr>
            </w:div>
            <w:div w:id="824013058">
              <w:marLeft w:val="0"/>
              <w:marRight w:val="0"/>
              <w:marTop w:val="0"/>
              <w:marBottom w:val="0"/>
              <w:divBdr>
                <w:top w:val="none" w:sz="0" w:space="0" w:color="auto"/>
                <w:left w:val="none" w:sz="0" w:space="0" w:color="auto"/>
                <w:bottom w:val="none" w:sz="0" w:space="0" w:color="auto"/>
                <w:right w:val="none" w:sz="0" w:space="0" w:color="auto"/>
              </w:divBdr>
            </w:div>
            <w:div w:id="108358067">
              <w:marLeft w:val="0"/>
              <w:marRight w:val="0"/>
              <w:marTop w:val="0"/>
              <w:marBottom w:val="0"/>
              <w:divBdr>
                <w:top w:val="none" w:sz="0" w:space="0" w:color="auto"/>
                <w:left w:val="none" w:sz="0" w:space="0" w:color="auto"/>
                <w:bottom w:val="none" w:sz="0" w:space="0" w:color="auto"/>
                <w:right w:val="none" w:sz="0" w:space="0" w:color="auto"/>
              </w:divBdr>
            </w:div>
            <w:div w:id="671883516">
              <w:marLeft w:val="0"/>
              <w:marRight w:val="0"/>
              <w:marTop w:val="0"/>
              <w:marBottom w:val="0"/>
              <w:divBdr>
                <w:top w:val="none" w:sz="0" w:space="0" w:color="auto"/>
                <w:left w:val="none" w:sz="0" w:space="0" w:color="auto"/>
                <w:bottom w:val="none" w:sz="0" w:space="0" w:color="auto"/>
                <w:right w:val="none" w:sz="0" w:space="0" w:color="auto"/>
              </w:divBdr>
            </w:div>
            <w:div w:id="20368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16">
      <w:bodyDiv w:val="1"/>
      <w:marLeft w:val="0"/>
      <w:marRight w:val="0"/>
      <w:marTop w:val="0"/>
      <w:marBottom w:val="0"/>
      <w:divBdr>
        <w:top w:val="none" w:sz="0" w:space="0" w:color="auto"/>
        <w:left w:val="none" w:sz="0" w:space="0" w:color="auto"/>
        <w:bottom w:val="none" w:sz="0" w:space="0" w:color="auto"/>
        <w:right w:val="none" w:sz="0" w:space="0" w:color="auto"/>
      </w:divBdr>
      <w:divsChild>
        <w:div w:id="520243081">
          <w:marLeft w:val="0"/>
          <w:marRight w:val="0"/>
          <w:marTop w:val="0"/>
          <w:marBottom w:val="0"/>
          <w:divBdr>
            <w:top w:val="none" w:sz="0" w:space="0" w:color="auto"/>
            <w:left w:val="none" w:sz="0" w:space="0" w:color="auto"/>
            <w:bottom w:val="none" w:sz="0" w:space="0" w:color="auto"/>
            <w:right w:val="none" w:sz="0" w:space="0" w:color="auto"/>
          </w:divBdr>
          <w:divsChild>
            <w:div w:id="1692606197">
              <w:marLeft w:val="0"/>
              <w:marRight w:val="0"/>
              <w:marTop w:val="0"/>
              <w:marBottom w:val="0"/>
              <w:divBdr>
                <w:top w:val="none" w:sz="0" w:space="0" w:color="auto"/>
                <w:left w:val="none" w:sz="0" w:space="0" w:color="auto"/>
                <w:bottom w:val="none" w:sz="0" w:space="0" w:color="auto"/>
                <w:right w:val="none" w:sz="0" w:space="0" w:color="auto"/>
              </w:divBdr>
            </w:div>
            <w:div w:id="655382020">
              <w:marLeft w:val="0"/>
              <w:marRight w:val="0"/>
              <w:marTop w:val="0"/>
              <w:marBottom w:val="0"/>
              <w:divBdr>
                <w:top w:val="none" w:sz="0" w:space="0" w:color="auto"/>
                <w:left w:val="none" w:sz="0" w:space="0" w:color="auto"/>
                <w:bottom w:val="none" w:sz="0" w:space="0" w:color="auto"/>
                <w:right w:val="none" w:sz="0" w:space="0" w:color="auto"/>
              </w:divBdr>
            </w:div>
            <w:div w:id="2111536234">
              <w:marLeft w:val="0"/>
              <w:marRight w:val="0"/>
              <w:marTop w:val="0"/>
              <w:marBottom w:val="0"/>
              <w:divBdr>
                <w:top w:val="none" w:sz="0" w:space="0" w:color="auto"/>
                <w:left w:val="none" w:sz="0" w:space="0" w:color="auto"/>
                <w:bottom w:val="none" w:sz="0" w:space="0" w:color="auto"/>
                <w:right w:val="none" w:sz="0" w:space="0" w:color="auto"/>
              </w:divBdr>
            </w:div>
            <w:div w:id="401414397">
              <w:marLeft w:val="0"/>
              <w:marRight w:val="0"/>
              <w:marTop w:val="0"/>
              <w:marBottom w:val="0"/>
              <w:divBdr>
                <w:top w:val="none" w:sz="0" w:space="0" w:color="auto"/>
                <w:left w:val="none" w:sz="0" w:space="0" w:color="auto"/>
                <w:bottom w:val="none" w:sz="0" w:space="0" w:color="auto"/>
                <w:right w:val="none" w:sz="0" w:space="0" w:color="auto"/>
              </w:divBdr>
            </w:div>
            <w:div w:id="1032270603">
              <w:marLeft w:val="0"/>
              <w:marRight w:val="0"/>
              <w:marTop w:val="0"/>
              <w:marBottom w:val="0"/>
              <w:divBdr>
                <w:top w:val="none" w:sz="0" w:space="0" w:color="auto"/>
                <w:left w:val="none" w:sz="0" w:space="0" w:color="auto"/>
                <w:bottom w:val="none" w:sz="0" w:space="0" w:color="auto"/>
                <w:right w:val="none" w:sz="0" w:space="0" w:color="auto"/>
              </w:divBdr>
            </w:div>
            <w:div w:id="1293242787">
              <w:marLeft w:val="0"/>
              <w:marRight w:val="0"/>
              <w:marTop w:val="0"/>
              <w:marBottom w:val="0"/>
              <w:divBdr>
                <w:top w:val="none" w:sz="0" w:space="0" w:color="auto"/>
                <w:left w:val="none" w:sz="0" w:space="0" w:color="auto"/>
                <w:bottom w:val="none" w:sz="0" w:space="0" w:color="auto"/>
                <w:right w:val="none" w:sz="0" w:space="0" w:color="auto"/>
              </w:divBdr>
            </w:div>
            <w:div w:id="207307311">
              <w:marLeft w:val="0"/>
              <w:marRight w:val="0"/>
              <w:marTop w:val="0"/>
              <w:marBottom w:val="0"/>
              <w:divBdr>
                <w:top w:val="none" w:sz="0" w:space="0" w:color="auto"/>
                <w:left w:val="none" w:sz="0" w:space="0" w:color="auto"/>
                <w:bottom w:val="none" w:sz="0" w:space="0" w:color="auto"/>
                <w:right w:val="none" w:sz="0" w:space="0" w:color="auto"/>
              </w:divBdr>
            </w:div>
            <w:div w:id="588202305">
              <w:marLeft w:val="0"/>
              <w:marRight w:val="0"/>
              <w:marTop w:val="0"/>
              <w:marBottom w:val="0"/>
              <w:divBdr>
                <w:top w:val="none" w:sz="0" w:space="0" w:color="auto"/>
                <w:left w:val="none" w:sz="0" w:space="0" w:color="auto"/>
                <w:bottom w:val="none" w:sz="0" w:space="0" w:color="auto"/>
                <w:right w:val="none" w:sz="0" w:space="0" w:color="auto"/>
              </w:divBdr>
            </w:div>
            <w:div w:id="1727489435">
              <w:marLeft w:val="0"/>
              <w:marRight w:val="0"/>
              <w:marTop w:val="0"/>
              <w:marBottom w:val="0"/>
              <w:divBdr>
                <w:top w:val="none" w:sz="0" w:space="0" w:color="auto"/>
                <w:left w:val="none" w:sz="0" w:space="0" w:color="auto"/>
                <w:bottom w:val="none" w:sz="0" w:space="0" w:color="auto"/>
                <w:right w:val="none" w:sz="0" w:space="0" w:color="auto"/>
              </w:divBdr>
            </w:div>
            <w:div w:id="172112213">
              <w:marLeft w:val="0"/>
              <w:marRight w:val="0"/>
              <w:marTop w:val="0"/>
              <w:marBottom w:val="0"/>
              <w:divBdr>
                <w:top w:val="none" w:sz="0" w:space="0" w:color="auto"/>
                <w:left w:val="none" w:sz="0" w:space="0" w:color="auto"/>
                <w:bottom w:val="none" w:sz="0" w:space="0" w:color="auto"/>
                <w:right w:val="none" w:sz="0" w:space="0" w:color="auto"/>
              </w:divBdr>
            </w:div>
            <w:div w:id="121077740">
              <w:marLeft w:val="0"/>
              <w:marRight w:val="0"/>
              <w:marTop w:val="0"/>
              <w:marBottom w:val="0"/>
              <w:divBdr>
                <w:top w:val="none" w:sz="0" w:space="0" w:color="auto"/>
                <w:left w:val="none" w:sz="0" w:space="0" w:color="auto"/>
                <w:bottom w:val="none" w:sz="0" w:space="0" w:color="auto"/>
                <w:right w:val="none" w:sz="0" w:space="0" w:color="auto"/>
              </w:divBdr>
            </w:div>
            <w:div w:id="539630531">
              <w:marLeft w:val="0"/>
              <w:marRight w:val="0"/>
              <w:marTop w:val="0"/>
              <w:marBottom w:val="0"/>
              <w:divBdr>
                <w:top w:val="none" w:sz="0" w:space="0" w:color="auto"/>
                <w:left w:val="none" w:sz="0" w:space="0" w:color="auto"/>
                <w:bottom w:val="none" w:sz="0" w:space="0" w:color="auto"/>
                <w:right w:val="none" w:sz="0" w:space="0" w:color="auto"/>
              </w:divBdr>
            </w:div>
            <w:div w:id="702438648">
              <w:marLeft w:val="0"/>
              <w:marRight w:val="0"/>
              <w:marTop w:val="0"/>
              <w:marBottom w:val="0"/>
              <w:divBdr>
                <w:top w:val="none" w:sz="0" w:space="0" w:color="auto"/>
                <w:left w:val="none" w:sz="0" w:space="0" w:color="auto"/>
                <w:bottom w:val="none" w:sz="0" w:space="0" w:color="auto"/>
                <w:right w:val="none" w:sz="0" w:space="0" w:color="auto"/>
              </w:divBdr>
            </w:div>
            <w:div w:id="836269417">
              <w:marLeft w:val="0"/>
              <w:marRight w:val="0"/>
              <w:marTop w:val="0"/>
              <w:marBottom w:val="0"/>
              <w:divBdr>
                <w:top w:val="none" w:sz="0" w:space="0" w:color="auto"/>
                <w:left w:val="none" w:sz="0" w:space="0" w:color="auto"/>
                <w:bottom w:val="none" w:sz="0" w:space="0" w:color="auto"/>
                <w:right w:val="none" w:sz="0" w:space="0" w:color="auto"/>
              </w:divBdr>
            </w:div>
            <w:div w:id="1753158339">
              <w:marLeft w:val="0"/>
              <w:marRight w:val="0"/>
              <w:marTop w:val="0"/>
              <w:marBottom w:val="0"/>
              <w:divBdr>
                <w:top w:val="none" w:sz="0" w:space="0" w:color="auto"/>
                <w:left w:val="none" w:sz="0" w:space="0" w:color="auto"/>
                <w:bottom w:val="none" w:sz="0" w:space="0" w:color="auto"/>
                <w:right w:val="none" w:sz="0" w:space="0" w:color="auto"/>
              </w:divBdr>
            </w:div>
            <w:div w:id="1497649453">
              <w:marLeft w:val="0"/>
              <w:marRight w:val="0"/>
              <w:marTop w:val="0"/>
              <w:marBottom w:val="0"/>
              <w:divBdr>
                <w:top w:val="none" w:sz="0" w:space="0" w:color="auto"/>
                <w:left w:val="none" w:sz="0" w:space="0" w:color="auto"/>
                <w:bottom w:val="none" w:sz="0" w:space="0" w:color="auto"/>
                <w:right w:val="none" w:sz="0" w:space="0" w:color="auto"/>
              </w:divBdr>
            </w:div>
            <w:div w:id="1269701326">
              <w:marLeft w:val="0"/>
              <w:marRight w:val="0"/>
              <w:marTop w:val="0"/>
              <w:marBottom w:val="0"/>
              <w:divBdr>
                <w:top w:val="none" w:sz="0" w:space="0" w:color="auto"/>
                <w:left w:val="none" w:sz="0" w:space="0" w:color="auto"/>
                <w:bottom w:val="none" w:sz="0" w:space="0" w:color="auto"/>
                <w:right w:val="none" w:sz="0" w:space="0" w:color="auto"/>
              </w:divBdr>
            </w:div>
            <w:div w:id="1741249398">
              <w:marLeft w:val="0"/>
              <w:marRight w:val="0"/>
              <w:marTop w:val="0"/>
              <w:marBottom w:val="0"/>
              <w:divBdr>
                <w:top w:val="none" w:sz="0" w:space="0" w:color="auto"/>
                <w:left w:val="none" w:sz="0" w:space="0" w:color="auto"/>
                <w:bottom w:val="none" w:sz="0" w:space="0" w:color="auto"/>
                <w:right w:val="none" w:sz="0" w:space="0" w:color="auto"/>
              </w:divBdr>
            </w:div>
            <w:div w:id="1546989608">
              <w:marLeft w:val="0"/>
              <w:marRight w:val="0"/>
              <w:marTop w:val="0"/>
              <w:marBottom w:val="0"/>
              <w:divBdr>
                <w:top w:val="none" w:sz="0" w:space="0" w:color="auto"/>
                <w:left w:val="none" w:sz="0" w:space="0" w:color="auto"/>
                <w:bottom w:val="none" w:sz="0" w:space="0" w:color="auto"/>
                <w:right w:val="none" w:sz="0" w:space="0" w:color="auto"/>
              </w:divBdr>
            </w:div>
            <w:div w:id="281111218">
              <w:marLeft w:val="0"/>
              <w:marRight w:val="0"/>
              <w:marTop w:val="0"/>
              <w:marBottom w:val="0"/>
              <w:divBdr>
                <w:top w:val="none" w:sz="0" w:space="0" w:color="auto"/>
                <w:left w:val="none" w:sz="0" w:space="0" w:color="auto"/>
                <w:bottom w:val="none" w:sz="0" w:space="0" w:color="auto"/>
                <w:right w:val="none" w:sz="0" w:space="0" w:color="auto"/>
              </w:divBdr>
            </w:div>
            <w:div w:id="11927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470">
      <w:bodyDiv w:val="1"/>
      <w:marLeft w:val="0"/>
      <w:marRight w:val="0"/>
      <w:marTop w:val="0"/>
      <w:marBottom w:val="0"/>
      <w:divBdr>
        <w:top w:val="none" w:sz="0" w:space="0" w:color="auto"/>
        <w:left w:val="none" w:sz="0" w:space="0" w:color="auto"/>
        <w:bottom w:val="none" w:sz="0" w:space="0" w:color="auto"/>
        <w:right w:val="none" w:sz="0" w:space="0" w:color="auto"/>
      </w:divBdr>
      <w:divsChild>
        <w:div w:id="775908726">
          <w:marLeft w:val="0"/>
          <w:marRight w:val="0"/>
          <w:marTop w:val="0"/>
          <w:marBottom w:val="0"/>
          <w:divBdr>
            <w:top w:val="none" w:sz="0" w:space="0" w:color="auto"/>
            <w:left w:val="none" w:sz="0" w:space="0" w:color="auto"/>
            <w:bottom w:val="none" w:sz="0" w:space="0" w:color="auto"/>
            <w:right w:val="none" w:sz="0" w:space="0" w:color="auto"/>
          </w:divBdr>
          <w:divsChild>
            <w:div w:id="280888439">
              <w:marLeft w:val="0"/>
              <w:marRight w:val="0"/>
              <w:marTop w:val="0"/>
              <w:marBottom w:val="0"/>
              <w:divBdr>
                <w:top w:val="none" w:sz="0" w:space="0" w:color="auto"/>
                <w:left w:val="none" w:sz="0" w:space="0" w:color="auto"/>
                <w:bottom w:val="none" w:sz="0" w:space="0" w:color="auto"/>
                <w:right w:val="none" w:sz="0" w:space="0" w:color="auto"/>
              </w:divBdr>
            </w:div>
            <w:div w:id="1192112872">
              <w:marLeft w:val="0"/>
              <w:marRight w:val="0"/>
              <w:marTop w:val="0"/>
              <w:marBottom w:val="0"/>
              <w:divBdr>
                <w:top w:val="none" w:sz="0" w:space="0" w:color="auto"/>
                <w:left w:val="none" w:sz="0" w:space="0" w:color="auto"/>
                <w:bottom w:val="none" w:sz="0" w:space="0" w:color="auto"/>
                <w:right w:val="none" w:sz="0" w:space="0" w:color="auto"/>
              </w:divBdr>
            </w:div>
            <w:div w:id="2098479999">
              <w:marLeft w:val="0"/>
              <w:marRight w:val="0"/>
              <w:marTop w:val="0"/>
              <w:marBottom w:val="0"/>
              <w:divBdr>
                <w:top w:val="none" w:sz="0" w:space="0" w:color="auto"/>
                <w:left w:val="none" w:sz="0" w:space="0" w:color="auto"/>
                <w:bottom w:val="none" w:sz="0" w:space="0" w:color="auto"/>
                <w:right w:val="none" w:sz="0" w:space="0" w:color="auto"/>
              </w:divBdr>
            </w:div>
            <w:div w:id="174464832">
              <w:marLeft w:val="0"/>
              <w:marRight w:val="0"/>
              <w:marTop w:val="0"/>
              <w:marBottom w:val="0"/>
              <w:divBdr>
                <w:top w:val="none" w:sz="0" w:space="0" w:color="auto"/>
                <w:left w:val="none" w:sz="0" w:space="0" w:color="auto"/>
                <w:bottom w:val="none" w:sz="0" w:space="0" w:color="auto"/>
                <w:right w:val="none" w:sz="0" w:space="0" w:color="auto"/>
              </w:divBdr>
            </w:div>
            <w:div w:id="1711152469">
              <w:marLeft w:val="0"/>
              <w:marRight w:val="0"/>
              <w:marTop w:val="0"/>
              <w:marBottom w:val="0"/>
              <w:divBdr>
                <w:top w:val="none" w:sz="0" w:space="0" w:color="auto"/>
                <w:left w:val="none" w:sz="0" w:space="0" w:color="auto"/>
                <w:bottom w:val="none" w:sz="0" w:space="0" w:color="auto"/>
                <w:right w:val="none" w:sz="0" w:space="0" w:color="auto"/>
              </w:divBdr>
            </w:div>
            <w:div w:id="1377588775">
              <w:marLeft w:val="0"/>
              <w:marRight w:val="0"/>
              <w:marTop w:val="0"/>
              <w:marBottom w:val="0"/>
              <w:divBdr>
                <w:top w:val="none" w:sz="0" w:space="0" w:color="auto"/>
                <w:left w:val="none" w:sz="0" w:space="0" w:color="auto"/>
                <w:bottom w:val="none" w:sz="0" w:space="0" w:color="auto"/>
                <w:right w:val="none" w:sz="0" w:space="0" w:color="auto"/>
              </w:divBdr>
            </w:div>
            <w:div w:id="637758897">
              <w:marLeft w:val="0"/>
              <w:marRight w:val="0"/>
              <w:marTop w:val="0"/>
              <w:marBottom w:val="0"/>
              <w:divBdr>
                <w:top w:val="none" w:sz="0" w:space="0" w:color="auto"/>
                <w:left w:val="none" w:sz="0" w:space="0" w:color="auto"/>
                <w:bottom w:val="none" w:sz="0" w:space="0" w:color="auto"/>
                <w:right w:val="none" w:sz="0" w:space="0" w:color="auto"/>
              </w:divBdr>
            </w:div>
            <w:div w:id="949238411">
              <w:marLeft w:val="0"/>
              <w:marRight w:val="0"/>
              <w:marTop w:val="0"/>
              <w:marBottom w:val="0"/>
              <w:divBdr>
                <w:top w:val="none" w:sz="0" w:space="0" w:color="auto"/>
                <w:left w:val="none" w:sz="0" w:space="0" w:color="auto"/>
                <w:bottom w:val="none" w:sz="0" w:space="0" w:color="auto"/>
                <w:right w:val="none" w:sz="0" w:space="0" w:color="auto"/>
              </w:divBdr>
            </w:div>
            <w:div w:id="62993793">
              <w:marLeft w:val="0"/>
              <w:marRight w:val="0"/>
              <w:marTop w:val="0"/>
              <w:marBottom w:val="0"/>
              <w:divBdr>
                <w:top w:val="none" w:sz="0" w:space="0" w:color="auto"/>
                <w:left w:val="none" w:sz="0" w:space="0" w:color="auto"/>
                <w:bottom w:val="none" w:sz="0" w:space="0" w:color="auto"/>
                <w:right w:val="none" w:sz="0" w:space="0" w:color="auto"/>
              </w:divBdr>
            </w:div>
            <w:div w:id="499125361">
              <w:marLeft w:val="0"/>
              <w:marRight w:val="0"/>
              <w:marTop w:val="0"/>
              <w:marBottom w:val="0"/>
              <w:divBdr>
                <w:top w:val="none" w:sz="0" w:space="0" w:color="auto"/>
                <w:left w:val="none" w:sz="0" w:space="0" w:color="auto"/>
                <w:bottom w:val="none" w:sz="0" w:space="0" w:color="auto"/>
                <w:right w:val="none" w:sz="0" w:space="0" w:color="auto"/>
              </w:divBdr>
            </w:div>
            <w:div w:id="1495681758">
              <w:marLeft w:val="0"/>
              <w:marRight w:val="0"/>
              <w:marTop w:val="0"/>
              <w:marBottom w:val="0"/>
              <w:divBdr>
                <w:top w:val="none" w:sz="0" w:space="0" w:color="auto"/>
                <w:left w:val="none" w:sz="0" w:space="0" w:color="auto"/>
                <w:bottom w:val="none" w:sz="0" w:space="0" w:color="auto"/>
                <w:right w:val="none" w:sz="0" w:space="0" w:color="auto"/>
              </w:divBdr>
            </w:div>
            <w:div w:id="969163326">
              <w:marLeft w:val="0"/>
              <w:marRight w:val="0"/>
              <w:marTop w:val="0"/>
              <w:marBottom w:val="0"/>
              <w:divBdr>
                <w:top w:val="none" w:sz="0" w:space="0" w:color="auto"/>
                <w:left w:val="none" w:sz="0" w:space="0" w:color="auto"/>
                <w:bottom w:val="none" w:sz="0" w:space="0" w:color="auto"/>
                <w:right w:val="none" w:sz="0" w:space="0" w:color="auto"/>
              </w:divBdr>
            </w:div>
            <w:div w:id="1365398028">
              <w:marLeft w:val="0"/>
              <w:marRight w:val="0"/>
              <w:marTop w:val="0"/>
              <w:marBottom w:val="0"/>
              <w:divBdr>
                <w:top w:val="none" w:sz="0" w:space="0" w:color="auto"/>
                <w:left w:val="none" w:sz="0" w:space="0" w:color="auto"/>
                <w:bottom w:val="none" w:sz="0" w:space="0" w:color="auto"/>
                <w:right w:val="none" w:sz="0" w:space="0" w:color="auto"/>
              </w:divBdr>
            </w:div>
            <w:div w:id="887690752">
              <w:marLeft w:val="0"/>
              <w:marRight w:val="0"/>
              <w:marTop w:val="0"/>
              <w:marBottom w:val="0"/>
              <w:divBdr>
                <w:top w:val="none" w:sz="0" w:space="0" w:color="auto"/>
                <w:left w:val="none" w:sz="0" w:space="0" w:color="auto"/>
                <w:bottom w:val="none" w:sz="0" w:space="0" w:color="auto"/>
                <w:right w:val="none" w:sz="0" w:space="0" w:color="auto"/>
              </w:divBdr>
            </w:div>
            <w:div w:id="422067391">
              <w:marLeft w:val="0"/>
              <w:marRight w:val="0"/>
              <w:marTop w:val="0"/>
              <w:marBottom w:val="0"/>
              <w:divBdr>
                <w:top w:val="none" w:sz="0" w:space="0" w:color="auto"/>
                <w:left w:val="none" w:sz="0" w:space="0" w:color="auto"/>
                <w:bottom w:val="none" w:sz="0" w:space="0" w:color="auto"/>
                <w:right w:val="none" w:sz="0" w:space="0" w:color="auto"/>
              </w:divBdr>
            </w:div>
            <w:div w:id="107168198">
              <w:marLeft w:val="0"/>
              <w:marRight w:val="0"/>
              <w:marTop w:val="0"/>
              <w:marBottom w:val="0"/>
              <w:divBdr>
                <w:top w:val="none" w:sz="0" w:space="0" w:color="auto"/>
                <w:left w:val="none" w:sz="0" w:space="0" w:color="auto"/>
                <w:bottom w:val="none" w:sz="0" w:space="0" w:color="auto"/>
                <w:right w:val="none" w:sz="0" w:space="0" w:color="auto"/>
              </w:divBdr>
            </w:div>
            <w:div w:id="1588539916">
              <w:marLeft w:val="0"/>
              <w:marRight w:val="0"/>
              <w:marTop w:val="0"/>
              <w:marBottom w:val="0"/>
              <w:divBdr>
                <w:top w:val="none" w:sz="0" w:space="0" w:color="auto"/>
                <w:left w:val="none" w:sz="0" w:space="0" w:color="auto"/>
                <w:bottom w:val="none" w:sz="0" w:space="0" w:color="auto"/>
                <w:right w:val="none" w:sz="0" w:space="0" w:color="auto"/>
              </w:divBdr>
            </w:div>
            <w:div w:id="95180728">
              <w:marLeft w:val="0"/>
              <w:marRight w:val="0"/>
              <w:marTop w:val="0"/>
              <w:marBottom w:val="0"/>
              <w:divBdr>
                <w:top w:val="none" w:sz="0" w:space="0" w:color="auto"/>
                <w:left w:val="none" w:sz="0" w:space="0" w:color="auto"/>
                <w:bottom w:val="none" w:sz="0" w:space="0" w:color="auto"/>
                <w:right w:val="none" w:sz="0" w:space="0" w:color="auto"/>
              </w:divBdr>
            </w:div>
            <w:div w:id="1500193763">
              <w:marLeft w:val="0"/>
              <w:marRight w:val="0"/>
              <w:marTop w:val="0"/>
              <w:marBottom w:val="0"/>
              <w:divBdr>
                <w:top w:val="none" w:sz="0" w:space="0" w:color="auto"/>
                <w:left w:val="none" w:sz="0" w:space="0" w:color="auto"/>
                <w:bottom w:val="none" w:sz="0" w:space="0" w:color="auto"/>
                <w:right w:val="none" w:sz="0" w:space="0" w:color="auto"/>
              </w:divBdr>
            </w:div>
            <w:div w:id="1029724082">
              <w:marLeft w:val="0"/>
              <w:marRight w:val="0"/>
              <w:marTop w:val="0"/>
              <w:marBottom w:val="0"/>
              <w:divBdr>
                <w:top w:val="none" w:sz="0" w:space="0" w:color="auto"/>
                <w:left w:val="none" w:sz="0" w:space="0" w:color="auto"/>
                <w:bottom w:val="none" w:sz="0" w:space="0" w:color="auto"/>
                <w:right w:val="none" w:sz="0" w:space="0" w:color="auto"/>
              </w:divBdr>
            </w:div>
            <w:div w:id="1848864979">
              <w:marLeft w:val="0"/>
              <w:marRight w:val="0"/>
              <w:marTop w:val="0"/>
              <w:marBottom w:val="0"/>
              <w:divBdr>
                <w:top w:val="none" w:sz="0" w:space="0" w:color="auto"/>
                <w:left w:val="none" w:sz="0" w:space="0" w:color="auto"/>
                <w:bottom w:val="none" w:sz="0" w:space="0" w:color="auto"/>
                <w:right w:val="none" w:sz="0" w:space="0" w:color="auto"/>
              </w:divBdr>
            </w:div>
            <w:div w:id="41680958">
              <w:marLeft w:val="0"/>
              <w:marRight w:val="0"/>
              <w:marTop w:val="0"/>
              <w:marBottom w:val="0"/>
              <w:divBdr>
                <w:top w:val="none" w:sz="0" w:space="0" w:color="auto"/>
                <w:left w:val="none" w:sz="0" w:space="0" w:color="auto"/>
                <w:bottom w:val="none" w:sz="0" w:space="0" w:color="auto"/>
                <w:right w:val="none" w:sz="0" w:space="0" w:color="auto"/>
              </w:divBdr>
            </w:div>
            <w:div w:id="1480532592">
              <w:marLeft w:val="0"/>
              <w:marRight w:val="0"/>
              <w:marTop w:val="0"/>
              <w:marBottom w:val="0"/>
              <w:divBdr>
                <w:top w:val="none" w:sz="0" w:space="0" w:color="auto"/>
                <w:left w:val="none" w:sz="0" w:space="0" w:color="auto"/>
                <w:bottom w:val="none" w:sz="0" w:space="0" w:color="auto"/>
                <w:right w:val="none" w:sz="0" w:space="0" w:color="auto"/>
              </w:divBdr>
            </w:div>
            <w:div w:id="586306105">
              <w:marLeft w:val="0"/>
              <w:marRight w:val="0"/>
              <w:marTop w:val="0"/>
              <w:marBottom w:val="0"/>
              <w:divBdr>
                <w:top w:val="none" w:sz="0" w:space="0" w:color="auto"/>
                <w:left w:val="none" w:sz="0" w:space="0" w:color="auto"/>
                <w:bottom w:val="none" w:sz="0" w:space="0" w:color="auto"/>
                <w:right w:val="none" w:sz="0" w:space="0" w:color="auto"/>
              </w:divBdr>
            </w:div>
            <w:div w:id="18449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440">
      <w:bodyDiv w:val="1"/>
      <w:marLeft w:val="0"/>
      <w:marRight w:val="0"/>
      <w:marTop w:val="0"/>
      <w:marBottom w:val="0"/>
      <w:divBdr>
        <w:top w:val="none" w:sz="0" w:space="0" w:color="auto"/>
        <w:left w:val="none" w:sz="0" w:space="0" w:color="auto"/>
        <w:bottom w:val="none" w:sz="0" w:space="0" w:color="auto"/>
        <w:right w:val="none" w:sz="0" w:space="0" w:color="auto"/>
      </w:divBdr>
      <w:divsChild>
        <w:div w:id="1355501746">
          <w:marLeft w:val="0"/>
          <w:marRight w:val="0"/>
          <w:marTop w:val="0"/>
          <w:marBottom w:val="0"/>
          <w:divBdr>
            <w:top w:val="none" w:sz="0" w:space="0" w:color="auto"/>
            <w:left w:val="none" w:sz="0" w:space="0" w:color="auto"/>
            <w:bottom w:val="none" w:sz="0" w:space="0" w:color="auto"/>
            <w:right w:val="none" w:sz="0" w:space="0" w:color="auto"/>
          </w:divBdr>
          <w:divsChild>
            <w:div w:id="1288388256">
              <w:marLeft w:val="0"/>
              <w:marRight w:val="0"/>
              <w:marTop w:val="0"/>
              <w:marBottom w:val="0"/>
              <w:divBdr>
                <w:top w:val="none" w:sz="0" w:space="0" w:color="auto"/>
                <w:left w:val="none" w:sz="0" w:space="0" w:color="auto"/>
                <w:bottom w:val="none" w:sz="0" w:space="0" w:color="auto"/>
                <w:right w:val="none" w:sz="0" w:space="0" w:color="auto"/>
              </w:divBdr>
            </w:div>
            <w:div w:id="469439520">
              <w:marLeft w:val="0"/>
              <w:marRight w:val="0"/>
              <w:marTop w:val="0"/>
              <w:marBottom w:val="0"/>
              <w:divBdr>
                <w:top w:val="none" w:sz="0" w:space="0" w:color="auto"/>
                <w:left w:val="none" w:sz="0" w:space="0" w:color="auto"/>
                <w:bottom w:val="none" w:sz="0" w:space="0" w:color="auto"/>
                <w:right w:val="none" w:sz="0" w:space="0" w:color="auto"/>
              </w:divBdr>
            </w:div>
            <w:div w:id="621303115">
              <w:marLeft w:val="0"/>
              <w:marRight w:val="0"/>
              <w:marTop w:val="0"/>
              <w:marBottom w:val="0"/>
              <w:divBdr>
                <w:top w:val="none" w:sz="0" w:space="0" w:color="auto"/>
                <w:left w:val="none" w:sz="0" w:space="0" w:color="auto"/>
                <w:bottom w:val="none" w:sz="0" w:space="0" w:color="auto"/>
                <w:right w:val="none" w:sz="0" w:space="0" w:color="auto"/>
              </w:divBdr>
            </w:div>
            <w:div w:id="830100918">
              <w:marLeft w:val="0"/>
              <w:marRight w:val="0"/>
              <w:marTop w:val="0"/>
              <w:marBottom w:val="0"/>
              <w:divBdr>
                <w:top w:val="none" w:sz="0" w:space="0" w:color="auto"/>
                <w:left w:val="none" w:sz="0" w:space="0" w:color="auto"/>
                <w:bottom w:val="none" w:sz="0" w:space="0" w:color="auto"/>
                <w:right w:val="none" w:sz="0" w:space="0" w:color="auto"/>
              </w:divBdr>
            </w:div>
            <w:div w:id="1271282523">
              <w:marLeft w:val="0"/>
              <w:marRight w:val="0"/>
              <w:marTop w:val="0"/>
              <w:marBottom w:val="0"/>
              <w:divBdr>
                <w:top w:val="none" w:sz="0" w:space="0" w:color="auto"/>
                <w:left w:val="none" w:sz="0" w:space="0" w:color="auto"/>
                <w:bottom w:val="none" w:sz="0" w:space="0" w:color="auto"/>
                <w:right w:val="none" w:sz="0" w:space="0" w:color="auto"/>
              </w:divBdr>
            </w:div>
            <w:div w:id="508375680">
              <w:marLeft w:val="0"/>
              <w:marRight w:val="0"/>
              <w:marTop w:val="0"/>
              <w:marBottom w:val="0"/>
              <w:divBdr>
                <w:top w:val="none" w:sz="0" w:space="0" w:color="auto"/>
                <w:left w:val="none" w:sz="0" w:space="0" w:color="auto"/>
                <w:bottom w:val="none" w:sz="0" w:space="0" w:color="auto"/>
                <w:right w:val="none" w:sz="0" w:space="0" w:color="auto"/>
              </w:divBdr>
            </w:div>
            <w:div w:id="1591115359">
              <w:marLeft w:val="0"/>
              <w:marRight w:val="0"/>
              <w:marTop w:val="0"/>
              <w:marBottom w:val="0"/>
              <w:divBdr>
                <w:top w:val="none" w:sz="0" w:space="0" w:color="auto"/>
                <w:left w:val="none" w:sz="0" w:space="0" w:color="auto"/>
                <w:bottom w:val="none" w:sz="0" w:space="0" w:color="auto"/>
                <w:right w:val="none" w:sz="0" w:space="0" w:color="auto"/>
              </w:divBdr>
            </w:div>
            <w:div w:id="965938460">
              <w:marLeft w:val="0"/>
              <w:marRight w:val="0"/>
              <w:marTop w:val="0"/>
              <w:marBottom w:val="0"/>
              <w:divBdr>
                <w:top w:val="none" w:sz="0" w:space="0" w:color="auto"/>
                <w:left w:val="none" w:sz="0" w:space="0" w:color="auto"/>
                <w:bottom w:val="none" w:sz="0" w:space="0" w:color="auto"/>
                <w:right w:val="none" w:sz="0" w:space="0" w:color="auto"/>
              </w:divBdr>
            </w:div>
            <w:div w:id="79566776">
              <w:marLeft w:val="0"/>
              <w:marRight w:val="0"/>
              <w:marTop w:val="0"/>
              <w:marBottom w:val="0"/>
              <w:divBdr>
                <w:top w:val="none" w:sz="0" w:space="0" w:color="auto"/>
                <w:left w:val="none" w:sz="0" w:space="0" w:color="auto"/>
                <w:bottom w:val="none" w:sz="0" w:space="0" w:color="auto"/>
                <w:right w:val="none" w:sz="0" w:space="0" w:color="auto"/>
              </w:divBdr>
            </w:div>
            <w:div w:id="2094737975">
              <w:marLeft w:val="0"/>
              <w:marRight w:val="0"/>
              <w:marTop w:val="0"/>
              <w:marBottom w:val="0"/>
              <w:divBdr>
                <w:top w:val="none" w:sz="0" w:space="0" w:color="auto"/>
                <w:left w:val="none" w:sz="0" w:space="0" w:color="auto"/>
                <w:bottom w:val="none" w:sz="0" w:space="0" w:color="auto"/>
                <w:right w:val="none" w:sz="0" w:space="0" w:color="auto"/>
              </w:divBdr>
            </w:div>
            <w:div w:id="629559239">
              <w:marLeft w:val="0"/>
              <w:marRight w:val="0"/>
              <w:marTop w:val="0"/>
              <w:marBottom w:val="0"/>
              <w:divBdr>
                <w:top w:val="none" w:sz="0" w:space="0" w:color="auto"/>
                <w:left w:val="none" w:sz="0" w:space="0" w:color="auto"/>
                <w:bottom w:val="none" w:sz="0" w:space="0" w:color="auto"/>
                <w:right w:val="none" w:sz="0" w:space="0" w:color="auto"/>
              </w:divBdr>
            </w:div>
            <w:div w:id="846864864">
              <w:marLeft w:val="0"/>
              <w:marRight w:val="0"/>
              <w:marTop w:val="0"/>
              <w:marBottom w:val="0"/>
              <w:divBdr>
                <w:top w:val="none" w:sz="0" w:space="0" w:color="auto"/>
                <w:left w:val="none" w:sz="0" w:space="0" w:color="auto"/>
                <w:bottom w:val="none" w:sz="0" w:space="0" w:color="auto"/>
                <w:right w:val="none" w:sz="0" w:space="0" w:color="auto"/>
              </w:divBdr>
            </w:div>
            <w:div w:id="289670461">
              <w:marLeft w:val="0"/>
              <w:marRight w:val="0"/>
              <w:marTop w:val="0"/>
              <w:marBottom w:val="0"/>
              <w:divBdr>
                <w:top w:val="none" w:sz="0" w:space="0" w:color="auto"/>
                <w:left w:val="none" w:sz="0" w:space="0" w:color="auto"/>
                <w:bottom w:val="none" w:sz="0" w:space="0" w:color="auto"/>
                <w:right w:val="none" w:sz="0" w:space="0" w:color="auto"/>
              </w:divBdr>
            </w:div>
            <w:div w:id="163981469">
              <w:marLeft w:val="0"/>
              <w:marRight w:val="0"/>
              <w:marTop w:val="0"/>
              <w:marBottom w:val="0"/>
              <w:divBdr>
                <w:top w:val="none" w:sz="0" w:space="0" w:color="auto"/>
                <w:left w:val="none" w:sz="0" w:space="0" w:color="auto"/>
                <w:bottom w:val="none" w:sz="0" w:space="0" w:color="auto"/>
                <w:right w:val="none" w:sz="0" w:space="0" w:color="auto"/>
              </w:divBdr>
            </w:div>
            <w:div w:id="715664701">
              <w:marLeft w:val="0"/>
              <w:marRight w:val="0"/>
              <w:marTop w:val="0"/>
              <w:marBottom w:val="0"/>
              <w:divBdr>
                <w:top w:val="none" w:sz="0" w:space="0" w:color="auto"/>
                <w:left w:val="none" w:sz="0" w:space="0" w:color="auto"/>
                <w:bottom w:val="none" w:sz="0" w:space="0" w:color="auto"/>
                <w:right w:val="none" w:sz="0" w:space="0" w:color="auto"/>
              </w:divBdr>
            </w:div>
            <w:div w:id="429273834">
              <w:marLeft w:val="0"/>
              <w:marRight w:val="0"/>
              <w:marTop w:val="0"/>
              <w:marBottom w:val="0"/>
              <w:divBdr>
                <w:top w:val="none" w:sz="0" w:space="0" w:color="auto"/>
                <w:left w:val="none" w:sz="0" w:space="0" w:color="auto"/>
                <w:bottom w:val="none" w:sz="0" w:space="0" w:color="auto"/>
                <w:right w:val="none" w:sz="0" w:space="0" w:color="auto"/>
              </w:divBdr>
            </w:div>
            <w:div w:id="1080758316">
              <w:marLeft w:val="0"/>
              <w:marRight w:val="0"/>
              <w:marTop w:val="0"/>
              <w:marBottom w:val="0"/>
              <w:divBdr>
                <w:top w:val="none" w:sz="0" w:space="0" w:color="auto"/>
                <w:left w:val="none" w:sz="0" w:space="0" w:color="auto"/>
                <w:bottom w:val="none" w:sz="0" w:space="0" w:color="auto"/>
                <w:right w:val="none" w:sz="0" w:space="0" w:color="auto"/>
              </w:divBdr>
            </w:div>
            <w:div w:id="1642419585">
              <w:marLeft w:val="0"/>
              <w:marRight w:val="0"/>
              <w:marTop w:val="0"/>
              <w:marBottom w:val="0"/>
              <w:divBdr>
                <w:top w:val="none" w:sz="0" w:space="0" w:color="auto"/>
                <w:left w:val="none" w:sz="0" w:space="0" w:color="auto"/>
                <w:bottom w:val="none" w:sz="0" w:space="0" w:color="auto"/>
                <w:right w:val="none" w:sz="0" w:space="0" w:color="auto"/>
              </w:divBdr>
            </w:div>
            <w:div w:id="1496334996">
              <w:marLeft w:val="0"/>
              <w:marRight w:val="0"/>
              <w:marTop w:val="0"/>
              <w:marBottom w:val="0"/>
              <w:divBdr>
                <w:top w:val="none" w:sz="0" w:space="0" w:color="auto"/>
                <w:left w:val="none" w:sz="0" w:space="0" w:color="auto"/>
                <w:bottom w:val="none" w:sz="0" w:space="0" w:color="auto"/>
                <w:right w:val="none" w:sz="0" w:space="0" w:color="auto"/>
              </w:divBdr>
            </w:div>
            <w:div w:id="1420835220">
              <w:marLeft w:val="0"/>
              <w:marRight w:val="0"/>
              <w:marTop w:val="0"/>
              <w:marBottom w:val="0"/>
              <w:divBdr>
                <w:top w:val="none" w:sz="0" w:space="0" w:color="auto"/>
                <w:left w:val="none" w:sz="0" w:space="0" w:color="auto"/>
                <w:bottom w:val="none" w:sz="0" w:space="0" w:color="auto"/>
                <w:right w:val="none" w:sz="0" w:space="0" w:color="auto"/>
              </w:divBdr>
            </w:div>
            <w:div w:id="155340380">
              <w:marLeft w:val="0"/>
              <w:marRight w:val="0"/>
              <w:marTop w:val="0"/>
              <w:marBottom w:val="0"/>
              <w:divBdr>
                <w:top w:val="none" w:sz="0" w:space="0" w:color="auto"/>
                <w:left w:val="none" w:sz="0" w:space="0" w:color="auto"/>
                <w:bottom w:val="none" w:sz="0" w:space="0" w:color="auto"/>
                <w:right w:val="none" w:sz="0" w:space="0" w:color="auto"/>
              </w:divBdr>
            </w:div>
            <w:div w:id="1114638534">
              <w:marLeft w:val="0"/>
              <w:marRight w:val="0"/>
              <w:marTop w:val="0"/>
              <w:marBottom w:val="0"/>
              <w:divBdr>
                <w:top w:val="none" w:sz="0" w:space="0" w:color="auto"/>
                <w:left w:val="none" w:sz="0" w:space="0" w:color="auto"/>
                <w:bottom w:val="none" w:sz="0" w:space="0" w:color="auto"/>
                <w:right w:val="none" w:sz="0" w:space="0" w:color="auto"/>
              </w:divBdr>
            </w:div>
            <w:div w:id="545068812">
              <w:marLeft w:val="0"/>
              <w:marRight w:val="0"/>
              <w:marTop w:val="0"/>
              <w:marBottom w:val="0"/>
              <w:divBdr>
                <w:top w:val="none" w:sz="0" w:space="0" w:color="auto"/>
                <w:left w:val="none" w:sz="0" w:space="0" w:color="auto"/>
                <w:bottom w:val="none" w:sz="0" w:space="0" w:color="auto"/>
                <w:right w:val="none" w:sz="0" w:space="0" w:color="auto"/>
              </w:divBdr>
            </w:div>
            <w:div w:id="849949452">
              <w:marLeft w:val="0"/>
              <w:marRight w:val="0"/>
              <w:marTop w:val="0"/>
              <w:marBottom w:val="0"/>
              <w:divBdr>
                <w:top w:val="none" w:sz="0" w:space="0" w:color="auto"/>
                <w:left w:val="none" w:sz="0" w:space="0" w:color="auto"/>
                <w:bottom w:val="none" w:sz="0" w:space="0" w:color="auto"/>
                <w:right w:val="none" w:sz="0" w:space="0" w:color="auto"/>
              </w:divBdr>
            </w:div>
            <w:div w:id="2096317289">
              <w:marLeft w:val="0"/>
              <w:marRight w:val="0"/>
              <w:marTop w:val="0"/>
              <w:marBottom w:val="0"/>
              <w:divBdr>
                <w:top w:val="none" w:sz="0" w:space="0" w:color="auto"/>
                <w:left w:val="none" w:sz="0" w:space="0" w:color="auto"/>
                <w:bottom w:val="none" w:sz="0" w:space="0" w:color="auto"/>
                <w:right w:val="none" w:sz="0" w:space="0" w:color="auto"/>
              </w:divBdr>
            </w:div>
            <w:div w:id="585194798">
              <w:marLeft w:val="0"/>
              <w:marRight w:val="0"/>
              <w:marTop w:val="0"/>
              <w:marBottom w:val="0"/>
              <w:divBdr>
                <w:top w:val="none" w:sz="0" w:space="0" w:color="auto"/>
                <w:left w:val="none" w:sz="0" w:space="0" w:color="auto"/>
                <w:bottom w:val="none" w:sz="0" w:space="0" w:color="auto"/>
                <w:right w:val="none" w:sz="0" w:space="0" w:color="auto"/>
              </w:divBdr>
            </w:div>
            <w:div w:id="1635215022">
              <w:marLeft w:val="0"/>
              <w:marRight w:val="0"/>
              <w:marTop w:val="0"/>
              <w:marBottom w:val="0"/>
              <w:divBdr>
                <w:top w:val="none" w:sz="0" w:space="0" w:color="auto"/>
                <w:left w:val="none" w:sz="0" w:space="0" w:color="auto"/>
                <w:bottom w:val="none" w:sz="0" w:space="0" w:color="auto"/>
                <w:right w:val="none" w:sz="0" w:space="0" w:color="auto"/>
              </w:divBdr>
            </w:div>
            <w:div w:id="1388144075">
              <w:marLeft w:val="0"/>
              <w:marRight w:val="0"/>
              <w:marTop w:val="0"/>
              <w:marBottom w:val="0"/>
              <w:divBdr>
                <w:top w:val="none" w:sz="0" w:space="0" w:color="auto"/>
                <w:left w:val="none" w:sz="0" w:space="0" w:color="auto"/>
                <w:bottom w:val="none" w:sz="0" w:space="0" w:color="auto"/>
                <w:right w:val="none" w:sz="0" w:space="0" w:color="auto"/>
              </w:divBdr>
            </w:div>
            <w:div w:id="1362436284">
              <w:marLeft w:val="0"/>
              <w:marRight w:val="0"/>
              <w:marTop w:val="0"/>
              <w:marBottom w:val="0"/>
              <w:divBdr>
                <w:top w:val="none" w:sz="0" w:space="0" w:color="auto"/>
                <w:left w:val="none" w:sz="0" w:space="0" w:color="auto"/>
                <w:bottom w:val="none" w:sz="0" w:space="0" w:color="auto"/>
                <w:right w:val="none" w:sz="0" w:space="0" w:color="auto"/>
              </w:divBdr>
            </w:div>
            <w:div w:id="1405223297">
              <w:marLeft w:val="0"/>
              <w:marRight w:val="0"/>
              <w:marTop w:val="0"/>
              <w:marBottom w:val="0"/>
              <w:divBdr>
                <w:top w:val="none" w:sz="0" w:space="0" w:color="auto"/>
                <w:left w:val="none" w:sz="0" w:space="0" w:color="auto"/>
                <w:bottom w:val="none" w:sz="0" w:space="0" w:color="auto"/>
                <w:right w:val="none" w:sz="0" w:space="0" w:color="auto"/>
              </w:divBdr>
            </w:div>
            <w:div w:id="940186525">
              <w:marLeft w:val="0"/>
              <w:marRight w:val="0"/>
              <w:marTop w:val="0"/>
              <w:marBottom w:val="0"/>
              <w:divBdr>
                <w:top w:val="none" w:sz="0" w:space="0" w:color="auto"/>
                <w:left w:val="none" w:sz="0" w:space="0" w:color="auto"/>
                <w:bottom w:val="none" w:sz="0" w:space="0" w:color="auto"/>
                <w:right w:val="none" w:sz="0" w:space="0" w:color="auto"/>
              </w:divBdr>
            </w:div>
            <w:div w:id="1408383569">
              <w:marLeft w:val="0"/>
              <w:marRight w:val="0"/>
              <w:marTop w:val="0"/>
              <w:marBottom w:val="0"/>
              <w:divBdr>
                <w:top w:val="none" w:sz="0" w:space="0" w:color="auto"/>
                <w:left w:val="none" w:sz="0" w:space="0" w:color="auto"/>
                <w:bottom w:val="none" w:sz="0" w:space="0" w:color="auto"/>
                <w:right w:val="none" w:sz="0" w:space="0" w:color="auto"/>
              </w:divBdr>
            </w:div>
            <w:div w:id="1065450654">
              <w:marLeft w:val="0"/>
              <w:marRight w:val="0"/>
              <w:marTop w:val="0"/>
              <w:marBottom w:val="0"/>
              <w:divBdr>
                <w:top w:val="none" w:sz="0" w:space="0" w:color="auto"/>
                <w:left w:val="none" w:sz="0" w:space="0" w:color="auto"/>
                <w:bottom w:val="none" w:sz="0" w:space="0" w:color="auto"/>
                <w:right w:val="none" w:sz="0" w:space="0" w:color="auto"/>
              </w:divBdr>
            </w:div>
            <w:div w:id="1617061893">
              <w:marLeft w:val="0"/>
              <w:marRight w:val="0"/>
              <w:marTop w:val="0"/>
              <w:marBottom w:val="0"/>
              <w:divBdr>
                <w:top w:val="none" w:sz="0" w:space="0" w:color="auto"/>
                <w:left w:val="none" w:sz="0" w:space="0" w:color="auto"/>
                <w:bottom w:val="none" w:sz="0" w:space="0" w:color="auto"/>
                <w:right w:val="none" w:sz="0" w:space="0" w:color="auto"/>
              </w:divBdr>
            </w:div>
            <w:div w:id="1106998513">
              <w:marLeft w:val="0"/>
              <w:marRight w:val="0"/>
              <w:marTop w:val="0"/>
              <w:marBottom w:val="0"/>
              <w:divBdr>
                <w:top w:val="none" w:sz="0" w:space="0" w:color="auto"/>
                <w:left w:val="none" w:sz="0" w:space="0" w:color="auto"/>
                <w:bottom w:val="none" w:sz="0" w:space="0" w:color="auto"/>
                <w:right w:val="none" w:sz="0" w:space="0" w:color="auto"/>
              </w:divBdr>
            </w:div>
            <w:div w:id="1720008246">
              <w:marLeft w:val="0"/>
              <w:marRight w:val="0"/>
              <w:marTop w:val="0"/>
              <w:marBottom w:val="0"/>
              <w:divBdr>
                <w:top w:val="none" w:sz="0" w:space="0" w:color="auto"/>
                <w:left w:val="none" w:sz="0" w:space="0" w:color="auto"/>
                <w:bottom w:val="none" w:sz="0" w:space="0" w:color="auto"/>
                <w:right w:val="none" w:sz="0" w:space="0" w:color="auto"/>
              </w:divBdr>
            </w:div>
            <w:div w:id="910891437">
              <w:marLeft w:val="0"/>
              <w:marRight w:val="0"/>
              <w:marTop w:val="0"/>
              <w:marBottom w:val="0"/>
              <w:divBdr>
                <w:top w:val="none" w:sz="0" w:space="0" w:color="auto"/>
                <w:left w:val="none" w:sz="0" w:space="0" w:color="auto"/>
                <w:bottom w:val="none" w:sz="0" w:space="0" w:color="auto"/>
                <w:right w:val="none" w:sz="0" w:space="0" w:color="auto"/>
              </w:divBdr>
            </w:div>
            <w:div w:id="196085096">
              <w:marLeft w:val="0"/>
              <w:marRight w:val="0"/>
              <w:marTop w:val="0"/>
              <w:marBottom w:val="0"/>
              <w:divBdr>
                <w:top w:val="none" w:sz="0" w:space="0" w:color="auto"/>
                <w:left w:val="none" w:sz="0" w:space="0" w:color="auto"/>
                <w:bottom w:val="none" w:sz="0" w:space="0" w:color="auto"/>
                <w:right w:val="none" w:sz="0" w:space="0" w:color="auto"/>
              </w:divBdr>
            </w:div>
            <w:div w:id="1991245951">
              <w:marLeft w:val="0"/>
              <w:marRight w:val="0"/>
              <w:marTop w:val="0"/>
              <w:marBottom w:val="0"/>
              <w:divBdr>
                <w:top w:val="none" w:sz="0" w:space="0" w:color="auto"/>
                <w:left w:val="none" w:sz="0" w:space="0" w:color="auto"/>
                <w:bottom w:val="none" w:sz="0" w:space="0" w:color="auto"/>
                <w:right w:val="none" w:sz="0" w:space="0" w:color="auto"/>
              </w:divBdr>
            </w:div>
            <w:div w:id="413363014">
              <w:marLeft w:val="0"/>
              <w:marRight w:val="0"/>
              <w:marTop w:val="0"/>
              <w:marBottom w:val="0"/>
              <w:divBdr>
                <w:top w:val="none" w:sz="0" w:space="0" w:color="auto"/>
                <w:left w:val="none" w:sz="0" w:space="0" w:color="auto"/>
                <w:bottom w:val="none" w:sz="0" w:space="0" w:color="auto"/>
                <w:right w:val="none" w:sz="0" w:space="0" w:color="auto"/>
              </w:divBdr>
            </w:div>
            <w:div w:id="1902328661">
              <w:marLeft w:val="0"/>
              <w:marRight w:val="0"/>
              <w:marTop w:val="0"/>
              <w:marBottom w:val="0"/>
              <w:divBdr>
                <w:top w:val="none" w:sz="0" w:space="0" w:color="auto"/>
                <w:left w:val="none" w:sz="0" w:space="0" w:color="auto"/>
                <w:bottom w:val="none" w:sz="0" w:space="0" w:color="auto"/>
                <w:right w:val="none" w:sz="0" w:space="0" w:color="auto"/>
              </w:divBdr>
            </w:div>
            <w:div w:id="1009678287">
              <w:marLeft w:val="0"/>
              <w:marRight w:val="0"/>
              <w:marTop w:val="0"/>
              <w:marBottom w:val="0"/>
              <w:divBdr>
                <w:top w:val="none" w:sz="0" w:space="0" w:color="auto"/>
                <w:left w:val="none" w:sz="0" w:space="0" w:color="auto"/>
                <w:bottom w:val="none" w:sz="0" w:space="0" w:color="auto"/>
                <w:right w:val="none" w:sz="0" w:space="0" w:color="auto"/>
              </w:divBdr>
            </w:div>
            <w:div w:id="1576088377">
              <w:marLeft w:val="0"/>
              <w:marRight w:val="0"/>
              <w:marTop w:val="0"/>
              <w:marBottom w:val="0"/>
              <w:divBdr>
                <w:top w:val="none" w:sz="0" w:space="0" w:color="auto"/>
                <w:left w:val="none" w:sz="0" w:space="0" w:color="auto"/>
                <w:bottom w:val="none" w:sz="0" w:space="0" w:color="auto"/>
                <w:right w:val="none" w:sz="0" w:space="0" w:color="auto"/>
              </w:divBdr>
            </w:div>
            <w:div w:id="377558534">
              <w:marLeft w:val="0"/>
              <w:marRight w:val="0"/>
              <w:marTop w:val="0"/>
              <w:marBottom w:val="0"/>
              <w:divBdr>
                <w:top w:val="none" w:sz="0" w:space="0" w:color="auto"/>
                <w:left w:val="none" w:sz="0" w:space="0" w:color="auto"/>
                <w:bottom w:val="none" w:sz="0" w:space="0" w:color="auto"/>
                <w:right w:val="none" w:sz="0" w:space="0" w:color="auto"/>
              </w:divBdr>
            </w:div>
            <w:div w:id="1605991940">
              <w:marLeft w:val="0"/>
              <w:marRight w:val="0"/>
              <w:marTop w:val="0"/>
              <w:marBottom w:val="0"/>
              <w:divBdr>
                <w:top w:val="none" w:sz="0" w:space="0" w:color="auto"/>
                <w:left w:val="none" w:sz="0" w:space="0" w:color="auto"/>
                <w:bottom w:val="none" w:sz="0" w:space="0" w:color="auto"/>
                <w:right w:val="none" w:sz="0" w:space="0" w:color="auto"/>
              </w:divBdr>
            </w:div>
            <w:div w:id="469135105">
              <w:marLeft w:val="0"/>
              <w:marRight w:val="0"/>
              <w:marTop w:val="0"/>
              <w:marBottom w:val="0"/>
              <w:divBdr>
                <w:top w:val="none" w:sz="0" w:space="0" w:color="auto"/>
                <w:left w:val="none" w:sz="0" w:space="0" w:color="auto"/>
                <w:bottom w:val="none" w:sz="0" w:space="0" w:color="auto"/>
                <w:right w:val="none" w:sz="0" w:space="0" w:color="auto"/>
              </w:divBdr>
            </w:div>
            <w:div w:id="700932677">
              <w:marLeft w:val="0"/>
              <w:marRight w:val="0"/>
              <w:marTop w:val="0"/>
              <w:marBottom w:val="0"/>
              <w:divBdr>
                <w:top w:val="none" w:sz="0" w:space="0" w:color="auto"/>
                <w:left w:val="none" w:sz="0" w:space="0" w:color="auto"/>
                <w:bottom w:val="none" w:sz="0" w:space="0" w:color="auto"/>
                <w:right w:val="none" w:sz="0" w:space="0" w:color="auto"/>
              </w:divBdr>
            </w:div>
            <w:div w:id="237784656">
              <w:marLeft w:val="0"/>
              <w:marRight w:val="0"/>
              <w:marTop w:val="0"/>
              <w:marBottom w:val="0"/>
              <w:divBdr>
                <w:top w:val="none" w:sz="0" w:space="0" w:color="auto"/>
                <w:left w:val="none" w:sz="0" w:space="0" w:color="auto"/>
                <w:bottom w:val="none" w:sz="0" w:space="0" w:color="auto"/>
                <w:right w:val="none" w:sz="0" w:space="0" w:color="auto"/>
              </w:divBdr>
            </w:div>
            <w:div w:id="1607233761">
              <w:marLeft w:val="0"/>
              <w:marRight w:val="0"/>
              <w:marTop w:val="0"/>
              <w:marBottom w:val="0"/>
              <w:divBdr>
                <w:top w:val="none" w:sz="0" w:space="0" w:color="auto"/>
                <w:left w:val="none" w:sz="0" w:space="0" w:color="auto"/>
                <w:bottom w:val="none" w:sz="0" w:space="0" w:color="auto"/>
                <w:right w:val="none" w:sz="0" w:space="0" w:color="auto"/>
              </w:divBdr>
            </w:div>
            <w:div w:id="271326891">
              <w:marLeft w:val="0"/>
              <w:marRight w:val="0"/>
              <w:marTop w:val="0"/>
              <w:marBottom w:val="0"/>
              <w:divBdr>
                <w:top w:val="none" w:sz="0" w:space="0" w:color="auto"/>
                <w:left w:val="none" w:sz="0" w:space="0" w:color="auto"/>
                <w:bottom w:val="none" w:sz="0" w:space="0" w:color="auto"/>
                <w:right w:val="none" w:sz="0" w:space="0" w:color="auto"/>
              </w:divBdr>
            </w:div>
            <w:div w:id="386150712">
              <w:marLeft w:val="0"/>
              <w:marRight w:val="0"/>
              <w:marTop w:val="0"/>
              <w:marBottom w:val="0"/>
              <w:divBdr>
                <w:top w:val="none" w:sz="0" w:space="0" w:color="auto"/>
                <w:left w:val="none" w:sz="0" w:space="0" w:color="auto"/>
                <w:bottom w:val="none" w:sz="0" w:space="0" w:color="auto"/>
                <w:right w:val="none" w:sz="0" w:space="0" w:color="auto"/>
              </w:divBdr>
            </w:div>
            <w:div w:id="1158616766">
              <w:marLeft w:val="0"/>
              <w:marRight w:val="0"/>
              <w:marTop w:val="0"/>
              <w:marBottom w:val="0"/>
              <w:divBdr>
                <w:top w:val="none" w:sz="0" w:space="0" w:color="auto"/>
                <w:left w:val="none" w:sz="0" w:space="0" w:color="auto"/>
                <w:bottom w:val="none" w:sz="0" w:space="0" w:color="auto"/>
                <w:right w:val="none" w:sz="0" w:space="0" w:color="auto"/>
              </w:divBdr>
            </w:div>
            <w:div w:id="278494101">
              <w:marLeft w:val="0"/>
              <w:marRight w:val="0"/>
              <w:marTop w:val="0"/>
              <w:marBottom w:val="0"/>
              <w:divBdr>
                <w:top w:val="none" w:sz="0" w:space="0" w:color="auto"/>
                <w:left w:val="none" w:sz="0" w:space="0" w:color="auto"/>
                <w:bottom w:val="none" w:sz="0" w:space="0" w:color="auto"/>
                <w:right w:val="none" w:sz="0" w:space="0" w:color="auto"/>
              </w:divBdr>
            </w:div>
            <w:div w:id="565338242">
              <w:marLeft w:val="0"/>
              <w:marRight w:val="0"/>
              <w:marTop w:val="0"/>
              <w:marBottom w:val="0"/>
              <w:divBdr>
                <w:top w:val="none" w:sz="0" w:space="0" w:color="auto"/>
                <w:left w:val="none" w:sz="0" w:space="0" w:color="auto"/>
                <w:bottom w:val="none" w:sz="0" w:space="0" w:color="auto"/>
                <w:right w:val="none" w:sz="0" w:space="0" w:color="auto"/>
              </w:divBdr>
            </w:div>
            <w:div w:id="56779829">
              <w:marLeft w:val="0"/>
              <w:marRight w:val="0"/>
              <w:marTop w:val="0"/>
              <w:marBottom w:val="0"/>
              <w:divBdr>
                <w:top w:val="none" w:sz="0" w:space="0" w:color="auto"/>
                <w:left w:val="none" w:sz="0" w:space="0" w:color="auto"/>
                <w:bottom w:val="none" w:sz="0" w:space="0" w:color="auto"/>
                <w:right w:val="none" w:sz="0" w:space="0" w:color="auto"/>
              </w:divBdr>
            </w:div>
            <w:div w:id="1556891634">
              <w:marLeft w:val="0"/>
              <w:marRight w:val="0"/>
              <w:marTop w:val="0"/>
              <w:marBottom w:val="0"/>
              <w:divBdr>
                <w:top w:val="none" w:sz="0" w:space="0" w:color="auto"/>
                <w:left w:val="none" w:sz="0" w:space="0" w:color="auto"/>
                <w:bottom w:val="none" w:sz="0" w:space="0" w:color="auto"/>
                <w:right w:val="none" w:sz="0" w:space="0" w:color="auto"/>
              </w:divBdr>
            </w:div>
            <w:div w:id="914317311">
              <w:marLeft w:val="0"/>
              <w:marRight w:val="0"/>
              <w:marTop w:val="0"/>
              <w:marBottom w:val="0"/>
              <w:divBdr>
                <w:top w:val="none" w:sz="0" w:space="0" w:color="auto"/>
                <w:left w:val="none" w:sz="0" w:space="0" w:color="auto"/>
                <w:bottom w:val="none" w:sz="0" w:space="0" w:color="auto"/>
                <w:right w:val="none" w:sz="0" w:space="0" w:color="auto"/>
              </w:divBdr>
            </w:div>
            <w:div w:id="1329938243">
              <w:marLeft w:val="0"/>
              <w:marRight w:val="0"/>
              <w:marTop w:val="0"/>
              <w:marBottom w:val="0"/>
              <w:divBdr>
                <w:top w:val="none" w:sz="0" w:space="0" w:color="auto"/>
                <w:left w:val="none" w:sz="0" w:space="0" w:color="auto"/>
                <w:bottom w:val="none" w:sz="0" w:space="0" w:color="auto"/>
                <w:right w:val="none" w:sz="0" w:space="0" w:color="auto"/>
              </w:divBdr>
            </w:div>
            <w:div w:id="2138330874">
              <w:marLeft w:val="0"/>
              <w:marRight w:val="0"/>
              <w:marTop w:val="0"/>
              <w:marBottom w:val="0"/>
              <w:divBdr>
                <w:top w:val="none" w:sz="0" w:space="0" w:color="auto"/>
                <w:left w:val="none" w:sz="0" w:space="0" w:color="auto"/>
                <w:bottom w:val="none" w:sz="0" w:space="0" w:color="auto"/>
                <w:right w:val="none" w:sz="0" w:space="0" w:color="auto"/>
              </w:divBdr>
            </w:div>
            <w:div w:id="1565409648">
              <w:marLeft w:val="0"/>
              <w:marRight w:val="0"/>
              <w:marTop w:val="0"/>
              <w:marBottom w:val="0"/>
              <w:divBdr>
                <w:top w:val="none" w:sz="0" w:space="0" w:color="auto"/>
                <w:left w:val="none" w:sz="0" w:space="0" w:color="auto"/>
                <w:bottom w:val="none" w:sz="0" w:space="0" w:color="auto"/>
                <w:right w:val="none" w:sz="0" w:space="0" w:color="auto"/>
              </w:divBdr>
            </w:div>
            <w:div w:id="1926918601">
              <w:marLeft w:val="0"/>
              <w:marRight w:val="0"/>
              <w:marTop w:val="0"/>
              <w:marBottom w:val="0"/>
              <w:divBdr>
                <w:top w:val="none" w:sz="0" w:space="0" w:color="auto"/>
                <w:left w:val="none" w:sz="0" w:space="0" w:color="auto"/>
                <w:bottom w:val="none" w:sz="0" w:space="0" w:color="auto"/>
                <w:right w:val="none" w:sz="0" w:space="0" w:color="auto"/>
              </w:divBdr>
            </w:div>
            <w:div w:id="1242252251">
              <w:marLeft w:val="0"/>
              <w:marRight w:val="0"/>
              <w:marTop w:val="0"/>
              <w:marBottom w:val="0"/>
              <w:divBdr>
                <w:top w:val="none" w:sz="0" w:space="0" w:color="auto"/>
                <w:left w:val="none" w:sz="0" w:space="0" w:color="auto"/>
                <w:bottom w:val="none" w:sz="0" w:space="0" w:color="auto"/>
                <w:right w:val="none" w:sz="0" w:space="0" w:color="auto"/>
              </w:divBdr>
            </w:div>
            <w:div w:id="912010159">
              <w:marLeft w:val="0"/>
              <w:marRight w:val="0"/>
              <w:marTop w:val="0"/>
              <w:marBottom w:val="0"/>
              <w:divBdr>
                <w:top w:val="none" w:sz="0" w:space="0" w:color="auto"/>
                <w:left w:val="none" w:sz="0" w:space="0" w:color="auto"/>
                <w:bottom w:val="none" w:sz="0" w:space="0" w:color="auto"/>
                <w:right w:val="none" w:sz="0" w:space="0" w:color="auto"/>
              </w:divBdr>
            </w:div>
            <w:div w:id="1592203832">
              <w:marLeft w:val="0"/>
              <w:marRight w:val="0"/>
              <w:marTop w:val="0"/>
              <w:marBottom w:val="0"/>
              <w:divBdr>
                <w:top w:val="none" w:sz="0" w:space="0" w:color="auto"/>
                <w:left w:val="none" w:sz="0" w:space="0" w:color="auto"/>
                <w:bottom w:val="none" w:sz="0" w:space="0" w:color="auto"/>
                <w:right w:val="none" w:sz="0" w:space="0" w:color="auto"/>
              </w:divBdr>
            </w:div>
            <w:div w:id="1405179499">
              <w:marLeft w:val="0"/>
              <w:marRight w:val="0"/>
              <w:marTop w:val="0"/>
              <w:marBottom w:val="0"/>
              <w:divBdr>
                <w:top w:val="none" w:sz="0" w:space="0" w:color="auto"/>
                <w:left w:val="none" w:sz="0" w:space="0" w:color="auto"/>
                <w:bottom w:val="none" w:sz="0" w:space="0" w:color="auto"/>
                <w:right w:val="none" w:sz="0" w:space="0" w:color="auto"/>
              </w:divBdr>
            </w:div>
            <w:div w:id="1822503182">
              <w:marLeft w:val="0"/>
              <w:marRight w:val="0"/>
              <w:marTop w:val="0"/>
              <w:marBottom w:val="0"/>
              <w:divBdr>
                <w:top w:val="none" w:sz="0" w:space="0" w:color="auto"/>
                <w:left w:val="none" w:sz="0" w:space="0" w:color="auto"/>
                <w:bottom w:val="none" w:sz="0" w:space="0" w:color="auto"/>
                <w:right w:val="none" w:sz="0" w:space="0" w:color="auto"/>
              </w:divBdr>
            </w:div>
            <w:div w:id="1810633166">
              <w:marLeft w:val="0"/>
              <w:marRight w:val="0"/>
              <w:marTop w:val="0"/>
              <w:marBottom w:val="0"/>
              <w:divBdr>
                <w:top w:val="none" w:sz="0" w:space="0" w:color="auto"/>
                <w:left w:val="none" w:sz="0" w:space="0" w:color="auto"/>
                <w:bottom w:val="none" w:sz="0" w:space="0" w:color="auto"/>
                <w:right w:val="none" w:sz="0" w:space="0" w:color="auto"/>
              </w:divBdr>
            </w:div>
            <w:div w:id="577138012">
              <w:marLeft w:val="0"/>
              <w:marRight w:val="0"/>
              <w:marTop w:val="0"/>
              <w:marBottom w:val="0"/>
              <w:divBdr>
                <w:top w:val="none" w:sz="0" w:space="0" w:color="auto"/>
                <w:left w:val="none" w:sz="0" w:space="0" w:color="auto"/>
                <w:bottom w:val="none" w:sz="0" w:space="0" w:color="auto"/>
                <w:right w:val="none" w:sz="0" w:space="0" w:color="auto"/>
              </w:divBdr>
            </w:div>
            <w:div w:id="57704124">
              <w:marLeft w:val="0"/>
              <w:marRight w:val="0"/>
              <w:marTop w:val="0"/>
              <w:marBottom w:val="0"/>
              <w:divBdr>
                <w:top w:val="none" w:sz="0" w:space="0" w:color="auto"/>
                <w:left w:val="none" w:sz="0" w:space="0" w:color="auto"/>
                <w:bottom w:val="none" w:sz="0" w:space="0" w:color="auto"/>
                <w:right w:val="none" w:sz="0" w:space="0" w:color="auto"/>
              </w:divBdr>
            </w:div>
            <w:div w:id="280917991">
              <w:marLeft w:val="0"/>
              <w:marRight w:val="0"/>
              <w:marTop w:val="0"/>
              <w:marBottom w:val="0"/>
              <w:divBdr>
                <w:top w:val="none" w:sz="0" w:space="0" w:color="auto"/>
                <w:left w:val="none" w:sz="0" w:space="0" w:color="auto"/>
                <w:bottom w:val="none" w:sz="0" w:space="0" w:color="auto"/>
                <w:right w:val="none" w:sz="0" w:space="0" w:color="auto"/>
              </w:divBdr>
            </w:div>
            <w:div w:id="2078048143">
              <w:marLeft w:val="0"/>
              <w:marRight w:val="0"/>
              <w:marTop w:val="0"/>
              <w:marBottom w:val="0"/>
              <w:divBdr>
                <w:top w:val="none" w:sz="0" w:space="0" w:color="auto"/>
                <w:left w:val="none" w:sz="0" w:space="0" w:color="auto"/>
                <w:bottom w:val="none" w:sz="0" w:space="0" w:color="auto"/>
                <w:right w:val="none" w:sz="0" w:space="0" w:color="auto"/>
              </w:divBdr>
            </w:div>
            <w:div w:id="1032340342">
              <w:marLeft w:val="0"/>
              <w:marRight w:val="0"/>
              <w:marTop w:val="0"/>
              <w:marBottom w:val="0"/>
              <w:divBdr>
                <w:top w:val="none" w:sz="0" w:space="0" w:color="auto"/>
                <w:left w:val="none" w:sz="0" w:space="0" w:color="auto"/>
                <w:bottom w:val="none" w:sz="0" w:space="0" w:color="auto"/>
                <w:right w:val="none" w:sz="0" w:space="0" w:color="auto"/>
              </w:divBdr>
            </w:div>
            <w:div w:id="871580036">
              <w:marLeft w:val="0"/>
              <w:marRight w:val="0"/>
              <w:marTop w:val="0"/>
              <w:marBottom w:val="0"/>
              <w:divBdr>
                <w:top w:val="none" w:sz="0" w:space="0" w:color="auto"/>
                <w:left w:val="none" w:sz="0" w:space="0" w:color="auto"/>
                <w:bottom w:val="none" w:sz="0" w:space="0" w:color="auto"/>
                <w:right w:val="none" w:sz="0" w:space="0" w:color="auto"/>
              </w:divBdr>
            </w:div>
            <w:div w:id="2016033350">
              <w:marLeft w:val="0"/>
              <w:marRight w:val="0"/>
              <w:marTop w:val="0"/>
              <w:marBottom w:val="0"/>
              <w:divBdr>
                <w:top w:val="none" w:sz="0" w:space="0" w:color="auto"/>
                <w:left w:val="none" w:sz="0" w:space="0" w:color="auto"/>
                <w:bottom w:val="none" w:sz="0" w:space="0" w:color="auto"/>
                <w:right w:val="none" w:sz="0" w:space="0" w:color="auto"/>
              </w:divBdr>
            </w:div>
            <w:div w:id="946038054">
              <w:marLeft w:val="0"/>
              <w:marRight w:val="0"/>
              <w:marTop w:val="0"/>
              <w:marBottom w:val="0"/>
              <w:divBdr>
                <w:top w:val="none" w:sz="0" w:space="0" w:color="auto"/>
                <w:left w:val="none" w:sz="0" w:space="0" w:color="auto"/>
                <w:bottom w:val="none" w:sz="0" w:space="0" w:color="auto"/>
                <w:right w:val="none" w:sz="0" w:space="0" w:color="auto"/>
              </w:divBdr>
            </w:div>
            <w:div w:id="1985229907">
              <w:marLeft w:val="0"/>
              <w:marRight w:val="0"/>
              <w:marTop w:val="0"/>
              <w:marBottom w:val="0"/>
              <w:divBdr>
                <w:top w:val="none" w:sz="0" w:space="0" w:color="auto"/>
                <w:left w:val="none" w:sz="0" w:space="0" w:color="auto"/>
                <w:bottom w:val="none" w:sz="0" w:space="0" w:color="auto"/>
                <w:right w:val="none" w:sz="0" w:space="0" w:color="auto"/>
              </w:divBdr>
            </w:div>
            <w:div w:id="1673945081">
              <w:marLeft w:val="0"/>
              <w:marRight w:val="0"/>
              <w:marTop w:val="0"/>
              <w:marBottom w:val="0"/>
              <w:divBdr>
                <w:top w:val="none" w:sz="0" w:space="0" w:color="auto"/>
                <w:left w:val="none" w:sz="0" w:space="0" w:color="auto"/>
                <w:bottom w:val="none" w:sz="0" w:space="0" w:color="auto"/>
                <w:right w:val="none" w:sz="0" w:space="0" w:color="auto"/>
              </w:divBdr>
            </w:div>
            <w:div w:id="1754741077">
              <w:marLeft w:val="0"/>
              <w:marRight w:val="0"/>
              <w:marTop w:val="0"/>
              <w:marBottom w:val="0"/>
              <w:divBdr>
                <w:top w:val="none" w:sz="0" w:space="0" w:color="auto"/>
                <w:left w:val="none" w:sz="0" w:space="0" w:color="auto"/>
                <w:bottom w:val="none" w:sz="0" w:space="0" w:color="auto"/>
                <w:right w:val="none" w:sz="0" w:space="0" w:color="auto"/>
              </w:divBdr>
            </w:div>
            <w:div w:id="437064040">
              <w:marLeft w:val="0"/>
              <w:marRight w:val="0"/>
              <w:marTop w:val="0"/>
              <w:marBottom w:val="0"/>
              <w:divBdr>
                <w:top w:val="none" w:sz="0" w:space="0" w:color="auto"/>
                <w:left w:val="none" w:sz="0" w:space="0" w:color="auto"/>
                <w:bottom w:val="none" w:sz="0" w:space="0" w:color="auto"/>
                <w:right w:val="none" w:sz="0" w:space="0" w:color="auto"/>
              </w:divBdr>
            </w:div>
            <w:div w:id="1060179552">
              <w:marLeft w:val="0"/>
              <w:marRight w:val="0"/>
              <w:marTop w:val="0"/>
              <w:marBottom w:val="0"/>
              <w:divBdr>
                <w:top w:val="none" w:sz="0" w:space="0" w:color="auto"/>
                <w:left w:val="none" w:sz="0" w:space="0" w:color="auto"/>
                <w:bottom w:val="none" w:sz="0" w:space="0" w:color="auto"/>
                <w:right w:val="none" w:sz="0" w:space="0" w:color="auto"/>
              </w:divBdr>
            </w:div>
            <w:div w:id="29962259">
              <w:marLeft w:val="0"/>
              <w:marRight w:val="0"/>
              <w:marTop w:val="0"/>
              <w:marBottom w:val="0"/>
              <w:divBdr>
                <w:top w:val="none" w:sz="0" w:space="0" w:color="auto"/>
                <w:left w:val="none" w:sz="0" w:space="0" w:color="auto"/>
                <w:bottom w:val="none" w:sz="0" w:space="0" w:color="auto"/>
                <w:right w:val="none" w:sz="0" w:space="0" w:color="auto"/>
              </w:divBdr>
            </w:div>
            <w:div w:id="1361667583">
              <w:marLeft w:val="0"/>
              <w:marRight w:val="0"/>
              <w:marTop w:val="0"/>
              <w:marBottom w:val="0"/>
              <w:divBdr>
                <w:top w:val="none" w:sz="0" w:space="0" w:color="auto"/>
                <w:left w:val="none" w:sz="0" w:space="0" w:color="auto"/>
                <w:bottom w:val="none" w:sz="0" w:space="0" w:color="auto"/>
                <w:right w:val="none" w:sz="0" w:space="0" w:color="auto"/>
              </w:divBdr>
            </w:div>
            <w:div w:id="141239942">
              <w:marLeft w:val="0"/>
              <w:marRight w:val="0"/>
              <w:marTop w:val="0"/>
              <w:marBottom w:val="0"/>
              <w:divBdr>
                <w:top w:val="none" w:sz="0" w:space="0" w:color="auto"/>
                <w:left w:val="none" w:sz="0" w:space="0" w:color="auto"/>
                <w:bottom w:val="none" w:sz="0" w:space="0" w:color="auto"/>
                <w:right w:val="none" w:sz="0" w:space="0" w:color="auto"/>
              </w:divBdr>
            </w:div>
            <w:div w:id="1791363511">
              <w:marLeft w:val="0"/>
              <w:marRight w:val="0"/>
              <w:marTop w:val="0"/>
              <w:marBottom w:val="0"/>
              <w:divBdr>
                <w:top w:val="none" w:sz="0" w:space="0" w:color="auto"/>
                <w:left w:val="none" w:sz="0" w:space="0" w:color="auto"/>
                <w:bottom w:val="none" w:sz="0" w:space="0" w:color="auto"/>
                <w:right w:val="none" w:sz="0" w:space="0" w:color="auto"/>
              </w:divBdr>
            </w:div>
            <w:div w:id="1175027096">
              <w:marLeft w:val="0"/>
              <w:marRight w:val="0"/>
              <w:marTop w:val="0"/>
              <w:marBottom w:val="0"/>
              <w:divBdr>
                <w:top w:val="none" w:sz="0" w:space="0" w:color="auto"/>
                <w:left w:val="none" w:sz="0" w:space="0" w:color="auto"/>
                <w:bottom w:val="none" w:sz="0" w:space="0" w:color="auto"/>
                <w:right w:val="none" w:sz="0" w:space="0" w:color="auto"/>
              </w:divBdr>
            </w:div>
            <w:div w:id="1401756546">
              <w:marLeft w:val="0"/>
              <w:marRight w:val="0"/>
              <w:marTop w:val="0"/>
              <w:marBottom w:val="0"/>
              <w:divBdr>
                <w:top w:val="none" w:sz="0" w:space="0" w:color="auto"/>
                <w:left w:val="none" w:sz="0" w:space="0" w:color="auto"/>
                <w:bottom w:val="none" w:sz="0" w:space="0" w:color="auto"/>
                <w:right w:val="none" w:sz="0" w:space="0" w:color="auto"/>
              </w:divBdr>
            </w:div>
            <w:div w:id="1199126764">
              <w:marLeft w:val="0"/>
              <w:marRight w:val="0"/>
              <w:marTop w:val="0"/>
              <w:marBottom w:val="0"/>
              <w:divBdr>
                <w:top w:val="none" w:sz="0" w:space="0" w:color="auto"/>
                <w:left w:val="none" w:sz="0" w:space="0" w:color="auto"/>
                <w:bottom w:val="none" w:sz="0" w:space="0" w:color="auto"/>
                <w:right w:val="none" w:sz="0" w:space="0" w:color="auto"/>
              </w:divBdr>
            </w:div>
            <w:div w:id="1439907845">
              <w:marLeft w:val="0"/>
              <w:marRight w:val="0"/>
              <w:marTop w:val="0"/>
              <w:marBottom w:val="0"/>
              <w:divBdr>
                <w:top w:val="none" w:sz="0" w:space="0" w:color="auto"/>
                <w:left w:val="none" w:sz="0" w:space="0" w:color="auto"/>
                <w:bottom w:val="none" w:sz="0" w:space="0" w:color="auto"/>
                <w:right w:val="none" w:sz="0" w:space="0" w:color="auto"/>
              </w:divBdr>
            </w:div>
            <w:div w:id="145124587">
              <w:marLeft w:val="0"/>
              <w:marRight w:val="0"/>
              <w:marTop w:val="0"/>
              <w:marBottom w:val="0"/>
              <w:divBdr>
                <w:top w:val="none" w:sz="0" w:space="0" w:color="auto"/>
                <w:left w:val="none" w:sz="0" w:space="0" w:color="auto"/>
                <w:bottom w:val="none" w:sz="0" w:space="0" w:color="auto"/>
                <w:right w:val="none" w:sz="0" w:space="0" w:color="auto"/>
              </w:divBdr>
            </w:div>
            <w:div w:id="3062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6276">
      <w:bodyDiv w:val="1"/>
      <w:marLeft w:val="0"/>
      <w:marRight w:val="0"/>
      <w:marTop w:val="0"/>
      <w:marBottom w:val="0"/>
      <w:divBdr>
        <w:top w:val="none" w:sz="0" w:space="0" w:color="auto"/>
        <w:left w:val="none" w:sz="0" w:space="0" w:color="auto"/>
        <w:bottom w:val="none" w:sz="0" w:space="0" w:color="auto"/>
        <w:right w:val="none" w:sz="0" w:space="0" w:color="auto"/>
      </w:divBdr>
      <w:divsChild>
        <w:div w:id="1314916635">
          <w:marLeft w:val="0"/>
          <w:marRight w:val="0"/>
          <w:marTop w:val="0"/>
          <w:marBottom w:val="0"/>
          <w:divBdr>
            <w:top w:val="none" w:sz="0" w:space="0" w:color="auto"/>
            <w:left w:val="none" w:sz="0" w:space="0" w:color="auto"/>
            <w:bottom w:val="none" w:sz="0" w:space="0" w:color="auto"/>
            <w:right w:val="none" w:sz="0" w:space="0" w:color="auto"/>
          </w:divBdr>
          <w:divsChild>
            <w:div w:id="476725369">
              <w:marLeft w:val="0"/>
              <w:marRight w:val="0"/>
              <w:marTop w:val="0"/>
              <w:marBottom w:val="0"/>
              <w:divBdr>
                <w:top w:val="none" w:sz="0" w:space="0" w:color="auto"/>
                <w:left w:val="none" w:sz="0" w:space="0" w:color="auto"/>
                <w:bottom w:val="none" w:sz="0" w:space="0" w:color="auto"/>
                <w:right w:val="none" w:sz="0" w:space="0" w:color="auto"/>
              </w:divBdr>
            </w:div>
            <w:div w:id="73745320">
              <w:marLeft w:val="0"/>
              <w:marRight w:val="0"/>
              <w:marTop w:val="0"/>
              <w:marBottom w:val="0"/>
              <w:divBdr>
                <w:top w:val="none" w:sz="0" w:space="0" w:color="auto"/>
                <w:left w:val="none" w:sz="0" w:space="0" w:color="auto"/>
                <w:bottom w:val="none" w:sz="0" w:space="0" w:color="auto"/>
                <w:right w:val="none" w:sz="0" w:space="0" w:color="auto"/>
              </w:divBdr>
            </w:div>
            <w:div w:id="489103138">
              <w:marLeft w:val="0"/>
              <w:marRight w:val="0"/>
              <w:marTop w:val="0"/>
              <w:marBottom w:val="0"/>
              <w:divBdr>
                <w:top w:val="none" w:sz="0" w:space="0" w:color="auto"/>
                <w:left w:val="none" w:sz="0" w:space="0" w:color="auto"/>
                <w:bottom w:val="none" w:sz="0" w:space="0" w:color="auto"/>
                <w:right w:val="none" w:sz="0" w:space="0" w:color="auto"/>
              </w:divBdr>
            </w:div>
            <w:div w:id="1622029658">
              <w:marLeft w:val="0"/>
              <w:marRight w:val="0"/>
              <w:marTop w:val="0"/>
              <w:marBottom w:val="0"/>
              <w:divBdr>
                <w:top w:val="none" w:sz="0" w:space="0" w:color="auto"/>
                <w:left w:val="none" w:sz="0" w:space="0" w:color="auto"/>
                <w:bottom w:val="none" w:sz="0" w:space="0" w:color="auto"/>
                <w:right w:val="none" w:sz="0" w:space="0" w:color="auto"/>
              </w:divBdr>
            </w:div>
            <w:div w:id="1240560155">
              <w:marLeft w:val="0"/>
              <w:marRight w:val="0"/>
              <w:marTop w:val="0"/>
              <w:marBottom w:val="0"/>
              <w:divBdr>
                <w:top w:val="none" w:sz="0" w:space="0" w:color="auto"/>
                <w:left w:val="none" w:sz="0" w:space="0" w:color="auto"/>
                <w:bottom w:val="none" w:sz="0" w:space="0" w:color="auto"/>
                <w:right w:val="none" w:sz="0" w:space="0" w:color="auto"/>
              </w:divBdr>
            </w:div>
            <w:div w:id="297609205">
              <w:marLeft w:val="0"/>
              <w:marRight w:val="0"/>
              <w:marTop w:val="0"/>
              <w:marBottom w:val="0"/>
              <w:divBdr>
                <w:top w:val="none" w:sz="0" w:space="0" w:color="auto"/>
                <w:left w:val="none" w:sz="0" w:space="0" w:color="auto"/>
                <w:bottom w:val="none" w:sz="0" w:space="0" w:color="auto"/>
                <w:right w:val="none" w:sz="0" w:space="0" w:color="auto"/>
              </w:divBdr>
            </w:div>
            <w:div w:id="1884488092">
              <w:marLeft w:val="0"/>
              <w:marRight w:val="0"/>
              <w:marTop w:val="0"/>
              <w:marBottom w:val="0"/>
              <w:divBdr>
                <w:top w:val="none" w:sz="0" w:space="0" w:color="auto"/>
                <w:left w:val="none" w:sz="0" w:space="0" w:color="auto"/>
                <w:bottom w:val="none" w:sz="0" w:space="0" w:color="auto"/>
                <w:right w:val="none" w:sz="0" w:space="0" w:color="auto"/>
              </w:divBdr>
            </w:div>
            <w:div w:id="1223951102">
              <w:marLeft w:val="0"/>
              <w:marRight w:val="0"/>
              <w:marTop w:val="0"/>
              <w:marBottom w:val="0"/>
              <w:divBdr>
                <w:top w:val="none" w:sz="0" w:space="0" w:color="auto"/>
                <w:left w:val="none" w:sz="0" w:space="0" w:color="auto"/>
                <w:bottom w:val="none" w:sz="0" w:space="0" w:color="auto"/>
                <w:right w:val="none" w:sz="0" w:space="0" w:color="auto"/>
              </w:divBdr>
            </w:div>
            <w:div w:id="1106533802">
              <w:marLeft w:val="0"/>
              <w:marRight w:val="0"/>
              <w:marTop w:val="0"/>
              <w:marBottom w:val="0"/>
              <w:divBdr>
                <w:top w:val="none" w:sz="0" w:space="0" w:color="auto"/>
                <w:left w:val="none" w:sz="0" w:space="0" w:color="auto"/>
                <w:bottom w:val="none" w:sz="0" w:space="0" w:color="auto"/>
                <w:right w:val="none" w:sz="0" w:space="0" w:color="auto"/>
              </w:divBdr>
            </w:div>
            <w:div w:id="1529952648">
              <w:marLeft w:val="0"/>
              <w:marRight w:val="0"/>
              <w:marTop w:val="0"/>
              <w:marBottom w:val="0"/>
              <w:divBdr>
                <w:top w:val="none" w:sz="0" w:space="0" w:color="auto"/>
                <w:left w:val="none" w:sz="0" w:space="0" w:color="auto"/>
                <w:bottom w:val="none" w:sz="0" w:space="0" w:color="auto"/>
                <w:right w:val="none" w:sz="0" w:space="0" w:color="auto"/>
              </w:divBdr>
            </w:div>
            <w:div w:id="1006444826">
              <w:marLeft w:val="0"/>
              <w:marRight w:val="0"/>
              <w:marTop w:val="0"/>
              <w:marBottom w:val="0"/>
              <w:divBdr>
                <w:top w:val="none" w:sz="0" w:space="0" w:color="auto"/>
                <w:left w:val="none" w:sz="0" w:space="0" w:color="auto"/>
                <w:bottom w:val="none" w:sz="0" w:space="0" w:color="auto"/>
                <w:right w:val="none" w:sz="0" w:space="0" w:color="auto"/>
              </w:divBdr>
            </w:div>
            <w:div w:id="1975792683">
              <w:marLeft w:val="0"/>
              <w:marRight w:val="0"/>
              <w:marTop w:val="0"/>
              <w:marBottom w:val="0"/>
              <w:divBdr>
                <w:top w:val="none" w:sz="0" w:space="0" w:color="auto"/>
                <w:left w:val="none" w:sz="0" w:space="0" w:color="auto"/>
                <w:bottom w:val="none" w:sz="0" w:space="0" w:color="auto"/>
                <w:right w:val="none" w:sz="0" w:space="0" w:color="auto"/>
              </w:divBdr>
            </w:div>
            <w:div w:id="1920483363">
              <w:marLeft w:val="0"/>
              <w:marRight w:val="0"/>
              <w:marTop w:val="0"/>
              <w:marBottom w:val="0"/>
              <w:divBdr>
                <w:top w:val="none" w:sz="0" w:space="0" w:color="auto"/>
                <w:left w:val="none" w:sz="0" w:space="0" w:color="auto"/>
                <w:bottom w:val="none" w:sz="0" w:space="0" w:color="auto"/>
                <w:right w:val="none" w:sz="0" w:space="0" w:color="auto"/>
              </w:divBdr>
            </w:div>
            <w:div w:id="302581820">
              <w:marLeft w:val="0"/>
              <w:marRight w:val="0"/>
              <w:marTop w:val="0"/>
              <w:marBottom w:val="0"/>
              <w:divBdr>
                <w:top w:val="none" w:sz="0" w:space="0" w:color="auto"/>
                <w:left w:val="none" w:sz="0" w:space="0" w:color="auto"/>
                <w:bottom w:val="none" w:sz="0" w:space="0" w:color="auto"/>
                <w:right w:val="none" w:sz="0" w:space="0" w:color="auto"/>
              </w:divBdr>
            </w:div>
            <w:div w:id="1782990756">
              <w:marLeft w:val="0"/>
              <w:marRight w:val="0"/>
              <w:marTop w:val="0"/>
              <w:marBottom w:val="0"/>
              <w:divBdr>
                <w:top w:val="none" w:sz="0" w:space="0" w:color="auto"/>
                <w:left w:val="none" w:sz="0" w:space="0" w:color="auto"/>
                <w:bottom w:val="none" w:sz="0" w:space="0" w:color="auto"/>
                <w:right w:val="none" w:sz="0" w:space="0" w:color="auto"/>
              </w:divBdr>
            </w:div>
            <w:div w:id="123471861">
              <w:marLeft w:val="0"/>
              <w:marRight w:val="0"/>
              <w:marTop w:val="0"/>
              <w:marBottom w:val="0"/>
              <w:divBdr>
                <w:top w:val="none" w:sz="0" w:space="0" w:color="auto"/>
                <w:left w:val="none" w:sz="0" w:space="0" w:color="auto"/>
                <w:bottom w:val="none" w:sz="0" w:space="0" w:color="auto"/>
                <w:right w:val="none" w:sz="0" w:space="0" w:color="auto"/>
              </w:divBdr>
            </w:div>
            <w:div w:id="1328054115">
              <w:marLeft w:val="0"/>
              <w:marRight w:val="0"/>
              <w:marTop w:val="0"/>
              <w:marBottom w:val="0"/>
              <w:divBdr>
                <w:top w:val="none" w:sz="0" w:space="0" w:color="auto"/>
                <w:left w:val="none" w:sz="0" w:space="0" w:color="auto"/>
                <w:bottom w:val="none" w:sz="0" w:space="0" w:color="auto"/>
                <w:right w:val="none" w:sz="0" w:space="0" w:color="auto"/>
              </w:divBdr>
            </w:div>
            <w:div w:id="444228811">
              <w:marLeft w:val="0"/>
              <w:marRight w:val="0"/>
              <w:marTop w:val="0"/>
              <w:marBottom w:val="0"/>
              <w:divBdr>
                <w:top w:val="none" w:sz="0" w:space="0" w:color="auto"/>
                <w:left w:val="none" w:sz="0" w:space="0" w:color="auto"/>
                <w:bottom w:val="none" w:sz="0" w:space="0" w:color="auto"/>
                <w:right w:val="none" w:sz="0" w:space="0" w:color="auto"/>
              </w:divBdr>
            </w:div>
            <w:div w:id="19242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4683">
      <w:bodyDiv w:val="1"/>
      <w:marLeft w:val="0"/>
      <w:marRight w:val="0"/>
      <w:marTop w:val="0"/>
      <w:marBottom w:val="0"/>
      <w:divBdr>
        <w:top w:val="none" w:sz="0" w:space="0" w:color="auto"/>
        <w:left w:val="none" w:sz="0" w:space="0" w:color="auto"/>
        <w:bottom w:val="none" w:sz="0" w:space="0" w:color="auto"/>
        <w:right w:val="none" w:sz="0" w:space="0" w:color="auto"/>
      </w:divBdr>
      <w:divsChild>
        <w:div w:id="620183015">
          <w:marLeft w:val="0"/>
          <w:marRight w:val="0"/>
          <w:marTop w:val="0"/>
          <w:marBottom w:val="0"/>
          <w:divBdr>
            <w:top w:val="none" w:sz="0" w:space="0" w:color="auto"/>
            <w:left w:val="none" w:sz="0" w:space="0" w:color="auto"/>
            <w:bottom w:val="none" w:sz="0" w:space="0" w:color="auto"/>
            <w:right w:val="none" w:sz="0" w:space="0" w:color="auto"/>
          </w:divBdr>
          <w:divsChild>
            <w:div w:id="404379894">
              <w:marLeft w:val="0"/>
              <w:marRight w:val="0"/>
              <w:marTop w:val="0"/>
              <w:marBottom w:val="0"/>
              <w:divBdr>
                <w:top w:val="none" w:sz="0" w:space="0" w:color="auto"/>
                <w:left w:val="none" w:sz="0" w:space="0" w:color="auto"/>
                <w:bottom w:val="none" w:sz="0" w:space="0" w:color="auto"/>
                <w:right w:val="none" w:sz="0" w:space="0" w:color="auto"/>
              </w:divBdr>
            </w:div>
            <w:div w:id="2098674505">
              <w:marLeft w:val="0"/>
              <w:marRight w:val="0"/>
              <w:marTop w:val="0"/>
              <w:marBottom w:val="0"/>
              <w:divBdr>
                <w:top w:val="none" w:sz="0" w:space="0" w:color="auto"/>
                <w:left w:val="none" w:sz="0" w:space="0" w:color="auto"/>
                <w:bottom w:val="none" w:sz="0" w:space="0" w:color="auto"/>
                <w:right w:val="none" w:sz="0" w:space="0" w:color="auto"/>
              </w:divBdr>
            </w:div>
            <w:div w:id="1741096870">
              <w:marLeft w:val="0"/>
              <w:marRight w:val="0"/>
              <w:marTop w:val="0"/>
              <w:marBottom w:val="0"/>
              <w:divBdr>
                <w:top w:val="none" w:sz="0" w:space="0" w:color="auto"/>
                <w:left w:val="none" w:sz="0" w:space="0" w:color="auto"/>
                <w:bottom w:val="none" w:sz="0" w:space="0" w:color="auto"/>
                <w:right w:val="none" w:sz="0" w:space="0" w:color="auto"/>
              </w:divBdr>
            </w:div>
            <w:div w:id="105388651">
              <w:marLeft w:val="0"/>
              <w:marRight w:val="0"/>
              <w:marTop w:val="0"/>
              <w:marBottom w:val="0"/>
              <w:divBdr>
                <w:top w:val="none" w:sz="0" w:space="0" w:color="auto"/>
                <w:left w:val="none" w:sz="0" w:space="0" w:color="auto"/>
                <w:bottom w:val="none" w:sz="0" w:space="0" w:color="auto"/>
                <w:right w:val="none" w:sz="0" w:space="0" w:color="auto"/>
              </w:divBdr>
            </w:div>
            <w:div w:id="99030112">
              <w:marLeft w:val="0"/>
              <w:marRight w:val="0"/>
              <w:marTop w:val="0"/>
              <w:marBottom w:val="0"/>
              <w:divBdr>
                <w:top w:val="none" w:sz="0" w:space="0" w:color="auto"/>
                <w:left w:val="none" w:sz="0" w:space="0" w:color="auto"/>
                <w:bottom w:val="none" w:sz="0" w:space="0" w:color="auto"/>
                <w:right w:val="none" w:sz="0" w:space="0" w:color="auto"/>
              </w:divBdr>
            </w:div>
            <w:div w:id="913932162">
              <w:marLeft w:val="0"/>
              <w:marRight w:val="0"/>
              <w:marTop w:val="0"/>
              <w:marBottom w:val="0"/>
              <w:divBdr>
                <w:top w:val="none" w:sz="0" w:space="0" w:color="auto"/>
                <w:left w:val="none" w:sz="0" w:space="0" w:color="auto"/>
                <w:bottom w:val="none" w:sz="0" w:space="0" w:color="auto"/>
                <w:right w:val="none" w:sz="0" w:space="0" w:color="auto"/>
              </w:divBdr>
            </w:div>
            <w:div w:id="1339893426">
              <w:marLeft w:val="0"/>
              <w:marRight w:val="0"/>
              <w:marTop w:val="0"/>
              <w:marBottom w:val="0"/>
              <w:divBdr>
                <w:top w:val="none" w:sz="0" w:space="0" w:color="auto"/>
                <w:left w:val="none" w:sz="0" w:space="0" w:color="auto"/>
                <w:bottom w:val="none" w:sz="0" w:space="0" w:color="auto"/>
                <w:right w:val="none" w:sz="0" w:space="0" w:color="auto"/>
              </w:divBdr>
            </w:div>
            <w:div w:id="385297800">
              <w:marLeft w:val="0"/>
              <w:marRight w:val="0"/>
              <w:marTop w:val="0"/>
              <w:marBottom w:val="0"/>
              <w:divBdr>
                <w:top w:val="none" w:sz="0" w:space="0" w:color="auto"/>
                <w:left w:val="none" w:sz="0" w:space="0" w:color="auto"/>
                <w:bottom w:val="none" w:sz="0" w:space="0" w:color="auto"/>
                <w:right w:val="none" w:sz="0" w:space="0" w:color="auto"/>
              </w:divBdr>
            </w:div>
            <w:div w:id="1057775521">
              <w:marLeft w:val="0"/>
              <w:marRight w:val="0"/>
              <w:marTop w:val="0"/>
              <w:marBottom w:val="0"/>
              <w:divBdr>
                <w:top w:val="none" w:sz="0" w:space="0" w:color="auto"/>
                <w:left w:val="none" w:sz="0" w:space="0" w:color="auto"/>
                <w:bottom w:val="none" w:sz="0" w:space="0" w:color="auto"/>
                <w:right w:val="none" w:sz="0" w:space="0" w:color="auto"/>
              </w:divBdr>
            </w:div>
            <w:div w:id="1254050493">
              <w:marLeft w:val="0"/>
              <w:marRight w:val="0"/>
              <w:marTop w:val="0"/>
              <w:marBottom w:val="0"/>
              <w:divBdr>
                <w:top w:val="none" w:sz="0" w:space="0" w:color="auto"/>
                <w:left w:val="none" w:sz="0" w:space="0" w:color="auto"/>
                <w:bottom w:val="none" w:sz="0" w:space="0" w:color="auto"/>
                <w:right w:val="none" w:sz="0" w:space="0" w:color="auto"/>
              </w:divBdr>
            </w:div>
            <w:div w:id="1446273343">
              <w:marLeft w:val="0"/>
              <w:marRight w:val="0"/>
              <w:marTop w:val="0"/>
              <w:marBottom w:val="0"/>
              <w:divBdr>
                <w:top w:val="none" w:sz="0" w:space="0" w:color="auto"/>
                <w:left w:val="none" w:sz="0" w:space="0" w:color="auto"/>
                <w:bottom w:val="none" w:sz="0" w:space="0" w:color="auto"/>
                <w:right w:val="none" w:sz="0" w:space="0" w:color="auto"/>
              </w:divBdr>
            </w:div>
            <w:div w:id="1465274548">
              <w:marLeft w:val="0"/>
              <w:marRight w:val="0"/>
              <w:marTop w:val="0"/>
              <w:marBottom w:val="0"/>
              <w:divBdr>
                <w:top w:val="none" w:sz="0" w:space="0" w:color="auto"/>
                <w:left w:val="none" w:sz="0" w:space="0" w:color="auto"/>
                <w:bottom w:val="none" w:sz="0" w:space="0" w:color="auto"/>
                <w:right w:val="none" w:sz="0" w:space="0" w:color="auto"/>
              </w:divBdr>
            </w:div>
            <w:div w:id="596057303">
              <w:marLeft w:val="0"/>
              <w:marRight w:val="0"/>
              <w:marTop w:val="0"/>
              <w:marBottom w:val="0"/>
              <w:divBdr>
                <w:top w:val="none" w:sz="0" w:space="0" w:color="auto"/>
                <w:left w:val="none" w:sz="0" w:space="0" w:color="auto"/>
                <w:bottom w:val="none" w:sz="0" w:space="0" w:color="auto"/>
                <w:right w:val="none" w:sz="0" w:space="0" w:color="auto"/>
              </w:divBdr>
            </w:div>
            <w:div w:id="1755122746">
              <w:marLeft w:val="0"/>
              <w:marRight w:val="0"/>
              <w:marTop w:val="0"/>
              <w:marBottom w:val="0"/>
              <w:divBdr>
                <w:top w:val="none" w:sz="0" w:space="0" w:color="auto"/>
                <w:left w:val="none" w:sz="0" w:space="0" w:color="auto"/>
                <w:bottom w:val="none" w:sz="0" w:space="0" w:color="auto"/>
                <w:right w:val="none" w:sz="0" w:space="0" w:color="auto"/>
              </w:divBdr>
            </w:div>
            <w:div w:id="139539379">
              <w:marLeft w:val="0"/>
              <w:marRight w:val="0"/>
              <w:marTop w:val="0"/>
              <w:marBottom w:val="0"/>
              <w:divBdr>
                <w:top w:val="none" w:sz="0" w:space="0" w:color="auto"/>
                <w:left w:val="none" w:sz="0" w:space="0" w:color="auto"/>
                <w:bottom w:val="none" w:sz="0" w:space="0" w:color="auto"/>
                <w:right w:val="none" w:sz="0" w:space="0" w:color="auto"/>
              </w:divBdr>
            </w:div>
            <w:div w:id="2090879143">
              <w:marLeft w:val="0"/>
              <w:marRight w:val="0"/>
              <w:marTop w:val="0"/>
              <w:marBottom w:val="0"/>
              <w:divBdr>
                <w:top w:val="none" w:sz="0" w:space="0" w:color="auto"/>
                <w:left w:val="none" w:sz="0" w:space="0" w:color="auto"/>
                <w:bottom w:val="none" w:sz="0" w:space="0" w:color="auto"/>
                <w:right w:val="none" w:sz="0" w:space="0" w:color="auto"/>
              </w:divBdr>
            </w:div>
            <w:div w:id="1293907154">
              <w:marLeft w:val="0"/>
              <w:marRight w:val="0"/>
              <w:marTop w:val="0"/>
              <w:marBottom w:val="0"/>
              <w:divBdr>
                <w:top w:val="none" w:sz="0" w:space="0" w:color="auto"/>
                <w:left w:val="none" w:sz="0" w:space="0" w:color="auto"/>
                <w:bottom w:val="none" w:sz="0" w:space="0" w:color="auto"/>
                <w:right w:val="none" w:sz="0" w:space="0" w:color="auto"/>
              </w:divBdr>
            </w:div>
            <w:div w:id="988705998">
              <w:marLeft w:val="0"/>
              <w:marRight w:val="0"/>
              <w:marTop w:val="0"/>
              <w:marBottom w:val="0"/>
              <w:divBdr>
                <w:top w:val="none" w:sz="0" w:space="0" w:color="auto"/>
                <w:left w:val="none" w:sz="0" w:space="0" w:color="auto"/>
                <w:bottom w:val="none" w:sz="0" w:space="0" w:color="auto"/>
                <w:right w:val="none" w:sz="0" w:space="0" w:color="auto"/>
              </w:divBdr>
            </w:div>
            <w:div w:id="7302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6753">
      <w:bodyDiv w:val="1"/>
      <w:marLeft w:val="0"/>
      <w:marRight w:val="0"/>
      <w:marTop w:val="0"/>
      <w:marBottom w:val="0"/>
      <w:divBdr>
        <w:top w:val="none" w:sz="0" w:space="0" w:color="auto"/>
        <w:left w:val="none" w:sz="0" w:space="0" w:color="auto"/>
        <w:bottom w:val="none" w:sz="0" w:space="0" w:color="auto"/>
        <w:right w:val="none" w:sz="0" w:space="0" w:color="auto"/>
      </w:divBdr>
    </w:div>
    <w:div w:id="1620844085">
      <w:bodyDiv w:val="1"/>
      <w:marLeft w:val="0"/>
      <w:marRight w:val="0"/>
      <w:marTop w:val="0"/>
      <w:marBottom w:val="0"/>
      <w:divBdr>
        <w:top w:val="none" w:sz="0" w:space="0" w:color="auto"/>
        <w:left w:val="none" w:sz="0" w:space="0" w:color="auto"/>
        <w:bottom w:val="none" w:sz="0" w:space="0" w:color="auto"/>
        <w:right w:val="none" w:sz="0" w:space="0" w:color="auto"/>
      </w:divBdr>
      <w:divsChild>
        <w:div w:id="311258362">
          <w:marLeft w:val="0"/>
          <w:marRight w:val="0"/>
          <w:marTop w:val="0"/>
          <w:marBottom w:val="0"/>
          <w:divBdr>
            <w:top w:val="none" w:sz="0" w:space="0" w:color="auto"/>
            <w:left w:val="none" w:sz="0" w:space="0" w:color="auto"/>
            <w:bottom w:val="none" w:sz="0" w:space="0" w:color="auto"/>
            <w:right w:val="none" w:sz="0" w:space="0" w:color="auto"/>
          </w:divBdr>
          <w:divsChild>
            <w:div w:id="1292597114">
              <w:marLeft w:val="0"/>
              <w:marRight w:val="0"/>
              <w:marTop w:val="0"/>
              <w:marBottom w:val="0"/>
              <w:divBdr>
                <w:top w:val="none" w:sz="0" w:space="0" w:color="auto"/>
                <w:left w:val="none" w:sz="0" w:space="0" w:color="auto"/>
                <w:bottom w:val="none" w:sz="0" w:space="0" w:color="auto"/>
                <w:right w:val="none" w:sz="0" w:space="0" w:color="auto"/>
              </w:divBdr>
            </w:div>
            <w:div w:id="489641722">
              <w:marLeft w:val="0"/>
              <w:marRight w:val="0"/>
              <w:marTop w:val="0"/>
              <w:marBottom w:val="0"/>
              <w:divBdr>
                <w:top w:val="none" w:sz="0" w:space="0" w:color="auto"/>
                <w:left w:val="none" w:sz="0" w:space="0" w:color="auto"/>
                <w:bottom w:val="none" w:sz="0" w:space="0" w:color="auto"/>
                <w:right w:val="none" w:sz="0" w:space="0" w:color="auto"/>
              </w:divBdr>
            </w:div>
            <w:div w:id="1354647875">
              <w:marLeft w:val="0"/>
              <w:marRight w:val="0"/>
              <w:marTop w:val="0"/>
              <w:marBottom w:val="0"/>
              <w:divBdr>
                <w:top w:val="none" w:sz="0" w:space="0" w:color="auto"/>
                <w:left w:val="none" w:sz="0" w:space="0" w:color="auto"/>
                <w:bottom w:val="none" w:sz="0" w:space="0" w:color="auto"/>
                <w:right w:val="none" w:sz="0" w:space="0" w:color="auto"/>
              </w:divBdr>
            </w:div>
            <w:div w:id="497423880">
              <w:marLeft w:val="0"/>
              <w:marRight w:val="0"/>
              <w:marTop w:val="0"/>
              <w:marBottom w:val="0"/>
              <w:divBdr>
                <w:top w:val="none" w:sz="0" w:space="0" w:color="auto"/>
                <w:left w:val="none" w:sz="0" w:space="0" w:color="auto"/>
                <w:bottom w:val="none" w:sz="0" w:space="0" w:color="auto"/>
                <w:right w:val="none" w:sz="0" w:space="0" w:color="auto"/>
              </w:divBdr>
            </w:div>
            <w:div w:id="881330246">
              <w:marLeft w:val="0"/>
              <w:marRight w:val="0"/>
              <w:marTop w:val="0"/>
              <w:marBottom w:val="0"/>
              <w:divBdr>
                <w:top w:val="none" w:sz="0" w:space="0" w:color="auto"/>
                <w:left w:val="none" w:sz="0" w:space="0" w:color="auto"/>
                <w:bottom w:val="none" w:sz="0" w:space="0" w:color="auto"/>
                <w:right w:val="none" w:sz="0" w:space="0" w:color="auto"/>
              </w:divBdr>
            </w:div>
            <w:div w:id="1988433654">
              <w:marLeft w:val="0"/>
              <w:marRight w:val="0"/>
              <w:marTop w:val="0"/>
              <w:marBottom w:val="0"/>
              <w:divBdr>
                <w:top w:val="none" w:sz="0" w:space="0" w:color="auto"/>
                <w:left w:val="none" w:sz="0" w:space="0" w:color="auto"/>
                <w:bottom w:val="none" w:sz="0" w:space="0" w:color="auto"/>
                <w:right w:val="none" w:sz="0" w:space="0" w:color="auto"/>
              </w:divBdr>
            </w:div>
            <w:div w:id="1751543286">
              <w:marLeft w:val="0"/>
              <w:marRight w:val="0"/>
              <w:marTop w:val="0"/>
              <w:marBottom w:val="0"/>
              <w:divBdr>
                <w:top w:val="none" w:sz="0" w:space="0" w:color="auto"/>
                <w:left w:val="none" w:sz="0" w:space="0" w:color="auto"/>
                <w:bottom w:val="none" w:sz="0" w:space="0" w:color="auto"/>
                <w:right w:val="none" w:sz="0" w:space="0" w:color="auto"/>
              </w:divBdr>
            </w:div>
            <w:div w:id="773016634">
              <w:marLeft w:val="0"/>
              <w:marRight w:val="0"/>
              <w:marTop w:val="0"/>
              <w:marBottom w:val="0"/>
              <w:divBdr>
                <w:top w:val="none" w:sz="0" w:space="0" w:color="auto"/>
                <w:left w:val="none" w:sz="0" w:space="0" w:color="auto"/>
                <w:bottom w:val="none" w:sz="0" w:space="0" w:color="auto"/>
                <w:right w:val="none" w:sz="0" w:space="0" w:color="auto"/>
              </w:divBdr>
            </w:div>
            <w:div w:id="2016765867">
              <w:marLeft w:val="0"/>
              <w:marRight w:val="0"/>
              <w:marTop w:val="0"/>
              <w:marBottom w:val="0"/>
              <w:divBdr>
                <w:top w:val="none" w:sz="0" w:space="0" w:color="auto"/>
                <w:left w:val="none" w:sz="0" w:space="0" w:color="auto"/>
                <w:bottom w:val="none" w:sz="0" w:space="0" w:color="auto"/>
                <w:right w:val="none" w:sz="0" w:space="0" w:color="auto"/>
              </w:divBdr>
            </w:div>
            <w:div w:id="838886252">
              <w:marLeft w:val="0"/>
              <w:marRight w:val="0"/>
              <w:marTop w:val="0"/>
              <w:marBottom w:val="0"/>
              <w:divBdr>
                <w:top w:val="none" w:sz="0" w:space="0" w:color="auto"/>
                <w:left w:val="none" w:sz="0" w:space="0" w:color="auto"/>
                <w:bottom w:val="none" w:sz="0" w:space="0" w:color="auto"/>
                <w:right w:val="none" w:sz="0" w:space="0" w:color="auto"/>
              </w:divBdr>
            </w:div>
            <w:div w:id="1051922557">
              <w:marLeft w:val="0"/>
              <w:marRight w:val="0"/>
              <w:marTop w:val="0"/>
              <w:marBottom w:val="0"/>
              <w:divBdr>
                <w:top w:val="none" w:sz="0" w:space="0" w:color="auto"/>
                <w:left w:val="none" w:sz="0" w:space="0" w:color="auto"/>
                <w:bottom w:val="none" w:sz="0" w:space="0" w:color="auto"/>
                <w:right w:val="none" w:sz="0" w:space="0" w:color="auto"/>
              </w:divBdr>
            </w:div>
            <w:div w:id="448084566">
              <w:marLeft w:val="0"/>
              <w:marRight w:val="0"/>
              <w:marTop w:val="0"/>
              <w:marBottom w:val="0"/>
              <w:divBdr>
                <w:top w:val="none" w:sz="0" w:space="0" w:color="auto"/>
                <w:left w:val="none" w:sz="0" w:space="0" w:color="auto"/>
                <w:bottom w:val="none" w:sz="0" w:space="0" w:color="auto"/>
                <w:right w:val="none" w:sz="0" w:space="0" w:color="auto"/>
              </w:divBdr>
            </w:div>
            <w:div w:id="288751674">
              <w:marLeft w:val="0"/>
              <w:marRight w:val="0"/>
              <w:marTop w:val="0"/>
              <w:marBottom w:val="0"/>
              <w:divBdr>
                <w:top w:val="none" w:sz="0" w:space="0" w:color="auto"/>
                <w:left w:val="none" w:sz="0" w:space="0" w:color="auto"/>
                <w:bottom w:val="none" w:sz="0" w:space="0" w:color="auto"/>
                <w:right w:val="none" w:sz="0" w:space="0" w:color="auto"/>
              </w:divBdr>
            </w:div>
            <w:div w:id="1141382163">
              <w:marLeft w:val="0"/>
              <w:marRight w:val="0"/>
              <w:marTop w:val="0"/>
              <w:marBottom w:val="0"/>
              <w:divBdr>
                <w:top w:val="none" w:sz="0" w:space="0" w:color="auto"/>
                <w:left w:val="none" w:sz="0" w:space="0" w:color="auto"/>
                <w:bottom w:val="none" w:sz="0" w:space="0" w:color="auto"/>
                <w:right w:val="none" w:sz="0" w:space="0" w:color="auto"/>
              </w:divBdr>
            </w:div>
            <w:div w:id="519465787">
              <w:marLeft w:val="0"/>
              <w:marRight w:val="0"/>
              <w:marTop w:val="0"/>
              <w:marBottom w:val="0"/>
              <w:divBdr>
                <w:top w:val="none" w:sz="0" w:space="0" w:color="auto"/>
                <w:left w:val="none" w:sz="0" w:space="0" w:color="auto"/>
                <w:bottom w:val="none" w:sz="0" w:space="0" w:color="auto"/>
                <w:right w:val="none" w:sz="0" w:space="0" w:color="auto"/>
              </w:divBdr>
            </w:div>
            <w:div w:id="1488788299">
              <w:marLeft w:val="0"/>
              <w:marRight w:val="0"/>
              <w:marTop w:val="0"/>
              <w:marBottom w:val="0"/>
              <w:divBdr>
                <w:top w:val="none" w:sz="0" w:space="0" w:color="auto"/>
                <w:left w:val="none" w:sz="0" w:space="0" w:color="auto"/>
                <w:bottom w:val="none" w:sz="0" w:space="0" w:color="auto"/>
                <w:right w:val="none" w:sz="0" w:space="0" w:color="auto"/>
              </w:divBdr>
            </w:div>
            <w:div w:id="356277811">
              <w:marLeft w:val="0"/>
              <w:marRight w:val="0"/>
              <w:marTop w:val="0"/>
              <w:marBottom w:val="0"/>
              <w:divBdr>
                <w:top w:val="none" w:sz="0" w:space="0" w:color="auto"/>
                <w:left w:val="none" w:sz="0" w:space="0" w:color="auto"/>
                <w:bottom w:val="none" w:sz="0" w:space="0" w:color="auto"/>
                <w:right w:val="none" w:sz="0" w:space="0" w:color="auto"/>
              </w:divBdr>
            </w:div>
            <w:div w:id="2093308650">
              <w:marLeft w:val="0"/>
              <w:marRight w:val="0"/>
              <w:marTop w:val="0"/>
              <w:marBottom w:val="0"/>
              <w:divBdr>
                <w:top w:val="none" w:sz="0" w:space="0" w:color="auto"/>
                <w:left w:val="none" w:sz="0" w:space="0" w:color="auto"/>
                <w:bottom w:val="none" w:sz="0" w:space="0" w:color="auto"/>
                <w:right w:val="none" w:sz="0" w:space="0" w:color="auto"/>
              </w:divBdr>
            </w:div>
            <w:div w:id="2009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0734">
      <w:bodyDiv w:val="1"/>
      <w:marLeft w:val="0"/>
      <w:marRight w:val="0"/>
      <w:marTop w:val="0"/>
      <w:marBottom w:val="0"/>
      <w:divBdr>
        <w:top w:val="none" w:sz="0" w:space="0" w:color="auto"/>
        <w:left w:val="none" w:sz="0" w:space="0" w:color="auto"/>
        <w:bottom w:val="none" w:sz="0" w:space="0" w:color="auto"/>
        <w:right w:val="none" w:sz="0" w:space="0" w:color="auto"/>
      </w:divBdr>
      <w:divsChild>
        <w:div w:id="1449157374">
          <w:marLeft w:val="0"/>
          <w:marRight w:val="0"/>
          <w:marTop w:val="0"/>
          <w:marBottom w:val="0"/>
          <w:divBdr>
            <w:top w:val="none" w:sz="0" w:space="0" w:color="auto"/>
            <w:left w:val="none" w:sz="0" w:space="0" w:color="auto"/>
            <w:bottom w:val="none" w:sz="0" w:space="0" w:color="auto"/>
            <w:right w:val="none" w:sz="0" w:space="0" w:color="auto"/>
          </w:divBdr>
          <w:divsChild>
            <w:div w:id="600840486">
              <w:marLeft w:val="0"/>
              <w:marRight w:val="0"/>
              <w:marTop w:val="0"/>
              <w:marBottom w:val="0"/>
              <w:divBdr>
                <w:top w:val="none" w:sz="0" w:space="0" w:color="auto"/>
                <w:left w:val="none" w:sz="0" w:space="0" w:color="auto"/>
                <w:bottom w:val="none" w:sz="0" w:space="0" w:color="auto"/>
                <w:right w:val="none" w:sz="0" w:space="0" w:color="auto"/>
              </w:divBdr>
            </w:div>
            <w:div w:id="1557624689">
              <w:marLeft w:val="0"/>
              <w:marRight w:val="0"/>
              <w:marTop w:val="0"/>
              <w:marBottom w:val="0"/>
              <w:divBdr>
                <w:top w:val="none" w:sz="0" w:space="0" w:color="auto"/>
                <w:left w:val="none" w:sz="0" w:space="0" w:color="auto"/>
                <w:bottom w:val="none" w:sz="0" w:space="0" w:color="auto"/>
                <w:right w:val="none" w:sz="0" w:space="0" w:color="auto"/>
              </w:divBdr>
            </w:div>
            <w:div w:id="1687634050">
              <w:marLeft w:val="0"/>
              <w:marRight w:val="0"/>
              <w:marTop w:val="0"/>
              <w:marBottom w:val="0"/>
              <w:divBdr>
                <w:top w:val="none" w:sz="0" w:space="0" w:color="auto"/>
                <w:left w:val="none" w:sz="0" w:space="0" w:color="auto"/>
                <w:bottom w:val="none" w:sz="0" w:space="0" w:color="auto"/>
                <w:right w:val="none" w:sz="0" w:space="0" w:color="auto"/>
              </w:divBdr>
            </w:div>
            <w:div w:id="1159808599">
              <w:marLeft w:val="0"/>
              <w:marRight w:val="0"/>
              <w:marTop w:val="0"/>
              <w:marBottom w:val="0"/>
              <w:divBdr>
                <w:top w:val="none" w:sz="0" w:space="0" w:color="auto"/>
                <w:left w:val="none" w:sz="0" w:space="0" w:color="auto"/>
                <w:bottom w:val="none" w:sz="0" w:space="0" w:color="auto"/>
                <w:right w:val="none" w:sz="0" w:space="0" w:color="auto"/>
              </w:divBdr>
            </w:div>
            <w:div w:id="341397496">
              <w:marLeft w:val="0"/>
              <w:marRight w:val="0"/>
              <w:marTop w:val="0"/>
              <w:marBottom w:val="0"/>
              <w:divBdr>
                <w:top w:val="none" w:sz="0" w:space="0" w:color="auto"/>
                <w:left w:val="none" w:sz="0" w:space="0" w:color="auto"/>
                <w:bottom w:val="none" w:sz="0" w:space="0" w:color="auto"/>
                <w:right w:val="none" w:sz="0" w:space="0" w:color="auto"/>
              </w:divBdr>
            </w:div>
            <w:div w:id="1974289987">
              <w:marLeft w:val="0"/>
              <w:marRight w:val="0"/>
              <w:marTop w:val="0"/>
              <w:marBottom w:val="0"/>
              <w:divBdr>
                <w:top w:val="none" w:sz="0" w:space="0" w:color="auto"/>
                <w:left w:val="none" w:sz="0" w:space="0" w:color="auto"/>
                <w:bottom w:val="none" w:sz="0" w:space="0" w:color="auto"/>
                <w:right w:val="none" w:sz="0" w:space="0" w:color="auto"/>
              </w:divBdr>
            </w:div>
            <w:div w:id="522288408">
              <w:marLeft w:val="0"/>
              <w:marRight w:val="0"/>
              <w:marTop w:val="0"/>
              <w:marBottom w:val="0"/>
              <w:divBdr>
                <w:top w:val="none" w:sz="0" w:space="0" w:color="auto"/>
                <w:left w:val="none" w:sz="0" w:space="0" w:color="auto"/>
                <w:bottom w:val="none" w:sz="0" w:space="0" w:color="auto"/>
                <w:right w:val="none" w:sz="0" w:space="0" w:color="auto"/>
              </w:divBdr>
            </w:div>
            <w:div w:id="624191819">
              <w:marLeft w:val="0"/>
              <w:marRight w:val="0"/>
              <w:marTop w:val="0"/>
              <w:marBottom w:val="0"/>
              <w:divBdr>
                <w:top w:val="none" w:sz="0" w:space="0" w:color="auto"/>
                <w:left w:val="none" w:sz="0" w:space="0" w:color="auto"/>
                <w:bottom w:val="none" w:sz="0" w:space="0" w:color="auto"/>
                <w:right w:val="none" w:sz="0" w:space="0" w:color="auto"/>
              </w:divBdr>
            </w:div>
            <w:div w:id="188613045">
              <w:marLeft w:val="0"/>
              <w:marRight w:val="0"/>
              <w:marTop w:val="0"/>
              <w:marBottom w:val="0"/>
              <w:divBdr>
                <w:top w:val="none" w:sz="0" w:space="0" w:color="auto"/>
                <w:left w:val="none" w:sz="0" w:space="0" w:color="auto"/>
                <w:bottom w:val="none" w:sz="0" w:space="0" w:color="auto"/>
                <w:right w:val="none" w:sz="0" w:space="0" w:color="auto"/>
              </w:divBdr>
            </w:div>
            <w:div w:id="157313735">
              <w:marLeft w:val="0"/>
              <w:marRight w:val="0"/>
              <w:marTop w:val="0"/>
              <w:marBottom w:val="0"/>
              <w:divBdr>
                <w:top w:val="none" w:sz="0" w:space="0" w:color="auto"/>
                <w:left w:val="none" w:sz="0" w:space="0" w:color="auto"/>
                <w:bottom w:val="none" w:sz="0" w:space="0" w:color="auto"/>
                <w:right w:val="none" w:sz="0" w:space="0" w:color="auto"/>
              </w:divBdr>
            </w:div>
            <w:div w:id="56243803">
              <w:marLeft w:val="0"/>
              <w:marRight w:val="0"/>
              <w:marTop w:val="0"/>
              <w:marBottom w:val="0"/>
              <w:divBdr>
                <w:top w:val="none" w:sz="0" w:space="0" w:color="auto"/>
                <w:left w:val="none" w:sz="0" w:space="0" w:color="auto"/>
                <w:bottom w:val="none" w:sz="0" w:space="0" w:color="auto"/>
                <w:right w:val="none" w:sz="0" w:space="0" w:color="auto"/>
              </w:divBdr>
            </w:div>
            <w:div w:id="1296450309">
              <w:marLeft w:val="0"/>
              <w:marRight w:val="0"/>
              <w:marTop w:val="0"/>
              <w:marBottom w:val="0"/>
              <w:divBdr>
                <w:top w:val="none" w:sz="0" w:space="0" w:color="auto"/>
                <w:left w:val="none" w:sz="0" w:space="0" w:color="auto"/>
                <w:bottom w:val="none" w:sz="0" w:space="0" w:color="auto"/>
                <w:right w:val="none" w:sz="0" w:space="0" w:color="auto"/>
              </w:divBdr>
            </w:div>
            <w:div w:id="572282660">
              <w:marLeft w:val="0"/>
              <w:marRight w:val="0"/>
              <w:marTop w:val="0"/>
              <w:marBottom w:val="0"/>
              <w:divBdr>
                <w:top w:val="none" w:sz="0" w:space="0" w:color="auto"/>
                <w:left w:val="none" w:sz="0" w:space="0" w:color="auto"/>
                <w:bottom w:val="none" w:sz="0" w:space="0" w:color="auto"/>
                <w:right w:val="none" w:sz="0" w:space="0" w:color="auto"/>
              </w:divBdr>
            </w:div>
            <w:div w:id="292373652">
              <w:marLeft w:val="0"/>
              <w:marRight w:val="0"/>
              <w:marTop w:val="0"/>
              <w:marBottom w:val="0"/>
              <w:divBdr>
                <w:top w:val="none" w:sz="0" w:space="0" w:color="auto"/>
                <w:left w:val="none" w:sz="0" w:space="0" w:color="auto"/>
                <w:bottom w:val="none" w:sz="0" w:space="0" w:color="auto"/>
                <w:right w:val="none" w:sz="0" w:space="0" w:color="auto"/>
              </w:divBdr>
            </w:div>
            <w:div w:id="1842236710">
              <w:marLeft w:val="0"/>
              <w:marRight w:val="0"/>
              <w:marTop w:val="0"/>
              <w:marBottom w:val="0"/>
              <w:divBdr>
                <w:top w:val="none" w:sz="0" w:space="0" w:color="auto"/>
                <w:left w:val="none" w:sz="0" w:space="0" w:color="auto"/>
                <w:bottom w:val="none" w:sz="0" w:space="0" w:color="auto"/>
                <w:right w:val="none" w:sz="0" w:space="0" w:color="auto"/>
              </w:divBdr>
            </w:div>
            <w:div w:id="1246962820">
              <w:marLeft w:val="0"/>
              <w:marRight w:val="0"/>
              <w:marTop w:val="0"/>
              <w:marBottom w:val="0"/>
              <w:divBdr>
                <w:top w:val="none" w:sz="0" w:space="0" w:color="auto"/>
                <w:left w:val="none" w:sz="0" w:space="0" w:color="auto"/>
                <w:bottom w:val="none" w:sz="0" w:space="0" w:color="auto"/>
                <w:right w:val="none" w:sz="0" w:space="0" w:color="auto"/>
              </w:divBdr>
            </w:div>
            <w:div w:id="1569028681">
              <w:marLeft w:val="0"/>
              <w:marRight w:val="0"/>
              <w:marTop w:val="0"/>
              <w:marBottom w:val="0"/>
              <w:divBdr>
                <w:top w:val="none" w:sz="0" w:space="0" w:color="auto"/>
                <w:left w:val="none" w:sz="0" w:space="0" w:color="auto"/>
                <w:bottom w:val="none" w:sz="0" w:space="0" w:color="auto"/>
                <w:right w:val="none" w:sz="0" w:space="0" w:color="auto"/>
              </w:divBdr>
            </w:div>
            <w:div w:id="2026904239">
              <w:marLeft w:val="0"/>
              <w:marRight w:val="0"/>
              <w:marTop w:val="0"/>
              <w:marBottom w:val="0"/>
              <w:divBdr>
                <w:top w:val="none" w:sz="0" w:space="0" w:color="auto"/>
                <w:left w:val="none" w:sz="0" w:space="0" w:color="auto"/>
                <w:bottom w:val="none" w:sz="0" w:space="0" w:color="auto"/>
                <w:right w:val="none" w:sz="0" w:space="0" w:color="auto"/>
              </w:divBdr>
            </w:div>
            <w:div w:id="1229415910">
              <w:marLeft w:val="0"/>
              <w:marRight w:val="0"/>
              <w:marTop w:val="0"/>
              <w:marBottom w:val="0"/>
              <w:divBdr>
                <w:top w:val="none" w:sz="0" w:space="0" w:color="auto"/>
                <w:left w:val="none" w:sz="0" w:space="0" w:color="auto"/>
                <w:bottom w:val="none" w:sz="0" w:space="0" w:color="auto"/>
                <w:right w:val="none" w:sz="0" w:space="0" w:color="auto"/>
              </w:divBdr>
            </w:div>
            <w:div w:id="1378630301">
              <w:marLeft w:val="0"/>
              <w:marRight w:val="0"/>
              <w:marTop w:val="0"/>
              <w:marBottom w:val="0"/>
              <w:divBdr>
                <w:top w:val="none" w:sz="0" w:space="0" w:color="auto"/>
                <w:left w:val="none" w:sz="0" w:space="0" w:color="auto"/>
                <w:bottom w:val="none" w:sz="0" w:space="0" w:color="auto"/>
                <w:right w:val="none" w:sz="0" w:space="0" w:color="auto"/>
              </w:divBdr>
            </w:div>
            <w:div w:id="620258744">
              <w:marLeft w:val="0"/>
              <w:marRight w:val="0"/>
              <w:marTop w:val="0"/>
              <w:marBottom w:val="0"/>
              <w:divBdr>
                <w:top w:val="none" w:sz="0" w:space="0" w:color="auto"/>
                <w:left w:val="none" w:sz="0" w:space="0" w:color="auto"/>
                <w:bottom w:val="none" w:sz="0" w:space="0" w:color="auto"/>
                <w:right w:val="none" w:sz="0" w:space="0" w:color="auto"/>
              </w:divBdr>
            </w:div>
            <w:div w:id="1848787422">
              <w:marLeft w:val="0"/>
              <w:marRight w:val="0"/>
              <w:marTop w:val="0"/>
              <w:marBottom w:val="0"/>
              <w:divBdr>
                <w:top w:val="none" w:sz="0" w:space="0" w:color="auto"/>
                <w:left w:val="none" w:sz="0" w:space="0" w:color="auto"/>
                <w:bottom w:val="none" w:sz="0" w:space="0" w:color="auto"/>
                <w:right w:val="none" w:sz="0" w:space="0" w:color="auto"/>
              </w:divBdr>
            </w:div>
            <w:div w:id="15620929">
              <w:marLeft w:val="0"/>
              <w:marRight w:val="0"/>
              <w:marTop w:val="0"/>
              <w:marBottom w:val="0"/>
              <w:divBdr>
                <w:top w:val="none" w:sz="0" w:space="0" w:color="auto"/>
                <w:left w:val="none" w:sz="0" w:space="0" w:color="auto"/>
                <w:bottom w:val="none" w:sz="0" w:space="0" w:color="auto"/>
                <w:right w:val="none" w:sz="0" w:space="0" w:color="auto"/>
              </w:divBdr>
            </w:div>
            <w:div w:id="1984775123">
              <w:marLeft w:val="0"/>
              <w:marRight w:val="0"/>
              <w:marTop w:val="0"/>
              <w:marBottom w:val="0"/>
              <w:divBdr>
                <w:top w:val="none" w:sz="0" w:space="0" w:color="auto"/>
                <w:left w:val="none" w:sz="0" w:space="0" w:color="auto"/>
                <w:bottom w:val="none" w:sz="0" w:space="0" w:color="auto"/>
                <w:right w:val="none" w:sz="0" w:space="0" w:color="auto"/>
              </w:divBdr>
            </w:div>
            <w:div w:id="401029745">
              <w:marLeft w:val="0"/>
              <w:marRight w:val="0"/>
              <w:marTop w:val="0"/>
              <w:marBottom w:val="0"/>
              <w:divBdr>
                <w:top w:val="none" w:sz="0" w:space="0" w:color="auto"/>
                <w:left w:val="none" w:sz="0" w:space="0" w:color="auto"/>
                <w:bottom w:val="none" w:sz="0" w:space="0" w:color="auto"/>
                <w:right w:val="none" w:sz="0" w:space="0" w:color="auto"/>
              </w:divBdr>
            </w:div>
            <w:div w:id="228612638">
              <w:marLeft w:val="0"/>
              <w:marRight w:val="0"/>
              <w:marTop w:val="0"/>
              <w:marBottom w:val="0"/>
              <w:divBdr>
                <w:top w:val="none" w:sz="0" w:space="0" w:color="auto"/>
                <w:left w:val="none" w:sz="0" w:space="0" w:color="auto"/>
                <w:bottom w:val="none" w:sz="0" w:space="0" w:color="auto"/>
                <w:right w:val="none" w:sz="0" w:space="0" w:color="auto"/>
              </w:divBdr>
            </w:div>
            <w:div w:id="1347710609">
              <w:marLeft w:val="0"/>
              <w:marRight w:val="0"/>
              <w:marTop w:val="0"/>
              <w:marBottom w:val="0"/>
              <w:divBdr>
                <w:top w:val="none" w:sz="0" w:space="0" w:color="auto"/>
                <w:left w:val="none" w:sz="0" w:space="0" w:color="auto"/>
                <w:bottom w:val="none" w:sz="0" w:space="0" w:color="auto"/>
                <w:right w:val="none" w:sz="0" w:space="0" w:color="auto"/>
              </w:divBdr>
            </w:div>
            <w:div w:id="1268851175">
              <w:marLeft w:val="0"/>
              <w:marRight w:val="0"/>
              <w:marTop w:val="0"/>
              <w:marBottom w:val="0"/>
              <w:divBdr>
                <w:top w:val="none" w:sz="0" w:space="0" w:color="auto"/>
                <w:left w:val="none" w:sz="0" w:space="0" w:color="auto"/>
                <w:bottom w:val="none" w:sz="0" w:space="0" w:color="auto"/>
                <w:right w:val="none" w:sz="0" w:space="0" w:color="auto"/>
              </w:divBdr>
            </w:div>
            <w:div w:id="900292668">
              <w:marLeft w:val="0"/>
              <w:marRight w:val="0"/>
              <w:marTop w:val="0"/>
              <w:marBottom w:val="0"/>
              <w:divBdr>
                <w:top w:val="none" w:sz="0" w:space="0" w:color="auto"/>
                <w:left w:val="none" w:sz="0" w:space="0" w:color="auto"/>
                <w:bottom w:val="none" w:sz="0" w:space="0" w:color="auto"/>
                <w:right w:val="none" w:sz="0" w:space="0" w:color="auto"/>
              </w:divBdr>
            </w:div>
            <w:div w:id="1960795709">
              <w:marLeft w:val="0"/>
              <w:marRight w:val="0"/>
              <w:marTop w:val="0"/>
              <w:marBottom w:val="0"/>
              <w:divBdr>
                <w:top w:val="none" w:sz="0" w:space="0" w:color="auto"/>
                <w:left w:val="none" w:sz="0" w:space="0" w:color="auto"/>
                <w:bottom w:val="none" w:sz="0" w:space="0" w:color="auto"/>
                <w:right w:val="none" w:sz="0" w:space="0" w:color="auto"/>
              </w:divBdr>
            </w:div>
            <w:div w:id="1829052336">
              <w:marLeft w:val="0"/>
              <w:marRight w:val="0"/>
              <w:marTop w:val="0"/>
              <w:marBottom w:val="0"/>
              <w:divBdr>
                <w:top w:val="none" w:sz="0" w:space="0" w:color="auto"/>
                <w:left w:val="none" w:sz="0" w:space="0" w:color="auto"/>
                <w:bottom w:val="none" w:sz="0" w:space="0" w:color="auto"/>
                <w:right w:val="none" w:sz="0" w:space="0" w:color="auto"/>
              </w:divBdr>
            </w:div>
            <w:div w:id="9606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33705691">
      <w:bodyDiv w:val="1"/>
      <w:marLeft w:val="0"/>
      <w:marRight w:val="0"/>
      <w:marTop w:val="0"/>
      <w:marBottom w:val="0"/>
      <w:divBdr>
        <w:top w:val="none" w:sz="0" w:space="0" w:color="auto"/>
        <w:left w:val="none" w:sz="0" w:space="0" w:color="auto"/>
        <w:bottom w:val="none" w:sz="0" w:space="0" w:color="auto"/>
        <w:right w:val="none" w:sz="0" w:space="0" w:color="auto"/>
      </w:divBdr>
      <w:divsChild>
        <w:div w:id="1567719349">
          <w:marLeft w:val="0"/>
          <w:marRight w:val="0"/>
          <w:marTop w:val="0"/>
          <w:marBottom w:val="0"/>
          <w:divBdr>
            <w:top w:val="none" w:sz="0" w:space="0" w:color="auto"/>
            <w:left w:val="none" w:sz="0" w:space="0" w:color="auto"/>
            <w:bottom w:val="none" w:sz="0" w:space="0" w:color="auto"/>
            <w:right w:val="none" w:sz="0" w:space="0" w:color="auto"/>
          </w:divBdr>
          <w:divsChild>
            <w:div w:id="795411683">
              <w:marLeft w:val="0"/>
              <w:marRight w:val="0"/>
              <w:marTop w:val="0"/>
              <w:marBottom w:val="0"/>
              <w:divBdr>
                <w:top w:val="none" w:sz="0" w:space="0" w:color="auto"/>
                <w:left w:val="none" w:sz="0" w:space="0" w:color="auto"/>
                <w:bottom w:val="none" w:sz="0" w:space="0" w:color="auto"/>
                <w:right w:val="none" w:sz="0" w:space="0" w:color="auto"/>
              </w:divBdr>
            </w:div>
            <w:div w:id="311836255">
              <w:marLeft w:val="0"/>
              <w:marRight w:val="0"/>
              <w:marTop w:val="0"/>
              <w:marBottom w:val="0"/>
              <w:divBdr>
                <w:top w:val="none" w:sz="0" w:space="0" w:color="auto"/>
                <w:left w:val="none" w:sz="0" w:space="0" w:color="auto"/>
                <w:bottom w:val="none" w:sz="0" w:space="0" w:color="auto"/>
                <w:right w:val="none" w:sz="0" w:space="0" w:color="auto"/>
              </w:divBdr>
            </w:div>
            <w:div w:id="1577864479">
              <w:marLeft w:val="0"/>
              <w:marRight w:val="0"/>
              <w:marTop w:val="0"/>
              <w:marBottom w:val="0"/>
              <w:divBdr>
                <w:top w:val="none" w:sz="0" w:space="0" w:color="auto"/>
                <w:left w:val="none" w:sz="0" w:space="0" w:color="auto"/>
                <w:bottom w:val="none" w:sz="0" w:space="0" w:color="auto"/>
                <w:right w:val="none" w:sz="0" w:space="0" w:color="auto"/>
              </w:divBdr>
            </w:div>
            <w:div w:id="1265920451">
              <w:marLeft w:val="0"/>
              <w:marRight w:val="0"/>
              <w:marTop w:val="0"/>
              <w:marBottom w:val="0"/>
              <w:divBdr>
                <w:top w:val="none" w:sz="0" w:space="0" w:color="auto"/>
                <w:left w:val="none" w:sz="0" w:space="0" w:color="auto"/>
                <w:bottom w:val="none" w:sz="0" w:space="0" w:color="auto"/>
                <w:right w:val="none" w:sz="0" w:space="0" w:color="auto"/>
              </w:divBdr>
            </w:div>
            <w:div w:id="228462246">
              <w:marLeft w:val="0"/>
              <w:marRight w:val="0"/>
              <w:marTop w:val="0"/>
              <w:marBottom w:val="0"/>
              <w:divBdr>
                <w:top w:val="none" w:sz="0" w:space="0" w:color="auto"/>
                <w:left w:val="none" w:sz="0" w:space="0" w:color="auto"/>
                <w:bottom w:val="none" w:sz="0" w:space="0" w:color="auto"/>
                <w:right w:val="none" w:sz="0" w:space="0" w:color="auto"/>
              </w:divBdr>
            </w:div>
            <w:div w:id="1883790258">
              <w:marLeft w:val="0"/>
              <w:marRight w:val="0"/>
              <w:marTop w:val="0"/>
              <w:marBottom w:val="0"/>
              <w:divBdr>
                <w:top w:val="none" w:sz="0" w:space="0" w:color="auto"/>
                <w:left w:val="none" w:sz="0" w:space="0" w:color="auto"/>
                <w:bottom w:val="none" w:sz="0" w:space="0" w:color="auto"/>
                <w:right w:val="none" w:sz="0" w:space="0" w:color="auto"/>
              </w:divBdr>
            </w:div>
            <w:div w:id="1740470972">
              <w:marLeft w:val="0"/>
              <w:marRight w:val="0"/>
              <w:marTop w:val="0"/>
              <w:marBottom w:val="0"/>
              <w:divBdr>
                <w:top w:val="none" w:sz="0" w:space="0" w:color="auto"/>
                <w:left w:val="none" w:sz="0" w:space="0" w:color="auto"/>
                <w:bottom w:val="none" w:sz="0" w:space="0" w:color="auto"/>
                <w:right w:val="none" w:sz="0" w:space="0" w:color="auto"/>
              </w:divBdr>
            </w:div>
            <w:div w:id="872157330">
              <w:marLeft w:val="0"/>
              <w:marRight w:val="0"/>
              <w:marTop w:val="0"/>
              <w:marBottom w:val="0"/>
              <w:divBdr>
                <w:top w:val="none" w:sz="0" w:space="0" w:color="auto"/>
                <w:left w:val="none" w:sz="0" w:space="0" w:color="auto"/>
                <w:bottom w:val="none" w:sz="0" w:space="0" w:color="auto"/>
                <w:right w:val="none" w:sz="0" w:space="0" w:color="auto"/>
              </w:divBdr>
            </w:div>
            <w:div w:id="869683634">
              <w:marLeft w:val="0"/>
              <w:marRight w:val="0"/>
              <w:marTop w:val="0"/>
              <w:marBottom w:val="0"/>
              <w:divBdr>
                <w:top w:val="none" w:sz="0" w:space="0" w:color="auto"/>
                <w:left w:val="none" w:sz="0" w:space="0" w:color="auto"/>
                <w:bottom w:val="none" w:sz="0" w:space="0" w:color="auto"/>
                <w:right w:val="none" w:sz="0" w:space="0" w:color="auto"/>
              </w:divBdr>
            </w:div>
            <w:div w:id="1107966920">
              <w:marLeft w:val="0"/>
              <w:marRight w:val="0"/>
              <w:marTop w:val="0"/>
              <w:marBottom w:val="0"/>
              <w:divBdr>
                <w:top w:val="none" w:sz="0" w:space="0" w:color="auto"/>
                <w:left w:val="none" w:sz="0" w:space="0" w:color="auto"/>
                <w:bottom w:val="none" w:sz="0" w:space="0" w:color="auto"/>
                <w:right w:val="none" w:sz="0" w:space="0" w:color="auto"/>
              </w:divBdr>
            </w:div>
            <w:div w:id="1941134692">
              <w:marLeft w:val="0"/>
              <w:marRight w:val="0"/>
              <w:marTop w:val="0"/>
              <w:marBottom w:val="0"/>
              <w:divBdr>
                <w:top w:val="none" w:sz="0" w:space="0" w:color="auto"/>
                <w:left w:val="none" w:sz="0" w:space="0" w:color="auto"/>
                <w:bottom w:val="none" w:sz="0" w:space="0" w:color="auto"/>
                <w:right w:val="none" w:sz="0" w:space="0" w:color="auto"/>
              </w:divBdr>
            </w:div>
            <w:div w:id="1583566313">
              <w:marLeft w:val="0"/>
              <w:marRight w:val="0"/>
              <w:marTop w:val="0"/>
              <w:marBottom w:val="0"/>
              <w:divBdr>
                <w:top w:val="none" w:sz="0" w:space="0" w:color="auto"/>
                <w:left w:val="none" w:sz="0" w:space="0" w:color="auto"/>
                <w:bottom w:val="none" w:sz="0" w:space="0" w:color="auto"/>
                <w:right w:val="none" w:sz="0" w:space="0" w:color="auto"/>
              </w:divBdr>
            </w:div>
            <w:div w:id="20616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413">
      <w:bodyDiv w:val="1"/>
      <w:marLeft w:val="0"/>
      <w:marRight w:val="0"/>
      <w:marTop w:val="0"/>
      <w:marBottom w:val="0"/>
      <w:divBdr>
        <w:top w:val="none" w:sz="0" w:space="0" w:color="auto"/>
        <w:left w:val="none" w:sz="0" w:space="0" w:color="auto"/>
        <w:bottom w:val="none" w:sz="0" w:space="0" w:color="auto"/>
        <w:right w:val="none" w:sz="0" w:space="0" w:color="auto"/>
      </w:divBdr>
      <w:divsChild>
        <w:div w:id="1443377788">
          <w:marLeft w:val="0"/>
          <w:marRight w:val="0"/>
          <w:marTop w:val="0"/>
          <w:marBottom w:val="0"/>
          <w:divBdr>
            <w:top w:val="none" w:sz="0" w:space="0" w:color="auto"/>
            <w:left w:val="none" w:sz="0" w:space="0" w:color="auto"/>
            <w:bottom w:val="none" w:sz="0" w:space="0" w:color="auto"/>
            <w:right w:val="none" w:sz="0" w:space="0" w:color="auto"/>
          </w:divBdr>
          <w:divsChild>
            <w:div w:id="1293636663">
              <w:marLeft w:val="0"/>
              <w:marRight w:val="0"/>
              <w:marTop w:val="0"/>
              <w:marBottom w:val="0"/>
              <w:divBdr>
                <w:top w:val="none" w:sz="0" w:space="0" w:color="auto"/>
                <w:left w:val="none" w:sz="0" w:space="0" w:color="auto"/>
                <w:bottom w:val="none" w:sz="0" w:space="0" w:color="auto"/>
                <w:right w:val="none" w:sz="0" w:space="0" w:color="auto"/>
              </w:divBdr>
            </w:div>
            <w:div w:id="1593005802">
              <w:marLeft w:val="0"/>
              <w:marRight w:val="0"/>
              <w:marTop w:val="0"/>
              <w:marBottom w:val="0"/>
              <w:divBdr>
                <w:top w:val="none" w:sz="0" w:space="0" w:color="auto"/>
                <w:left w:val="none" w:sz="0" w:space="0" w:color="auto"/>
                <w:bottom w:val="none" w:sz="0" w:space="0" w:color="auto"/>
                <w:right w:val="none" w:sz="0" w:space="0" w:color="auto"/>
              </w:divBdr>
            </w:div>
            <w:div w:id="2061317277">
              <w:marLeft w:val="0"/>
              <w:marRight w:val="0"/>
              <w:marTop w:val="0"/>
              <w:marBottom w:val="0"/>
              <w:divBdr>
                <w:top w:val="none" w:sz="0" w:space="0" w:color="auto"/>
                <w:left w:val="none" w:sz="0" w:space="0" w:color="auto"/>
                <w:bottom w:val="none" w:sz="0" w:space="0" w:color="auto"/>
                <w:right w:val="none" w:sz="0" w:space="0" w:color="auto"/>
              </w:divBdr>
            </w:div>
            <w:div w:id="1943147172">
              <w:marLeft w:val="0"/>
              <w:marRight w:val="0"/>
              <w:marTop w:val="0"/>
              <w:marBottom w:val="0"/>
              <w:divBdr>
                <w:top w:val="none" w:sz="0" w:space="0" w:color="auto"/>
                <w:left w:val="none" w:sz="0" w:space="0" w:color="auto"/>
                <w:bottom w:val="none" w:sz="0" w:space="0" w:color="auto"/>
                <w:right w:val="none" w:sz="0" w:space="0" w:color="auto"/>
              </w:divBdr>
            </w:div>
            <w:div w:id="521406511">
              <w:marLeft w:val="0"/>
              <w:marRight w:val="0"/>
              <w:marTop w:val="0"/>
              <w:marBottom w:val="0"/>
              <w:divBdr>
                <w:top w:val="none" w:sz="0" w:space="0" w:color="auto"/>
                <w:left w:val="none" w:sz="0" w:space="0" w:color="auto"/>
                <w:bottom w:val="none" w:sz="0" w:space="0" w:color="auto"/>
                <w:right w:val="none" w:sz="0" w:space="0" w:color="auto"/>
              </w:divBdr>
            </w:div>
            <w:div w:id="2010938044">
              <w:marLeft w:val="0"/>
              <w:marRight w:val="0"/>
              <w:marTop w:val="0"/>
              <w:marBottom w:val="0"/>
              <w:divBdr>
                <w:top w:val="none" w:sz="0" w:space="0" w:color="auto"/>
                <w:left w:val="none" w:sz="0" w:space="0" w:color="auto"/>
                <w:bottom w:val="none" w:sz="0" w:space="0" w:color="auto"/>
                <w:right w:val="none" w:sz="0" w:space="0" w:color="auto"/>
              </w:divBdr>
            </w:div>
            <w:div w:id="761339918">
              <w:marLeft w:val="0"/>
              <w:marRight w:val="0"/>
              <w:marTop w:val="0"/>
              <w:marBottom w:val="0"/>
              <w:divBdr>
                <w:top w:val="none" w:sz="0" w:space="0" w:color="auto"/>
                <w:left w:val="none" w:sz="0" w:space="0" w:color="auto"/>
                <w:bottom w:val="none" w:sz="0" w:space="0" w:color="auto"/>
                <w:right w:val="none" w:sz="0" w:space="0" w:color="auto"/>
              </w:divBdr>
            </w:div>
            <w:div w:id="1183127714">
              <w:marLeft w:val="0"/>
              <w:marRight w:val="0"/>
              <w:marTop w:val="0"/>
              <w:marBottom w:val="0"/>
              <w:divBdr>
                <w:top w:val="none" w:sz="0" w:space="0" w:color="auto"/>
                <w:left w:val="none" w:sz="0" w:space="0" w:color="auto"/>
                <w:bottom w:val="none" w:sz="0" w:space="0" w:color="auto"/>
                <w:right w:val="none" w:sz="0" w:space="0" w:color="auto"/>
              </w:divBdr>
            </w:div>
            <w:div w:id="151991396">
              <w:marLeft w:val="0"/>
              <w:marRight w:val="0"/>
              <w:marTop w:val="0"/>
              <w:marBottom w:val="0"/>
              <w:divBdr>
                <w:top w:val="none" w:sz="0" w:space="0" w:color="auto"/>
                <w:left w:val="none" w:sz="0" w:space="0" w:color="auto"/>
                <w:bottom w:val="none" w:sz="0" w:space="0" w:color="auto"/>
                <w:right w:val="none" w:sz="0" w:space="0" w:color="auto"/>
              </w:divBdr>
            </w:div>
            <w:div w:id="1773742725">
              <w:marLeft w:val="0"/>
              <w:marRight w:val="0"/>
              <w:marTop w:val="0"/>
              <w:marBottom w:val="0"/>
              <w:divBdr>
                <w:top w:val="none" w:sz="0" w:space="0" w:color="auto"/>
                <w:left w:val="none" w:sz="0" w:space="0" w:color="auto"/>
                <w:bottom w:val="none" w:sz="0" w:space="0" w:color="auto"/>
                <w:right w:val="none" w:sz="0" w:space="0" w:color="auto"/>
              </w:divBdr>
            </w:div>
            <w:div w:id="1277523044">
              <w:marLeft w:val="0"/>
              <w:marRight w:val="0"/>
              <w:marTop w:val="0"/>
              <w:marBottom w:val="0"/>
              <w:divBdr>
                <w:top w:val="none" w:sz="0" w:space="0" w:color="auto"/>
                <w:left w:val="none" w:sz="0" w:space="0" w:color="auto"/>
                <w:bottom w:val="none" w:sz="0" w:space="0" w:color="auto"/>
                <w:right w:val="none" w:sz="0" w:space="0" w:color="auto"/>
              </w:divBdr>
            </w:div>
            <w:div w:id="1491560307">
              <w:marLeft w:val="0"/>
              <w:marRight w:val="0"/>
              <w:marTop w:val="0"/>
              <w:marBottom w:val="0"/>
              <w:divBdr>
                <w:top w:val="none" w:sz="0" w:space="0" w:color="auto"/>
                <w:left w:val="none" w:sz="0" w:space="0" w:color="auto"/>
                <w:bottom w:val="none" w:sz="0" w:space="0" w:color="auto"/>
                <w:right w:val="none" w:sz="0" w:space="0" w:color="auto"/>
              </w:divBdr>
            </w:div>
            <w:div w:id="1564294859">
              <w:marLeft w:val="0"/>
              <w:marRight w:val="0"/>
              <w:marTop w:val="0"/>
              <w:marBottom w:val="0"/>
              <w:divBdr>
                <w:top w:val="none" w:sz="0" w:space="0" w:color="auto"/>
                <w:left w:val="none" w:sz="0" w:space="0" w:color="auto"/>
                <w:bottom w:val="none" w:sz="0" w:space="0" w:color="auto"/>
                <w:right w:val="none" w:sz="0" w:space="0" w:color="auto"/>
              </w:divBdr>
            </w:div>
            <w:div w:id="197355781">
              <w:marLeft w:val="0"/>
              <w:marRight w:val="0"/>
              <w:marTop w:val="0"/>
              <w:marBottom w:val="0"/>
              <w:divBdr>
                <w:top w:val="none" w:sz="0" w:space="0" w:color="auto"/>
                <w:left w:val="none" w:sz="0" w:space="0" w:color="auto"/>
                <w:bottom w:val="none" w:sz="0" w:space="0" w:color="auto"/>
                <w:right w:val="none" w:sz="0" w:space="0" w:color="auto"/>
              </w:divBdr>
            </w:div>
            <w:div w:id="2068675708">
              <w:marLeft w:val="0"/>
              <w:marRight w:val="0"/>
              <w:marTop w:val="0"/>
              <w:marBottom w:val="0"/>
              <w:divBdr>
                <w:top w:val="none" w:sz="0" w:space="0" w:color="auto"/>
                <w:left w:val="none" w:sz="0" w:space="0" w:color="auto"/>
                <w:bottom w:val="none" w:sz="0" w:space="0" w:color="auto"/>
                <w:right w:val="none" w:sz="0" w:space="0" w:color="auto"/>
              </w:divBdr>
            </w:div>
            <w:div w:id="1076441757">
              <w:marLeft w:val="0"/>
              <w:marRight w:val="0"/>
              <w:marTop w:val="0"/>
              <w:marBottom w:val="0"/>
              <w:divBdr>
                <w:top w:val="none" w:sz="0" w:space="0" w:color="auto"/>
                <w:left w:val="none" w:sz="0" w:space="0" w:color="auto"/>
                <w:bottom w:val="none" w:sz="0" w:space="0" w:color="auto"/>
                <w:right w:val="none" w:sz="0" w:space="0" w:color="auto"/>
              </w:divBdr>
            </w:div>
            <w:div w:id="985863708">
              <w:marLeft w:val="0"/>
              <w:marRight w:val="0"/>
              <w:marTop w:val="0"/>
              <w:marBottom w:val="0"/>
              <w:divBdr>
                <w:top w:val="none" w:sz="0" w:space="0" w:color="auto"/>
                <w:left w:val="none" w:sz="0" w:space="0" w:color="auto"/>
                <w:bottom w:val="none" w:sz="0" w:space="0" w:color="auto"/>
                <w:right w:val="none" w:sz="0" w:space="0" w:color="auto"/>
              </w:divBdr>
            </w:div>
            <w:div w:id="1009527136">
              <w:marLeft w:val="0"/>
              <w:marRight w:val="0"/>
              <w:marTop w:val="0"/>
              <w:marBottom w:val="0"/>
              <w:divBdr>
                <w:top w:val="none" w:sz="0" w:space="0" w:color="auto"/>
                <w:left w:val="none" w:sz="0" w:space="0" w:color="auto"/>
                <w:bottom w:val="none" w:sz="0" w:space="0" w:color="auto"/>
                <w:right w:val="none" w:sz="0" w:space="0" w:color="auto"/>
              </w:divBdr>
            </w:div>
            <w:div w:id="1719434492">
              <w:marLeft w:val="0"/>
              <w:marRight w:val="0"/>
              <w:marTop w:val="0"/>
              <w:marBottom w:val="0"/>
              <w:divBdr>
                <w:top w:val="none" w:sz="0" w:space="0" w:color="auto"/>
                <w:left w:val="none" w:sz="0" w:space="0" w:color="auto"/>
                <w:bottom w:val="none" w:sz="0" w:space="0" w:color="auto"/>
                <w:right w:val="none" w:sz="0" w:space="0" w:color="auto"/>
              </w:divBdr>
            </w:div>
            <w:div w:id="19664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016">
      <w:bodyDiv w:val="1"/>
      <w:marLeft w:val="0"/>
      <w:marRight w:val="0"/>
      <w:marTop w:val="0"/>
      <w:marBottom w:val="0"/>
      <w:divBdr>
        <w:top w:val="none" w:sz="0" w:space="0" w:color="auto"/>
        <w:left w:val="none" w:sz="0" w:space="0" w:color="auto"/>
        <w:bottom w:val="none" w:sz="0" w:space="0" w:color="auto"/>
        <w:right w:val="none" w:sz="0" w:space="0" w:color="auto"/>
      </w:divBdr>
      <w:divsChild>
        <w:div w:id="1586962937">
          <w:marLeft w:val="0"/>
          <w:marRight w:val="0"/>
          <w:marTop w:val="0"/>
          <w:marBottom w:val="0"/>
          <w:divBdr>
            <w:top w:val="none" w:sz="0" w:space="0" w:color="auto"/>
            <w:left w:val="none" w:sz="0" w:space="0" w:color="auto"/>
            <w:bottom w:val="none" w:sz="0" w:space="0" w:color="auto"/>
            <w:right w:val="none" w:sz="0" w:space="0" w:color="auto"/>
          </w:divBdr>
          <w:divsChild>
            <w:div w:id="85469956">
              <w:marLeft w:val="0"/>
              <w:marRight w:val="0"/>
              <w:marTop w:val="0"/>
              <w:marBottom w:val="0"/>
              <w:divBdr>
                <w:top w:val="none" w:sz="0" w:space="0" w:color="auto"/>
                <w:left w:val="none" w:sz="0" w:space="0" w:color="auto"/>
                <w:bottom w:val="none" w:sz="0" w:space="0" w:color="auto"/>
                <w:right w:val="none" w:sz="0" w:space="0" w:color="auto"/>
              </w:divBdr>
            </w:div>
            <w:div w:id="1515219506">
              <w:marLeft w:val="0"/>
              <w:marRight w:val="0"/>
              <w:marTop w:val="0"/>
              <w:marBottom w:val="0"/>
              <w:divBdr>
                <w:top w:val="none" w:sz="0" w:space="0" w:color="auto"/>
                <w:left w:val="none" w:sz="0" w:space="0" w:color="auto"/>
                <w:bottom w:val="none" w:sz="0" w:space="0" w:color="auto"/>
                <w:right w:val="none" w:sz="0" w:space="0" w:color="auto"/>
              </w:divBdr>
            </w:div>
            <w:div w:id="543248145">
              <w:marLeft w:val="0"/>
              <w:marRight w:val="0"/>
              <w:marTop w:val="0"/>
              <w:marBottom w:val="0"/>
              <w:divBdr>
                <w:top w:val="none" w:sz="0" w:space="0" w:color="auto"/>
                <w:left w:val="none" w:sz="0" w:space="0" w:color="auto"/>
                <w:bottom w:val="none" w:sz="0" w:space="0" w:color="auto"/>
                <w:right w:val="none" w:sz="0" w:space="0" w:color="auto"/>
              </w:divBdr>
            </w:div>
            <w:div w:id="1827235865">
              <w:marLeft w:val="0"/>
              <w:marRight w:val="0"/>
              <w:marTop w:val="0"/>
              <w:marBottom w:val="0"/>
              <w:divBdr>
                <w:top w:val="none" w:sz="0" w:space="0" w:color="auto"/>
                <w:left w:val="none" w:sz="0" w:space="0" w:color="auto"/>
                <w:bottom w:val="none" w:sz="0" w:space="0" w:color="auto"/>
                <w:right w:val="none" w:sz="0" w:space="0" w:color="auto"/>
              </w:divBdr>
            </w:div>
            <w:div w:id="781458751">
              <w:marLeft w:val="0"/>
              <w:marRight w:val="0"/>
              <w:marTop w:val="0"/>
              <w:marBottom w:val="0"/>
              <w:divBdr>
                <w:top w:val="none" w:sz="0" w:space="0" w:color="auto"/>
                <w:left w:val="none" w:sz="0" w:space="0" w:color="auto"/>
                <w:bottom w:val="none" w:sz="0" w:space="0" w:color="auto"/>
                <w:right w:val="none" w:sz="0" w:space="0" w:color="auto"/>
              </w:divBdr>
            </w:div>
            <w:div w:id="172843614">
              <w:marLeft w:val="0"/>
              <w:marRight w:val="0"/>
              <w:marTop w:val="0"/>
              <w:marBottom w:val="0"/>
              <w:divBdr>
                <w:top w:val="none" w:sz="0" w:space="0" w:color="auto"/>
                <w:left w:val="none" w:sz="0" w:space="0" w:color="auto"/>
                <w:bottom w:val="none" w:sz="0" w:space="0" w:color="auto"/>
                <w:right w:val="none" w:sz="0" w:space="0" w:color="auto"/>
              </w:divBdr>
            </w:div>
            <w:div w:id="1594825706">
              <w:marLeft w:val="0"/>
              <w:marRight w:val="0"/>
              <w:marTop w:val="0"/>
              <w:marBottom w:val="0"/>
              <w:divBdr>
                <w:top w:val="none" w:sz="0" w:space="0" w:color="auto"/>
                <w:left w:val="none" w:sz="0" w:space="0" w:color="auto"/>
                <w:bottom w:val="none" w:sz="0" w:space="0" w:color="auto"/>
                <w:right w:val="none" w:sz="0" w:space="0" w:color="auto"/>
              </w:divBdr>
            </w:div>
            <w:div w:id="1964535895">
              <w:marLeft w:val="0"/>
              <w:marRight w:val="0"/>
              <w:marTop w:val="0"/>
              <w:marBottom w:val="0"/>
              <w:divBdr>
                <w:top w:val="none" w:sz="0" w:space="0" w:color="auto"/>
                <w:left w:val="none" w:sz="0" w:space="0" w:color="auto"/>
                <w:bottom w:val="none" w:sz="0" w:space="0" w:color="auto"/>
                <w:right w:val="none" w:sz="0" w:space="0" w:color="auto"/>
              </w:divBdr>
            </w:div>
            <w:div w:id="1598902647">
              <w:marLeft w:val="0"/>
              <w:marRight w:val="0"/>
              <w:marTop w:val="0"/>
              <w:marBottom w:val="0"/>
              <w:divBdr>
                <w:top w:val="none" w:sz="0" w:space="0" w:color="auto"/>
                <w:left w:val="none" w:sz="0" w:space="0" w:color="auto"/>
                <w:bottom w:val="none" w:sz="0" w:space="0" w:color="auto"/>
                <w:right w:val="none" w:sz="0" w:space="0" w:color="auto"/>
              </w:divBdr>
            </w:div>
            <w:div w:id="1507944522">
              <w:marLeft w:val="0"/>
              <w:marRight w:val="0"/>
              <w:marTop w:val="0"/>
              <w:marBottom w:val="0"/>
              <w:divBdr>
                <w:top w:val="none" w:sz="0" w:space="0" w:color="auto"/>
                <w:left w:val="none" w:sz="0" w:space="0" w:color="auto"/>
                <w:bottom w:val="none" w:sz="0" w:space="0" w:color="auto"/>
                <w:right w:val="none" w:sz="0" w:space="0" w:color="auto"/>
              </w:divBdr>
            </w:div>
            <w:div w:id="334456907">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2132821164">
              <w:marLeft w:val="0"/>
              <w:marRight w:val="0"/>
              <w:marTop w:val="0"/>
              <w:marBottom w:val="0"/>
              <w:divBdr>
                <w:top w:val="none" w:sz="0" w:space="0" w:color="auto"/>
                <w:left w:val="none" w:sz="0" w:space="0" w:color="auto"/>
                <w:bottom w:val="none" w:sz="0" w:space="0" w:color="auto"/>
                <w:right w:val="none" w:sz="0" w:space="0" w:color="auto"/>
              </w:divBdr>
            </w:div>
            <w:div w:id="373239525">
              <w:marLeft w:val="0"/>
              <w:marRight w:val="0"/>
              <w:marTop w:val="0"/>
              <w:marBottom w:val="0"/>
              <w:divBdr>
                <w:top w:val="none" w:sz="0" w:space="0" w:color="auto"/>
                <w:left w:val="none" w:sz="0" w:space="0" w:color="auto"/>
                <w:bottom w:val="none" w:sz="0" w:space="0" w:color="auto"/>
                <w:right w:val="none" w:sz="0" w:space="0" w:color="auto"/>
              </w:divBdr>
            </w:div>
            <w:div w:id="618876777">
              <w:marLeft w:val="0"/>
              <w:marRight w:val="0"/>
              <w:marTop w:val="0"/>
              <w:marBottom w:val="0"/>
              <w:divBdr>
                <w:top w:val="none" w:sz="0" w:space="0" w:color="auto"/>
                <w:left w:val="none" w:sz="0" w:space="0" w:color="auto"/>
                <w:bottom w:val="none" w:sz="0" w:space="0" w:color="auto"/>
                <w:right w:val="none" w:sz="0" w:space="0" w:color="auto"/>
              </w:divBdr>
            </w:div>
            <w:div w:id="80370210">
              <w:marLeft w:val="0"/>
              <w:marRight w:val="0"/>
              <w:marTop w:val="0"/>
              <w:marBottom w:val="0"/>
              <w:divBdr>
                <w:top w:val="none" w:sz="0" w:space="0" w:color="auto"/>
                <w:left w:val="none" w:sz="0" w:space="0" w:color="auto"/>
                <w:bottom w:val="none" w:sz="0" w:space="0" w:color="auto"/>
                <w:right w:val="none" w:sz="0" w:space="0" w:color="auto"/>
              </w:divBdr>
            </w:div>
            <w:div w:id="1626540594">
              <w:marLeft w:val="0"/>
              <w:marRight w:val="0"/>
              <w:marTop w:val="0"/>
              <w:marBottom w:val="0"/>
              <w:divBdr>
                <w:top w:val="none" w:sz="0" w:space="0" w:color="auto"/>
                <w:left w:val="none" w:sz="0" w:space="0" w:color="auto"/>
                <w:bottom w:val="none" w:sz="0" w:space="0" w:color="auto"/>
                <w:right w:val="none" w:sz="0" w:space="0" w:color="auto"/>
              </w:divBdr>
            </w:div>
            <w:div w:id="407114192">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 w:id="1155954676">
              <w:marLeft w:val="0"/>
              <w:marRight w:val="0"/>
              <w:marTop w:val="0"/>
              <w:marBottom w:val="0"/>
              <w:divBdr>
                <w:top w:val="none" w:sz="0" w:space="0" w:color="auto"/>
                <w:left w:val="none" w:sz="0" w:space="0" w:color="auto"/>
                <w:bottom w:val="none" w:sz="0" w:space="0" w:color="auto"/>
                <w:right w:val="none" w:sz="0" w:space="0" w:color="auto"/>
              </w:divBdr>
            </w:div>
            <w:div w:id="1823693011">
              <w:marLeft w:val="0"/>
              <w:marRight w:val="0"/>
              <w:marTop w:val="0"/>
              <w:marBottom w:val="0"/>
              <w:divBdr>
                <w:top w:val="none" w:sz="0" w:space="0" w:color="auto"/>
                <w:left w:val="none" w:sz="0" w:space="0" w:color="auto"/>
                <w:bottom w:val="none" w:sz="0" w:space="0" w:color="auto"/>
                <w:right w:val="none" w:sz="0" w:space="0" w:color="auto"/>
              </w:divBdr>
            </w:div>
            <w:div w:id="1110049362">
              <w:marLeft w:val="0"/>
              <w:marRight w:val="0"/>
              <w:marTop w:val="0"/>
              <w:marBottom w:val="0"/>
              <w:divBdr>
                <w:top w:val="none" w:sz="0" w:space="0" w:color="auto"/>
                <w:left w:val="none" w:sz="0" w:space="0" w:color="auto"/>
                <w:bottom w:val="none" w:sz="0" w:space="0" w:color="auto"/>
                <w:right w:val="none" w:sz="0" w:space="0" w:color="auto"/>
              </w:divBdr>
            </w:div>
            <w:div w:id="27267402">
              <w:marLeft w:val="0"/>
              <w:marRight w:val="0"/>
              <w:marTop w:val="0"/>
              <w:marBottom w:val="0"/>
              <w:divBdr>
                <w:top w:val="none" w:sz="0" w:space="0" w:color="auto"/>
                <w:left w:val="none" w:sz="0" w:space="0" w:color="auto"/>
                <w:bottom w:val="none" w:sz="0" w:space="0" w:color="auto"/>
                <w:right w:val="none" w:sz="0" w:space="0" w:color="auto"/>
              </w:divBdr>
            </w:div>
            <w:div w:id="1066302655">
              <w:marLeft w:val="0"/>
              <w:marRight w:val="0"/>
              <w:marTop w:val="0"/>
              <w:marBottom w:val="0"/>
              <w:divBdr>
                <w:top w:val="none" w:sz="0" w:space="0" w:color="auto"/>
                <w:left w:val="none" w:sz="0" w:space="0" w:color="auto"/>
                <w:bottom w:val="none" w:sz="0" w:space="0" w:color="auto"/>
                <w:right w:val="none" w:sz="0" w:space="0" w:color="auto"/>
              </w:divBdr>
            </w:div>
            <w:div w:id="1473985809">
              <w:marLeft w:val="0"/>
              <w:marRight w:val="0"/>
              <w:marTop w:val="0"/>
              <w:marBottom w:val="0"/>
              <w:divBdr>
                <w:top w:val="none" w:sz="0" w:space="0" w:color="auto"/>
                <w:left w:val="none" w:sz="0" w:space="0" w:color="auto"/>
                <w:bottom w:val="none" w:sz="0" w:space="0" w:color="auto"/>
                <w:right w:val="none" w:sz="0" w:space="0" w:color="auto"/>
              </w:divBdr>
            </w:div>
            <w:div w:id="1101602683">
              <w:marLeft w:val="0"/>
              <w:marRight w:val="0"/>
              <w:marTop w:val="0"/>
              <w:marBottom w:val="0"/>
              <w:divBdr>
                <w:top w:val="none" w:sz="0" w:space="0" w:color="auto"/>
                <w:left w:val="none" w:sz="0" w:space="0" w:color="auto"/>
                <w:bottom w:val="none" w:sz="0" w:space="0" w:color="auto"/>
                <w:right w:val="none" w:sz="0" w:space="0" w:color="auto"/>
              </w:divBdr>
            </w:div>
            <w:div w:id="1334335980">
              <w:marLeft w:val="0"/>
              <w:marRight w:val="0"/>
              <w:marTop w:val="0"/>
              <w:marBottom w:val="0"/>
              <w:divBdr>
                <w:top w:val="none" w:sz="0" w:space="0" w:color="auto"/>
                <w:left w:val="none" w:sz="0" w:space="0" w:color="auto"/>
                <w:bottom w:val="none" w:sz="0" w:space="0" w:color="auto"/>
                <w:right w:val="none" w:sz="0" w:space="0" w:color="auto"/>
              </w:divBdr>
            </w:div>
            <w:div w:id="11535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403">
      <w:bodyDiv w:val="1"/>
      <w:marLeft w:val="0"/>
      <w:marRight w:val="0"/>
      <w:marTop w:val="0"/>
      <w:marBottom w:val="0"/>
      <w:divBdr>
        <w:top w:val="none" w:sz="0" w:space="0" w:color="auto"/>
        <w:left w:val="none" w:sz="0" w:space="0" w:color="auto"/>
        <w:bottom w:val="none" w:sz="0" w:space="0" w:color="auto"/>
        <w:right w:val="none" w:sz="0" w:space="0" w:color="auto"/>
      </w:divBdr>
      <w:divsChild>
        <w:div w:id="1398164925">
          <w:marLeft w:val="0"/>
          <w:marRight w:val="0"/>
          <w:marTop w:val="0"/>
          <w:marBottom w:val="0"/>
          <w:divBdr>
            <w:top w:val="none" w:sz="0" w:space="0" w:color="auto"/>
            <w:left w:val="none" w:sz="0" w:space="0" w:color="auto"/>
            <w:bottom w:val="none" w:sz="0" w:space="0" w:color="auto"/>
            <w:right w:val="none" w:sz="0" w:space="0" w:color="auto"/>
          </w:divBdr>
          <w:divsChild>
            <w:div w:id="1439256294">
              <w:marLeft w:val="0"/>
              <w:marRight w:val="0"/>
              <w:marTop w:val="0"/>
              <w:marBottom w:val="0"/>
              <w:divBdr>
                <w:top w:val="none" w:sz="0" w:space="0" w:color="auto"/>
                <w:left w:val="none" w:sz="0" w:space="0" w:color="auto"/>
                <w:bottom w:val="none" w:sz="0" w:space="0" w:color="auto"/>
                <w:right w:val="none" w:sz="0" w:space="0" w:color="auto"/>
              </w:divBdr>
            </w:div>
            <w:div w:id="1578858051">
              <w:marLeft w:val="0"/>
              <w:marRight w:val="0"/>
              <w:marTop w:val="0"/>
              <w:marBottom w:val="0"/>
              <w:divBdr>
                <w:top w:val="none" w:sz="0" w:space="0" w:color="auto"/>
                <w:left w:val="none" w:sz="0" w:space="0" w:color="auto"/>
                <w:bottom w:val="none" w:sz="0" w:space="0" w:color="auto"/>
                <w:right w:val="none" w:sz="0" w:space="0" w:color="auto"/>
              </w:divBdr>
            </w:div>
            <w:div w:id="282463597">
              <w:marLeft w:val="0"/>
              <w:marRight w:val="0"/>
              <w:marTop w:val="0"/>
              <w:marBottom w:val="0"/>
              <w:divBdr>
                <w:top w:val="none" w:sz="0" w:space="0" w:color="auto"/>
                <w:left w:val="none" w:sz="0" w:space="0" w:color="auto"/>
                <w:bottom w:val="none" w:sz="0" w:space="0" w:color="auto"/>
                <w:right w:val="none" w:sz="0" w:space="0" w:color="auto"/>
              </w:divBdr>
            </w:div>
            <w:div w:id="611011944">
              <w:marLeft w:val="0"/>
              <w:marRight w:val="0"/>
              <w:marTop w:val="0"/>
              <w:marBottom w:val="0"/>
              <w:divBdr>
                <w:top w:val="none" w:sz="0" w:space="0" w:color="auto"/>
                <w:left w:val="none" w:sz="0" w:space="0" w:color="auto"/>
                <w:bottom w:val="none" w:sz="0" w:space="0" w:color="auto"/>
                <w:right w:val="none" w:sz="0" w:space="0" w:color="auto"/>
              </w:divBdr>
            </w:div>
            <w:div w:id="945694049">
              <w:marLeft w:val="0"/>
              <w:marRight w:val="0"/>
              <w:marTop w:val="0"/>
              <w:marBottom w:val="0"/>
              <w:divBdr>
                <w:top w:val="none" w:sz="0" w:space="0" w:color="auto"/>
                <w:left w:val="none" w:sz="0" w:space="0" w:color="auto"/>
                <w:bottom w:val="none" w:sz="0" w:space="0" w:color="auto"/>
                <w:right w:val="none" w:sz="0" w:space="0" w:color="auto"/>
              </w:divBdr>
            </w:div>
            <w:div w:id="544751967">
              <w:marLeft w:val="0"/>
              <w:marRight w:val="0"/>
              <w:marTop w:val="0"/>
              <w:marBottom w:val="0"/>
              <w:divBdr>
                <w:top w:val="none" w:sz="0" w:space="0" w:color="auto"/>
                <w:left w:val="none" w:sz="0" w:space="0" w:color="auto"/>
                <w:bottom w:val="none" w:sz="0" w:space="0" w:color="auto"/>
                <w:right w:val="none" w:sz="0" w:space="0" w:color="auto"/>
              </w:divBdr>
            </w:div>
            <w:div w:id="101997357">
              <w:marLeft w:val="0"/>
              <w:marRight w:val="0"/>
              <w:marTop w:val="0"/>
              <w:marBottom w:val="0"/>
              <w:divBdr>
                <w:top w:val="none" w:sz="0" w:space="0" w:color="auto"/>
                <w:left w:val="none" w:sz="0" w:space="0" w:color="auto"/>
                <w:bottom w:val="none" w:sz="0" w:space="0" w:color="auto"/>
                <w:right w:val="none" w:sz="0" w:space="0" w:color="auto"/>
              </w:divBdr>
            </w:div>
            <w:div w:id="1929339705">
              <w:marLeft w:val="0"/>
              <w:marRight w:val="0"/>
              <w:marTop w:val="0"/>
              <w:marBottom w:val="0"/>
              <w:divBdr>
                <w:top w:val="none" w:sz="0" w:space="0" w:color="auto"/>
                <w:left w:val="none" w:sz="0" w:space="0" w:color="auto"/>
                <w:bottom w:val="none" w:sz="0" w:space="0" w:color="auto"/>
                <w:right w:val="none" w:sz="0" w:space="0" w:color="auto"/>
              </w:divBdr>
            </w:div>
            <w:div w:id="375548239">
              <w:marLeft w:val="0"/>
              <w:marRight w:val="0"/>
              <w:marTop w:val="0"/>
              <w:marBottom w:val="0"/>
              <w:divBdr>
                <w:top w:val="none" w:sz="0" w:space="0" w:color="auto"/>
                <w:left w:val="none" w:sz="0" w:space="0" w:color="auto"/>
                <w:bottom w:val="none" w:sz="0" w:space="0" w:color="auto"/>
                <w:right w:val="none" w:sz="0" w:space="0" w:color="auto"/>
              </w:divBdr>
            </w:div>
            <w:div w:id="521940624">
              <w:marLeft w:val="0"/>
              <w:marRight w:val="0"/>
              <w:marTop w:val="0"/>
              <w:marBottom w:val="0"/>
              <w:divBdr>
                <w:top w:val="none" w:sz="0" w:space="0" w:color="auto"/>
                <w:left w:val="none" w:sz="0" w:space="0" w:color="auto"/>
                <w:bottom w:val="none" w:sz="0" w:space="0" w:color="auto"/>
                <w:right w:val="none" w:sz="0" w:space="0" w:color="auto"/>
              </w:divBdr>
            </w:div>
            <w:div w:id="1454668882">
              <w:marLeft w:val="0"/>
              <w:marRight w:val="0"/>
              <w:marTop w:val="0"/>
              <w:marBottom w:val="0"/>
              <w:divBdr>
                <w:top w:val="none" w:sz="0" w:space="0" w:color="auto"/>
                <w:left w:val="none" w:sz="0" w:space="0" w:color="auto"/>
                <w:bottom w:val="none" w:sz="0" w:space="0" w:color="auto"/>
                <w:right w:val="none" w:sz="0" w:space="0" w:color="auto"/>
              </w:divBdr>
            </w:div>
            <w:div w:id="1982612711">
              <w:marLeft w:val="0"/>
              <w:marRight w:val="0"/>
              <w:marTop w:val="0"/>
              <w:marBottom w:val="0"/>
              <w:divBdr>
                <w:top w:val="none" w:sz="0" w:space="0" w:color="auto"/>
                <w:left w:val="none" w:sz="0" w:space="0" w:color="auto"/>
                <w:bottom w:val="none" w:sz="0" w:space="0" w:color="auto"/>
                <w:right w:val="none" w:sz="0" w:space="0" w:color="auto"/>
              </w:divBdr>
            </w:div>
            <w:div w:id="1696882468">
              <w:marLeft w:val="0"/>
              <w:marRight w:val="0"/>
              <w:marTop w:val="0"/>
              <w:marBottom w:val="0"/>
              <w:divBdr>
                <w:top w:val="none" w:sz="0" w:space="0" w:color="auto"/>
                <w:left w:val="none" w:sz="0" w:space="0" w:color="auto"/>
                <w:bottom w:val="none" w:sz="0" w:space="0" w:color="auto"/>
                <w:right w:val="none" w:sz="0" w:space="0" w:color="auto"/>
              </w:divBdr>
            </w:div>
            <w:div w:id="12191728">
              <w:marLeft w:val="0"/>
              <w:marRight w:val="0"/>
              <w:marTop w:val="0"/>
              <w:marBottom w:val="0"/>
              <w:divBdr>
                <w:top w:val="none" w:sz="0" w:space="0" w:color="auto"/>
                <w:left w:val="none" w:sz="0" w:space="0" w:color="auto"/>
                <w:bottom w:val="none" w:sz="0" w:space="0" w:color="auto"/>
                <w:right w:val="none" w:sz="0" w:space="0" w:color="auto"/>
              </w:divBdr>
            </w:div>
            <w:div w:id="330185629">
              <w:marLeft w:val="0"/>
              <w:marRight w:val="0"/>
              <w:marTop w:val="0"/>
              <w:marBottom w:val="0"/>
              <w:divBdr>
                <w:top w:val="none" w:sz="0" w:space="0" w:color="auto"/>
                <w:left w:val="none" w:sz="0" w:space="0" w:color="auto"/>
                <w:bottom w:val="none" w:sz="0" w:space="0" w:color="auto"/>
                <w:right w:val="none" w:sz="0" w:space="0" w:color="auto"/>
              </w:divBdr>
            </w:div>
            <w:div w:id="571624595">
              <w:marLeft w:val="0"/>
              <w:marRight w:val="0"/>
              <w:marTop w:val="0"/>
              <w:marBottom w:val="0"/>
              <w:divBdr>
                <w:top w:val="none" w:sz="0" w:space="0" w:color="auto"/>
                <w:left w:val="none" w:sz="0" w:space="0" w:color="auto"/>
                <w:bottom w:val="none" w:sz="0" w:space="0" w:color="auto"/>
                <w:right w:val="none" w:sz="0" w:space="0" w:color="auto"/>
              </w:divBdr>
            </w:div>
            <w:div w:id="1133911492">
              <w:marLeft w:val="0"/>
              <w:marRight w:val="0"/>
              <w:marTop w:val="0"/>
              <w:marBottom w:val="0"/>
              <w:divBdr>
                <w:top w:val="none" w:sz="0" w:space="0" w:color="auto"/>
                <w:left w:val="none" w:sz="0" w:space="0" w:color="auto"/>
                <w:bottom w:val="none" w:sz="0" w:space="0" w:color="auto"/>
                <w:right w:val="none" w:sz="0" w:space="0" w:color="auto"/>
              </w:divBdr>
            </w:div>
            <w:div w:id="177158668">
              <w:marLeft w:val="0"/>
              <w:marRight w:val="0"/>
              <w:marTop w:val="0"/>
              <w:marBottom w:val="0"/>
              <w:divBdr>
                <w:top w:val="none" w:sz="0" w:space="0" w:color="auto"/>
                <w:left w:val="none" w:sz="0" w:space="0" w:color="auto"/>
                <w:bottom w:val="none" w:sz="0" w:space="0" w:color="auto"/>
                <w:right w:val="none" w:sz="0" w:space="0" w:color="auto"/>
              </w:divBdr>
            </w:div>
            <w:div w:id="1924026894">
              <w:marLeft w:val="0"/>
              <w:marRight w:val="0"/>
              <w:marTop w:val="0"/>
              <w:marBottom w:val="0"/>
              <w:divBdr>
                <w:top w:val="none" w:sz="0" w:space="0" w:color="auto"/>
                <w:left w:val="none" w:sz="0" w:space="0" w:color="auto"/>
                <w:bottom w:val="none" w:sz="0" w:space="0" w:color="auto"/>
                <w:right w:val="none" w:sz="0" w:space="0" w:color="auto"/>
              </w:divBdr>
            </w:div>
            <w:div w:id="66995986">
              <w:marLeft w:val="0"/>
              <w:marRight w:val="0"/>
              <w:marTop w:val="0"/>
              <w:marBottom w:val="0"/>
              <w:divBdr>
                <w:top w:val="none" w:sz="0" w:space="0" w:color="auto"/>
                <w:left w:val="none" w:sz="0" w:space="0" w:color="auto"/>
                <w:bottom w:val="none" w:sz="0" w:space="0" w:color="auto"/>
                <w:right w:val="none" w:sz="0" w:space="0" w:color="auto"/>
              </w:divBdr>
            </w:div>
            <w:div w:id="497697101">
              <w:marLeft w:val="0"/>
              <w:marRight w:val="0"/>
              <w:marTop w:val="0"/>
              <w:marBottom w:val="0"/>
              <w:divBdr>
                <w:top w:val="none" w:sz="0" w:space="0" w:color="auto"/>
                <w:left w:val="none" w:sz="0" w:space="0" w:color="auto"/>
                <w:bottom w:val="none" w:sz="0" w:space="0" w:color="auto"/>
                <w:right w:val="none" w:sz="0" w:space="0" w:color="auto"/>
              </w:divBdr>
            </w:div>
            <w:div w:id="913396452">
              <w:marLeft w:val="0"/>
              <w:marRight w:val="0"/>
              <w:marTop w:val="0"/>
              <w:marBottom w:val="0"/>
              <w:divBdr>
                <w:top w:val="none" w:sz="0" w:space="0" w:color="auto"/>
                <w:left w:val="none" w:sz="0" w:space="0" w:color="auto"/>
                <w:bottom w:val="none" w:sz="0" w:space="0" w:color="auto"/>
                <w:right w:val="none" w:sz="0" w:space="0" w:color="auto"/>
              </w:divBdr>
            </w:div>
            <w:div w:id="114448403">
              <w:marLeft w:val="0"/>
              <w:marRight w:val="0"/>
              <w:marTop w:val="0"/>
              <w:marBottom w:val="0"/>
              <w:divBdr>
                <w:top w:val="none" w:sz="0" w:space="0" w:color="auto"/>
                <w:left w:val="none" w:sz="0" w:space="0" w:color="auto"/>
                <w:bottom w:val="none" w:sz="0" w:space="0" w:color="auto"/>
                <w:right w:val="none" w:sz="0" w:space="0" w:color="auto"/>
              </w:divBdr>
            </w:div>
            <w:div w:id="2083406837">
              <w:marLeft w:val="0"/>
              <w:marRight w:val="0"/>
              <w:marTop w:val="0"/>
              <w:marBottom w:val="0"/>
              <w:divBdr>
                <w:top w:val="none" w:sz="0" w:space="0" w:color="auto"/>
                <w:left w:val="none" w:sz="0" w:space="0" w:color="auto"/>
                <w:bottom w:val="none" w:sz="0" w:space="0" w:color="auto"/>
                <w:right w:val="none" w:sz="0" w:space="0" w:color="auto"/>
              </w:divBdr>
            </w:div>
            <w:div w:id="881862795">
              <w:marLeft w:val="0"/>
              <w:marRight w:val="0"/>
              <w:marTop w:val="0"/>
              <w:marBottom w:val="0"/>
              <w:divBdr>
                <w:top w:val="none" w:sz="0" w:space="0" w:color="auto"/>
                <w:left w:val="none" w:sz="0" w:space="0" w:color="auto"/>
                <w:bottom w:val="none" w:sz="0" w:space="0" w:color="auto"/>
                <w:right w:val="none" w:sz="0" w:space="0" w:color="auto"/>
              </w:divBdr>
            </w:div>
            <w:div w:id="16051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205">
      <w:bodyDiv w:val="1"/>
      <w:marLeft w:val="0"/>
      <w:marRight w:val="0"/>
      <w:marTop w:val="0"/>
      <w:marBottom w:val="0"/>
      <w:divBdr>
        <w:top w:val="none" w:sz="0" w:space="0" w:color="auto"/>
        <w:left w:val="none" w:sz="0" w:space="0" w:color="auto"/>
        <w:bottom w:val="none" w:sz="0" w:space="0" w:color="auto"/>
        <w:right w:val="none" w:sz="0" w:space="0" w:color="auto"/>
      </w:divBdr>
      <w:divsChild>
        <w:div w:id="946734463">
          <w:marLeft w:val="0"/>
          <w:marRight w:val="0"/>
          <w:marTop w:val="0"/>
          <w:marBottom w:val="0"/>
          <w:divBdr>
            <w:top w:val="none" w:sz="0" w:space="0" w:color="auto"/>
            <w:left w:val="none" w:sz="0" w:space="0" w:color="auto"/>
            <w:bottom w:val="none" w:sz="0" w:space="0" w:color="auto"/>
            <w:right w:val="none" w:sz="0" w:space="0" w:color="auto"/>
          </w:divBdr>
          <w:divsChild>
            <w:div w:id="1368944414">
              <w:marLeft w:val="0"/>
              <w:marRight w:val="0"/>
              <w:marTop w:val="0"/>
              <w:marBottom w:val="0"/>
              <w:divBdr>
                <w:top w:val="none" w:sz="0" w:space="0" w:color="auto"/>
                <w:left w:val="none" w:sz="0" w:space="0" w:color="auto"/>
                <w:bottom w:val="none" w:sz="0" w:space="0" w:color="auto"/>
                <w:right w:val="none" w:sz="0" w:space="0" w:color="auto"/>
              </w:divBdr>
            </w:div>
            <w:div w:id="199778860">
              <w:marLeft w:val="0"/>
              <w:marRight w:val="0"/>
              <w:marTop w:val="0"/>
              <w:marBottom w:val="0"/>
              <w:divBdr>
                <w:top w:val="none" w:sz="0" w:space="0" w:color="auto"/>
                <w:left w:val="none" w:sz="0" w:space="0" w:color="auto"/>
                <w:bottom w:val="none" w:sz="0" w:space="0" w:color="auto"/>
                <w:right w:val="none" w:sz="0" w:space="0" w:color="auto"/>
              </w:divBdr>
            </w:div>
            <w:div w:id="1165128541">
              <w:marLeft w:val="0"/>
              <w:marRight w:val="0"/>
              <w:marTop w:val="0"/>
              <w:marBottom w:val="0"/>
              <w:divBdr>
                <w:top w:val="none" w:sz="0" w:space="0" w:color="auto"/>
                <w:left w:val="none" w:sz="0" w:space="0" w:color="auto"/>
                <w:bottom w:val="none" w:sz="0" w:space="0" w:color="auto"/>
                <w:right w:val="none" w:sz="0" w:space="0" w:color="auto"/>
              </w:divBdr>
            </w:div>
            <w:div w:id="1760177171">
              <w:marLeft w:val="0"/>
              <w:marRight w:val="0"/>
              <w:marTop w:val="0"/>
              <w:marBottom w:val="0"/>
              <w:divBdr>
                <w:top w:val="none" w:sz="0" w:space="0" w:color="auto"/>
                <w:left w:val="none" w:sz="0" w:space="0" w:color="auto"/>
                <w:bottom w:val="none" w:sz="0" w:space="0" w:color="auto"/>
                <w:right w:val="none" w:sz="0" w:space="0" w:color="auto"/>
              </w:divBdr>
            </w:div>
            <w:div w:id="2063097316">
              <w:marLeft w:val="0"/>
              <w:marRight w:val="0"/>
              <w:marTop w:val="0"/>
              <w:marBottom w:val="0"/>
              <w:divBdr>
                <w:top w:val="none" w:sz="0" w:space="0" w:color="auto"/>
                <w:left w:val="none" w:sz="0" w:space="0" w:color="auto"/>
                <w:bottom w:val="none" w:sz="0" w:space="0" w:color="auto"/>
                <w:right w:val="none" w:sz="0" w:space="0" w:color="auto"/>
              </w:divBdr>
            </w:div>
            <w:div w:id="409278865">
              <w:marLeft w:val="0"/>
              <w:marRight w:val="0"/>
              <w:marTop w:val="0"/>
              <w:marBottom w:val="0"/>
              <w:divBdr>
                <w:top w:val="none" w:sz="0" w:space="0" w:color="auto"/>
                <w:left w:val="none" w:sz="0" w:space="0" w:color="auto"/>
                <w:bottom w:val="none" w:sz="0" w:space="0" w:color="auto"/>
                <w:right w:val="none" w:sz="0" w:space="0" w:color="auto"/>
              </w:divBdr>
            </w:div>
            <w:div w:id="1292786668">
              <w:marLeft w:val="0"/>
              <w:marRight w:val="0"/>
              <w:marTop w:val="0"/>
              <w:marBottom w:val="0"/>
              <w:divBdr>
                <w:top w:val="none" w:sz="0" w:space="0" w:color="auto"/>
                <w:left w:val="none" w:sz="0" w:space="0" w:color="auto"/>
                <w:bottom w:val="none" w:sz="0" w:space="0" w:color="auto"/>
                <w:right w:val="none" w:sz="0" w:space="0" w:color="auto"/>
              </w:divBdr>
            </w:div>
            <w:div w:id="560747589">
              <w:marLeft w:val="0"/>
              <w:marRight w:val="0"/>
              <w:marTop w:val="0"/>
              <w:marBottom w:val="0"/>
              <w:divBdr>
                <w:top w:val="none" w:sz="0" w:space="0" w:color="auto"/>
                <w:left w:val="none" w:sz="0" w:space="0" w:color="auto"/>
                <w:bottom w:val="none" w:sz="0" w:space="0" w:color="auto"/>
                <w:right w:val="none" w:sz="0" w:space="0" w:color="auto"/>
              </w:divBdr>
            </w:div>
            <w:div w:id="201939858">
              <w:marLeft w:val="0"/>
              <w:marRight w:val="0"/>
              <w:marTop w:val="0"/>
              <w:marBottom w:val="0"/>
              <w:divBdr>
                <w:top w:val="none" w:sz="0" w:space="0" w:color="auto"/>
                <w:left w:val="none" w:sz="0" w:space="0" w:color="auto"/>
                <w:bottom w:val="none" w:sz="0" w:space="0" w:color="auto"/>
                <w:right w:val="none" w:sz="0" w:space="0" w:color="auto"/>
              </w:divBdr>
            </w:div>
            <w:div w:id="538082812">
              <w:marLeft w:val="0"/>
              <w:marRight w:val="0"/>
              <w:marTop w:val="0"/>
              <w:marBottom w:val="0"/>
              <w:divBdr>
                <w:top w:val="none" w:sz="0" w:space="0" w:color="auto"/>
                <w:left w:val="none" w:sz="0" w:space="0" w:color="auto"/>
                <w:bottom w:val="none" w:sz="0" w:space="0" w:color="auto"/>
                <w:right w:val="none" w:sz="0" w:space="0" w:color="auto"/>
              </w:divBdr>
            </w:div>
            <w:div w:id="1397051682">
              <w:marLeft w:val="0"/>
              <w:marRight w:val="0"/>
              <w:marTop w:val="0"/>
              <w:marBottom w:val="0"/>
              <w:divBdr>
                <w:top w:val="none" w:sz="0" w:space="0" w:color="auto"/>
                <w:left w:val="none" w:sz="0" w:space="0" w:color="auto"/>
                <w:bottom w:val="none" w:sz="0" w:space="0" w:color="auto"/>
                <w:right w:val="none" w:sz="0" w:space="0" w:color="auto"/>
              </w:divBdr>
            </w:div>
            <w:div w:id="748818272">
              <w:marLeft w:val="0"/>
              <w:marRight w:val="0"/>
              <w:marTop w:val="0"/>
              <w:marBottom w:val="0"/>
              <w:divBdr>
                <w:top w:val="none" w:sz="0" w:space="0" w:color="auto"/>
                <w:left w:val="none" w:sz="0" w:space="0" w:color="auto"/>
                <w:bottom w:val="none" w:sz="0" w:space="0" w:color="auto"/>
                <w:right w:val="none" w:sz="0" w:space="0" w:color="auto"/>
              </w:divBdr>
            </w:div>
            <w:div w:id="1843474343">
              <w:marLeft w:val="0"/>
              <w:marRight w:val="0"/>
              <w:marTop w:val="0"/>
              <w:marBottom w:val="0"/>
              <w:divBdr>
                <w:top w:val="none" w:sz="0" w:space="0" w:color="auto"/>
                <w:left w:val="none" w:sz="0" w:space="0" w:color="auto"/>
                <w:bottom w:val="none" w:sz="0" w:space="0" w:color="auto"/>
                <w:right w:val="none" w:sz="0" w:space="0" w:color="auto"/>
              </w:divBdr>
            </w:div>
            <w:div w:id="1020203996">
              <w:marLeft w:val="0"/>
              <w:marRight w:val="0"/>
              <w:marTop w:val="0"/>
              <w:marBottom w:val="0"/>
              <w:divBdr>
                <w:top w:val="none" w:sz="0" w:space="0" w:color="auto"/>
                <w:left w:val="none" w:sz="0" w:space="0" w:color="auto"/>
                <w:bottom w:val="none" w:sz="0" w:space="0" w:color="auto"/>
                <w:right w:val="none" w:sz="0" w:space="0" w:color="auto"/>
              </w:divBdr>
            </w:div>
            <w:div w:id="1592347851">
              <w:marLeft w:val="0"/>
              <w:marRight w:val="0"/>
              <w:marTop w:val="0"/>
              <w:marBottom w:val="0"/>
              <w:divBdr>
                <w:top w:val="none" w:sz="0" w:space="0" w:color="auto"/>
                <w:left w:val="none" w:sz="0" w:space="0" w:color="auto"/>
                <w:bottom w:val="none" w:sz="0" w:space="0" w:color="auto"/>
                <w:right w:val="none" w:sz="0" w:space="0" w:color="auto"/>
              </w:divBdr>
            </w:div>
            <w:div w:id="9501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886">
      <w:bodyDiv w:val="1"/>
      <w:marLeft w:val="0"/>
      <w:marRight w:val="0"/>
      <w:marTop w:val="0"/>
      <w:marBottom w:val="0"/>
      <w:divBdr>
        <w:top w:val="none" w:sz="0" w:space="0" w:color="auto"/>
        <w:left w:val="none" w:sz="0" w:space="0" w:color="auto"/>
        <w:bottom w:val="none" w:sz="0" w:space="0" w:color="auto"/>
        <w:right w:val="none" w:sz="0" w:space="0" w:color="auto"/>
      </w:divBdr>
      <w:divsChild>
        <w:div w:id="1752119476">
          <w:marLeft w:val="0"/>
          <w:marRight w:val="0"/>
          <w:marTop w:val="0"/>
          <w:marBottom w:val="0"/>
          <w:divBdr>
            <w:top w:val="none" w:sz="0" w:space="0" w:color="auto"/>
            <w:left w:val="none" w:sz="0" w:space="0" w:color="auto"/>
            <w:bottom w:val="none" w:sz="0" w:space="0" w:color="auto"/>
            <w:right w:val="none" w:sz="0" w:space="0" w:color="auto"/>
          </w:divBdr>
          <w:divsChild>
            <w:div w:id="564148834">
              <w:marLeft w:val="0"/>
              <w:marRight w:val="0"/>
              <w:marTop w:val="0"/>
              <w:marBottom w:val="0"/>
              <w:divBdr>
                <w:top w:val="none" w:sz="0" w:space="0" w:color="auto"/>
                <w:left w:val="none" w:sz="0" w:space="0" w:color="auto"/>
                <w:bottom w:val="none" w:sz="0" w:space="0" w:color="auto"/>
                <w:right w:val="none" w:sz="0" w:space="0" w:color="auto"/>
              </w:divBdr>
            </w:div>
            <w:div w:id="1270964516">
              <w:marLeft w:val="0"/>
              <w:marRight w:val="0"/>
              <w:marTop w:val="0"/>
              <w:marBottom w:val="0"/>
              <w:divBdr>
                <w:top w:val="none" w:sz="0" w:space="0" w:color="auto"/>
                <w:left w:val="none" w:sz="0" w:space="0" w:color="auto"/>
                <w:bottom w:val="none" w:sz="0" w:space="0" w:color="auto"/>
                <w:right w:val="none" w:sz="0" w:space="0" w:color="auto"/>
              </w:divBdr>
            </w:div>
            <w:div w:id="1463040301">
              <w:marLeft w:val="0"/>
              <w:marRight w:val="0"/>
              <w:marTop w:val="0"/>
              <w:marBottom w:val="0"/>
              <w:divBdr>
                <w:top w:val="none" w:sz="0" w:space="0" w:color="auto"/>
                <w:left w:val="none" w:sz="0" w:space="0" w:color="auto"/>
                <w:bottom w:val="none" w:sz="0" w:space="0" w:color="auto"/>
                <w:right w:val="none" w:sz="0" w:space="0" w:color="auto"/>
              </w:divBdr>
            </w:div>
            <w:div w:id="524101058">
              <w:marLeft w:val="0"/>
              <w:marRight w:val="0"/>
              <w:marTop w:val="0"/>
              <w:marBottom w:val="0"/>
              <w:divBdr>
                <w:top w:val="none" w:sz="0" w:space="0" w:color="auto"/>
                <w:left w:val="none" w:sz="0" w:space="0" w:color="auto"/>
                <w:bottom w:val="none" w:sz="0" w:space="0" w:color="auto"/>
                <w:right w:val="none" w:sz="0" w:space="0" w:color="auto"/>
              </w:divBdr>
            </w:div>
            <w:div w:id="108548998">
              <w:marLeft w:val="0"/>
              <w:marRight w:val="0"/>
              <w:marTop w:val="0"/>
              <w:marBottom w:val="0"/>
              <w:divBdr>
                <w:top w:val="none" w:sz="0" w:space="0" w:color="auto"/>
                <w:left w:val="none" w:sz="0" w:space="0" w:color="auto"/>
                <w:bottom w:val="none" w:sz="0" w:space="0" w:color="auto"/>
                <w:right w:val="none" w:sz="0" w:space="0" w:color="auto"/>
              </w:divBdr>
            </w:div>
            <w:div w:id="1598976340">
              <w:marLeft w:val="0"/>
              <w:marRight w:val="0"/>
              <w:marTop w:val="0"/>
              <w:marBottom w:val="0"/>
              <w:divBdr>
                <w:top w:val="none" w:sz="0" w:space="0" w:color="auto"/>
                <w:left w:val="none" w:sz="0" w:space="0" w:color="auto"/>
                <w:bottom w:val="none" w:sz="0" w:space="0" w:color="auto"/>
                <w:right w:val="none" w:sz="0" w:space="0" w:color="auto"/>
              </w:divBdr>
            </w:div>
            <w:div w:id="1117915158">
              <w:marLeft w:val="0"/>
              <w:marRight w:val="0"/>
              <w:marTop w:val="0"/>
              <w:marBottom w:val="0"/>
              <w:divBdr>
                <w:top w:val="none" w:sz="0" w:space="0" w:color="auto"/>
                <w:left w:val="none" w:sz="0" w:space="0" w:color="auto"/>
                <w:bottom w:val="none" w:sz="0" w:space="0" w:color="auto"/>
                <w:right w:val="none" w:sz="0" w:space="0" w:color="auto"/>
              </w:divBdr>
            </w:div>
            <w:div w:id="836306811">
              <w:marLeft w:val="0"/>
              <w:marRight w:val="0"/>
              <w:marTop w:val="0"/>
              <w:marBottom w:val="0"/>
              <w:divBdr>
                <w:top w:val="none" w:sz="0" w:space="0" w:color="auto"/>
                <w:left w:val="none" w:sz="0" w:space="0" w:color="auto"/>
                <w:bottom w:val="none" w:sz="0" w:space="0" w:color="auto"/>
                <w:right w:val="none" w:sz="0" w:space="0" w:color="auto"/>
              </w:divBdr>
            </w:div>
            <w:div w:id="109933031">
              <w:marLeft w:val="0"/>
              <w:marRight w:val="0"/>
              <w:marTop w:val="0"/>
              <w:marBottom w:val="0"/>
              <w:divBdr>
                <w:top w:val="none" w:sz="0" w:space="0" w:color="auto"/>
                <w:left w:val="none" w:sz="0" w:space="0" w:color="auto"/>
                <w:bottom w:val="none" w:sz="0" w:space="0" w:color="auto"/>
                <w:right w:val="none" w:sz="0" w:space="0" w:color="auto"/>
              </w:divBdr>
            </w:div>
            <w:div w:id="1324165270">
              <w:marLeft w:val="0"/>
              <w:marRight w:val="0"/>
              <w:marTop w:val="0"/>
              <w:marBottom w:val="0"/>
              <w:divBdr>
                <w:top w:val="none" w:sz="0" w:space="0" w:color="auto"/>
                <w:left w:val="none" w:sz="0" w:space="0" w:color="auto"/>
                <w:bottom w:val="none" w:sz="0" w:space="0" w:color="auto"/>
                <w:right w:val="none" w:sz="0" w:space="0" w:color="auto"/>
              </w:divBdr>
            </w:div>
            <w:div w:id="635259458">
              <w:marLeft w:val="0"/>
              <w:marRight w:val="0"/>
              <w:marTop w:val="0"/>
              <w:marBottom w:val="0"/>
              <w:divBdr>
                <w:top w:val="none" w:sz="0" w:space="0" w:color="auto"/>
                <w:left w:val="none" w:sz="0" w:space="0" w:color="auto"/>
                <w:bottom w:val="none" w:sz="0" w:space="0" w:color="auto"/>
                <w:right w:val="none" w:sz="0" w:space="0" w:color="auto"/>
              </w:divBdr>
            </w:div>
            <w:div w:id="1583832185">
              <w:marLeft w:val="0"/>
              <w:marRight w:val="0"/>
              <w:marTop w:val="0"/>
              <w:marBottom w:val="0"/>
              <w:divBdr>
                <w:top w:val="none" w:sz="0" w:space="0" w:color="auto"/>
                <w:left w:val="none" w:sz="0" w:space="0" w:color="auto"/>
                <w:bottom w:val="none" w:sz="0" w:space="0" w:color="auto"/>
                <w:right w:val="none" w:sz="0" w:space="0" w:color="auto"/>
              </w:divBdr>
            </w:div>
            <w:div w:id="930546500">
              <w:marLeft w:val="0"/>
              <w:marRight w:val="0"/>
              <w:marTop w:val="0"/>
              <w:marBottom w:val="0"/>
              <w:divBdr>
                <w:top w:val="none" w:sz="0" w:space="0" w:color="auto"/>
                <w:left w:val="none" w:sz="0" w:space="0" w:color="auto"/>
                <w:bottom w:val="none" w:sz="0" w:space="0" w:color="auto"/>
                <w:right w:val="none" w:sz="0" w:space="0" w:color="auto"/>
              </w:divBdr>
            </w:div>
            <w:div w:id="1174224403">
              <w:marLeft w:val="0"/>
              <w:marRight w:val="0"/>
              <w:marTop w:val="0"/>
              <w:marBottom w:val="0"/>
              <w:divBdr>
                <w:top w:val="none" w:sz="0" w:space="0" w:color="auto"/>
                <w:left w:val="none" w:sz="0" w:space="0" w:color="auto"/>
                <w:bottom w:val="none" w:sz="0" w:space="0" w:color="auto"/>
                <w:right w:val="none" w:sz="0" w:space="0" w:color="auto"/>
              </w:divBdr>
            </w:div>
            <w:div w:id="164127256">
              <w:marLeft w:val="0"/>
              <w:marRight w:val="0"/>
              <w:marTop w:val="0"/>
              <w:marBottom w:val="0"/>
              <w:divBdr>
                <w:top w:val="none" w:sz="0" w:space="0" w:color="auto"/>
                <w:left w:val="none" w:sz="0" w:space="0" w:color="auto"/>
                <w:bottom w:val="none" w:sz="0" w:space="0" w:color="auto"/>
                <w:right w:val="none" w:sz="0" w:space="0" w:color="auto"/>
              </w:divBdr>
            </w:div>
            <w:div w:id="14382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419">
      <w:bodyDiv w:val="1"/>
      <w:marLeft w:val="0"/>
      <w:marRight w:val="0"/>
      <w:marTop w:val="0"/>
      <w:marBottom w:val="0"/>
      <w:divBdr>
        <w:top w:val="none" w:sz="0" w:space="0" w:color="auto"/>
        <w:left w:val="none" w:sz="0" w:space="0" w:color="auto"/>
        <w:bottom w:val="none" w:sz="0" w:space="0" w:color="auto"/>
        <w:right w:val="none" w:sz="0" w:space="0" w:color="auto"/>
      </w:divBdr>
    </w:div>
    <w:div w:id="1764260298">
      <w:bodyDiv w:val="1"/>
      <w:marLeft w:val="0"/>
      <w:marRight w:val="0"/>
      <w:marTop w:val="0"/>
      <w:marBottom w:val="0"/>
      <w:divBdr>
        <w:top w:val="none" w:sz="0" w:space="0" w:color="auto"/>
        <w:left w:val="none" w:sz="0" w:space="0" w:color="auto"/>
        <w:bottom w:val="none" w:sz="0" w:space="0" w:color="auto"/>
        <w:right w:val="none" w:sz="0" w:space="0" w:color="auto"/>
      </w:divBdr>
      <w:divsChild>
        <w:div w:id="147016775">
          <w:marLeft w:val="0"/>
          <w:marRight w:val="0"/>
          <w:marTop w:val="0"/>
          <w:marBottom w:val="0"/>
          <w:divBdr>
            <w:top w:val="none" w:sz="0" w:space="0" w:color="auto"/>
            <w:left w:val="none" w:sz="0" w:space="0" w:color="auto"/>
            <w:bottom w:val="none" w:sz="0" w:space="0" w:color="auto"/>
            <w:right w:val="none" w:sz="0" w:space="0" w:color="auto"/>
          </w:divBdr>
          <w:divsChild>
            <w:div w:id="1921212850">
              <w:marLeft w:val="0"/>
              <w:marRight w:val="0"/>
              <w:marTop w:val="0"/>
              <w:marBottom w:val="0"/>
              <w:divBdr>
                <w:top w:val="none" w:sz="0" w:space="0" w:color="auto"/>
                <w:left w:val="none" w:sz="0" w:space="0" w:color="auto"/>
                <w:bottom w:val="none" w:sz="0" w:space="0" w:color="auto"/>
                <w:right w:val="none" w:sz="0" w:space="0" w:color="auto"/>
              </w:divBdr>
            </w:div>
            <w:div w:id="257952335">
              <w:marLeft w:val="0"/>
              <w:marRight w:val="0"/>
              <w:marTop w:val="0"/>
              <w:marBottom w:val="0"/>
              <w:divBdr>
                <w:top w:val="none" w:sz="0" w:space="0" w:color="auto"/>
                <w:left w:val="none" w:sz="0" w:space="0" w:color="auto"/>
                <w:bottom w:val="none" w:sz="0" w:space="0" w:color="auto"/>
                <w:right w:val="none" w:sz="0" w:space="0" w:color="auto"/>
              </w:divBdr>
            </w:div>
            <w:div w:id="1983071705">
              <w:marLeft w:val="0"/>
              <w:marRight w:val="0"/>
              <w:marTop w:val="0"/>
              <w:marBottom w:val="0"/>
              <w:divBdr>
                <w:top w:val="none" w:sz="0" w:space="0" w:color="auto"/>
                <w:left w:val="none" w:sz="0" w:space="0" w:color="auto"/>
                <w:bottom w:val="none" w:sz="0" w:space="0" w:color="auto"/>
                <w:right w:val="none" w:sz="0" w:space="0" w:color="auto"/>
              </w:divBdr>
            </w:div>
            <w:div w:id="630676308">
              <w:marLeft w:val="0"/>
              <w:marRight w:val="0"/>
              <w:marTop w:val="0"/>
              <w:marBottom w:val="0"/>
              <w:divBdr>
                <w:top w:val="none" w:sz="0" w:space="0" w:color="auto"/>
                <w:left w:val="none" w:sz="0" w:space="0" w:color="auto"/>
                <w:bottom w:val="none" w:sz="0" w:space="0" w:color="auto"/>
                <w:right w:val="none" w:sz="0" w:space="0" w:color="auto"/>
              </w:divBdr>
            </w:div>
            <w:div w:id="1003899566">
              <w:marLeft w:val="0"/>
              <w:marRight w:val="0"/>
              <w:marTop w:val="0"/>
              <w:marBottom w:val="0"/>
              <w:divBdr>
                <w:top w:val="none" w:sz="0" w:space="0" w:color="auto"/>
                <w:left w:val="none" w:sz="0" w:space="0" w:color="auto"/>
                <w:bottom w:val="none" w:sz="0" w:space="0" w:color="auto"/>
                <w:right w:val="none" w:sz="0" w:space="0" w:color="auto"/>
              </w:divBdr>
            </w:div>
            <w:div w:id="230193491">
              <w:marLeft w:val="0"/>
              <w:marRight w:val="0"/>
              <w:marTop w:val="0"/>
              <w:marBottom w:val="0"/>
              <w:divBdr>
                <w:top w:val="none" w:sz="0" w:space="0" w:color="auto"/>
                <w:left w:val="none" w:sz="0" w:space="0" w:color="auto"/>
                <w:bottom w:val="none" w:sz="0" w:space="0" w:color="auto"/>
                <w:right w:val="none" w:sz="0" w:space="0" w:color="auto"/>
              </w:divBdr>
            </w:div>
            <w:div w:id="265114024">
              <w:marLeft w:val="0"/>
              <w:marRight w:val="0"/>
              <w:marTop w:val="0"/>
              <w:marBottom w:val="0"/>
              <w:divBdr>
                <w:top w:val="none" w:sz="0" w:space="0" w:color="auto"/>
                <w:left w:val="none" w:sz="0" w:space="0" w:color="auto"/>
                <w:bottom w:val="none" w:sz="0" w:space="0" w:color="auto"/>
                <w:right w:val="none" w:sz="0" w:space="0" w:color="auto"/>
              </w:divBdr>
            </w:div>
            <w:div w:id="866719149">
              <w:marLeft w:val="0"/>
              <w:marRight w:val="0"/>
              <w:marTop w:val="0"/>
              <w:marBottom w:val="0"/>
              <w:divBdr>
                <w:top w:val="none" w:sz="0" w:space="0" w:color="auto"/>
                <w:left w:val="none" w:sz="0" w:space="0" w:color="auto"/>
                <w:bottom w:val="none" w:sz="0" w:space="0" w:color="auto"/>
                <w:right w:val="none" w:sz="0" w:space="0" w:color="auto"/>
              </w:divBdr>
            </w:div>
            <w:div w:id="235748370">
              <w:marLeft w:val="0"/>
              <w:marRight w:val="0"/>
              <w:marTop w:val="0"/>
              <w:marBottom w:val="0"/>
              <w:divBdr>
                <w:top w:val="none" w:sz="0" w:space="0" w:color="auto"/>
                <w:left w:val="none" w:sz="0" w:space="0" w:color="auto"/>
                <w:bottom w:val="none" w:sz="0" w:space="0" w:color="auto"/>
                <w:right w:val="none" w:sz="0" w:space="0" w:color="auto"/>
              </w:divBdr>
            </w:div>
            <w:div w:id="371734345">
              <w:marLeft w:val="0"/>
              <w:marRight w:val="0"/>
              <w:marTop w:val="0"/>
              <w:marBottom w:val="0"/>
              <w:divBdr>
                <w:top w:val="none" w:sz="0" w:space="0" w:color="auto"/>
                <w:left w:val="none" w:sz="0" w:space="0" w:color="auto"/>
                <w:bottom w:val="none" w:sz="0" w:space="0" w:color="auto"/>
                <w:right w:val="none" w:sz="0" w:space="0" w:color="auto"/>
              </w:divBdr>
            </w:div>
            <w:div w:id="2071922985">
              <w:marLeft w:val="0"/>
              <w:marRight w:val="0"/>
              <w:marTop w:val="0"/>
              <w:marBottom w:val="0"/>
              <w:divBdr>
                <w:top w:val="none" w:sz="0" w:space="0" w:color="auto"/>
                <w:left w:val="none" w:sz="0" w:space="0" w:color="auto"/>
                <w:bottom w:val="none" w:sz="0" w:space="0" w:color="auto"/>
                <w:right w:val="none" w:sz="0" w:space="0" w:color="auto"/>
              </w:divBdr>
            </w:div>
            <w:div w:id="1883715129">
              <w:marLeft w:val="0"/>
              <w:marRight w:val="0"/>
              <w:marTop w:val="0"/>
              <w:marBottom w:val="0"/>
              <w:divBdr>
                <w:top w:val="none" w:sz="0" w:space="0" w:color="auto"/>
                <w:left w:val="none" w:sz="0" w:space="0" w:color="auto"/>
                <w:bottom w:val="none" w:sz="0" w:space="0" w:color="auto"/>
                <w:right w:val="none" w:sz="0" w:space="0" w:color="auto"/>
              </w:divBdr>
            </w:div>
            <w:div w:id="1389454573">
              <w:marLeft w:val="0"/>
              <w:marRight w:val="0"/>
              <w:marTop w:val="0"/>
              <w:marBottom w:val="0"/>
              <w:divBdr>
                <w:top w:val="none" w:sz="0" w:space="0" w:color="auto"/>
                <w:left w:val="none" w:sz="0" w:space="0" w:color="auto"/>
                <w:bottom w:val="none" w:sz="0" w:space="0" w:color="auto"/>
                <w:right w:val="none" w:sz="0" w:space="0" w:color="auto"/>
              </w:divBdr>
            </w:div>
            <w:div w:id="2146503853">
              <w:marLeft w:val="0"/>
              <w:marRight w:val="0"/>
              <w:marTop w:val="0"/>
              <w:marBottom w:val="0"/>
              <w:divBdr>
                <w:top w:val="none" w:sz="0" w:space="0" w:color="auto"/>
                <w:left w:val="none" w:sz="0" w:space="0" w:color="auto"/>
                <w:bottom w:val="none" w:sz="0" w:space="0" w:color="auto"/>
                <w:right w:val="none" w:sz="0" w:space="0" w:color="auto"/>
              </w:divBdr>
            </w:div>
            <w:div w:id="1689024915">
              <w:marLeft w:val="0"/>
              <w:marRight w:val="0"/>
              <w:marTop w:val="0"/>
              <w:marBottom w:val="0"/>
              <w:divBdr>
                <w:top w:val="none" w:sz="0" w:space="0" w:color="auto"/>
                <w:left w:val="none" w:sz="0" w:space="0" w:color="auto"/>
                <w:bottom w:val="none" w:sz="0" w:space="0" w:color="auto"/>
                <w:right w:val="none" w:sz="0" w:space="0" w:color="auto"/>
              </w:divBdr>
            </w:div>
            <w:div w:id="911306299">
              <w:marLeft w:val="0"/>
              <w:marRight w:val="0"/>
              <w:marTop w:val="0"/>
              <w:marBottom w:val="0"/>
              <w:divBdr>
                <w:top w:val="none" w:sz="0" w:space="0" w:color="auto"/>
                <w:left w:val="none" w:sz="0" w:space="0" w:color="auto"/>
                <w:bottom w:val="none" w:sz="0" w:space="0" w:color="auto"/>
                <w:right w:val="none" w:sz="0" w:space="0" w:color="auto"/>
              </w:divBdr>
            </w:div>
            <w:div w:id="2058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291">
      <w:bodyDiv w:val="1"/>
      <w:marLeft w:val="0"/>
      <w:marRight w:val="0"/>
      <w:marTop w:val="0"/>
      <w:marBottom w:val="0"/>
      <w:divBdr>
        <w:top w:val="none" w:sz="0" w:space="0" w:color="auto"/>
        <w:left w:val="none" w:sz="0" w:space="0" w:color="auto"/>
        <w:bottom w:val="none" w:sz="0" w:space="0" w:color="auto"/>
        <w:right w:val="none" w:sz="0" w:space="0" w:color="auto"/>
      </w:divBdr>
      <w:divsChild>
        <w:div w:id="77750375">
          <w:marLeft w:val="0"/>
          <w:marRight w:val="0"/>
          <w:marTop w:val="0"/>
          <w:marBottom w:val="0"/>
          <w:divBdr>
            <w:top w:val="none" w:sz="0" w:space="0" w:color="auto"/>
            <w:left w:val="none" w:sz="0" w:space="0" w:color="auto"/>
            <w:bottom w:val="none" w:sz="0" w:space="0" w:color="auto"/>
            <w:right w:val="none" w:sz="0" w:space="0" w:color="auto"/>
          </w:divBdr>
          <w:divsChild>
            <w:div w:id="20476620">
              <w:marLeft w:val="0"/>
              <w:marRight w:val="0"/>
              <w:marTop w:val="0"/>
              <w:marBottom w:val="0"/>
              <w:divBdr>
                <w:top w:val="none" w:sz="0" w:space="0" w:color="auto"/>
                <w:left w:val="none" w:sz="0" w:space="0" w:color="auto"/>
                <w:bottom w:val="none" w:sz="0" w:space="0" w:color="auto"/>
                <w:right w:val="none" w:sz="0" w:space="0" w:color="auto"/>
              </w:divBdr>
            </w:div>
            <w:div w:id="873924747">
              <w:marLeft w:val="0"/>
              <w:marRight w:val="0"/>
              <w:marTop w:val="0"/>
              <w:marBottom w:val="0"/>
              <w:divBdr>
                <w:top w:val="none" w:sz="0" w:space="0" w:color="auto"/>
                <w:left w:val="none" w:sz="0" w:space="0" w:color="auto"/>
                <w:bottom w:val="none" w:sz="0" w:space="0" w:color="auto"/>
                <w:right w:val="none" w:sz="0" w:space="0" w:color="auto"/>
              </w:divBdr>
            </w:div>
            <w:div w:id="1401827054">
              <w:marLeft w:val="0"/>
              <w:marRight w:val="0"/>
              <w:marTop w:val="0"/>
              <w:marBottom w:val="0"/>
              <w:divBdr>
                <w:top w:val="none" w:sz="0" w:space="0" w:color="auto"/>
                <w:left w:val="none" w:sz="0" w:space="0" w:color="auto"/>
                <w:bottom w:val="none" w:sz="0" w:space="0" w:color="auto"/>
                <w:right w:val="none" w:sz="0" w:space="0" w:color="auto"/>
              </w:divBdr>
            </w:div>
            <w:div w:id="1928801299">
              <w:marLeft w:val="0"/>
              <w:marRight w:val="0"/>
              <w:marTop w:val="0"/>
              <w:marBottom w:val="0"/>
              <w:divBdr>
                <w:top w:val="none" w:sz="0" w:space="0" w:color="auto"/>
                <w:left w:val="none" w:sz="0" w:space="0" w:color="auto"/>
                <w:bottom w:val="none" w:sz="0" w:space="0" w:color="auto"/>
                <w:right w:val="none" w:sz="0" w:space="0" w:color="auto"/>
              </w:divBdr>
            </w:div>
            <w:div w:id="1960380411">
              <w:marLeft w:val="0"/>
              <w:marRight w:val="0"/>
              <w:marTop w:val="0"/>
              <w:marBottom w:val="0"/>
              <w:divBdr>
                <w:top w:val="none" w:sz="0" w:space="0" w:color="auto"/>
                <w:left w:val="none" w:sz="0" w:space="0" w:color="auto"/>
                <w:bottom w:val="none" w:sz="0" w:space="0" w:color="auto"/>
                <w:right w:val="none" w:sz="0" w:space="0" w:color="auto"/>
              </w:divBdr>
            </w:div>
            <w:div w:id="566186748">
              <w:marLeft w:val="0"/>
              <w:marRight w:val="0"/>
              <w:marTop w:val="0"/>
              <w:marBottom w:val="0"/>
              <w:divBdr>
                <w:top w:val="none" w:sz="0" w:space="0" w:color="auto"/>
                <w:left w:val="none" w:sz="0" w:space="0" w:color="auto"/>
                <w:bottom w:val="none" w:sz="0" w:space="0" w:color="auto"/>
                <w:right w:val="none" w:sz="0" w:space="0" w:color="auto"/>
              </w:divBdr>
            </w:div>
            <w:div w:id="894316728">
              <w:marLeft w:val="0"/>
              <w:marRight w:val="0"/>
              <w:marTop w:val="0"/>
              <w:marBottom w:val="0"/>
              <w:divBdr>
                <w:top w:val="none" w:sz="0" w:space="0" w:color="auto"/>
                <w:left w:val="none" w:sz="0" w:space="0" w:color="auto"/>
                <w:bottom w:val="none" w:sz="0" w:space="0" w:color="auto"/>
                <w:right w:val="none" w:sz="0" w:space="0" w:color="auto"/>
              </w:divBdr>
            </w:div>
            <w:div w:id="543711202">
              <w:marLeft w:val="0"/>
              <w:marRight w:val="0"/>
              <w:marTop w:val="0"/>
              <w:marBottom w:val="0"/>
              <w:divBdr>
                <w:top w:val="none" w:sz="0" w:space="0" w:color="auto"/>
                <w:left w:val="none" w:sz="0" w:space="0" w:color="auto"/>
                <w:bottom w:val="none" w:sz="0" w:space="0" w:color="auto"/>
                <w:right w:val="none" w:sz="0" w:space="0" w:color="auto"/>
              </w:divBdr>
            </w:div>
            <w:div w:id="334917381">
              <w:marLeft w:val="0"/>
              <w:marRight w:val="0"/>
              <w:marTop w:val="0"/>
              <w:marBottom w:val="0"/>
              <w:divBdr>
                <w:top w:val="none" w:sz="0" w:space="0" w:color="auto"/>
                <w:left w:val="none" w:sz="0" w:space="0" w:color="auto"/>
                <w:bottom w:val="none" w:sz="0" w:space="0" w:color="auto"/>
                <w:right w:val="none" w:sz="0" w:space="0" w:color="auto"/>
              </w:divBdr>
            </w:div>
            <w:div w:id="910769185">
              <w:marLeft w:val="0"/>
              <w:marRight w:val="0"/>
              <w:marTop w:val="0"/>
              <w:marBottom w:val="0"/>
              <w:divBdr>
                <w:top w:val="none" w:sz="0" w:space="0" w:color="auto"/>
                <w:left w:val="none" w:sz="0" w:space="0" w:color="auto"/>
                <w:bottom w:val="none" w:sz="0" w:space="0" w:color="auto"/>
                <w:right w:val="none" w:sz="0" w:space="0" w:color="auto"/>
              </w:divBdr>
            </w:div>
            <w:div w:id="1659964094">
              <w:marLeft w:val="0"/>
              <w:marRight w:val="0"/>
              <w:marTop w:val="0"/>
              <w:marBottom w:val="0"/>
              <w:divBdr>
                <w:top w:val="none" w:sz="0" w:space="0" w:color="auto"/>
                <w:left w:val="none" w:sz="0" w:space="0" w:color="auto"/>
                <w:bottom w:val="none" w:sz="0" w:space="0" w:color="auto"/>
                <w:right w:val="none" w:sz="0" w:space="0" w:color="auto"/>
              </w:divBdr>
            </w:div>
            <w:div w:id="787435293">
              <w:marLeft w:val="0"/>
              <w:marRight w:val="0"/>
              <w:marTop w:val="0"/>
              <w:marBottom w:val="0"/>
              <w:divBdr>
                <w:top w:val="none" w:sz="0" w:space="0" w:color="auto"/>
                <w:left w:val="none" w:sz="0" w:space="0" w:color="auto"/>
                <w:bottom w:val="none" w:sz="0" w:space="0" w:color="auto"/>
                <w:right w:val="none" w:sz="0" w:space="0" w:color="auto"/>
              </w:divBdr>
            </w:div>
            <w:div w:id="1015422275">
              <w:marLeft w:val="0"/>
              <w:marRight w:val="0"/>
              <w:marTop w:val="0"/>
              <w:marBottom w:val="0"/>
              <w:divBdr>
                <w:top w:val="none" w:sz="0" w:space="0" w:color="auto"/>
                <w:left w:val="none" w:sz="0" w:space="0" w:color="auto"/>
                <w:bottom w:val="none" w:sz="0" w:space="0" w:color="auto"/>
                <w:right w:val="none" w:sz="0" w:space="0" w:color="auto"/>
              </w:divBdr>
            </w:div>
            <w:div w:id="481973550">
              <w:marLeft w:val="0"/>
              <w:marRight w:val="0"/>
              <w:marTop w:val="0"/>
              <w:marBottom w:val="0"/>
              <w:divBdr>
                <w:top w:val="none" w:sz="0" w:space="0" w:color="auto"/>
                <w:left w:val="none" w:sz="0" w:space="0" w:color="auto"/>
                <w:bottom w:val="none" w:sz="0" w:space="0" w:color="auto"/>
                <w:right w:val="none" w:sz="0" w:space="0" w:color="auto"/>
              </w:divBdr>
            </w:div>
            <w:div w:id="1522935988">
              <w:marLeft w:val="0"/>
              <w:marRight w:val="0"/>
              <w:marTop w:val="0"/>
              <w:marBottom w:val="0"/>
              <w:divBdr>
                <w:top w:val="none" w:sz="0" w:space="0" w:color="auto"/>
                <w:left w:val="none" w:sz="0" w:space="0" w:color="auto"/>
                <w:bottom w:val="none" w:sz="0" w:space="0" w:color="auto"/>
                <w:right w:val="none" w:sz="0" w:space="0" w:color="auto"/>
              </w:divBdr>
            </w:div>
            <w:div w:id="182205302">
              <w:marLeft w:val="0"/>
              <w:marRight w:val="0"/>
              <w:marTop w:val="0"/>
              <w:marBottom w:val="0"/>
              <w:divBdr>
                <w:top w:val="none" w:sz="0" w:space="0" w:color="auto"/>
                <w:left w:val="none" w:sz="0" w:space="0" w:color="auto"/>
                <w:bottom w:val="none" w:sz="0" w:space="0" w:color="auto"/>
                <w:right w:val="none" w:sz="0" w:space="0" w:color="auto"/>
              </w:divBdr>
            </w:div>
            <w:div w:id="891115349">
              <w:marLeft w:val="0"/>
              <w:marRight w:val="0"/>
              <w:marTop w:val="0"/>
              <w:marBottom w:val="0"/>
              <w:divBdr>
                <w:top w:val="none" w:sz="0" w:space="0" w:color="auto"/>
                <w:left w:val="none" w:sz="0" w:space="0" w:color="auto"/>
                <w:bottom w:val="none" w:sz="0" w:space="0" w:color="auto"/>
                <w:right w:val="none" w:sz="0" w:space="0" w:color="auto"/>
              </w:divBdr>
            </w:div>
            <w:div w:id="1795632274">
              <w:marLeft w:val="0"/>
              <w:marRight w:val="0"/>
              <w:marTop w:val="0"/>
              <w:marBottom w:val="0"/>
              <w:divBdr>
                <w:top w:val="none" w:sz="0" w:space="0" w:color="auto"/>
                <w:left w:val="none" w:sz="0" w:space="0" w:color="auto"/>
                <w:bottom w:val="none" w:sz="0" w:space="0" w:color="auto"/>
                <w:right w:val="none" w:sz="0" w:space="0" w:color="auto"/>
              </w:divBdr>
            </w:div>
            <w:div w:id="1994017851">
              <w:marLeft w:val="0"/>
              <w:marRight w:val="0"/>
              <w:marTop w:val="0"/>
              <w:marBottom w:val="0"/>
              <w:divBdr>
                <w:top w:val="none" w:sz="0" w:space="0" w:color="auto"/>
                <w:left w:val="none" w:sz="0" w:space="0" w:color="auto"/>
                <w:bottom w:val="none" w:sz="0" w:space="0" w:color="auto"/>
                <w:right w:val="none" w:sz="0" w:space="0" w:color="auto"/>
              </w:divBdr>
            </w:div>
            <w:div w:id="213666514">
              <w:marLeft w:val="0"/>
              <w:marRight w:val="0"/>
              <w:marTop w:val="0"/>
              <w:marBottom w:val="0"/>
              <w:divBdr>
                <w:top w:val="none" w:sz="0" w:space="0" w:color="auto"/>
                <w:left w:val="none" w:sz="0" w:space="0" w:color="auto"/>
                <w:bottom w:val="none" w:sz="0" w:space="0" w:color="auto"/>
                <w:right w:val="none" w:sz="0" w:space="0" w:color="auto"/>
              </w:divBdr>
            </w:div>
            <w:div w:id="196238282">
              <w:marLeft w:val="0"/>
              <w:marRight w:val="0"/>
              <w:marTop w:val="0"/>
              <w:marBottom w:val="0"/>
              <w:divBdr>
                <w:top w:val="none" w:sz="0" w:space="0" w:color="auto"/>
                <w:left w:val="none" w:sz="0" w:space="0" w:color="auto"/>
                <w:bottom w:val="none" w:sz="0" w:space="0" w:color="auto"/>
                <w:right w:val="none" w:sz="0" w:space="0" w:color="auto"/>
              </w:divBdr>
            </w:div>
            <w:div w:id="1897473824">
              <w:marLeft w:val="0"/>
              <w:marRight w:val="0"/>
              <w:marTop w:val="0"/>
              <w:marBottom w:val="0"/>
              <w:divBdr>
                <w:top w:val="none" w:sz="0" w:space="0" w:color="auto"/>
                <w:left w:val="none" w:sz="0" w:space="0" w:color="auto"/>
                <w:bottom w:val="none" w:sz="0" w:space="0" w:color="auto"/>
                <w:right w:val="none" w:sz="0" w:space="0" w:color="auto"/>
              </w:divBdr>
            </w:div>
            <w:div w:id="2096323279">
              <w:marLeft w:val="0"/>
              <w:marRight w:val="0"/>
              <w:marTop w:val="0"/>
              <w:marBottom w:val="0"/>
              <w:divBdr>
                <w:top w:val="none" w:sz="0" w:space="0" w:color="auto"/>
                <w:left w:val="none" w:sz="0" w:space="0" w:color="auto"/>
                <w:bottom w:val="none" w:sz="0" w:space="0" w:color="auto"/>
                <w:right w:val="none" w:sz="0" w:space="0" w:color="auto"/>
              </w:divBdr>
            </w:div>
            <w:div w:id="1340040468">
              <w:marLeft w:val="0"/>
              <w:marRight w:val="0"/>
              <w:marTop w:val="0"/>
              <w:marBottom w:val="0"/>
              <w:divBdr>
                <w:top w:val="none" w:sz="0" w:space="0" w:color="auto"/>
                <w:left w:val="none" w:sz="0" w:space="0" w:color="auto"/>
                <w:bottom w:val="none" w:sz="0" w:space="0" w:color="auto"/>
                <w:right w:val="none" w:sz="0" w:space="0" w:color="auto"/>
              </w:divBdr>
            </w:div>
            <w:div w:id="1755009855">
              <w:marLeft w:val="0"/>
              <w:marRight w:val="0"/>
              <w:marTop w:val="0"/>
              <w:marBottom w:val="0"/>
              <w:divBdr>
                <w:top w:val="none" w:sz="0" w:space="0" w:color="auto"/>
                <w:left w:val="none" w:sz="0" w:space="0" w:color="auto"/>
                <w:bottom w:val="none" w:sz="0" w:space="0" w:color="auto"/>
                <w:right w:val="none" w:sz="0" w:space="0" w:color="auto"/>
              </w:divBdr>
            </w:div>
            <w:div w:id="11283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702">
      <w:bodyDiv w:val="1"/>
      <w:marLeft w:val="0"/>
      <w:marRight w:val="0"/>
      <w:marTop w:val="0"/>
      <w:marBottom w:val="0"/>
      <w:divBdr>
        <w:top w:val="none" w:sz="0" w:space="0" w:color="auto"/>
        <w:left w:val="none" w:sz="0" w:space="0" w:color="auto"/>
        <w:bottom w:val="none" w:sz="0" w:space="0" w:color="auto"/>
        <w:right w:val="none" w:sz="0" w:space="0" w:color="auto"/>
      </w:divBdr>
      <w:divsChild>
        <w:div w:id="1405183458">
          <w:marLeft w:val="0"/>
          <w:marRight w:val="0"/>
          <w:marTop w:val="0"/>
          <w:marBottom w:val="0"/>
          <w:divBdr>
            <w:top w:val="none" w:sz="0" w:space="0" w:color="auto"/>
            <w:left w:val="none" w:sz="0" w:space="0" w:color="auto"/>
            <w:bottom w:val="none" w:sz="0" w:space="0" w:color="auto"/>
            <w:right w:val="none" w:sz="0" w:space="0" w:color="auto"/>
          </w:divBdr>
          <w:divsChild>
            <w:div w:id="361437725">
              <w:marLeft w:val="0"/>
              <w:marRight w:val="0"/>
              <w:marTop w:val="0"/>
              <w:marBottom w:val="0"/>
              <w:divBdr>
                <w:top w:val="none" w:sz="0" w:space="0" w:color="auto"/>
                <w:left w:val="none" w:sz="0" w:space="0" w:color="auto"/>
                <w:bottom w:val="none" w:sz="0" w:space="0" w:color="auto"/>
                <w:right w:val="none" w:sz="0" w:space="0" w:color="auto"/>
              </w:divBdr>
              <w:divsChild>
                <w:div w:id="12870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6379">
          <w:marLeft w:val="0"/>
          <w:marRight w:val="180"/>
          <w:marTop w:val="0"/>
          <w:marBottom w:val="0"/>
          <w:divBdr>
            <w:top w:val="none" w:sz="0" w:space="0" w:color="auto"/>
            <w:left w:val="none" w:sz="0" w:space="0" w:color="auto"/>
            <w:bottom w:val="none" w:sz="0" w:space="0" w:color="auto"/>
            <w:right w:val="none" w:sz="0" w:space="0" w:color="auto"/>
          </w:divBdr>
        </w:div>
        <w:div w:id="2004778797">
          <w:marLeft w:val="0"/>
          <w:marRight w:val="0"/>
          <w:marTop w:val="0"/>
          <w:marBottom w:val="0"/>
          <w:divBdr>
            <w:top w:val="none" w:sz="0" w:space="0" w:color="auto"/>
            <w:left w:val="none" w:sz="0" w:space="0" w:color="auto"/>
            <w:bottom w:val="none" w:sz="0" w:space="0" w:color="auto"/>
            <w:right w:val="none" w:sz="0" w:space="0" w:color="auto"/>
          </w:divBdr>
          <w:divsChild>
            <w:div w:id="1891185797">
              <w:marLeft w:val="0"/>
              <w:marRight w:val="0"/>
              <w:marTop w:val="0"/>
              <w:marBottom w:val="0"/>
              <w:divBdr>
                <w:top w:val="none" w:sz="0" w:space="0" w:color="auto"/>
                <w:left w:val="none" w:sz="0" w:space="0" w:color="auto"/>
                <w:bottom w:val="none" w:sz="0" w:space="0" w:color="auto"/>
                <w:right w:val="none" w:sz="0" w:space="0" w:color="auto"/>
              </w:divBdr>
              <w:divsChild>
                <w:div w:id="21023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904">
          <w:marLeft w:val="0"/>
          <w:marRight w:val="180"/>
          <w:marTop w:val="0"/>
          <w:marBottom w:val="0"/>
          <w:divBdr>
            <w:top w:val="none" w:sz="0" w:space="0" w:color="auto"/>
            <w:left w:val="none" w:sz="0" w:space="0" w:color="auto"/>
            <w:bottom w:val="none" w:sz="0" w:space="0" w:color="auto"/>
            <w:right w:val="none" w:sz="0" w:space="0" w:color="auto"/>
          </w:divBdr>
        </w:div>
        <w:div w:id="741559410">
          <w:marLeft w:val="0"/>
          <w:marRight w:val="0"/>
          <w:marTop w:val="0"/>
          <w:marBottom w:val="0"/>
          <w:divBdr>
            <w:top w:val="none" w:sz="0" w:space="0" w:color="auto"/>
            <w:left w:val="none" w:sz="0" w:space="0" w:color="auto"/>
            <w:bottom w:val="none" w:sz="0" w:space="0" w:color="auto"/>
            <w:right w:val="none" w:sz="0" w:space="0" w:color="auto"/>
          </w:divBdr>
          <w:divsChild>
            <w:div w:id="1771194958">
              <w:marLeft w:val="0"/>
              <w:marRight w:val="0"/>
              <w:marTop w:val="0"/>
              <w:marBottom w:val="0"/>
              <w:divBdr>
                <w:top w:val="none" w:sz="0" w:space="0" w:color="auto"/>
                <w:left w:val="none" w:sz="0" w:space="0" w:color="auto"/>
                <w:bottom w:val="none" w:sz="0" w:space="0" w:color="auto"/>
                <w:right w:val="none" w:sz="0" w:space="0" w:color="auto"/>
              </w:divBdr>
              <w:divsChild>
                <w:div w:id="16647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803">
          <w:marLeft w:val="0"/>
          <w:marRight w:val="180"/>
          <w:marTop w:val="0"/>
          <w:marBottom w:val="0"/>
          <w:divBdr>
            <w:top w:val="none" w:sz="0" w:space="0" w:color="auto"/>
            <w:left w:val="none" w:sz="0" w:space="0" w:color="auto"/>
            <w:bottom w:val="none" w:sz="0" w:space="0" w:color="auto"/>
            <w:right w:val="none" w:sz="0" w:space="0" w:color="auto"/>
          </w:divBdr>
        </w:div>
        <w:div w:id="477260442">
          <w:marLeft w:val="0"/>
          <w:marRight w:val="0"/>
          <w:marTop w:val="0"/>
          <w:marBottom w:val="0"/>
          <w:divBdr>
            <w:top w:val="none" w:sz="0" w:space="0" w:color="auto"/>
            <w:left w:val="none" w:sz="0" w:space="0" w:color="auto"/>
            <w:bottom w:val="none" w:sz="0" w:space="0" w:color="auto"/>
            <w:right w:val="none" w:sz="0" w:space="0" w:color="auto"/>
          </w:divBdr>
          <w:divsChild>
            <w:div w:id="2023313968">
              <w:marLeft w:val="0"/>
              <w:marRight w:val="0"/>
              <w:marTop w:val="0"/>
              <w:marBottom w:val="0"/>
              <w:divBdr>
                <w:top w:val="none" w:sz="0" w:space="0" w:color="auto"/>
                <w:left w:val="none" w:sz="0" w:space="0" w:color="auto"/>
                <w:bottom w:val="none" w:sz="0" w:space="0" w:color="auto"/>
                <w:right w:val="none" w:sz="0" w:space="0" w:color="auto"/>
              </w:divBdr>
              <w:divsChild>
                <w:div w:id="20218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7227">
          <w:marLeft w:val="0"/>
          <w:marRight w:val="180"/>
          <w:marTop w:val="0"/>
          <w:marBottom w:val="0"/>
          <w:divBdr>
            <w:top w:val="none" w:sz="0" w:space="0" w:color="auto"/>
            <w:left w:val="none" w:sz="0" w:space="0" w:color="auto"/>
            <w:bottom w:val="none" w:sz="0" w:space="0" w:color="auto"/>
            <w:right w:val="none" w:sz="0" w:space="0" w:color="auto"/>
          </w:divBdr>
        </w:div>
        <w:div w:id="338700330">
          <w:marLeft w:val="0"/>
          <w:marRight w:val="0"/>
          <w:marTop w:val="0"/>
          <w:marBottom w:val="0"/>
          <w:divBdr>
            <w:top w:val="none" w:sz="0" w:space="0" w:color="auto"/>
            <w:left w:val="none" w:sz="0" w:space="0" w:color="auto"/>
            <w:bottom w:val="none" w:sz="0" w:space="0" w:color="auto"/>
            <w:right w:val="none" w:sz="0" w:space="0" w:color="auto"/>
          </w:divBdr>
          <w:divsChild>
            <w:div w:id="399866896">
              <w:marLeft w:val="0"/>
              <w:marRight w:val="0"/>
              <w:marTop w:val="0"/>
              <w:marBottom w:val="0"/>
              <w:divBdr>
                <w:top w:val="none" w:sz="0" w:space="0" w:color="auto"/>
                <w:left w:val="none" w:sz="0" w:space="0" w:color="auto"/>
                <w:bottom w:val="none" w:sz="0" w:space="0" w:color="auto"/>
                <w:right w:val="none" w:sz="0" w:space="0" w:color="auto"/>
              </w:divBdr>
              <w:divsChild>
                <w:div w:id="19979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7209">
      <w:bodyDiv w:val="1"/>
      <w:marLeft w:val="0"/>
      <w:marRight w:val="0"/>
      <w:marTop w:val="0"/>
      <w:marBottom w:val="0"/>
      <w:divBdr>
        <w:top w:val="none" w:sz="0" w:space="0" w:color="auto"/>
        <w:left w:val="none" w:sz="0" w:space="0" w:color="auto"/>
        <w:bottom w:val="none" w:sz="0" w:space="0" w:color="auto"/>
        <w:right w:val="none" w:sz="0" w:space="0" w:color="auto"/>
      </w:divBdr>
      <w:divsChild>
        <w:div w:id="1730763131">
          <w:marLeft w:val="0"/>
          <w:marRight w:val="0"/>
          <w:marTop w:val="0"/>
          <w:marBottom w:val="0"/>
          <w:divBdr>
            <w:top w:val="none" w:sz="0" w:space="0" w:color="auto"/>
            <w:left w:val="none" w:sz="0" w:space="0" w:color="auto"/>
            <w:bottom w:val="none" w:sz="0" w:space="0" w:color="auto"/>
            <w:right w:val="none" w:sz="0" w:space="0" w:color="auto"/>
          </w:divBdr>
          <w:divsChild>
            <w:div w:id="865018835">
              <w:marLeft w:val="0"/>
              <w:marRight w:val="0"/>
              <w:marTop w:val="0"/>
              <w:marBottom w:val="0"/>
              <w:divBdr>
                <w:top w:val="none" w:sz="0" w:space="0" w:color="auto"/>
                <w:left w:val="none" w:sz="0" w:space="0" w:color="auto"/>
                <w:bottom w:val="none" w:sz="0" w:space="0" w:color="auto"/>
                <w:right w:val="none" w:sz="0" w:space="0" w:color="auto"/>
              </w:divBdr>
            </w:div>
            <w:div w:id="2011326581">
              <w:marLeft w:val="0"/>
              <w:marRight w:val="0"/>
              <w:marTop w:val="0"/>
              <w:marBottom w:val="0"/>
              <w:divBdr>
                <w:top w:val="none" w:sz="0" w:space="0" w:color="auto"/>
                <w:left w:val="none" w:sz="0" w:space="0" w:color="auto"/>
                <w:bottom w:val="none" w:sz="0" w:space="0" w:color="auto"/>
                <w:right w:val="none" w:sz="0" w:space="0" w:color="auto"/>
              </w:divBdr>
            </w:div>
            <w:div w:id="1807746039">
              <w:marLeft w:val="0"/>
              <w:marRight w:val="0"/>
              <w:marTop w:val="0"/>
              <w:marBottom w:val="0"/>
              <w:divBdr>
                <w:top w:val="none" w:sz="0" w:space="0" w:color="auto"/>
                <w:left w:val="none" w:sz="0" w:space="0" w:color="auto"/>
                <w:bottom w:val="none" w:sz="0" w:space="0" w:color="auto"/>
                <w:right w:val="none" w:sz="0" w:space="0" w:color="auto"/>
              </w:divBdr>
            </w:div>
            <w:div w:id="899907084">
              <w:marLeft w:val="0"/>
              <w:marRight w:val="0"/>
              <w:marTop w:val="0"/>
              <w:marBottom w:val="0"/>
              <w:divBdr>
                <w:top w:val="none" w:sz="0" w:space="0" w:color="auto"/>
                <w:left w:val="none" w:sz="0" w:space="0" w:color="auto"/>
                <w:bottom w:val="none" w:sz="0" w:space="0" w:color="auto"/>
                <w:right w:val="none" w:sz="0" w:space="0" w:color="auto"/>
              </w:divBdr>
            </w:div>
            <w:div w:id="1147938485">
              <w:marLeft w:val="0"/>
              <w:marRight w:val="0"/>
              <w:marTop w:val="0"/>
              <w:marBottom w:val="0"/>
              <w:divBdr>
                <w:top w:val="none" w:sz="0" w:space="0" w:color="auto"/>
                <w:left w:val="none" w:sz="0" w:space="0" w:color="auto"/>
                <w:bottom w:val="none" w:sz="0" w:space="0" w:color="auto"/>
                <w:right w:val="none" w:sz="0" w:space="0" w:color="auto"/>
              </w:divBdr>
            </w:div>
            <w:div w:id="280379598">
              <w:marLeft w:val="0"/>
              <w:marRight w:val="0"/>
              <w:marTop w:val="0"/>
              <w:marBottom w:val="0"/>
              <w:divBdr>
                <w:top w:val="none" w:sz="0" w:space="0" w:color="auto"/>
                <w:left w:val="none" w:sz="0" w:space="0" w:color="auto"/>
                <w:bottom w:val="none" w:sz="0" w:space="0" w:color="auto"/>
                <w:right w:val="none" w:sz="0" w:space="0" w:color="auto"/>
              </w:divBdr>
            </w:div>
            <w:div w:id="887379732">
              <w:marLeft w:val="0"/>
              <w:marRight w:val="0"/>
              <w:marTop w:val="0"/>
              <w:marBottom w:val="0"/>
              <w:divBdr>
                <w:top w:val="none" w:sz="0" w:space="0" w:color="auto"/>
                <w:left w:val="none" w:sz="0" w:space="0" w:color="auto"/>
                <w:bottom w:val="none" w:sz="0" w:space="0" w:color="auto"/>
                <w:right w:val="none" w:sz="0" w:space="0" w:color="auto"/>
              </w:divBdr>
            </w:div>
            <w:div w:id="1056855351">
              <w:marLeft w:val="0"/>
              <w:marRight w:val="0"/>
              <w:marTop w:val="0"/>
              <w:marBottom w:val="0"/>
              <w:divBdr>
                <w:top w:val="none" w:sz="0" w:space="0" w:color="auto"/>
                <w:left w:val="none" w:sz="0" w:space="0" w:color="auto"/>
                <w:bottom w:val="none" w:sz="0" w:space="0" w:color="auto"/>
                <w:right w:val="none" w:sz="0" w:space="0" w:color="auto"/>
              </w:divBdr>
            </w:div>
            <w:div w:id="1348559073">
              <w:marLeft w:val="0"/>
              <w:marRight w:val="0"/>
              <w:marTop w:val="0"/>
              <w:marBottom w:val="0"/>
              <w:divBdr>
                <w:top w:val="none" w:sz="0" w:space="0" w:color="auto"/>
                <w:left w:val="none" w:sz="0" w:space="0" w:color="auto"/>
                <w:bottom w:val="none" w:sz="0" w:space="0" w:color="auto"/>
                <w:right w:val="none" w:sz="0" w:space="0" w:color="auto"/>
              </w:divBdr>
            </w:div>
            <w:div w:id="731461860">
              <w:marLeft w:val="0"/>
              <w:marRight w:val="0"/>
              <w:marTop w:val="0"/>
              <w:marBottom w:val="0"/>
              <w:divBdr>
                <w:top w:val="none" w:sz="0" w:space="0" w:color="auto"/>
                <w:left w:val="none" w:sz="0" w:space="0" w:color="auto"/>
                <w:bottom w:val="none" w:sz="0" w:space="0" w:color="auto"/>
                <w:right w:val="none" w:sz="0" w:space="0" w:color="auto"/>
              </w:divBdr>
            </w:div>
            <w:div w:id="352465310">
              <w:marLeft w:val="0"/>
              <w:marRight w:val="0"/>
              <w:marTop w:val="0"/>
              <w:marBottom w:val="0"/>
              <w:divBdr>
                <w:top w:val="none" w:sz="0" w:space="0" w:color="auto"/>
                <w:left w:val="none" w:sz="0" w:space="0" w:color="auto"/>
                <w:bottom w:val="none" w:sz="0" w:space="0" w:color="auto"/>
                <w:right w:val="none" w:sz="0" w:space="0" w:color="auto"/>
              </w:divBdr>
            </w:div>
            <w:div w:id="125508814">
              <w:marLeft w:val="0"/>
              <w:marRight w:val="0"/>
              <w:marTop w:val="0"/>
              <w:marBottom w:val="0"/>
              <w:divBdr>
                <w:top w:val="none" w:sz="0" w:space="0" w:color="auto"/>
                <w:left w:val="none" w:sz="0" w:space="0" w:color="auto"/>
                <w:bottom w:val="none" w:sz="0" w:space="0" w:color="auto"/>
                <w:right w:val="none" w:sz="0" w:space="0" w:color="auto"/>
              </w:divBdr>
            </w:div>
            <w:div w:id="174854253">
              <w:marLeft w:val="0"/>
              <w:marRight w:val="0"/>
              <w:marTop w:val="0"/>
              <w:marBottom w:val="0"/>
              <w:divBdr>
                <w:top w:val="none" w:sz="0" w:space="0" w:color="auto"/>
                <w:left w:val="none" w:sz="0" w:space="0" w:color="auto"/>
                <w:bottom w:val="none" w:sz="0" w:space="0" w:color="auto"/>
                <w:right w:val="none" w:sz="0" w:space="0" w:color="auto"/>
              </w:divBdr>
            </w:div>
            <w:div w:id="1139229218">
              <w:marLeft w:val="0"/>
              <w:marRight w:val="0"/>
              <w:marTop w:val="0"/>
              <w:marBottom w:val="0"/>
              <w:divBdr>
                <w:top w:val="none" w:sz="0" w:space="0" w:color="auto"/>
                <w:left w:val="none" w:sz="0" w:space="0" w:color="auto"/>
                <w:bottom w:val="none" w:sz="0" w:space="0" w:color="auto"/>
                <w:right w:val="none" w:sz="0" w:space="0" w:color="auto"/>
              </w:divBdr>
            </w:div>
            <w:div w:id="746806264">
              <w:marLeft w:val="0"/>
              <w:marRight w:val="0"/>
              <w:marTop w:val="0"/>
              <w:marBottom w:val="0"/>
              <w:divBdr>
                <w:top w:val="none" w:sz="0" w:space="0" w:color="auto"/>
                <w:left w:val="none" w:sz="0" w:space="0" w:color="auto"/>
                <w:bottom w:val="none" w:sz="0" w:space="0" w:color="auto"/>
                <w:right w:val="none" w:sz="0" w:space="0" w:color="auto"/>
              </w:divBdr>
            </w:div>
            <w:div w:id="1846246384">
              <w:marLeft w:val="0"/>
              <w:marRight w:val="0"/>
              <w:marTop w:val="0"/>
              <w:marBottom w:val="0"/>
              <w:divBdr>
                <w:top w:val="none" w:sz="0" w:space="0" w:color="auto"/>
                <w:left w:val="none" w:sz="0" w:space="0" w:color="auto"/>
                <w:bottom w:val="none" w:sz="0" w:space="0" w:color="auto"/>
                <w:right w:val="none" w:sz="0" w:space="0" w:color="auto"/>
              </w:divBdr>
            </w:div>
            <w:div w:id="1119911169">
              <w:marLeft w:val="0"/>
              <w:marRight w:val="0"/>
              <w:marTop w:val="0"/>
              <w:marBottom w:val="0"/>
              <w:divBdr>
                <w:top w:val="none" w:sz="0" w:space="0" w:color="auto"/>
                <w:left w:val="none" w:sz="0" w:space="0" w:color="auto"/>
                <w:bottom w:val="none" w:sz="0" w:space="0" w:color="auto"/>
                <w:right w:val="none" w:sz="0" w:space="0" w:color="auto"/>
              </w:divBdr>
            </w:div>
            <w:div w:id="1106804341">
              <w:marLeft w:val="0"/>
              <w:marRight w:val="0"/>
              <w:marTop w:val="0"/>
              <w:marBottom w:val="0"/>
              <w:divBdr>
                <w:top w:val="none" w:sz="0" w:space="0" w:color="auto"/>
                <w:left w:val="none" w:sz="0" w:space="0" w:color="auto"/>
                <w:bottom w:val="none" w:sz="0" w:space="0" w:color="auto"/>
                <w:right w:val="none" w:sz="0" w:space="0" w:color="auto"/>
              </w:divBdr>
            </w:div>
            <w:div w:id="1907840756">
              <w:marLeft w:val="0"/>
              <w:marRight w:val="0"/>
              <w:marTop w:val="0"/>
              <w:marBottom w:val="0"/>
              <w:divBdr>
                <w:top w:val="none" w:sz="0" w:space="0" w:color="auto"/>
                <w:left w:val="none" w:sz="0" w:space="0" w:color="auto"/>
                <w:bottom w:val="none" w:sz="0" w:space="0" w:color="auto"/>
                <w:right w:val="none" w:sz="0" w:space="0" w:color="auto"/>
              </w:divBdr>
            </w:div>
            <w:div w:id="1867019052">
              <w:marLeft w:val="0"/>
              <w:marRight w:val="0"/>
              <w:marTop w:val="0"/>
              <w:marBottom w:val="0"/>
              <w:divBdr>
                <w:top w:val="none" w:sz="0" w:space="0" w:color="auto"/>
                <w:left w:val="none" w:sz="0" w:space="0" w:color="auto"/>
                <w:bottom w:val="none" w:sz="0" w:space="0" w:color="auto"/>
                <w:right w:val="none" w:sz="0" w:space="0" w:color="auto"/>
              </w:divBdr>
            </w:div>
            <w:div w:id="260726174">
              <w:marLeft w:val="0"/>
              <w:marRight w:val="0"/>
              <w:marTop w:val="0"/>
              <w:marBottom w:val="0"/>
              <w:divBdr>
                <w:top w:val="none" w:sz="0" w:space="0" w:color="auto"/>
                <w:left w:val="none" w:sz="0" w:space="0" w:color="auto"/>
                <w:bottom w:val="none" w:sz="0" w:space="0" w:color="auto"/>
                <w:right w:val="none" w:sz="0" w:space="0" w:color="auto"/>
              </w:divBdr>
            </w:div>
            <w:div w:id="617563503">
              <w:marLeft w:val="0"/>
              <w:marRight w:val="0"/>
              <w:marTop w:val="0"/>
              <w:marBottom w:val="0"/>
              <w:divBdr>
                <w:top w:val="none" w:sz="0" w:space="0" w:color="auto"/>
                <w:left w:val="none" w:sz="0" w:space="0" w:color="auto"/>
                <w:bottom w:val="none" w:sz="0" w:space="0" w:color="auto"/>
                <w:right w:val="none" w:sz="0" w:space="0" w:color="auto"/>
              </w:divBdr>
            </w:div>
            <w:div w:id="1271088587">
              <w:marLeft w:val="0"/>
              <w:marRight w:val="0"/>
              <w:marTop w:val="0"/>
              <w:marBottom w:val="0"/>
              <w:divBdr>
                <w:top w:val="none" w:sz="0" w:space="0" w:color="auto"/>
                <w:left w:val="none" w:sz="0" w:space="0" w:color="auto"/>
                <w:bottom w:val="none" w:sz="0" w:space="0" w:color="auto"/>
                <w:right w:val="none" w:sz="0" w:space="0" w:color="auto"/>
              </w:divBdr>
            </w:div>
            <w:div w:id="327558284">
              <w:marLeft w:val="0"/>
              <w:marRight w:val="0"/>
              <w:marTop w:val="0"/>
              <w:marBottom w:val="0"/>
              <w:divBdr>
                <w:top w:val="none" w:sz="0" w:space="0" w:color="auto"/>
                <w:left w:val="none" w:sz="0" w:space="0" w:color="auto"/>
                <w:bottom w:val="none" w:sz="0" w:space="0" w:color="auto"/>
                <w:right w:val="none" w:sz="0" w:space="0" w:color="auto"/>
              </w:divBdr>
            </w:div>
            <w:div w:id="609896752">
              <w:marLeft w:val="0"/>
              <w:marRight w:val="0"/>
              <w:marTop w:val="0"/>
              <w:marBottom w:val="0"/>
              <w:divBdr>
                <w:top w:val="none" w:sz="0" w:space="0" w:color="auto"/>
                <w:left w:val="none" w:sz="0" w:space="0" w:color="auto"/>
                <w:bottom w:val="none" w:sz="0" w:space="0" w:color="auto"/>
                <w:right w:val="none" w:sz="0" w:space="0" w:color="auto"/>
              </w:divBdr>
            </w:div>
            <w:div w:id="1209218861">
              <w:marLeft w:val="0"/>
              <w:marRight w:val="0"/>
              <w:marTop w:val="0"/>
              <w:marBottom w:val="0"/>
              <w:divBdr>
                <w:top w:val="none" w:sz="0" w:space="0" w:color="auto"/>
                <w:left w:val="none" w:sz="0" w:space="0" w:color="auto"/>
                <w:bottom w:val="none" w:sz="0" w:space="0" w:color="auto"/>
                <w:right w:val="none" w:sz="0" w:space="0" w:color="auto"/>
              </w:divBdr>
            </w:div>
            <w:div w:id="1520045069">
              <w:marLeft w:val="0"/>
              <w:marRight w:val="0"/>
              <w:marTop w:val="0"/>
              <w:marBottom w:val="0"/>
              <w:divBdr>
                <w:top w:val="none" w:sz="0" w:space="0" w:color="auto"/>
                <w:left w:val="none" w:sz="0" w:space="0" w:color="auto"/>
                <w:bottom w:val="none" w:sz="0" w:space="0" w:color="auto"/>
                <w:right w:val="none" w:sz="0" w:space="0" w:color="auto"/>
              </w:divBdr>
            </w:div>
            <w:div w:id="1562327478">
              <w:marLeft w:val="0"/>
              <w:marRight w:val="0"/>
              <w:marTop w:val="0"/>
              <w:marBottom w:val="0"/>
              <w:divBdr>
                <w:top w:val="none" w:sz="0" w:space="0" w:color="auto"/>
                <w:left w:val="none" w:sz="0" w:space="0" w:color="auto"/>
                <w:bottom w:val="none" w:sz="0" w:space="0" w:color="auto"/>
                <w:right w:val="none" w:sz="0" w:space="0" w:color="auto"/>
              </w:divBdr>
            </w:div>
            <w:div w:id="88307708">
              <w:marLeft w:val="0"/>
              <w:marRight w:val="0"/>
              <w:marTop w:val="0"/>
              <w:marBottom w:val="0"/>
              <w:divBdr>
                <w:top w:val="none" w:sz="0" w:space="0" w:color="auto"/>
                <w:left w:val="none" w:sz="0" w:space="0" w:color="auto"/>
                <w:bottom w:val="none" w:sz="0" w:space="0" w:color="auto"/>
                <w:right w:val="none" w:sz="0" w:space="0" w:color="auto"/>
              </w:divBdr>
            </w:div>
            <w:div w:id="444813272">
              <w:marLeft w:val="0"/>
              <w:marRight w:val="0"/>
              <w:marTop w:val="0"/>
              <w:marBottom w:val="0"/>
              <w:divBdr>
                <w:top w:val="none" w:sz="0" w:space="0" w:color="auto"/>
                <w:left w:val="none" w:sz="0" w:space="0" w:color="auto"/>
                <w:bottom w:val="none" w:sz="0" w:space="0" w:color="auto"/>
                <w:right w:val="none" w:sz="0" w:space="0" w:color="auto"/>
              </w:divBdr>
            </w:div>
            <w:div w:id="979652821">
              <w:marLeft w:val="0"/>
              <w:marRight w:val="0"/>
              <w:marTop w:val="0"/>
              <w:marBottom w:val="0"/>
              <w:divBdr>
                <w:top w:val="none" w:sz="0" w:space="0" w:color="auto"/>
                <w:left w:val="none" w:sz="0" w:space="0" w:color="auto"/>
                <w:bottom w:val="none" w:sz="0" w:space="0" w:color="auto"/>
                <w:right w:val="none" w:sz="0" w:space="0" w:color="auto"/>
              </w:divBdr>
            </w:div>
            <w:div w:id="668100035">
              <w:marLeft w:val="0"/>
              <w:marRight w:val="0"/>
              <w:marTop w:val="0"/>
              <w:marBottom w:val="0"/>
              <w:divBdr>
                <w:top w:val="none" w:sz="0" w:space="0" w:color="auto"/>
                <w:left w:val="none" w:sz="0" w:space="0" w:color="auto"/>
                <w:bottom w:val="none" w:sz="0" w:space="0" w:color="auto"/>
                <w:right w:val="none" w:sz="0" w:space="0" w:color="auto"/>
              </w:divBdr>
            </w:div>
            <w:div w:id="135531248">
              <w:marLeft w:val="0"/>
              <w:marRight w:val="0"/>
              <w:marTop w:val="0"/>
              <w:marBottom w:val="0"/>
              <w:divBdr>
                <w:top w:val="none" w:sz="0" w:space="0" w:color="auto"/>
                <w:left w:val="none" w:sz="0" w:space="0" w:color="auto"/>
                <w:bottom w:val="none" w:sz="0" w:space="0" w:color="auto"/>
                <w:right w:val="none" w:sz="0" w:space="0" w:color="auto"/>
              </w:divBdr>
            </w:div>
            <w:div w:id="836382219">
              <w:marLeft w:val="0"/>
              <w:marRight w:val="0"/>
              <w:marTop w:val="0"/>
              <w:marBottom w:val="0"/>
              <w:divBdr>
                <w:top w:val="none" w:sz="0" w:space="0" w:color="auto"/>
                <w:left w:val="none" w:sz="0" w:space="0" w:color="auto"/>
                <w:bottom w:val="none" w:sz="0" w:space="0" w:color="auto"/>
                <w:right w:val="none" w:sz="0" w:space="0" w:color="auto"/>
              </w:divBdr>
            </w:div>
            <w:div w:id="1910577663">
              <w:marLeft w:val="0"/>
              <w:marRight w:val="0"/>
              <w:marTop w:val="0"/>
              <w:marBottom w:val="0"/>
              <w:divBdr>
                <w:top w:val="none" w:sz="0" w:space="0" w:color="auto"/>
                <w:left w:val="none" w:sz="0" w:space="0" w:color="auto"/>
                <w:bottom w:val="none" w:sz="0" w:space="0" w:color="auto"/>
                <w:right w:val="none" w:sz="0" w:space="0" w:color="auto"/>
              </w:divBdr>
            </w:div>
            <w:div w:id="1794129673">
              <w:marLeft w:val="0"/>
              <w:marRight w:val="0"/>
              <w:marTop w:val="0"/>
              <w:marBottom w:val="0"/>
              <w:divBdr>
                <w:top w:val="none" w:sz="0" w:space="0" w:color="auto"/>
                <w:left w:val="none" w:sz="0" w:space="0" w:color="auto"/>
                <w:bottom w:val="none" w:sz="0" w:space="0" w:color="auto"/>
                <w:right w:val="none" w:sz="0" w:space="0" w:color="auto"/>
              </w:divBdr>
            </w:div>
            <w:div w:id="1500003104">
              <w:marLeft w:val="0"/>
              <w:marRight w:val="0"/>
              <w:marTop w:val="0"/>
              <w:marBottom w:val="0"/>
              <w:divBdr>
                <w:top w:val="none" w:sz="0" w:space="0" w:color="auto"/>
                <w:left w:val="none" w:sz="0" w:space="0" w:color="auto"/>
                <w:bottom w:val="none" w:sz="0" w:space="0" w:color="auto"/>
                <w:right w:val="none" w:sz="0" w:space="0" w:color="auto"/>
              </w:divBdr>
            </w:div>
            <w:div w:id="1137263232">
              <w:marLeft w:val="0"/>
              <w:marRight w:val="0"/>
              <w:marTop w:val="0"/>
              <w:marBottom w:val="0"/>
              <w:divBdr>
                <w:top w:val="none" w:sz="0" w:space="0" w:color="auto"/>
                <w:left w:val="none" w:sz="0" w:space="0" w:color="auto"/>
                <w:bottom w:val="none" w:sz="0" w:space="0" w:color="auto"/>
                <w:right w:val="none" w:sz="0" w:space="0" w:color="auto"/>
              </w:divBdr>
            </w:div>
            <w:div w:id="1260406858">
              <w:marLeft w:val="0"/>
              <w:marRight w:val="0"/>
              <w:marTop w:val="0"/>
              <w:marBottom w:val="0"/>
              <w:divBdr>
                <w:top w:val="none" w:sz="0" w:space="0" w:color="auto"/>
                <w:left w:val="none" w:sz="0" w:space="0" w:color="auto"/>
                <w:bottom w:val="none" w:sz="0" w:space="0" w:color="auto"/>
                <w:right w:val="none" w:sz="0" w:space="0" w:color="auto"/>
              </w:divBdr>
            </w:div>
            <w:div w:id="1412697710">
              <w:marLeft w:val="0"/>
              <w:marRight w:val="0"/>
              <w:marTop w:val="0"/>
              <w:marBottom w:val="0"/>
              <w:divBdr>
                <w:top w:val="none" w:sz="0" w:space="0" w:color="auto"/>
                <w:left w:val="none" w:sz="0" w:space="0" w:color="auto"/>
                <w:bottom w:val="none" w:sz="0" w:space="0" w:color="auto"/>
                <w:right w:val="none" w:sz="0" w:space="0" w:color="auto"/>
              </w:divBdr>
            </w:div>
            <w:div w:id="2766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558">
      <w:bodyDiv w:val="1"/>
      <w:marLeft w:val="0"/>
      <w:marRight w:val="0"/>
      <w:marTop w:val="0"/>
      <w:marBottom w:val="0"/>
      <w:divBdr>
        <w:top w:val="none" w:sz="0" w:space="0" w:color="auto"/>
        <w:left w:val="none" w:sz="0" w:space="0" w:color="auto"/>
        <w:bottom w:val="none" w:sz="0" w:space="0" w:color="auto"/>
        <w:right w:val="none" w:sz="0" w:space="0" w:color="auto"/>
      </w:divBdr>
      <w:divsChild>
        <w:div w:id="818040233">
          <w:marLeft w:val="0"/>
          <w:marRight w:val="0"/>
          <w:marTop w:val="0"/>
          <w:marBottom w:val="0"/>
          <w:divBdr>
            <w:top w:val="none" w:sz="0" w:space="0" w:color="auto"/>
            <w:left w:val="none" w:sz="0" w:space="0" w:color="auto"/>
            <w:bottom w:val="none" w:sz="0" w:space="0" w:color="auto"/>
            <w:right w:val="none" w:sz="0" w:space="0" w:color="auto"/>
          </w:divBdr>
          <w:divsChild>
            <w:div w:id="540020438">
              <w:marLeft w:val="0"/>
              <w:marRight w:val="0"/>
              <w:marTop w:val="0"/>
              <w:marBottom w:val="0"/>
              <w:divBdr>
                <w:top w:val="none" w:sz="0" w:space="0" w:color="auto"/>
                <w:left w:val="none" w:sz="0" w:space="0" w:color="auto"/>
                <w:bottom w:val="none" w:sz="0" w:space="0" w:color="auto"/>
                <w:right w:val="none" w:sz="0" w:space="0" w:color="auto"/>
              </w:divBdr>
            </w:div>
            <w:div w:id="764111556">
              <w:marLeft w:val="0"/>
              <w:marRight w:val="0"/>
              <w:marTop w:val="0"/>
              <w:marBottom w:val="0"/>
              <w:divBdr>
                <w:top w:val="none" w:sz="0" w:space="0" w:color="auto"/>
                <w:left w:val="none" w:sz="0" w:space="0" w:color="auto"/>
                <w:bottom w:val="none" w:sz="0" w:space="0" w:color="auto"/>
                <w:right w:val="none" w:sz="0" w:space="0" w:color="auto"/>
              </w:divBdr>
            </w:div>
            <w:div w:id="9764969">
              <w:marLeft w:val="0"/>
              <w:marRight w:val="0"/>
              <w:marTop w:val="0"/>
              <w:marBottom w:val="0"/>
              <w:divBdr>
                <w:top w:val="none" w:sz="0" w:space="0" w:color="auto"/>
                <w:left w:val="none" w:sz="0" w:space="0" w:color="auto"/>
                <w:bottom w:val="none" w:sz="0" w:space="0" w:color="auto"/>
                <w:right w:val="none" w:sz="0" w:space="0" w:color="auto"/>
              </w:divBdr>
            </w:div>
            <w:div w:id="1340501727">
              <w:marLeft w:val="0"/>
              <w:marRight w:val="0"/>
              <w:marTop w:val="0"/>
              <w:marBottom w:val="0"/>
              <w:divBdr>
                <w:top w:val="none" w:sz="0" w:space="0" w:color="auto"/>
                <w:left w:val="none" w:sz="0" w:space="0" w:color="auto"/>
                <w:bottom w:val="none" w:sz="0" w:space="0" w:color="auto"/>
                <w:right w:val="none" w:sz="0" w:space="0" w:color="auto"/>
              </w:divBdr>
            </w:div>
            <w:div w:id="2136366123">
              <w:marLeft w:val="0"/>
              <w:marRight w:val="0"/>
              <w:marTop w:val="0"/>
              <w:marBottom w:val="0"/>
              <w:divBdr>
                <w:top w:val="none" w:sz="0" w:space="0" w:color="auto"/>
                <w:left w:val="none" w:sz="0" w:space="0" w:color="auto"/>
                <w:bottom w:val="none" w:sz="0" w:space="0" w:color="auto"/>
                <w:right w:val="none" w:sz="0" w:space="0" w:color="auto"/>
              </w:divBdr>
            </w:div>
            <w:div w:id="250435603">
              <w:marLeft w:val="0"/>
              <w:marRight w:val="0"/>
              <w:marTop w:val="0"/>
              <w:marBottom w:val="0"/>
              <w:divBdr>
                <w:top w:val="none" w:sz="0" w:space="0" w:color="auto"/>
                <w:left w:val="none" w:sz="0" w:space="0" w:color="auto"/>
                <w:bottom w:val="none" w:sz="0" w:space="0" w:color="auto"/>
                <w:right w:val="none" w:sz="0" w:space="0" w:color="auto"/>
              </w:divBdr>
            </w:div>
            <w:div w:id="1840846061">
              <w:marLeft w:val="0"/>
              <w:marRight w:val="0"/>
              <w:marTop w:val="0"/>
              <w:marBottom w:val="0"/>
              <w:divBdr>
                <w:top w:val="none" w:sz="0" w:space="0" w:color="auto"/>
                <w:left w:val="none" w:sz="0" w:space="0" w:color="auto"/>
                <w:bottom w:val="none" w:sz="0" w:space="0" w:color="auto"/>
                <w:right w:val="none" w:sz="0" w:space="0" w:color="auto"/>
              </w:divBdr>
            </w:div>
            <w:div w:id="1471823032">
              <w:marLeft w:val="0"/>
              <w:marRight w:val="0"/>
              <w:marTop w:val="0"/>
              <w:marBottom w:val="0"/>
              <w:divBdr>
                <w:top w:val="none" w:sz="0" w:space="0" w:color="auto"/>
                <w:left w:val="none" w:sz="0" w:space="0" w:color="auto"/>
                <w:bottom w:val="none" w:sz="0" w:space="0" w:color="auto"/>
                <w:right w:val="none" w:sz="0" w:space="0" w:color="auto"/>
              </w:divBdr>
            </w:div>
            <w:div w:id="3174810">
              <w:marLeft w:val="0"/>
              <w:marRight w:val="0"/>
              <w:marTop w:val="0"/>
              <w:marBottom w:val="0"/>
              <w:divBdr>
                <w:top w:val="none" w:sz="0" w:space="0" w:color="auto"/>
                <w:left w:val="none" w:sz="0" w:space="0" w:color="auto"/>
                <w:bottom w:val="none" w:sz="0" w:space="0" w:color="auto"/>
                <w:right w:val="none" w:sz="0" w:space="0" w:color="auto"/>
              </w:divBdr>
            </w:div>
            <w:div w:id="1402093490">
              <w:marLeft w:val="0"/>
              <w:marRight w:val="0"/>
              <w:marTop w:val="0"/>
              <w:marBottom w:val="0"/>
              <w:divBdr>
                <w:top w:val="none" w:sz="0" w:space="0" w:color="auto"/>
                <w:left w:val="none" w:sz="0" w:space="0" w:color="auto"/>
                <w:bottom w:val="none" w:sz="0" w:space="0" w:color="auto"/>
                <w:right w:val="none" w:sz="0" w:space="0" w:color="auto"/>
              </w:divBdr>
            </w:div>
            <w:div w:id="717047954">
              <w:marLeft w:val="0"/>
              <w:marRight w:val="0"/>
              <w:marTop w:val="0"/>
              <w:marBottom w:val="0"/>
              <w:divBdr>
                <w:top w:val="none" w:sz="0" w:space="0" w:color="auto"/>
                <w:left w:val="none" w:sz="0" w:space="0" w:color="auto"/>
                <w:bottom w:val="none" w:sz="0" w:space="0" w:color="auto"/>
                <w:right w:val="none" w:sz="0" w:space="0" w:color="auto"/>
              </w:divBdr>
            </w:div>
            <w:div w:id="774985188">
              <w:marLeft w:val="0"/>
              <w:marRight w:val="0"/>
              <w:marTop w:val="0"/>
              <w:marBottom w:val="0"/>
              <w:divBdr>
                <w:top w:val="none" w:sz="0" w:space="0" w:color="auto"/>
                <w:left w:val="none" w:sz="0" w:space="0" w:color="auto"/>
                <w:bottom w:val="none" w:sz="0" w:space="0" w:color="auto"/>
                <w:right w:val="none" w:sz="0" w:space="0" w:color="auto"/>
              </w:divBdr>
            </w:div>
            <w:div w:id="6764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532">
      <w:bodyDiv w:val="1"/>
      <w:marLeft w:val="0"/>
      <w:marRight w:val="0"/>
      <w:marTop w:val="0"/>
      <w:marBottom w:val="0"/>
      <w:divBdr>
        <w:top w:val="none" w:sz="0" w:space="0" w:color="auto"/>
        <w:left w:val="none" w:sz="0" w:space="0" w:color="auto"/>
        <w:bottom w:val="none" w:sz="0" w:space="0" w:color="auto"/>
        <w:right w:val="none" w:sz="0" w:space="0" w:color="auto"/>
      </w:divBdr>
      <w:divsChild>
        <w:div w:id="531116942">
          <w:marLeft w:val="0"/>
          <w:marRight w:val="0"/>
          <w:marTop w:val="0"/>
          <w:marBottom w:val="0"/>
          <w:divBdr>
            <w:top w:val="none" w:sz="0" w:space="0" w:color="auto"/>
            <w:left w:val="none" w:sz="0" w:space="0" w:color="auto"/>
            <w:bottom w:val="none" w:sz="0" w:space="0" w:color="auto"/>
            <w:right w:val="none" w:sz="0" w:space="0" w:color="auto"/>
          </w:divBdr>
          <w:divsChild>
            <w:div w:id="1448355115">
              <w:marLeft w:val="0"/>
              <w:marRight w:val="0"/>
              <w:marTop w:val="0"/>
              <w:marBottom w:val="0"/>
              <w:divBdr>
                <w:top w:val="none" w:sz="0" w:space="0" w:color="auto"/>
                <w:left w:val="none" w:sz="0" w:space="0" w:color="auto"/>
                <w:bottom w:val="none" w:sz="0" w:space="0" w:color="auto"/>
                <w:right w:val="none" w:sz="0" w:space="0" w:color="auto"/>
              </w:divBdr>
            </w:div>
            <w:div w:id="1815176496">
              <w:marLeft w:val="0"/>
              <w:marRight w:val="0"/>
              <w:marTop w:val="0"/>
              <w:marBottom w:val="0"/>
              <w:divBdr>
                <w:top w:val="none" w:sz="0" w:space="0" w:color="auto"/>
                <w:left w:val="none" w:sz="0" w:space="0" w:color="auto"/>
                <w:bottom w:val="none" w:sz="0" w:space="0" w:color="auto"/>
                <w:right w:val="none" w:sz="0" w:space="0" w:color="auto"/>
              </w:divBdr>
            </w:div>
            <w:div w:id="116992869">
              <w:marLeft w:val="0"/>
              <w:marRight w:val="0"/>
              <w:marTop w:val="0"/>
              <w:marBottom w:val="0"/>
              <w:divBdr>
                <w:top w:val="none" w:sz="0" w:space="0" w:color="auto"/>
                <w:left w:val="none" w:sz="0" w:space="0" w:color="auto"/>
                <w:bottom w:val="none" w:sz="0" w:space="0" w:color="auto"/>
                <w:right w:val="none" w:sz="0" w:space="0" w:color="auto"/>
              </w:divBdr>
            </w:div>
            <w:div w:id="1614753529">
              <w:marLeft w:val="0"/>
              <w:marRight w:val="0"/>
              <w:marTop w:val="0"/>
              <w:marBottom w:val="0"/>
              <w:divBdr>
                <w:top w:val="none" w:sz="0" w:space="0" w:color="auto"/>
                <w:left w:val="none" w:sz="0" w:space="0" w:color="auto"/>
                <w:bottom w:val="none" w:sz="0" w:space="0" w:color="auto"/>
                <w:right w:val="none" w:sz="0" w:space="0" w:color="auto"/>
              </w:divBdr>
            </w:div>
            <w:div w:id="645207645">
              <w:marLeft w:val="0"/>
              <w:marRight w:val="0"/>
              <w:marTop w:val="0"/>
              <w:marBottom w:val="0"/>
              <w:divBdr>
                <w:top w:val="none" w:sz="0" w:space="0" w:color="auto"/>
                <w:left w:val="none" w:sz="0" w:space="0" w:color="auto"/>
                <w:bottom w:val="none" w:sz="0" w:space="0" w:color="auto"/>
                <w:right w:val="none" w:sz="0" w:space="0" w:color="auto"/>
              </w:divBdr>
            </w:div>
            <w:div w:id="2051608811">
              <w:marLeft w:val="0"/>
              <w:marRight w:val="0"/>
              <w:marTop w:val="0"/>
              <w:marBottom w:val="0"/>
              <w:divBdr>
                <w:top w:val="none" w:sz="0" w:space="0" w:color="auto"/>
                <w:left w:val="none" w:sz="0" w:space="0" w:color="auto"/>
                <w:bottom w:val="none" w:sz="0" w:space="0" w:color="auto"/>
                <w:right w:val="none" w:sz="0" w:space="0" w:color="auto"/>
              </w:divBdr>
            </w:div>
            <w:div w:id="503665455">
              <w:marLeft w:val="0"/>
              <w:marRight w:val="0"/>
              <w:marTop w:val="0"/>
              <w:marBottom w:val="0"/>
              <w:divBdr>
                <w:top w:val="none" w:sz="0" w:space="0" w:color="auto"/>
                <w:left w:val="none" w:sz="0" w:space="0" w:color="auto"/>
                <w:bottom w:val="none" w:sz="0" w:space="0" w:color="auto"/>
                <w:right w:val="none" w:sz="0" w:space="0" w:color="auto"/>
              </w:divBdr>
            </w:div>
            <w:div w:id="1284577999">
              <w:marLeft w:val="0"/>
              <w:marRight w:val="0"/>
              <w:marTop w:val="0"/>
              <w:marBottom w:val="0"/>
              <w:divBdr>
                <w:top w:val="none" w:sz="0" w:space="0" w:color="auto"/>
                <w:left w:val="none" w:sz="0" w:space="0" w:color="auto"/>
                <w:bottom w:val="none" w:sz="0" w:space="0" w:color="auto"/>
                <w:right w:val="none" w:sz="0" w:space="0" w:color="auto"/>
              </w:divBdr>
            </w:div>
            <w:div w:id="2023630681">
              <w:marLeft w:val="0"/>
              <w:marRight w:val="0"/>
              <w:marTop w:val="0"/>
              <w:marBottom w:val="0"/>
              <w:divBdr>
                <w:top w:val="none" w:sz="0" w:space="0" w:color="auto"/>
                <w:left w:val="none" w:sz="0" w:space="0" w:color="auto"/>
                <w:bottom w:val="none" w:sz="0" w:space="0" w:color="auto"/>
                <w:right w:val="none" w:sz="0" w:space="0" w:color="auto"/>
              </w:divBdr>
            </w:div>
            <w:div w:id="414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023">
      <w:bodyDiv w:val="1"/>
      <w:marLeft w:val="0"/>
      <w:marRight w:val="0"/>
      <w:marTop w:val="0"/>
      <w:marBottom w:val="0"/>
      <w:divBdr>
        <w:top w:val="none" w:sz="0" w:space="0" w:color="auto"/>
        <w:left w:val="none" w:sz="0" w:space="0" w:color="auto"/>
        <w:bottom w:val="none" w:sz="0" w:space="0" w:color="auto"/>
        <w:right w:val="none" w:sz="0" w:space="0" w:color="auto"/>
      </w:divBdr>
      <w:divsChild>
        <w:div w:id="2069765462">
          <w:marLeft w:val="0"/>
          <w:marRight w:val="0"/>
          <w:marTop w:val="0"/>
          <w:marBottom w:val="0"/>
          <w:divBdr>
            <w:top w:val="none" w:sz="0" w:space="0" w:color="auto"/>
            <w:left w:val="none" w:sz="0" w:space="0" w:color="auto"/>
            <w:bottom w:val="none" w:sz="0" w:space="0" w:color="auto"/>
            <w:right w:val="none" w:sz="0" w:space="0" w:color="auto"/>
          </w:divBdr>
          <w:divsChild>
            <w:div w:id="320814138">
              <w:marLeft w:val="0"/>
              <w:marRight w:val="0"/>
              <w:marTop w:val="0"/>
              <w:marBottom w:val="0"/>
              <w:divBdr>
                <w:top w:val="none" w:sz="0" w:space="0" w:color="auto"/>
                <w:left w:val="none" w:sz="0" w:space="0" w:color="auto"/>
                <w:bottom w:val="none" w:sz="0" w:space="0" w:color="auto"/>
                <w:right w:val="none" w:sz="0" w:space="0" w:color="auto"/>
              </w:divBdr>
            </w:div>
            <w:div w:id="359865945">
              <w:marLeft w:val="0"/>
              <w:marRight w:val="0"/>
              <w:marTop w:val="0"/>
              <w:marBottom w:val="0"/>
              <w:divBdr>
                <w:top w:val="none" w:sz="0" w:space="0" w:color="auto"/>
                <w:left w:val="none" w:sz="0" w:space="0" w:color="auto"/>
                <w:bottom w:val="none" w:sz="0" w:space="0" w:color="auto"/>
                <w:right w:val="none" w:sz="0" w:space="0" w:color="auto"/>
              </w:divBdr>
            </w:div>
            <w:div w:id="1038505781">
              <w:marLeft w:val="0"/>
              <w:marRight w:val="0"/>
              <w:marTop w:val="0"/>
              <w:marBottom w:val="0"/>
              <w:divBdr>
                <w:top w:val="none" w:sz="0" w:space="0" w:color="auto"/>
                <w:left w:val="none" w:sz="0" w:space="0" w:color="auto"/>
                <w:bottom w:val="none" w:sz="0" w:space="0" w:color="auto"/>
                <w:right w:val="none" w:sz="0" w:space="0" w:color="auto"/>
              </w:divBdr>
            </w:div>
            <w:div w:id="910041745">
              <w:marLeft w:val="0"/>
              <w:marRight w:val="0"/>
              <w:marTop w:val="0"/>
              <w:marBottom w:val="0"/>
              <w:divBdr>
                <w:top w:val="none" w:sz="0" w:space="0" w:color="auto"/>
                <w:left w:val="none" w:sz="0" w:space="0" w:color="auto"/>
                <w:bottom w:val="none" w:sz="0" w:space="0" w:color="auto"/>
                <w:right w:val="none" w:sz="0" w:space="0" w:color="auto"/>
              </w:divBdr>
            </w:div>
            <w:div w:id="406466358">
              <w:marLeft w:val="0"/>
              <w:marRight w:val="0"/>
              <w:marTop w:val="0"/>
              <w:marBottom w:val="0"/>
              <w:divBdr>
                <w:top w:val="none" w:sz="0" w:space="0" w:color="auto"/>
                <w:left w:val="none" w:sz="0" w:space="0" w:color="auto"/>
                <w:bottom w:val="none" w:sz="0" w:space="0" w:color="auto"/>
                <w:right w:val="none" w:sz="0" w:space="0" w:color="auto"/>
              </w:divBdr>
            </w:div>
            <w:div w:id="774398328">
              <w:marLeft w:val="0"/>
              <w:marRight w:val="0"/>
              <w:marTop w:val="0"/>
              <w:marBottom w:val="0"/>
              <w:divBdr>
                <w:top w:val="none" w:sz="0" w:space="0" w:color="auto"/>
                <w:left w:val="none" w:sz="0" w:space="0" w:color="auto"/>
                <w:bottom w:val="none" w:sz="0" w:space="0" w:color="auto"/>
                <w:right w:val="none" w:sz="0" w:space="0" w:color="auto"/>
              </w:divBdr>
            </w:div>
            <w:div w:id="1692147899">
              <w:marLeft w:val="0"/>
              <w:marRight w:val="0"/>
              <w:marTop w:val="0"/>
              <w:marBottom w:val="0"/>
              <w:divBdr>
                <w:top w:val="none" w:sz="0" w:space="0" w:color="auto"/>
                <w:left w:val="none" w:sz="0" w:space="0" w:color="auto"/>
                <w:bottom w:val="none" w:sz="0" w:space="0" w:color="auto"/>
                <w:right w:val="none" w:sz="0" w:space="0" w:color="auto"/>
              </w:divBdr>
            </w:div>
            <w:div w:id="1204715010">
              <w:marLeft w:val="0"/>
              <w:marRight w:val="0"/>
              <w:marTop w:val="0"/>
              <w:marBottom w:val="0"/>
              <w:divBdr>
                <w:top w:val="none" w:sz="0" w:space="0" w:color="auto"/>
                <w:left w:val="none" w:sz="0" w:space="0" w:color="auto"/>
                <w:bottom w:val="none" w:sz="0" w:space="0" w:color="auto"/>
                <w:right w:val="none" w:sz="0" w:space="0" w:color="auto"/>
              </w:divBdr>
            </w:div>
            <w:div w:id="1302155966">
              <w:marLeft w:val="0"/>
              <w:marRight w:val="0"/>
              <w:marTop w:val="0"/>
              <w:marBottom w:val="0"/>
              <w:divBdr>
                <w:top w:val="none" w:sz="0" w:space="0" w:color="auto"/>
                <w:left w:val="none" w:sz="0" w:space="0" w:color="auto"/>
                <w:bottom w:val="none" w:sz="0" w:space="0" w:color="auto"/>
                <w:right w:val="none" w:sz="0" w:space="0" w:color="auto"/>
              </w:divBdr>
            </w:div>
            <w:div w:id="1818062018">
              <w:marLeft w:val="0"/>
              <w:marRight w:val="0"/>
              <w:marTop w:val="0"/>
              <w:marBottom w:val="0"/>
              <w:divBdr>
                <w:top w:val="none" w:sz="0" w:space="0" w:color="auto"/>
                <w:left w:val="none" w:sz="0" w:space="0" w:color="auto"/>
                <w:bottom w:val="none" w:sz="0" w:space="0" w:color="auto"/>
                <w:right w:val="none" w:sz="0" w:space="0" w:color="auto"/>
              </w:divBdr>
            </w:div>
            <w:div w:id="164058821">
              <w:marLeft w:val="0"/>
              <w:marRight w:val="0"/>
              <w:marTop w:val="0"/>
              <w:marBottom w:val="0"/>
              <w:divBdr>
                <w:top w:val="none" w:sz="0" w:space="0" w:color="auto"/>
                <w:left w:val="none" w:sz="0" w:space="0" w:color="auto"/>
                <w:bottom w:val="none" w:sz="0" w:space="0" w:color="auto"/>
                <w:right w:val="none" w:sz="0" w:space="0" w:color="auto"/>
              </w:divBdr>
            </w:div>
            <w:div w:id="1849253645">
              <w:marLeft w:val="0"/>
              <w:marRight w:val="0"/>
              <w:marTop w:val="0"/>
              <w:marBottom w:val="0"/>
              <w:divBdr>
                <w:top w:val="none" w:sz="0" w:space="0" w:color="auto"/>
                <w:left w:val="none" w:sz="0" w:space="0" w:color="auto"/>
                <w:bottom w:val="none" w:sz="0" w:space="0" w:color="auto"/>
                <w:right w:val="none" w:sz="0" w:space="0" w:color="auto"/>
              </w:divBdr>
            </w:div>
            <w:div w:id="673335419">
              <w:marLeft w:val="0"/>
              <w:marRight w:val="0"/>
              <w:marTop w:val="0"/>
              <w:marBottom w:val="0"/>
              <w:divBdr>
                <w:top w:val="none" w:sz="0" w:space="0" w:color="auto"/>
                <w:left w:val="none" w:sz="0" w:space="0" w:color="auto"/>
                <w:bottom w:val="none" w:sz="0" w:space="0" w:color="auto"/>
                <w:right w:val="none" w:sz="0" w:space="0" w:color="auto"/>
              </w:divBdr>
            </w:div>
            <w:div w:id="559286391">
              <w:marLeft w:val="0"/>
              <w:marRight w:val="0"/>
              <w:marTop w:val="0"/>
              <w:marBottom w:val="0"/>
              <w:divBdr>
                <w:top w:val="none" w:sz="0" w:space="0" w:color="auto"/>
                <w:left w:val="none" w:sz="0" w:space="0" w:color="auto"/>
                <w:bottom w:val="none" w:sz="0" w:space="0" w:color="auto"/>
                <w:right w:val="none" w:sz="0" w:space="0" w:color="auto"/>
              </w:divBdr>
            </w:div>
            <w:div w:id="1158420220">
              <w:marLeft w:val="0"/>
              <w:marRight w:val="0"/>
              <w:marTop w:val="0"/>
              <w:marBottom w:val="0"/>
              <w:divBdr>
                <w:top w:val="none" w:sz="0" w:space="0" w:color="auto"/>
                <w:left w:val="none" w:sz="0" w:space="0" w:color="auto"/>
                <w:bottom w:val="none" w:sz="0" w:space="0" w:color="auto"/>
                <w:right w:val="none" w:sz="0" w:space="0" w:color="auto"/>
              </w:divBdr>
            </w:div>
            <w:div w:id="1256327172">
              <w:marLeft w:val="0"/>
              <w:marRight w:val="0"/>
              <w:marTop w:val="0"/>
              <w:marBottom w:val="0"/>
              <w:divBdr>
                <w:top w:val="none" w:sz="0" w:space="0" w:color="auto"/>
                <w:left w:val="none" w:sz="0" w:space="0" w:color="auto"/>
                <w:bottom w:val="none" w:sz="0" w:space="0" w:color="auto"/>
                <w:right w:val="none" w:sz="0" w:space="0" w:color="auto"/>
              </w:divBdr>
            </w:div>
            <w:div w:id="2132168030">
              <w:marLeft w:val="0"/>
              <w:marRight w:val="0"/>
              <w:marTop w:val="0"/>
              <w:marBottom w:val="0"/>
              <w:divBdr>
                <w:top w:val="none" w:sz="0" w:space="0" w:color="auto"/>
                <w:left w:val="none" w:sz="0" w:space="0" w:color="auto"/>
                <w:bottom w:val="none" w:sz="0" w:space="0" w:color="auto"/>
                <w:right w:val="none" w:sz="0" w:space="0" w:color="auto"/>
              </w:divBdr>
            </w:div>
            <w:div w:id="74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905">
      <w:bodyDiv w:val="1"/>
      <w:marLeft w:val="0"/>
      <w:marRight w:val="0"/>
      <w:marTop w:val="0"/>
      <w:marBottom w:val="0"/>
      <w:divBdr>
        <w:top w:val="none" w:sz="0" w:space="0" w:color="auto"/>
        <w:left w:val="none" w:sz="0" w:space="0" w:color="auto"/>
        <w:bottom w:val="none" w:sz="0" w:space="0" w:color="auto"/>
        <w:right w:val="none" w:sz="0" w:space="0" w:color="auto"/>
      </w:divBdr>
      <w:divsChild>
        <w:div w:id="1748258395">
          <w:marLeft w:val="0"/>
          <w:marRight w:val="0"/>
          <w:marTop w:val="0"/>
          <w:marBottom w:val="0"/>
          <w:divBdr>
            <w:top w:val="none" w:sz="0" w:space="0" w:color="auto"/>
            <w:left w:val="none" w:sz="0" w:space="0" w:color="auto"/>
            <w:bottom w:val="none" w:sz="0" w:space="0" w:color="auto"/>
            <w:right w:val="none" w:sz="0" w:space="0" w:color="auto"/>
          </w:divBdr>
          <w:divsChild>
            <w:div w:id="859396705">
              <w:marLeft w:val="0"/>
              <w:marRight w:val="0"/>
              <w:marTop w:val="0"/>
              <w:marBottom w:val="0"/>
              <w:divBdr>
                <w:top w:val="none" w:sz="0" w:space="0" w:color="auto"/>
                <w:left w:val="none" w:sz="0" w:space="0" w:color="auto"/>
                <w:bottom w:val="none" w:sz="0" w:space="0" w:color="auto"/>
                <w:right w:val="none" w:sz="0" w:space="0" w:color="auto"/>
              </w:divBdr>
              <w:divsChild>
                <w:div w:id="24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626">
          <w:marLeft w:val="0"/>
          <w:marRight w:val="180"/>
          <w:marTop w:val="0"/>
          <w:marBottom w:val="0"/>
          <w:divBdr>
            <w:top w:val="none" w:sz="0" w:space="0" w:color="auto"/>
            <w:left w:val="none" w:sz="0" w:space="0" w:color="auto"/>
            <w:bottom w:val="none" w:sz="0" w:space="0" w:color="auto"/>
            <w:right w:val="none" w:sz="0" w:space="0" w:color="auto"/>
          </w:divBdr>
        </w:div>
        <w:div w:id="996805794">
          <w:marLeft w:val="0"/>
          <w:marRight w:val="0"/>
          <w:marTop w:val="0"/>
          <w:marBottom w:val="0"/>
          <w:divBdr>
            <w:top w:val="none" w:sz="0" w:space="0" w:color="auto"/>
            <w:left w:val="none" w:sz="0" w:space="0" w:color="auto"/>
            <w:bottom w:val="none" w:sz="0" w:space="0" w:color="auto"/>
            <w:right w:val="none" w:sz="0" w:space="0" w:color="auto"/>
          </w:divBdr>
          <w:divsChild>
            <w:div w:id="1667434892">
              <w:marLeft w:val="0"/>
              <w:marRight w:val="0"/>
              <w:marTop w:val="0"/>
              <w:marBottom w:val="0"/>
              <w:divBdr>
                <w:top w:val="none" w:sz="0" w:space="0" w:color="auto"/>
                <w:left w:val="none" w:sz="0" w:space="0" w:color="auto"/>
                <w:bottom w:val="none" w:sz="0" w:space="0" w:color="auto"/>
                <w:right w:val="none" w:sz="0" w:space="0" w:color="auto"/>
              </w:divBdr>
              <w:divsChild>
                <w:div w:id="13741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2993">
          <w:marLeft w:val="0"/>
          <w:marRight w:val="180"/>
          <w:marTop w:val="0"/>
          <w:marBottom w:val="0"/>
          <w:divBdr>
            <w:top w:val="none" w:sz="0" w:space="0" w:color="auto"/>
            <w:left w:val="none" w:sz="0" w:space="0" w:color="auto"/>
            <w:bottom w:val="none" w:sz="0" w:space="0" w:color="auto"/>
            <w:right w:val="none" w:sz="0" w:space="0" w:color="auto"/>
          </w:divBdr>
        </w:div>
        <w:div w:id="2133474739">
          <w:marLeft w:val="0"/>
          <w:marRight w:val="0"/>
          <w:marTop w:val="0"/>
          <w:marBottom w:val="0"/>
          <w:divBdr>
            <w:top w:val="none" w:sz="0" w:space="0" w:color="auto"/>
            <w:left w:val="none" w:sz="0" w:space="0" w:color="auto"/>
            <w:bottom w:val="none" w:sz="0" w:space="0" w:color="auto"/>
            <w:right w:val="none" w:sz="0" w:space="0" w:color="auto"/>
          </w:divBdr>
          <w:divsChild>
            <w:div w:id="1655261743">
              <w:marLeft w:val="0"/>
              <w:marRight w:val="0"/>
              <w:marTop w:val="0"/>
              <w:marBottom w:val="0"/>
              <w:divBdr>
                <w:top w:val="none" w:sz="0" w:space="0" w:color="auto"/>
                <w:left w:val="none" w:sz="0" w:space="0" w:color="auto"/>
                <w:bottom w:val="none" w:sz="0" w:space="0" w:color="auto"/>
                <w:right w:val="none" w:sz="0" w:space="0" w:color="auto"/>
              </w:divBdr>
              <w:divsChild>
                <w:div w:id="20519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691">
          <w:marLeft w:val="0"/>
          <w:marRight w:val="180"/>
          <w:marTop w:val="0"/>
          <w:marBottom w:val="0"/>
          <w:divBdr>
            <w:top w:val="none" w:sz="0" w:space="0" w:color="auto"/>
            <w:left w:val="none" w:sz="0" w:space="0" w:color="auto"/>
            <w:bottom w:val="none" w:sz="0" w:space="0" w:color="auto"/>
            <w:right w:val="none" w:sz="0" w:space="0" w:color="auto"/>
          </w:divBdr>
        </w:div>
        <w:div w:id="529995679">
          <w:marLeft w:val="0"/>
          <w:marRight w:val="0"/>
          <w:marTop w:val="0"/>
          <w:marBottom w:val="0"/>
          <w:divBdr>
            <w:top w:val="none" w:sz="0" w:space="0" w:color="auto"/>
            <w:left w:val="none" w:sz="0" w:space="0" w:color="auto"/>
            <w:bottom w:val="none" w:sz="0" w:space="0" w:color="auto"/>
            <w:right w:val="none" w:sz="0" w:space="0" w:color="auto"/>
          </w:divBdr>
          <w:divsChild>
            <w:div w:id="2060862092">
              <w:marLeft w:val="0"/>
              <w:marRight w:val="0"/>
              <w:marTop w:val="0"/>
              <w:marBottom w:val="0"/>
              <w:divBdr>
                <w:top w:val="none" w:sz="0" w:space="0" w:color="auto"/>
                <w:left w:val="none" w:sz="0" w:space="0" w:color="auto"/>
                <w:bottom w:val="none" w:sz="0" w:space="0" w:color="auto"/>
                <w:right w:val="none" w:sz="0" w:space="0" w:color="auto"/>
              </w:divBdr>
              <w:divsChild>
                <w:div w:id="6270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600">
          <w:marLeft w:val="0"/>
          <w:marRight w:val="180"/>
          <w:marTop w:val="0"/>
          <w:marBottom w:val="0"/>
          <w:divBdr>
            <w:top w:val="none" w:sz="0" w:space="0" w:color="auto"/>
            <w:left w:val="none" w:sz="0" w:space="0" w:color="auto"/>
            <w:bottom w:val="none" w:sz="0" w:space="0" w:color="auto"/>
            <w:right w:val="none" w:sz="0" w:space="0" w:color="auto"/>
          </w:divBdr>
        </w:div>
        <w:div w:id="73624927">
          <w:marLeft w:val="0"/>
          <w:marRight w:val="0"/>
          <w:marTop w:val="0"/>
          <w:marBottom w:val="0"/>
          <w:divBdr>
            <w:top w:val="none" w:sz="0" w:space="0" w:color="auto"/>
            <w:left w:val="none" w:sz="0" w:space="0" w:color="auto"/>
            <w:bottom w:val="none" w:sz="0" w:space="0" w:color="auto"/>
            <w:right w:val="none" w:sz="0" w:space="0" w:color="auto"/>
          </w:divBdr>
          <w:divsChild>
            <w:div w:id="171064945">
              <w:marLeft w:val="0"/>
              <w:marRight w:val="0"/>
              <w:marTop w:val="0"/>
              <w:marBottom w:val="0"/>
              <w:divBdr>
                <w:top w:val="none" w:sz="0" w:space="0" w:color="auto"/>
                <w:left w:val="none" w:sz="0" w:space="0" w:color="auto"/>
                <w:bottom w:val="none" w:sz="0" w:space="0" w:color="auto"/>
                <w:right w:val="none" w:sz="0" w:space="0" w:color="auto"/>
              </w:divBdr>
              <w:divsChild>
                <w:div w:id="8561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7457343">
      <w:bodyDiv w:val="1"/>
      <w:marLeft w:val="0"/>
      <w:marRight w:val="0"/>
      <w:marTop w:val="0"/>
      <w:marBottom w:val="0"/>
      <w:divBdr>
        <w:top w:val="none" w:sz="0" w:space="0" w:color="auto"/>
        <w:left w:val="none" w:sz="0" w:space="0" w:color="auto"/>
        <w:bottom w:val="none" w:sz="0" w:space="0" w:color="auto"/>
        <w:right w:val="none" w:sz="0" w:space="0" w:color="auto"/>
      </w:divBdr>
      <w:divsChild>
        <w:div w:id="172109947">
          <w:marLeft w:val="0"/>
          <w:marRight w:val="0"/>
          <w:marTop w:val="0"/>
          <w:marBottom w:val="0"/>
          <w:divBdr>
            <w:top w:val="none" w:sz="0" w:space="0" w:color="auto"/>
            <w:left w:val="none" w:sz="0" w:space="0" w:color="auto"/>
            <w:bottom w:val="none" w:sz="0" w:space="0" w:color="auto"/>
            <w:right w:val="none" w:sz="0" w:space="0" w:color="auto"/>
          </w:divBdr>
          <w:divsChild>
            <w:div w:id="961810665">
              <w:marLeft w:val="0"/>
              <w:marRight w:val="0"/>
              <w:marTop w:val="0"/>
              <w:marBottom w:val="0"/>
              <w:divBdr>
                <w:top w:val="none" w:sz="0" w:space="0" w:color="auto"/>
                <w:left w:val="none" w:sz="0" w:space="0" w:color="auto"/>
                <w:bottom w:val="none" w:sz="0" w:space="0" w:color="auto"/>
                <w:right w:val="none" w:sz="0" w:space="0" w:color="auto"/>
              </w:divBdr>
            </w:div>
            <w:div w:id="1317104927">
              <w:marLeft w:val="0"/>
              <w:marRight w:val="0"/>
              <w:marTop w:val="0"/>
              <w:marBottom w:val="0"/>
              <w:divBdr>
                <w:top w:val="none" w:sz="0" w:space="0" w:color="auto"/>
                <w:left w:val="none" w:sz="0" w:space="0" w:color="auto"/>
                <w:bottom w:val="none" w:sz="0" w:space="0" w:color="auto"/>
                <w:right w:val="none" w:sz="0" w:space="0" w:color="auto"/>
              </w:divBdr>
            </w:div>
            <w:div w:id="1759793134">
              <w:marLeft w:val="0"/>
              <w:marRight w:val="0"/>
              <w:marTop w:val="0"/>
              <w:marBottom w:val="0"/>
              <w:divBdr>
                <w:top w:val="none" w:sz="0" w:space="0" w:color="auto"/>
                <w:left w:val="none" w:sz="0" w:space="0" w:color="auto"/>
                <w:bottom w:val="none" w:sz="0" w:space="0" w:color="auto"/>
                <w:right w:val="none" w:sz="0" w:space="0" w:color="auto"/>
              </w:divBdr>
            </w:div>
            <w:div w:id="2100371661">
              <w:marLeft w:val="0"/>
              <w:marRight w:val="0"/>
              <w:marTop w:val="0"/>
              <w:marBottom w:val="0"/>
              <w:divBdr>
                <w:top w:val="none" w:sz="0" w:space="0" w:color="auto"/>
                <w:left w:val="none" w:sz="0" w:space="0" w:color="auto"/>
                <w:bottom w:val="none" w:sz="0" w:space="0" w:color="auto"/>
                <w:right w:val="none" w:sz="0" w:space="0" w:color="auto"/>
              </w:divBdr>
            </w:div>
            <w:div w:id="1708606670">
              <w:marLeft w:val="0"/>
              <w:marRight w:val="0"/>
              <w:marTop w:val="0"/>
              <w:marBottom w:val="0"/>
              <w:divBdr>
                <w:top w:val="none" w:sz="0" w:space="0" w:color="auto"/>
                <w:left w:val="none" w:sz="0" w:space="0" w:color="auto"/>
                <w:bottom w:val="none" w:sz="0" w:space="0" w:color="auto"/>
                <w:right w:val="none" w:sz="0" w:space="0" w:color="auto"/>
              </w:divBdr>
            </w:div>
            <w:div w:id="1005282133">
              <w:marLeft w:val="0"/>
              <w:marRight w:val="0"/>
              <w:marTop w:val="0"/>
              <w:marBottom w:val="0"/>
              <w:divBdr>
                <w:top w:val="none" w:sz="0" w:space="0" w:color="auto"/>
                <w:left w:val="none" w:sz="0" w:space="0" w:color="auto"/>
                <w:bottom w:val="none" w:sz="0" w:space="0" w:color="auto"/>
                <w:right w:val="none" w:sz="0" w:space="0" w:color="auto"/>
              </w:divBdr>
            </w:div>
            <w:div w:id="1685860433">
              <w:marLeft w:val="0"/>
              <w:marRight w:val="0"/>
              <w:marTop w:val="0"/>
              <w:marBottom w:val="0"/>
              <w:divBdr>
                <w:top w:val="none" w:sz="0" w:space="0" w:color="auto"/>
                <w:left w:val="none" w:sz="0" w:space="0" w:color="auto"/>
                <w:bottom w:val="none" w:sz="0" w:space="0" w:color="auto"/>
                <w:right w:val="none" w:sz="0" w:space="0" w:color="auto"/>
              </w:divBdr>
            </w:div>
            <w:div w:id="510295593">
              <w:marLeft w:val="0"/>
              <w:marRight w:val="0"/>
              <w:marTop w:val="0"/>
              <w:marBottom w:val="0"/>
              <w:divBdr>
                <w:top w:val="none" w:sz="0" w:space="0" w:color="auto"/>
                <w:left w:val="none" w:sz="0" w:space="0" w:color="auto"/>
                <w:bottom w:val="none" w:sz="0" w:space="0" w:color="auto"/>
                <w:right w:val="none" w:sz="0" w:space="0" w:color="auto"/>
              </w:divBdr>
            </w:div>
            <w:div w:id="394940670">
              <w:marLeft w:val="0"/>
              <w:marRight w:val="0"/>
              <w:marTop w:val="0"/>
              <w:marBottom w:val="0"/>
              <w:divBdr>
                <w:top w:val="none" w:sz="0" w:space="0" w:color="auto"/>
                <w:left w:val="none" w:sz="0" w:space="0" w:color="auto"/>
                <w:bottom w:val="none" w:sz="0" w:space="0" w:color="auto"/>
                <w:right w:val="none" w:sz="0" w:space="0" w:color="auto"/>
              </w:divBdr>
            </w:div>
            <w:div w:id="1133138945">
              <w:marLeft w:val="0"/>
              <w:marRight w:val="0"/>
              <w:marTop w:val="0"/>
              <w:marBottom w:val="0"/>
              <w:divBdr>
                <w:top w:val="none" w:sz="0" w:space="0" w:color="auto"/>
                <w:left w:val="none" w:sz="0" w:space="0" w:color="auto"/>
                <w:bottom w:val="none" w:sz="0" w:space="0" w:color="auto"/>
                <w:right w:val="none" w:sz="0" w:space="0" w:color="auto"/>
              </w:divBdr>
            </w:div>
            <w:div w:id="1253511832">
              <w:marLeft w:val="0"/>
              <w:marRight w:val="0"/>
              <w:marTop w:val="0"/>
              <w:marBottom w:val="0"/>
              <w:divBdr>
                <w:top w:val="none" w:sz="0" w:space="0" w:color="auto"/>
                <w:left w:val="none" w:sz="0" w:space="0" w:color="auto"/>
                <w:bottom w:val="none" w:sz="0" w:space="0" w:color="auto"/>
                <w:right w:val="none" w:sz="0" w:space="0" w:color="auto"/>
              </w:divBdr>
            </w:div>
            <w:div w:id="1793746949">
              <w:marLeft w:val="0"/>
              <w:marRight w:val="0"/>
              <w:marTop w:val="0"/>
              <w:marBottom w:val="0"/>
              <w:divBdr>
                <w:top w:val="none" w:sz="0" w:space="0" w:color="auto"/>
                <w:left w:val="none" w:sz="0" w:space="0" w:color="auto"/>
                <w:bottom w:val="none" w:sz="0" w:space="0" w:color="auto"/>
                <w:right w:val="none" w:sz="0" w:space="0" w:color="auto"/>
              </w:divBdr>
            </w:div>
            <w:div w:id="617488240">
              <w:marLeft w:val="0"/>
              <w:marRight w:val="0"/>
              <w:marTop w:val="0"/>
              <w:marBottom w:val="0"/>
              <w:divBdr>
                <w:top w:val="none" w:sz="0" w:space="0" w:color="auto"/>
                <w:left w:val="none" w:sz="0" w:space="0" w:color="auto"/>
                <w:bottom w:val="none" w:sz="0" w:space="0" w:color="auto"/>
                <w:right w:val="none" w:sz="0" w:space="0" w:color="auto"/>
              </w:divBdr>
            </w:div>
            <w:div w:id="314996460">
              <w:marLeft w:val="0"/>
              <w:marRight w:val="0"/>
              <w:marTop w:val="0"/>
              <w:marBottom w:val="0"/>
              <w:divBdr>
                <w:top w:val="none" w:sz="0" w:space="0" w:color="auto"/>
                <w:left w:val="none" w:sz="0" w:space="0" w:color="auto"/>
                <w:bottom w:val="none" w:sz="0" w:space="0" w:color="auto"/>
                <w:right w:val="none" w:sz="0" w:space="0" w:color="auto"/>
              </w:divBdr>
            </w:div>
            <w:div w:id="1435323222">
              <w:marLeft w:val="0"/>
              <w:marRight w:val="0"/>
              <w:marTop w:val="0"/>
              <w:marBottom w:val="0"/>
              <w:divBdr>
                <w:top w:val="none" w:sz="0" w:space="0" w:color="auto"/>
                <w:left w:val="none" w:sz="0" w:space="0" w:color="auto"/>
                <w:bottom w:val="none" w:sz="0" w:space="0" w:color="auto"/>
                <w:right w:val="none" w:sz="0" w:space="0" w:color="auto"/>
              </w:divBdr>
            </w:div>
            <w:div w:id="1160388718">
              <w:marLeft w:val="0"/>
              <w:marRight w:val="0"/>
              <w:marTop w:val="0"/>
              <w:marBottom w:val="0"/>
              <w:divBdr>
                <w:top w:val="none" w:sz="0" w:space="0" w:color="auto"/>
                <w:left w:val="none" w:sz="0" w:space="0" w:color="auto"/>
                <w:bottom w:val="none" w:sz="0" w:space="0" w:color="auto"/>
                <w:right w:val="none" w:sz="0" w:space="0" w:color="auto"/>
              </w:divBdr>
            </w:div>
            <w:div w:id="444930987">
              <w:marLeft w:val="0"/>
              <w:marRight w:val="0"/>
              <w:marTop w:val="0"/>
              <w:marBottom w:val="0"/>
              <w:divBdr>
                <w:top w:val="none" w:sz="0" w:space="0" w:color="auto"/>
                <w:left w:val="none" w:sz="0" w:space="0" w:color="auto"/>
                <w:bottom w:val="none" w:sz="0" w:space="0" w:color="auto"/>
                <w:right w:val="none" w:sz="0" w:space="0" w:color="auto"/>
              </w:divBdr>
            </w:div>
            <w:div w:id="2121484381">
              <w:marLeft w:val="0"/>
              <w:marRight w:val="0"/>
              <w:marTop w:val="0"/>
              <w:marBottom w:val="0"/>
              <w:divBdr>
                <w:top w:val="none" w:sz="0" w:space="0" w:color="auto"/>
                <w:left w:val="none" w:sz="0" w:space="0" w:color="auto"/>
                <w:bottom w:val="none" w:sz="0" w:space="0" w:color="auto"/>
                <w:right w:val="none" w:sz="0" w:space="0" w:color="auto"/>
              </w:divBdr>
            </w:div>
            <w:div w:id="1008022079">
              <w:marLeft w:val="0"/>
              <w:marRight w:val="0"/>
              <w:marTop w:val="0"/>
              <w:marBottom w:val="0"/>
              <w:divBdr>
                <w:top w:val="none" w:sz="0" w:space="0" w:color="auto"/>
                <w:left w:val="none" w:sz="0" w:space="0" w:color="auto"/>
                <w:bottom w:val="none" w:sz="0" w:space="0" w:color="auto"/>
                <w:right w:val="none" w:sz="0" w:space="0" w:color="auto"/>
              </w:divBdr>
            </w:div>
            <w:div w:id="899633309">
              <w:marLeft w:val="0"/>
              <w:marRight w:val="0"/>
              <w:marTop w:val="0"/>
              <w:marBottom w:val="0"/>
              <w:divBdr>
                <w:top w:val="none" w:sz="0" w:space="0" w:color="auto"/>
                <w:left w:val="none" w:sz="0" w:space="0" w:color="auto"/>
                <w:bottom w:val="none" w:sz="0" w:space="0" w:color="auto"/>
                <w:right w:val="none" w:sz="0" w:space="0" w:color="auto"/>
              </w:divBdr>
            </w:div>
            <w:div w:id="964312494">
              <w:marLeft w:val="0"/>
              <w:marRight w:val="0"/>
              <w:marTop w:val="0"/>
              <w:marBottom w:val="0"/>
              <w:divBdr>
                <w:top w:val="none" w:sz="0" w:space="0" w:color="auto"/>
                <w:left w:val="none" w:sz="0" w:space="0" w:color="auto"/>
                <w:bottom w:val="none" w:sz="0" w:space="0" w:color="auto"/>
                <w:right w:val="none" w:sz="0" w:space="0" w:color="auto"/>
              </w:divBdr>
            </w:div>
            <w:div w:id="1689914865">
              <w:marLeft w:val="0"/>
              <w:marRight w:val="0"/>
              <w:marTop w:val="0"/>
              <w:marBottom w:val="0"/>
              <w:divBdr>
                <w:top w:val="none" w:sz="0" w:space="0" w:color="auto"/>
                <w:left w:val="none" w:sz="0" w:space="0" w:color="auto"/>
                <w:bottom w:val="none" w:sz="0" w:space="0" w:color="auto"/>
                <w:right w:val="none" w:sz="0" w:space="0" w:color="auto"/>
              </w:divBdr>
            </w:div>
            <w:div w:id="1911115694">
              <w:marLeft w:val="0"/>
              <w:marRight w:val="0"/>
              <w:marTop w:val="0"/>
              <w:marBottom w:val="0"/>
              <w:divBdr>
                <w:top w:val="none" w:sz="0" w:space="0" w:color="auto"/>
                <w:left w:val="none" w:sz="0" w:space="0" w:color="auto"/>
                <w:bottom w:val="none" w:sz="0" w:space="0" w:color="auto"/>
                <w:right w:val="none" w:sz="0" w:space="0" w:color="auto"/>
              </w:divBdr>
            </w:div>
            <w:div w:id="1641692095">
              <w:marLeft w:val="0"/>
              <w:marRight w:val="0"/>
              <w:marTop w:val="0"/>
              <w:marBottom w:val="0"/>
              <w:divBdr>
                <w:top w:val="none" w:sz="0" w:space="0" w:color="auto"/>
                <w:left w:val="none" w:sz="0" w:space="0" w:color="auto"/>
                <w:bottom w:val="none" w:sz="0" w:space="0" w:color="auto"/>
                <w:right w:val="none" w:sz="0" w:space="0" w:color="auto"/>
              </w:divBdr>
            </w:div>
            <w:div w:id="981926374">
              <w:marLeft w:val="0"/>
              <w:marRight w:val="0"/>
              <w:marTop w:val="0"/>
              <w:marBottom w:val="0"/>
              <w:divBdr>
                <w:top w:val="none" w:sz="0" w:space="0" w:color="auto"/>
                <w:left w:val="none" w:sz="0" w:space="0" w:color="auto"/>
                <w:bottom w:val="none" w:sz="0" w:space="0" w:color="auto"/>
                <w:right w:val="none" w:sz="0" w:space="0" w:color="auto"/>
              </w:divBdr>
            </w:div>
            <w:div w:id="1854607398">
              <w:marLeft w:val="0"/>
              <w:marRight w:val="0"/>
              <w:marTop w:val="0"/>
              <w:marBottom w:val="0"/>
              <w:divBdr>
                <w:top w:val="none" w:sz="0" w:space="0" w:color="auto"/>
                <w:left w:val="none" w:sz="0" w:space="0" w:color="auto"/>
                <w:bottom w:val="none" w:sz="0" w:space="0" w:color="auto"/>
                <w:right w:val="none" w:sz="0" w:space="0" w:color="auto"/>
              </w:divBdr>
            </w:div>
            <w:div w:id="269747479">
              <w:marLeft w:val="0"/>
              <w:marRight w:val="0"/>
              <w:marTop w:val="0"/>
              <w:marBottom w:val="0"/>
              <w:divBdr>
                <w:top w:val="none" w:sz="0" w:space="0" w:color="auto"/>
                <w:left w:val="none" w:sz="0" w:space="0" w:color="auto"/>
                <w:bottom w:val="none" w:sz="0" w:space="0" w:color="auto"/>
                <w:right w:val="none" w:sz="0" w:space="0" w:color="auto"/>
              </w:divBdr>
            </w:div>
            <w:div w:id="1512376018">
              <w:marLeft w:val="0"/>
              <w:marRight w:val="0"/>
              <w:marTop w:val="0"/>
              <w:marBottom w:val="0"/>
              <w:divBdr>
                <w:top w:val="none" w:sz="0" w:space="0" w:color="auto"/>
                <w:left w:val="none" w:sz="0" w:space="0" w:color="auto"/>
                <w:bottom w:val="none" w:sz="0" w:space="0" w:color="auto"/>
                <w:right w:val="none" w:sz="0" w:space="0" w:color="auto"/>
              </w:divBdr>
            </w:div>
            <w:div w:id="5102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35679773">
      <w:bodyDiv w:val="1"/>
      <w:marLeft w:val="0"/>
      <w:marRight w:val="0"/>
      <w:marTop w:val="0"/>
      <w:marBottom w:val="0"/>
      <w:divBdr>
        <w:top w:val="none" w:sz="0" w:space="0" w:color="auto"/>
        <w:left w:val="none" w:sz="0" w:space="0" w:color="auto"/>
        <w:bottom w:val="none" w:sz="0" w:space="0" w:color="auto"/>
        <w:right w:val="none" w:sz="0" w:space="0" w:color="auto"/>
      </w:divBdr>
      <w:divsChild>
        <w:div w:id="1559364621">
          <w:marLeft w:val="0"/>
          <w:marRight w:val="0"/>
          <w:marTop w:val="0"/>
          <w:marBottom w:val="0"/>
          <w:divBdr>
            <w:top w:val="none" w:sz="0" w:space="0" w:color="auto"/>
            <w:left w:val="none" w:sz="0" w:space="0" w:color="auto"/>
            <w:bottom w:val="none" w:sz="0" w:space="0" w:color="auto"/>
            <w:right w:val="none" w:sz="0" w:space="0" w:color="auto"/>
          </w:divBdr>
          <w:divsChild>
            <w:div w:id="383529152">
              <w:marLeft w:val="0"/>
              <w:marRight w:val="0"/>
              <w:marTop w:val="0"/>
              <w:marBottom w:val="0"/>
              <w:divBdr>
                <w:top w:val="none" w:sz="0" w:space="0" w:color="auto"/>
                <w:left w:val="none" w:sz="0" w:space="0" w:color="auto"/>
                <w:bottom w:val="none" w:sz="0" w:space="0" w:color="auto"/>
                <w:right w:val="none" w:sz="0" w:space="0" w:color="auto"/>
              </w:divBdr>
            </w:div>
            <w:div w:id="1518815598">
              <w:marLeft w:val="0"/>
              <w:marRight w:val="0"/>
              <w:marTop w:val="0"/>
              <w:marBottom w:val="0"/>
              <w:divBdr>
                <w:top w:val="none" w:sz="0" w:space="0" w:color="auto"/>
                <w:left w:val="none" w:sz="0" w:space="0" w:color="auto"/>
                <w:bottom w:val="none" w:sz="0" w:space="0" w:color="auto"/>
                <w:right w:val="none" w:sz="0" w:space="0" w:color="auto"/>
              </w:divBdr>
            </w:div>
            <w:div w:id="515000901">
              <w:marLeft w:val="0"/>
              <w:marRight w:val="0"/>
              <w:marTop w:val="0"/>
              <w:marBottom w:val="0"/>
              <w:divBdr>
                <w:top w:val="none" w:sz="0" w:space="0" w:color="auto"/>
                <w:left w:val="none" w:sz="0" w:space="0" w:color="auto"/>
                <w:bottom w:val="none" w:sz="0" w:space="0" w:color="auto"/>
                <w:right w:val="none" w:sz="0" w:space="0" w:color="auto"/>
              </w:divBdr>
            </w:div>
            <w:div w:id="1697189994">
              <w:marLeft w:val="0"/>
              <w:marRight w:val="0"/>
              <w:marTop w:val="0"/>
              <w:marBottom w:val="0"/>
              <w:divBdr>
                <w:top w:val="none" w:sz="0" w:space="0" w:color="auto"/>
                <w:left w:val="none" w:sz="0" w:space="0" w:color="auto"/>
                <w:bottom w:val="none" w:sz="0" w:space="0" w:color="auto"/>
                <w:right w:val="none" w:sz="0" w:space="0" w:color="auto"/>
              </w:divBdr>
            </w:div>
            <w:div w:id="853614857">
              <w:marLeft w:val="0"/>
              <w:marRight w:val="0"/>
              <w:marTop w:val="0"/>
              <w:marBottom w:val="0"/>
              <w:divBdr>
                <w:top w:val="none" w:sz="0" w:space="0" w:color="auto"/>
                <w:left w:val="none" w:sz="0" w:space="0" w:color="auto"/>
                <w:bottom w:val="none" w:sz="0" w:space="0" w:color="auto"/>
                <w:right w:val="none" w:sz="0" w:space="0" w:color="auto"/>
              </w:divBdr>
            </w:div>
            <w:div w:id="1840080038">
              <w:marLeft w:val="0"/>
              <w:marRight w:val="0"/>
              <w:marTop w:val="0"/>
              <w:marBottom w:val="0"/>
              <w:divBdr>
                <w:top w:val="none" w:sz="0" w:space="0" w:color="auto"/>
                <w:left w:val="none" w:sz="0" w:space="0" w:color="auto"/>
                <w:bottom w:val="none" w:sz="0" w:space="0" w:color="auto"/>
                <w:right w:val="none" w:sz="0" w:space="0" w:color="auto"/>
              </w:divBdr>
            </w:div>
            <w:div w:id="1359236271">
              <w:marLeft w:val="0"/>
              <w:marRight w:val="0"/>
              <w:marTop w:val="0"/>
              <w:marBottom w:val="0"/>
              <w:divBdr>
                <w:top w:val="none" w:sz="0" w:space="0" w:color="auto"/>
                <w:left w:val="none" w:sz="0" w:space="0" w:color="auto"/>
                <w:bottom w:val="none" w:sz="0" w:space="0" w:color="auto"/>
                <w:right w:val="none" w:sz="0" w:space="0" w:color="auto"/>
              </w:divBdr>
            </w:div>
            <w:div w:id="1807234410">
              <w:marLeft w:val="0"/>
              <w:marRight w:val="0"/>
              <w:marTop w:val="0"/>
              <w:marBottom w:val="0"/>
              <w:divBdr>
                <w:top w:val="none" w:sz="0" w:space="0" w:color="auto"/>
                <w:left w:val="none" w:sz="0" w:space="0" w:color="auto"/>
                <w:bottom w:val="none" w:sz="0" w:space="0" w:color="auto"/>
                <w:right w:val="none" w:sz="0" w:space="0" w:color="auto"/>
              </w:divBdr>
            </w:div>
            <w:div w:id="1139610323">
              <w:marLeft w:val="0"/>
              <w:marRight w:val="0"/>
              <w:marTop w:val="0"/>
              <w:marBottom w:val="0"/>
              <w:divBdr>
                <w:top w:val="none" w:sz="0" w:space="0" w:color="auto"/>
                <w:left w:val="none" w:sz="0" w:space="0" w:color="auto"/>
                <w:bottom w:val="none" w:sz="0" w:space="0" w:color="auto"/>
                <w:right w:val="none" w:sz="0" w:space="0" w:color="auto"/>
              </w:divBdr>
            </w:div>
            <w:div w:id="1010450461">
              <w:marLeft w:val="0"/>
              <w:marRight w:val="0"/>
              <w:marTop w:val="0"/>
              <w:marBottom w:val="0"/>
              <w:divBdr>
                <w:top w:val="none" w:sz="0" w:space="0" w:color="auto"/>
                <w:left w:val="none" w:sz="0" w:space="0" w:color="auto"/>
                <w:bottom w:val="none" w:sz="0" w:space="0" w:color="auto"/>
                <w:right w:val="none" w:sz="0" w:space="0" w:color="auto"/>
              </w:divBdr>
            </w:div>
            <w:div w:id="941765483">
              <w:marLeft w:val="0"/>
              <w:marRight w:val="0"/>
              <w:marTop w:val="0"/>
              <w:marBottom w:val="0"/>
              <w:divBdr>
                <w:top w:val="none" w:sz="0" w:space="0" w:color="auto"/>
                <w:left w:val="none" w:sz="0" w:space="0" w:color="auto"/>
                <w:bottom w:val="none" w:sz="0" w:space="0" w:color="auto"/>
                <w:right w:val="none" w:sz="0" w:space="0" w:color="auto"/>
              </w:divBdr>
            </w:div>
            <w:div w:id="883490974">
              <w:marLeft w:val="0"/>
              <w:marRight w:val="0"/>
              <w:marTop w:val="0"/>
              <w:marBottom w:val="0"/>
              <w:divBdr>
                <w:top w:val="none" w:sz="0" w:space="0" w:color="auto"/>
                <w:left w:val="none" w:sz="0" w:space="0" w:color="auto"/>
                <w:bottom w:val="none" w:sz="0" w:space="0" w:color="auto"/>
                <w:right w:val="none" w:sz="0" w:space="0" w:color="auto"/>
              </w:divBdr>
            </w:div>
            <w:div w:id="1137726601">
              <w:marLeft w:val="0"/>
              <w:marRight w:val="0"/>
              <w:marTop w:val="0"/>
              <w:marBottom w:val="0"/>
              <w:divBdr>
                <w:top w:val="none" w:sz="0" w:space="0" w:color="auto"/>
                <w:left w:val="none" w:sz="0" w:space="0" w:color="auto"/>
                <w:bottom w:val="none" w:sz="0" w:space="0" w:color="auto"/>
                <w:right w:val="none" w:sz="0" w:space="0" w:color="auto"/>
              </w:divBdr>
            </w:div>
            <w:div w:id="585847143">
              <w:marLeft w:val="0"/>
              <w:marRight w:val="0"/>
              <w:marTop w:val="0"/>
              <w:marBottom w:val="0"/>
              <w:divBdr>
                <w:top w:val="none" w:sz="0" w:space="0" w:color="auto"/>
                <w:left w:val="none" w:sz="0" w:space="0" w:color="auto"/>
                <w:bottom w:val="none" w:sz="0" w:space="0" w:color="auto"/>
                <w:right w:val="none" w:sz="0" w:space="0" w:color="auto"/>
              </w:divBdr>
            </w:div>
            <w:div w:id="1903521611">
              <w:marLeft w:val="0"/>
              <w:marRight w:val="0"/>
              <w:marTop w:val="0"/>
              <w:marBottom w:val="0"/>
              <w:divBdr>
                <w:top w:val="none" w:sz="0" w:space="0" w:color="auto"/>
                <w:left w:val="none" w:sz="0" w:space="0" w:color="auto"/>
                <w:bottom w:val="none" w:sz="0" w:space="0" w:color="auto"/>
                <w:right w:val="none" w:sz="0" w:space="0" w:color="auto"/>
              </w:divBdr>
            </w:div>
            <w:div w:id="10301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55261153">
      <w:bodyDiv w:val="1"/>
      <w:marLeft w:val="0"/>
      <w:marRight w:val="0"/>
      <w:marTop w:val="0"/>
      <w:marBottom w:val="0"/>
      <w:divBdr>
        <w:top w:val="none" w:sz="0" w:space="0" w:color="auto"/>
        <w:left w:val="none" w:sz="0" w:space="0" w:color="auto"/>
        <w:bottom w:val="none" w:sz="0" w:space="0" w:color="auto"/>
        <w:right w:val="none" w:sz="0" w:space="0" w:color="auto"/>
      </w:divBdr>
      <w:divsChild>
        <w:div w:id="754521512">
          <w:marLeft w:val="0"/>
          <w:marRight w:val="0"/>
          <w:marTop w:val="0"/>
          <w:marBottom w:val="0"/>
          <w:divBdr>
            <w:top w:val="none" w:sz="0" w:space="0" w:color="auto"/>
            <w:left w:val="none" w:sz="0" w:space="0" w:color="auto"/>
            <w:bottom w:val="none" w:sz="0" w:space="0" w:color="auto"/>
            <w:right w:val="none" w:sz="0" w:space="0" w:color="auto"/>
          </w:divBdr>
          <w:divsChild>
            <w:div w:id="647708914">
              <w:marLeft w:val="0"/>
              <w:marRight w:val="0"/>
              <w:marTop w:val="0"/>
              <w:marBottom w:val="0"/>
              <w:divBdr>
                <w:top w:val="none" w:sz="0" w:space="0" w:color="auto"/>
                <w:left w:val="none" w:sz="0" w:space="0" w:color="auto"/>
                <w:bottom w:val="none" w:sz="0" w:space="0" w:color="auto"/>
                <w:right w:val="none" w:sz="0" w:space="0" w:color="auto"/>
              </w:divBdr>
            </w:div>
            <w:div w:id="351538292">
              <w:marLeft w:val="0"/>
              <w:marRight w:val="0"/>
              <w:marTop w:val="0"/>
              <w:marBottom w:val="0"/>
              <w:divBdr>
                <w:top w:val="none" w:sz="0" w:space="0" w:color="auto"/>
                <w:left w:val="none" w:sz="0" w:space="0" w:color="auto"/>
                <w:bottom w:val="none" w:sz="0" w:space="0" w:color="auto"/>
                <w:right w:val="none" w:sz="0" w:space="0" w:color="auto"/>
              </w:divBdr>
            </w:div>
            <w:div w:id="1203442460">
              <w:marLeft w:val="0"/>
              <w:marRight w:val="0"/>
              <w:marTop w:val="0"/>
              <w:marBottom w:val="0"/>
              <w:divBdr>
                <w:top w:val="none" w:sz="0" w:space="0" w:color="auto"/>
                <w:left w:val="none" w:sz="0" w:space="0" w:color="auto"/>
                <w:bottom w:val="none" w:sz="0" w:space="0" w:color="auto"/>
                <w:right w:val="none" w:sz="0" w:space="0" w:color="auto"/>
              </w:divBdr>
            </w:div>
            <w:div w:id="426737021">
              <w:marLeft w:val="0"/>
              <w:marRight w:val="0"/>
              <w:marTop w:val="0"/>
              <w:marBottom w:val="0"/>
              <w:divBdr>
                <w:top w:val="none" w:sz="0" w:space="0" w:color="auto"/>
                <w:left w:val="none" w:sz="0" w:space="0" w:color="auto"/>
                <w:bottom w:val="none" w:sz="0" w:space="0" w:color="auto"/>
                <w:right w:val="none" w:sz="0" w:space="0" w:color="auto"/>
              </w:divBdr>
            </w:div>
            <w:div w:id="1417945033">
              <w:marLeft w:val="0"/>
              <w:marRight w:val="0"/>
              <w:marTop w:val="0"/>
              <w:marBottom w:val="0"/>
              <w:divBdr>
                <w:top w:val="none" w:sz="0" w:space="0" w:color="auto"/>
                <w:left w:val="none" w:sz="0" w:space="0" w:color="auto"/>
                <w:bottom w:val="none" w:sz="0" w:space="0" w:color="auto"/>
                <w:right w:val="none" w:sz="0" w:space="0" w:color="auto"/>
              </w:divBdr>
            </w:div>
            <w:div w:id="1901208732">
              <w:marLeft w:val="0"/>
              <w:marRight w:val="0"/>
              <w:marTop w:val="0"/>
              <w:marBottom w:val="0"/>
              <w:divBdr>
                <w:top w:val="none" w:sz="0" w:space="0" w:color="auto"/>
                <w:left w:val="none" w:sz="0" w:space="0" w:color="auto"/>
                <w:bottom w:val="none" w:sz="0" w:space="0" w:color="auto"/>
                <w:right w:val="none" w:sz="0" w:space="0" w:color="auto"/>
              </w:divBdr>
            </w:div>
            <w:div w:id="262229858">
              <w:marLeft w:val="0"/>
              <w:marRight w:val="0"/>
              <w:marTop w:val="0"/>
              <w:marBottom w:val="0"/>
              <w:divBdr>
                <w:top w:val="none" w:sz="0" w:space="0" w:color="auto"/>
                <w:left w:val="none" w:sz="0" w:space="0" w:color="auto"/>
                <w:bottom w:val="none" w:sz="0" w:space="0" w:color="auto"/>
                <w:right w:val="none" w:sz="0" w:space="0" w:color="auto"/>
              </w:divBdr>
            </w:div>
            <w:div w:id="2146043737">
              <w:marLeft w:val="0"/>
              <w:marRight w:val="0"/>
              <w:marTop w:val="0"/>
              <w:marBottom w:val="0"/>
              <w:divBdr>
                <w:top w:val="none" w:sz="0" w:space="0" w:color="auto"/>
                <w:left w:val="none" w:sz="0" w:space="0" w:color="auto"/>
                <w:bottom w:val="none" w:sz="0" w:space="0" w:color="auto"/>
                <w:right w:val="none" w:sz="0" w:space="0" w:color="auto"/>
              </w:divBdr>
            </w:div>
            <w:div w:id="2073238413">
              <w:marLeft w:val="0"/>
              <w:marRight w:val="0"/>
              <w:marTop w:val="0"/>
              <w:marBottom w:val="0"/>
              <w:divBdr>
                <w:top w:val="none" w:sz="0" w:space="0" w:color="auto"/>
                <w:left w:val="none" w:sz="0" w:space="0" w:color="auto"/>
                <w:bottom w:val="none" w:sz="0" w:space="0" w:color="auto"/>
                <w:right w:val="none" w:sz="0" w:space="0" w:color="auto"/>
              </w:divBdr>
            </w:div>
            <w:div w:id="20535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627">
      <w:bodyDiv w:val="1"/>
      <w:marLeft w:val="0"/>
      <w:marRight w:val="0"/>
      <w:marTop w:val="0"/>
      <w:marBottom w:val="0"/>
      <w:divBdr>
        <w:top w:val="none" w:sz="0" w:space="0" w:color="auto"/>
        <w:left w:val="none" w:sz="0" w:space="0" w:color="auto"/>
        <w:bottom w:val="none" w:sz="0" w:space="0" w:color="auto"/>
        <w:right w:val="none" w:sz="0" w:space="0" w:color="auto"/>
      </w:divBdr>
      <w:divsChild>
        <w:div w:id="1385177770">
          <w:marLeft w:val="0"/>
          <w:marRight w:val="0"/>
          <w:marTop w:val="0"/>
          <w:marBottom w:val="0"/>
          <w:divBdr>
            <w:top w:val="none" w:sz="0" w:space="0" w:color="auto"/>
            <w:left w:val="none" w:sz="0" w:space="0" w:color="auto"/>
            <w:bottom w:val="none" w:sz="0" w:space="0" w:color="auto"/>
            <w:right w:val="none" w:sz="0" w:space="0" w:color="auto"/>
          </w:divBdr>
          <w:divsChild>
            <w:div w:id="632947317">
              <w:marLeft w:val="0"/>
              <w:marRight w:val="0"/>
              <w:marTop w:val="0"/>
              <w:marBottom w:val="0"/>
              <w:divBdr>
                <w:top w:val="none" w:sz="0" w:space="0" w:color="auto"/>
                <w:left w:val="none" w:sz="0" w:space="0" w:color="auto"/>
                <w:bottom w:val="none" w:sz="0" w:space="0" w:color="auto"/>
                <w:right w:val="none" w:sz="0" w:space="0" w:color="auto"/>
              </w:divBdr>
            </w:div>
            <w:div w:id="978800570">
              <w:marLeft w:val="0"/>
              <w:marRight w:val="0"/>
              <w:marTop w:val="0"/>
              <w:marBottom w:val="0"/>
              <w:divBdr>
                <w:top w:val="none" w:sz="0" w:space="0" w:color="auto"/>
                <w:left w:val="none" w:sz="0" w:space="0" w:color="auto"/>
                <w:bottom w:val="none" w:sz="0" w:space="0" w:color="auto"/>
                <w:right w:val="none" w:sz="0" w:space="0" w:color="auto"/>
              </w:divBdr>
            </w:div>
            <w:div w:id="818612702">
              <w:marLeft w:val="0"/>
              <w:marRight w:val="0"/>
              <w:marTop w:val="0"/>
              <w:marBottom w:val="0"/>
              <w:divBdr>
                <w:top w:val="none" w:sz="0" w:space="0" w:color="auto"/>
                <w:left w:val="none" w:sz="0" w:space="0" w:color="auto"/>
                <w:bottom w:val="none" w:sz="0" w:space="0" w:color="auto"/>
                <w:right w:val="none" w:sz="0" w:space="0" w:color="auto"/>
              </w:divBdr>
            </w:div>
            <w:div w:id="211385627">
              <w:marLeft w:val="0"/>
              <w:marRight w:val="0"/>
              <w:marTop w:val="0"/>
              <w:marBottom w:val="0"/>
              <w:divBdr>
                <w:top w:val="none" w:sz="0" w:space="0" w:color="auto"/>
                <w:left w:val="none" w:sz="0" w:space="0" w:color="auto"/>
                <w:bottom w:val="none" w:sz="0" w:space="0" w:color="auto"/>
                <w:right w:val="none" w:sz="0" w:space="0" w:color="auto"/>
              </w:divBdr>
            </w:div>
            <w:div w:id="766657437">
              <w:marLeft w:val="0"/>
              <w:marRight w:val="0"/>
              <w:marTop w:val="0"/>
              <w:marBottom w:val="0"/>
              <w:divBdr>
                <w:top w:val="none" w:sz="0" w:space="0" w:color="auto"/>
                <w:left w:val="none" w:sz="0" w:space="0" w:color="auto"/>
                <w:bottom w:val="none" w:sz="0" w:space="0" w:color="auto"/>
                <w:right w:val="none" w:sz="0" w:space="0" w:color="auto"/>
              </w:divBdr>
            </w:div>
            <w:div w:id="216161295">
              <w:marLeft w:val="0"/>
              <w:marRight w:val="0"/>
              <w:marTop w:val="0"/>
              <w:marBottom w:val="0"/>
              <w:divBdr>
                <w:top w:val="none" w:sz="0" w:space="0" w:color="auto"/>
                <w:left w:val="none" w:sz="0" w:space="0" w:color="auto"/>
                <w:bottom w:val="none" w:sz="0" w:space="0" w:color="auto"/>
                <w:right w:val="none" w:sz="0" w:space="0" w:color="auto"/>
              </w:divBdr>
            </w:div>
            <w:div w:id="1236089191">
              <w:marLeft w:val="0"/>
              <w:marRight w:val="0"/>
              <w:marTop w:val="0"/>
              <w:marBottom w:val="0"/>
              <w:divBdr>
                <w:top w:val="none" w:sz="0" w:space="0" w:color="auto"/>
                <w:left w:val="none" w:sz="0" w:space="0" w:color="auto"/>
                <w:bottom w:val="none" w:sz="0" w:space="0" w:color="auto"/>
                <w:right w:val="none" w:sz="0" w:space="0" w:color="auto"/>
              </w:divBdr>
            </w:div>
            <w:div w:id="1226601804">
              <w:marLeft w:val="0"/>
              <w:marRight w:val="0"/>
              <w:marTop w:val="0"/>
              <w:marBottom w:val="0"/>
              <w:divBdr>
                <w:top w:val="none" w:sz="0" w:space="0" w:color="auto"/>
                <w:left w:val="none" w:sz="0" w:space="0" w:color="auto"/>
                <w:bottom w:val="none" w:sz="0" w:space="0" w:color="auto"/>
                <w:right w:val="none" w:sz="0" w:space="0" w:color="auto"/>
              </w:divBdr>
            </w:div>
            <w:div w:id="575632803">
              <w:marLeft w:val="0"/>
              <w:marRight w:val="0"/>
              <w:marTop w:val="0"/>
              <w:marBottom w:val="0"/>
              <w:divBdr>
                <w:top w:val="none" w:sz="0" w:space="0" w:color="auto"/>
                <w:left w:val="none" w:sz="0" w:space="0" w:color="auto"/>
                <w:bottom w:val="none" w:sz="0" w:space="0" w:color="auto"/>
                <w:right w:val="none" w:sz="0" w:space="0" w:color="auto"/>
              </w:divBdr>
            </w:div>
            <w:div w:id="493255395">
              <w:marLeft w:val="0"/>
              <w:marRight w:val="0"/>
              <w:marTop w:val="0"/>
              <w:marBottom w:val="0"/>
              <w:divBdr>
                <w:top w:val="none" w:sz="0" w:space="0" w:color="auto"/>
                <w:left w:val="none" w:sz="0" w:space="0" w:color="auto"/>
                <w:bottom w:val="none" w:sz="0" w:space="0" w:color="auto"/>
                <w:right w:val="none" w:sz="0" w:space="0" w:color="auto"/>
              </w:divBdr>
            </w:div>
            <w:div w:id="2122263312">
              <w:marLeft w:val="0"/>
              <w:marRight w:val="0"/>
              <w:marTop w:val="0"/>
              <w:marBottom w:val="0"/>
              <w:divBdr>
                <w:top w:val="none" w:sz="0" w:space="0" w:color="auto"/>
                <w:left w:val="none" w:sz="0" w:space="0" w:color="auto"/>
                <w:bottom w:val="none" w:sz="0" w:space="0" w:color="auto"/>
                <w:right w:val="none" w:sz="0" w:space="0" w:color="auto"/>
              </w:divBdr>
            </w:div>
            <w:div w:id="400904765">
              <w:marLeft w:val="0"/>
              <w:marRight w:val="0"/>
              <w:marTop w:val="0"/>
              <w:marBottom w:val="0"/>
              <w:divBdr>
                <w:top w:val="none" w:sz="0" w:space="0" w:color="auto"/>
                <w:left w:val="none" w:sz="0" w:space="0" w:color="auto"/>
                <w:bottom w:val="none" w:sz="0" w:space="0" w:color="auto"/>
                <w:right w:val="none" w:sz="0" w:space="0" w:color="auto"/>
              </w:divBdr>
            </w:div>
            <w:div w:id="250160994">
              <w:marLeft w:val="0"/>
              <w:marRight w:val="0"/>
              <w:marTop w:val="0"/>
              <w:marBottom w:val="0"/>
              <w:divBdr>
                <w:top w:val="none" w:sz="0" w:space="0" w:color="auto"/>
                <w:left w:val="none" w:sz="0" w:space="0" w:color="auto"/>
                <w:bottom w:val="none" w:sz="0" w:space="0" w:color="auto"/>
                <w:right w:val="none" w:sz="0" w:space="0" w:color="auto"/>
              </w:divBdr>
            </w:div>
            <w:div w:id="1722751878">
              <w:marLeft w:val="0"/>
              <w:marRight w:val="0"/>
              <w:marTop w:val="0"/>
              <w:marBottom w:val="0"/>
              <w:divBdr>
                <w:top w:val="none" w:sz="0" w:space="0" w:color="auto"/>
                <w:left w:val="none" w:sz="0" w:space="0" w:color="auto"/>
                <w:bottom w:val="none" w:sz="0" w:space="0" w:color="auto"/>
                <w:right w:val="none" w:sz="0" w:space="0" w:color="auto"/>
              </w:divBdr>
            </w:div>
            <w:div w:id="1847480003">
              <w:marLeft w:val="0"/>
              <w:marRight w:val="0"/>
              <w:marTop w:val="0"/>
              <w:marBottom w:val="0"/>
              <w:divBdr>
                <w:top w:val="none" w:sz="0" w:space="0" w:color="auto"/>
                <w:left w:val="none" w:sz="0" w:space="0" w:color="auto"/>
                <w:bottom w:val="none" w:sz="0" w:space="0" w:color="auto"/>
                <w:right w:val="none" w:sz="0" w:space="0" w:color="auto"/>
              </w:divBdr>
            </w:div>
            <w:div w:id="5064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86061952">
      <w:bodyDiv w:val="1"/>
      <w:marLeft w:val="0"/>
      <w:marRight w:val="0"/>
      <w:marTop w:val="0"/>
      <w:marBottom w:val="0"/>
      <w:divBdr>
        <w:top w:val="none" w:sz="0" w:space="0" w:color="auto"/>
        <w:left w:val="none" w:sz="0" w:space="0" w:color="auto"/>
        <w:bottom w:val="none" w:sz="0" w:space="0" w:color="auto"/>
        <w:right w:val="none" w:sz="0" w:space="0" w:color="auto"/>
      </w:divBdr>
      <w:divsChild>
        <w:div w:id="332416952">
          <w:marLeft w:val="0"/>
          <w:marRight w:val="0"/>
          <w:marTop w:val="0"/>
          <w:marBottom w:val="0"/>
          <w:divBdr>
            <w:top w:val="none" w:sz="0" w:space="0" w:color="auto"/>
            <w:left w:val="none" w:sz="0" w:space="0" w:color="auto"/>
            <w:bottom w:val="none" w:sz="0" w:space="0" w:color="auto"/>
            <w:right w:val="none" w:sz="0" w:space="0" w:color="auto"/>
          </w:divBdr>
          <w:divsChild>
            <w:div w:id="1490907386">
              <w:marLeft w:val="0"/>
              <w:marRight w:val="0"/>
              <w:marTop w:val="0"/>
              <w:marBottom w:val="0"/>
              <w:divBdr>
                <w:top w:val="none" w:sz="0" w:space="0" w:color="auto"/>
                <w:left w:val="none" w:sz="0" w:space="0" w:color="auto"/>
                <w:bottom w:val="none" w:sz="0" w:space="0" w:color="auto"/>
                <w:right w:val="none" w:sz="0" w:space="0" w:color="auto"/>
              </w:divBdr>
            </w:div>
            <w:div w:id="1298878179">
              <w:marLeft w:val="0"/>
              <w:marRight w:val="0"/>
              <w:marTop w:val="0"/>
              <w:marBottom w:val="0"/>
              <w:divBdr>
                <w:top w:val="none" w:sz="0" w:space="0" w:color="auto"/>
                <w:left w:val="none" w:sz="0" w:space="0" w:color="auto"/>
                <w:bottom w:val="none" w:sz="0" w:space="0" w:color="auto"/>
                <w:right w:val="none" w:sz="0" w:space="0" w:color="auto"/>
              </w:divBdr>
            </w:div>
            <w:div w:id="192882849">
              <w:marLeft w:val="0"/>
              <w:marRight w:val="0"/>
              <w:marTop w:val="0"/>
              <w:marBottom w:val="0"/>
              <w:divBdr>
                <w:top w:val="none" w:sz="0" w:space="0" w:color="auto"/>
                <w:left w:val="none" w:sz="0" w:space="0" w:color="auto"/>
                <w:bottom w:val="none" w:sz="0" w:space="0" w:color="auto"/>
                <w:right w:val="none" w:sz="0" w:space="0" w:color="auto"/>
              </w:divBdr>
            </w:div>
            <w:div w:id="825780726">
              <w:marLeft w:val="0"/>
              <w:marRight w:val="0"/>
              <w:marTop w:val="0"/>
              <w:marBottom w:val="0"/>
              <w:divBdr>
                <w:top w:val="none" w:sz="0" w:space="0" w:color="auto"/>
                <w:left w:val="none" w:sz="0" w:space="0" w:color="auto"/>
                <w:bottom w:val="none" w:sz="0" w:space="0" w:color="auto"/>
                <w:right w:val="none" w:sz="0" w:space="0" w:color="auto"/>
              </w:divBdr>
            </w:div>
            <w:div w:id="703099901">
              <w:marLeft w:val="0"/>
              <w:marRight w:val="0"/>
              <w:marTop w:val="0"/>
              <w:marBottom w:val="0"/>
              <w:divBdr>
                <w:top w:val="none" w:sz="0" w:space="0" w:color="auto"/>
                <w:left w:val="none" w:sz="0" w:space="0" w:color="auto"/>
                <w:bottom w:val="none" w:sz="0" w:space="0" w:color="auto"/>
                <w:right w:val="none" w:sz="0" w:space="0" w:color="auto"/>
              </w:divBdr>
            </w:div>
            <w:div w:id="1491093127">
              <w:marLeft w:val="0"/>
              <w:marRight w:val="0"/>
              <w:marTop w:val="0"/>
              <w:marBottom w:val="0"/>
              <w:divBdr>
                <w:top w:val="none" w:sz="0" w:space="0" w:color="auto"/>
                <w:left w:val="none" w:sz="0" w:space="0" w:color="auto"/>
                <w:bottom w:val="none" w:sz="0" w:space="0" w:color="auto"/>
                <w:right w:val="none" w:sz="0" w:space="0" w:color="auto"/>
              </w:divBdr>
            </w:div>
            <w:div w:id="861628585">
              <w:marLeft w:val="0"/>
              <w:marRight w:val="0"/>
              <w:marTop w:val="0"/>
              <w:marBottom w:val="0"/>
              <w:divBdr>
                <w:top w:val="none" w:sz="0" w:space="0" w:color="auto"/>
                <w:left w:val="none" w:sz="0" w:space="0" w:color="auto"/>
                <w:bottom w:val="none" w:sz="0" w:space="0" w:color="auto"/>
                <w:right w:val="none" w:sz="0" w:space="0" w:color="auto"/>
              </w:divBdr>
            </w:div>
            <w:div w:id="931662800">
              <w:marLeft w:val="0"/>
              <w:marRight w:val="0"/>
              <w:marTop w:val="0"/>
              <w:marBottom w:val="0"/>
              <w:divBdr>
                <w:top w:val="none" w:sz="0" w:space="0" w:color="auto"/>
                <w:left w:val="none" w:sz="0" w:space="0" w:color="auto"/>
                <w:bottom w:val="none" w:sz="0" w:space="0" w:color="auto"/>
                <w:right w:val="none" w:sz="0" w:space="0" w:color="auto"/>
              </w:divBdr>
            </w:div>
            <w:div w:id="1004014257">
              <w:marLeft w:val="0"/>
              <w:marRight w:val="0"/>
              <w:marTop w:val="0"/>
              <w:marBottom w:val="0"/>
              <w:divBdr>
                <w:top w:val="none" w:sz="0" w:space="0" w:color="auto"/>
                <w:left w:val="none" w:sz="0" w:space="0" w:color="auto"/>
                <w:bottom w:val="none" w:sz="0" w:space="0" w:color="auto"/>
                <w:right w:val="none" w:sz="0" w:space="0" w:color="auto"/>
              </w:divBdr>
            </w:div>
            <w:div w:id="753353473">
              <w:marLeft w:val="0"/>
              <w:marRight w:val="0"/>
              <w:marTop w:val="0"/>
              <w:marBottom w:val="0"/>
              <w:divBdr>
                <w:top w:val="none" w:sz="0" w:space="0" w:color="auto"/>
                <w:left w:val="none" w:sz="0" w:space="0" w:color="auto"/>
                <w:bottom w:val="none" w:sz="0" w:space="0" w:color="auto"/>
                <w:right w:val="none" w:sz="0" w:space="0" w:color="auto"/>
              </w:divBdr>
            </w:div>
            <w:div w:id="185364117">
              <w:marLeft w:val="0"/>
              <w:marRight w:val="0"/>
              <w:marTop w:val="0"/>
              <w:marBottom w:val="0"/>
              <w:divBdr>
                <w:top w:val="none" w:sz="0" w:space="0" w:color="auto"/>
                <w:left w:val="none" w:sz="0" w:space="0" w:color="auto"/>
                <w:bottom w:val="none" w:sz="0" w:space="0" w:color="auto"/>
                <w:right w:val="none" w:sz="0" w:space="0" w:color="auto"/>
              </w:divBdr>
            </w:div>
            <w:div w:id="17320628">
              <w:marLeft w:val="0"/>
              <w:marRight w:val="0"/>
              <w:marTop w:val="0"/>
              <w:marBottom w:val="0"/>
              <w:divBdr>
                <w:top w:val="none" w:sz="0" w:space="0" w:color="auto"/>
                <w:left w:val="none" w:sz="0" w:space="0" w:color="auto"/>
                <w:bottom w:val="none" w:sz="0" w:space="0" w:color="auto"/>
                <w:right w:val="none" w:sz="0" w:space="0" w:color="auto"/>
              </w:divBdr>
            </w:div>
            <w:div w:id="18023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534">
      <w:bodyDiv w:val="1"/>
      <w:marLeft w:val="0"/>
      <w:marRight w:val="0"/>
      <w:marTop w:val="0"/>
      <w:marBottom w:val="0"/>
      <w:divBdr>
        <w:top w:val="none" w:sz="0" w:space="0" w:color="auto"/>
        <w:left w:val="none" w:sz="0" w:space="0" w:color="auto"/>
        <w:bottom w:val="none" w:sz="0" w:space="0" w:color="auto"/>
        <w:right w:val="none" w:sz="0" w:space="0" w:color="auto"/>
      </w:divBdr>
      <w:divsChild>
        <w:div w:id="2142578353">
          <w:marLeft w:val="0"/>
          <w:marRight w:val="0"/>
          <w:marTop w:val="0"/>
          <w:marBottom w:val="0"/>
          <w:divBdr>
            <w:top w:val="none" w:sz="0" w:space="0" w:color="auto"/>
            <w:left w:val="none" w:sz="0" w:space="0" w:color="auto"/>
            <w:bottom w:val="none" w:sz="0" w:space="0" w:color="auto"/>
            <w:right w:val="none" w:sz="0" w:space="0" w:color="auto"/>
          </w:divBdr>
          <w:divsChild>
            <w:div w:id="263538549">
              <w:marLeft w:val="0"/>
              <w:marRight w:val="0"/>
              <w:marTop w:val="0"/>
              <w:marBottom w:val="0"/>
              <w:divBdr>
                <w:top w:val="none" w:sz="0" w:space="0" w:color="auto"/>
                <w:left w:val="none" w:sz="0" w:space="0" w:color="auto"/>
                <w:bottom w:val="none" w:sz="0" w:space="0" w:color="auto"/>
                <w:right w:val="none" w:sz="0" w:space="0" w:color="auto"/>
              </w:divBdr>
            </w:div>
            <w:div w:id="1810126001">
              <w:marLeft w:val="0"/>
              <w:marRight w:val="0"/>
              <w:marTop w:val="0"/>
              <w:marBottom w:val="0"/>
              <w:divBdr>
                <w:top w:val="none" w:sz="0" w:space="0" w:color="auto"/>
                <w:left w:val="none" w:sz="0" w:space="0" w:color="auto"/>
                <w:bottom w:val="none" w:sz="0" w:space="0" w:color="auto"/>
                <w:right w:val="none" w:sz="0" w:space="0" w:color="auto"/>
              </w:divBdr>
            </w:div>
            <w:div w:id="524055068">
              <w:marLeft w:val="0"/>
              <w:marRight w:val="0"/>
              <w:marTop w:val="0"/>
              <w:marBottom w:val="0"/>
              <w:divBdr>
                <w:top w:val="none" w:sz="0" w:space="0" w:color="auto"/>
                <w:left w:val="none" w:sz="0" w:space="0" w:color="auto"/>
                <w:bottom w:val="none" w:sz="0" w:space="0" w:color="auto"/>
                <w:right w:val="none" w:sz="0" w:space="0" w:color="auto"/>
              </w:divBdr>
            </w:div>
            <w:div w:id="1261062036">
              <w:marLeft w:val="0"/>
              <w:marRight w:val="0"/>
              <w:marTop w:val="0"/>
              <w:marBottom w:val="0"/>
              <w:divBdr>
                <w:top w:val="none" w:sz="0" w:space="0" w:color="auto"/>
                <w:left w:val="none" w:sz="0" w:space="0" w:color="auto"/>
                <w:bottom w:val="none" w:sz="0" w:space="0" w:color="auto"/>
                <w:right w:val="none" w:sz="0" w:space="0" w:color="auto"/>
              </w:divBdr>
            </w:div>
            <w:div w:id="84883889">
              <w:marLeft w:val="0"/>
              <w:marRight w:val="0"/>
              <w:marTop w:val="0"/>
              <w:marBottom w:val="0"/>
              <w:divBdr>
                <w:top w:val="none" w:sz="0" w:space="0" w:color="auto"/>
                <w:left w:val="none" w:sz="0" w:space="0" w:color="auto"/>
                <w:bottom w:val="none" w:sz="0" w:space="0" w:color="auto"/>
                <w:right w:val="none" w:sz="0" w:space="0" w:color="auto"/>
              </w:divBdr>
            </w:div>
            <w:div w:id="1229724915">
              <w:marLeft w:val="0"/>
              <w:marRight w:val="0"/>
              <w:marTop w:val="0"/>
              <w:marBottom w:val="0"/>
              <w:divBdr>
                <w:top w:val="none" w:sz="0" w:space="0" w:color="auto"/>
                <w:left w:val="none" w:sz="0" w:space="0" w:color="auto"/>
                <w:bottom w:val="none" w:sz="0" w:space="0" w:color="auto"/>
                <w:right w:val="none" w:sz="0" w:space="0" w:color="auto"/>
              </w:divBdr>
            </w:div>
            <w:div w:id="426342768">
              <w:marLeft w:val="0"/>
              <w:marRight w:val="0"/>
              <w:marTop w:val="0"/>
              <w:marBottom w:val="0"/>
              <w:divBdr>
                <w:top w:val="none" w:sz="0" w:space="0" w:color="auto"/>
                <w:left w:val="none" w:sz="0" w:space="0" w:color="auto"/>
                <w:bottom w:val="none" w:sz="0" w:space="0" w:color="auto"/>
                <w:right w:val="none" w:sz="0" w:space="0" w:color="auto"/>
              </w:divBdr>
            </w:div>
            <w:div w:id="1914319198">
              <w:marLeft w:val="0"/>
              <w:marRight w:val="0"/>
              <w:marTop w:val="0"/>
              <w:marBottom w:val="0"/>
              <w:divBdr>
                <w:top w:val="none" w:sz="0" w:space="0" w:color="auto"/>
                <w:left w:val="none" w:sz="0" w:space="0" w:color="auto"/>
                <w:bottom w:val="none" w:sz="0" w:space="0" w:color="auto"/>
                <w:right w:val="none" w:sz="0" w:space="0" w:color="auto"/>
              </w:divBdr>
            </w:div>
            <w:div w:id="1899899570">
              <w:marLeft w:val="0"/>
              <w:marRight w:val="0"/>
              <w:marTop w:val="0"/>
              <w:marBottom w:val="0"/>
              <w:divBdr>
                <w:top w:val="none" w:sz="0" w:space="0" w:color="auto"/>
                <w:left w:val="none" w:sz="0" w:space="0" w:color="auto"/>
                <w:bottom w:val="none" w:sz="0" w:space="0" w:color="auto"/>
                <w:right w:val="none" w:sz="0" w:space="0" w:color="auto"/>
              </w:divBdr>
            </w:div>
            <w:div w:id="2126582884">
              <w:marLeft w:val="0"/>
              <w:marRight w:val="0"/>
              <w:marTop w:val="0"/>
              <w:marBottom w:val="0"/>
              <w:divBdr>
                <w:top w:val="none" w:sz="0" w:space="0" w:color="auto"/>
                <w:left w:val="none" w:sz="0" w:space="0" w:color="auto"/>
                <w:bottom w:val="none" w:sz="0" w:space="0" w:color="auto"/>
                <w:right w:val="none" w:sz="0" w:space="0" w:color="auto"/>
              </w:divBdr>
            </w:div>
            <w:div w:id="1244221576">
              <w:marLeft w:val="0"/>
              <w:marRight w:val="0"/>
              <w:marTop w:val="0"/>
              <w:marBottom w:val="0"/>
              <w:divBdr>
                <w:top w:val="none" w:sz="0" w:space="0" w:color="auto"/>
                <w:left w:val="none" w:sz="0" w:space="0" w:color="auto"/>
                <w:bottom w:val="none" w:sz="0" w:space="0" w:color="auto"/>
                <w:right w:val="none" w:sz="0" w:space="0" w:color="auto"/>
              </w:divBdr>
            </w:div>
            <w:div w:id="340468386">
              <w:marLeft w:val="0"/>
              <w:marRight w:val="0"/>
              <w:marTop w:val="0"/>
              <w:marBottom w:val="0"/>
              <w:divBdr>
                <w:top w:val="none" w:sz="0" w:space="0" w:color="auto"/>
                <w:left w:val="none" w:sz="0" w:space="0" w:color="auto"/>
                <w:bottom w:val="none" w:sz="0" w:space="0" w:color="auto"/>
                <w:right w:val="none" w:sz="0" w:space="0" w:color="auto"/>
              </w:divBdr>
            </w:div>
            <w:div w:id="1153722556">
              <w:marLeft w:val="0"/>
              <w:marRight w:val="0"/>
              <w:marTop w:val="0"/>
              <w:marBottom w:val="0"/>
              <w:divBdr>
                <w:top w:val="none" w:sz="0" w:space="0" w:color="auto"/>
                <w:left w:val="none" w:sz="0" w:space="0" w:color="auto"/>
                <w:bottom w:val="none" w:sz="0" w:space="0" w:color="auto"/>
                <w:right w:val="none" w:sz="0" w:space="0" w:color="auto"/>
              </w:divBdr>
            </w:div>
            <w:div w:id="706879943">
              <w:marLeft w:val="0"/>
              <w:marRight w:val="0"/>
              <w:marTop w:val="0"/>
              <w:marBottom w:val="0"/>
              <w:divBdr>
                <w:top w:val="none" w:sz="0" w:space="0" w:color="auto"/>
                <w:left w:val="none" w:sz="0" w:space="0" w:color="auto"/>
                <w:bottom w:val="none" w:sz="0" w:space="0" w:color="auto"/>
                <w:right w:val="none" w:sz="0" w:space="0" w:color="auto"/>
              </w:divBdr>
            </w:div>
            <w:div w:id="1923445030">
              <w:marLeft w:val="0"/>
              <w:marRight w:val="0"/>
              <w:marTop w:val="0"/>
              <w:marBottom w:val="0"/>
              <w:divBdr>
                <w:top w:val="none" w:sz="0" w:space="0" w:color="auto"/>
                <w:left w:val="none" w:sz="0" w:space="0" w:color="auto"/>
                <w:bottom w:val="none" w:sz="0" w:space="0" w:color="auto"/>
                <w:right w:val="none" w:sz="0" w:space="0" w:color="auto"/>
              </w:divBdr>
            </w:div>
            <w:div w:id="15823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029">
      <w:bodyDiv w:val="1"/>
      <w:marLeft w:val="0"/>
      <w:marRight w:val="0"/>
      <w:marTop w:val="0"/>
      <w:marBottom w:val="0"/>
      <w:divBdr>
        <w:top w:val="none" w:sz="0" w:space="0" w:color="auto"/>
        <w:left w:val="none" w:sz="0" w:space="0" w:color="auto"/>
        <w:bottom w:val="none" w:sz="0" w:space="0" w:color="auto"/>
        <w:right w:val="none" w:sz="0" w:space="0" w:color="auto"/>
      </w:divBdr>
      <w:divsChild>
        <w:div w:id="861936721">
          <w:marLeft w:val="0"/>
          <w:marRight w:val="0"/>
          <w:marTop w:val="0"/>
          <w:marBottom w:val="0"/>
          <w:divBdr>
            <w:top w:val="none" w:sz="0" w:space="0" w:color="auto"/>
            <w:left w:val="none" w:sz="0" w:space="0" w:color="auto"/>
            <w:bottom w:val="none" w:sz="0" w:space="0" w:color="auto"/>
            <w:right w:val="none" w:sz="0" w:space="0" w:color="auto"/>
          </w:divBdr>
          <w:divsChild>
            <w:div w:id="1887791178">
              <w:marLeft w:val="0"/>
              <w:marRight w:val="0"/>
              <w:marTop w:val="0"/>
              <w:marBottom w:val="0"/>
              <w:divBdr>
                <w:top w:val="none" w:sz="0" w:space="0" w:color="auto"/>
                <w:left w:val="none" w:sz="0" w:space="0" w:color="auto"/>
                <w:bottom w:val="none" w:sz="0" w:space="0" w:color="auto"/>
                <w:right w:val="none" w:sz="0" w:space="0" w:color="auto"/>
              </w:divBdr>
            </w:div>
            <w:div w:id="2030795027">
              <w:marLeft w:val="0"/>
              <w:marRight w:val="0"/>
              <w:marTop w:val="0"/>
              <w:marBottom w:val="0"/>
              <w:divBdr>
                <w:top w:val="none" w:sz="0" w:space="0" w:color="auto"/>
                <w:left w:val="none" w:sz="0" w:space="0" w:color="auto"/>
                <w:bottom w:val="none" w:sz="0" w:space="0" w:color="auto"/>
                <w:right w:val="none" w:sz="0" w:space="0" w:color="auto"/>
              </w:divBdr>
            </w:div>
            <w:div w:id="2001541409">
              <w:marLeft w:val="0"/>
              <w:marRight w:val="0"/>
              <w:marTop w:val="0"/>
              <w:marBottom w:val="0"/>
              <w:divBdr>
                <w:top w:val="none" w:sz="0" w:space="0" w:color="auto"/>
                <w:left w:val="none" w:sz="0" w:space="0" w:color="auto"/>
                <w:bottom w:val="none" w:sz="0" w:space="0" w:color="auto"/>
                <w:right w:val="none" w:sz="0" w:space="0" w:color="auto"/>
              </w:divBdr>
            </w:div>
            <w:div w:id="225576156">
              <w:marLeft w:val="0"/>
              <w:marRight w:val="0"/>
              <w:marTop w:val="0"/>
              <w:marBottom w:val="0"/>
              <w:divBdr>
                <w:top w:val="none" w:sz="0" w:space="0" w:color="auto"/>
                <w:left w:val="none" w:sz="0" w:space="0" w:color="auto"/>
                <w:bottom w:val="none" w:sz="0" w:space="0" w:color="auto"/>
                <w:right w:val="none" w:sz="0" w:space="0" w:color="auto"/>
              </w:divBdr>
            </w:div>
            <w:div w:id="6098900">
              <w:marLeft w:val="0"/>
              <w:marRight w:val="0"/>
              <w:marTop w:val="0"/>
              <w:marBottom w:val="0"/>
              <w:divBdr>
                <w:top w:val="none" w:sz="0" w:space="0" w:color="auto"/>
                <w:left w:val="none" w:sz="0" w:space="0" w:color="auto"/>
                <w:bottom w:val="none" w:sz="0" w:space="0" w:color="auto"/>
                <w:right w:val="none" w:sz="0" w:space="0" w:color="auto"/>
              </w:divBdr>
            </w:div>
            <w:div w:id="1086224911">
              <w:marLeft w:val="0"/>
              <w:marRight w:val="0"/>
              <w:marTop w:val="0"/>
              <w:marBottom w:val="0"/>
              <w:divBdr>
                <w:top w:val="none" w:sz="0" w:space="0" w:color="auto"/>
                <w:left w:val="none" w:sz="0" w:space="0" w:color="auto"/>
                <w:bottom w:val="none" w:sz="0" w:space="0" w:color="auto"/>
                <w:right w:val="none" w:sz="0" w:space="0" w:color="auto"/>
              </w:divBdr>
            </w:div>
            <w:div w:id="813528791">
              <w:marLeft w:val="0"/>
              <w:marRight w:val="0"/>
              <w:marTop w:val="0"/>
              <w:marBottom w:val="0"/>
              <w:divBdr>
                <w:top w:val="none" w:sz="0" w:space="0" w:color="auto"/>
                <w:left w:val="none" w:sz="0" w:space="0" w:color="auto"/>
                <w:bottom w:val="none" w:sz="0" w:space="0" w:color="auto"/>
                <w:right w:val="none" w:sz="0" w:space="0" w:color="auto"/>
              </w:divBdr>
            </w:div>
            <w:div w:id="1031028096">
              <w:marLeft w:val="0"/>
              <w:marRight w:val="0"/>
              <w:marTop w:val="0"/>
              <w:marBottom w:val="0"/>
              <w:divBdr>
                <w:top w:val="none" w:sz="0" w:space="0" w:color="auto"/>
                <w:left w:val="none" w:sz="0" w:space="0" w:color="auto"/>
                <w:bottom w:val="none" w:sz="0" w:space="0" w:color="auto"/>
                <w:right w:val="none" w:sz="0" w:space="0" w:color="auto"/>
              </w:divBdr>
            </w:div>
            <w:div w:id="1765108627">
              <w:marLeft w:val="0"/>
              <w:marRight w:val="0"/>
              <w:marTop w:val="0"/>
              <w:marBottom w:val="0"/>
              <w:divBdr>
                <w:top w:val="none" w:sz="0" w:space="0" w:color="auto"/>
                <w:left w:val="none" w:sz="0" w:space="0" w:color="auto"/>
                <w:bottom w:val="none" w:sz="0" w:space="0" w:color="auto"/>
                <w:right w:val="none" w:sz="0" w:space="0" w:color="auto"/>
              </w:divBdr>
            </w:div>
            <w:div w:id="472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1251">
      <w:bodyDiv w:val="1"/>
      <w:marLeft w:val="0"/>
      <w:marRight w:val="0"/>
      <w:marTop w:val="0"/>
      <w:marBottom w:val="0"/>
      <w:divBdr>
        <w:top w:val="none" w:sz="0" w:space="0" w:color="auto"/>
        <w:left w:val="none" w:sz="0" w:space="0" w:color="auto"/>
        <w:bottom w:val="none" w:sz="0" w:space="0" w:color="auto"/>
        <w:right w:val="none" w:sz="0" w:space="0" w:color="auto"/>
      </w:divBdr>
      <w:divsChild>
        <w:div w:id="992022732">
          <w:marLeft w:val="0"/>
          <w:marRight w:val="0"/>
          <w:marTop w:val="0"/>
          <w:marBottom w:val="0"/>
          <w:divBdr>
            <w:top w:val="none" w:sz="0" w:space="0" w:color="auto"/>
            <w:left w:val="none" w:sz="0" w:space="0" w:color="auto"/>
            <w:bottom w:val="none" w:sz="0" w:space="0" w:color="auto"/>
            <w:right w:val="none" w:sz="0" w:space="0" w:color="auto"/>
          </w:divBdr>
          <w:divsChild>
            <w:div w:id="1526477276">
              <w:marLeft w:val="0"/>
              <w:marRight w:val="0"/>
              <w:marTop w:val="0"/>
              <w:marBottom w:val="0"/>
              <w:divBdr>
                <w:top w:val="none" w:sz="0" w:space="0" w:color="auto"/>
                <w:left w:val="none" w:sz="0" w:space="0" w:color="auto"/>
                <w:bottom w:val="none" w:sz="0" w:space="0" w:color="auto"/>
                <w:right w:val="none" w:sz="0" w:space="0" w:color="auto"/>
              </w:divBdr>
            </w:div>
            <w:div w:id="1686900137">
              <w:marLeft w:val="0"/>
              <w:marRight w:val="0"/>
              <w:marTop w:val="0"/>
              <w:marBottom w:val="0"/>
              <w:divBdr>
                <w:top w:val="none" w:sz="0" w:space="0" w:color="auto"/>
                <w:left w:val="none" w:sz="0" w:space="0" w:color="auto"/>
                <w:bottom w:val="none" w:sz="0" w:space="0" w:color="auto"/>
                <w:right w:val="none" w:sz="0" w:space="0" w:color="auto"/>
              </w:divBdr>
            </w:div>
            <w:div w:id="252472986">
              <w:marLeft w:val="0"/>
              <w:marRight w:val="0"/>
              <w:marTop w:val="0"/>
              <w:marBottom w:val="0"/>
              <w:divBdr>
                <w:top w:val="none" w:sz="0" w:space="0" w:color="auto"/>
                <w:left w:val="none" w:sz="0" w:space="0" w:color="auto"/>
                <w:bottom w:val="none" w:sz="0" w:space="0" w:color="auto"/>
                <w:right w:val="none" w:sz="0" w:space="0" w:color="auto"/>
              </w:divBdr>
            </w:div>
            <w:div w:id="956062167">
              <w:marLeft w:val="0"/>
              <w:marRight w:val="0"/>
              <w:marTop w:val="0"/>
              <w:marBottom w:val="0"/>
              <w:divBdr>
                <w:top w:val="none" w:sz="0" w:space="0" w:color="auto"/>
                <w:left w:val="none" w:sz="0" w:space="0" w:color="auto"/>
                <w:bottom w:val="none" w:sz="0" w:space="0" w:color="auto"/>
                <w:right w:val="none" w:sz="0" w:space="0" w:color="auto"/>
              </w:divBdr>
            </w:div>
            <w:div w:id="744185918">
              <w:marLeft w:val="0"/>
              <w:marRight w:val="0"/>
              <w:marTop w:val="0"/>
              <w:marBottom w:val="0"/>
              <w:divBdr>
                <w:top w:val="none" w:sz="0" w:space="0" w:color="auto"/>
                <w:left w:val="none" w:sz="0" w:space="0" w:color="auto"/>
                <w:bottom w:val="none" w:sz="0" w:space="0" w:color="auto"/>
                <w:right w:val="none" w:sz="0" w:space="0" w:color="auto"/>
              </w:divBdr>
            </w:div>
            <w:div w:id="1538666854">
              <w:marLeft w:val="0"/>
              <w:marRight w:val="0"/>
              <w:marTop w:val="0"/>
              <w:marBottom w:val="0"/>
              <w:divBdr>
                <w:top w:val="none" w:sz="0" w:space="0" w:color="auto"/>
                <w:left w:val="none" w:sz="0" w:space="0" w:color="auto"/>
                <w:bottom w:val="none" w:sz="0" w:space="0" w:color="auto"/>
                <w:right w:val="none" w:sz="0" w:space="0" w:color="auto"/>
              </w:divBdr>
            </w:div>
            <w:div w:id="1041126009">
              <w:marLeft w:val="0"/>
              <w:marRight w:val="0"/>
              <w:marTop w:val="0"/>
              <w:marBottom w:val="0"/>
              <w:divBdr>
                <w:top w:val="none" w:sz="0" w:space="0" w:color="auto"/>
                <w:left w:val="none" w:sz="0" w:space="0" w:color="auto"/>
                <w:bottom w:val="none" w:sz="0" w:space="0" w:color="auto"/>
                <w:right w:val="none" w:sz="0" w:space="0" w:color="auto"/>
              </w:divBdr>
            </w:div>
            <w:div w:id="419062022">
              <w:marLeft w:val="0"/>
              <w:marRight w:val="0"/>
              <w:marTop w:val="0"/>
              <w:marBottom w:val="0"/>
              <w:divBdr>
                <w:top w:val="none" w:sz="0" w:space="0" w:color="auto"/>
                <w:left w:val="none" w:sz="0" w:space="0" w:color="auto"/>
                <w:bottom w:val="none" w:sz="0" w:space="0" w:color="auto"/>
                <w:right w:val="none" w:sz="0" w:space="0" w:color="auto"/>
              </w:divBdr>
            </w:div>
            <w:div w:id="1280650656">
              <w:marLeft w:val="0"/>
              <w:marRight w:val="0"/>
              <w:marTop w:val="0"/>
              <w:marBottom w:val="0"/>
              <w:divBdr>
                <w:top w:val="none" w:sz="0" w:space="0" w:color="auto"/>
                <w:left w:val="none" w:sz="0" w:space="0" w:color="auto"/>
                <w:bottom w:val="none" w:sz="0" w:space="0" w:color="auto"/>
                <w:right w:val="none" w:sz="0" w:space="0" w:color="auto"/>
              </w:divBdr>
            </w:div>
            <w:div w:id="2040813871">
              <w:marLeft w:val="0"/>
              <w:marRight w:val="0"/>
              <w:marTop w:val="0"/>
              <w:marBottom w:val="0"/>
              <w:divBdr>
                <w:top w:val="none" w:sz="0" w:space="0" w:color="auto"/>
                <w:left w:val="none" w:sz="0" w:space="0" w:color="auto"/>
                <w:bottom w:val="none" w:sz="0" w:space="0" w:color="auto"/>
                <w:right w:val="none" w:sz="0" w:space="0" w:color="auto"/>
              </w:divBdr>
            </w:div>
            <w:div w:id="99765245">
              <w:marLeft w:val="0"/>
              <w:marRight w:val="0"/>
              <w:marTop w:val="0"/>
              <w:marBottom w:val="0"/>
              <w:divBdr>
                <w:top w:val="none" w:sz="0" w:space="0" w:color="auto"/>
                <w:left w:val="none" w:sz="0" w:space="0" w:color="auto"/>
                <w:bottom w:val="none" w:sz="0" w:space="0" w:color="auto"/>
                <w:right w:val="none" w:sz="0" w:space="0" w:color="auto"/>
              </w:divBdr>
            </w:div>
            <w:div w:id="1040471533">
              <w:marLeft w:val="0"/>
              <w:marRight w:val="0"/>
              <w:marTop w:val="0"/>
              <w:marBottom w:val="0"/>
              <w:divBdr>
                <w:top w:val="none" w:sz="0" w:space="0" w:color="auto"/>
                <w:left w:val="none" w:sz="0" w:space="0" w:color="auto"/>
                <w:bottom w:val="none" w:sz="0" w:space="0" w:color="auto"/>
                <w:right w:val="none" w:sz="0" w:space="0" w:color="auto"/>
              </w:divBdr>
            </w:div>
            <w:div w:id="384723185">
              <w:marLeft w:val="0"/>
              <w:marRight w:val="0"/>
              <w:marTop w:val="0"/>
              <w:marBottom w:val="0"/>
              <w:divBdr>
                <w:top w:val="none" w:sz="0" w:space="0" w:color="auto"/>
                <w:left w:val="none" w:sz="0" w:space="0" w:color="auto"/>
                <w:bottom w:val="none" w:sz="0" w:space="0" w:color="auto"/>
                <w:right w:val="none" w:sz="0" w:space="0" w:color="auto"/>
              </w:divBdr>
            </w:div>
            <w:div w:id="2108697644">
              <w:marLeft w:val="0"/>
              <w:marRight w:val="0"/>
              <w:marTop w:val="0"/>
              <w:marBottom w:val="0"/>
              <w:divBdr>
                <w:top w:val="none" w:sz="0" w:space="0" w:color="auto"/>
                <w:left w:val="none" w:sz="0" w:space="0" w:color="auto"/>
                <w:bottom w:val="none" w:sz="0" w:space="0" w:color="auto"/>
                <w:right w:val="none" w:sz="0" w:space="0" w:color="auto"/>
              </w:divBdr>
            </w:div>
            <w:div w:id="601034840">
              <w:marLeft w:val="0"/>
              <w:marRight w:val="0"/>
              <w:marTop w:val="0"/>
              <w:marBottom w:val="0"/>
              <w:divBdr>
                <w:top w:val="none" w:sz="0" w:space="0" w:color="auto"/>
                <w:left w:val="none" w:sz="0" w:space="0" w:color="auto"/>
                <w:bottom w:val="none" w:sz="0" w:space="0" w:color="auto"/>
                <w:right w:val="none" w:sz="0" w:space="0" w:color="auto"/>
              </w:divBdr>
            </w:div>
            <w:div w:id="204067">
              <w:marLeft w:val="0"/>
              <w:marRight w:val="0"/>
              <w:marTop w:val="0"/>
              <w:marBottom w:val="0"/>
              <w:divBdr>
                <w:top w:val="none" w:sz="0" w:space="0" w:color="auto"/>
                <w:left w:val="none" w:sz="0" w:space="0" w:color="auto"/>
                <w:bottom w:val="none" w:sz="0" w:space="0" w:color="auto"/>
                <w:right w:val="none" w:sz="0" w:space="0" w:color="auto"/>
              </w:divBdr>
            </w:div>
            <w:div w:id="1476677142">
              <w:marLeft w:val="0"/>
              <w:marRight w:val="0"/>
              <w:marTop w:val="0"/>
              <w:marBottom w:val="0"/>
              <w:divBdr>
                <w:top w:val="none" w:sz="0" w:space="0" w:color="auto"/>
                <w:left w:val="none" w:sz="0" w:space="0" w:color="auto"/>
                <w:bottom w:val="none" w:sz="0" w:space="0" w:color="auto"/>
                <w:right w:val="none" w:sz="0" w:space="0" w:color="auto"/>
              </w:divBdr>
            </w:div>
            <w:div w:id="1085302355">
              <w:marLeft w:val="0"/>
              <w:marRight w:val="0"/>
              <w:marTop w:val="0"/>
              <w:marBottom w:val="0"/>
              <w:divBdr>
                <w:top w:val="none" w:sz="0" w:space="0" w:color="auto"/>
                <w:left w:val="none" w:sz="0" w:space="0" w:color="auto"/>
                <w:bottom w:val="none" w:sz="0" w:space="0" w:color="auto"/>
                <w:right w:val="none" w:sz="0" w:space="0" w:color="auto"/>
              </w:divBdr>
            </w:div>
            <w:div w:id="541526307">
              <w:marLeft w:val="0"/>
              <w:marRight w:val="0"/>
              <w:marTop w:val="0"/>
              <w:marBottom w:val="0"/>
              <w:divBdr>
                <w:top w:val="none" w:sz="0" w:space="0" w:color="auto"/>
                <w:left w:val="none" w:sz="0" w:space="0" w:color="auto"/>
                <w:bottom w:val="none" w:sz="0" w:space="0" w:color="auto"/>
                <w:right w:val="none" w:sz="0" w:space="0" w:color="auto"/>
              </w:divBdr>
            </w:div>
            <w:div w:id="231431560">
              <w:marLeft w:val="0"/>
              <w:marRight w:val="0"/>
              <w:marTop w:val="0"/>
              <w:marBottom w:val="0"/>
              <w:divBdr>
                <w:top w:val="none" w:sz="0" w:space="0" w:color="auto"/>
                <w:left w:val="none" w:sz="0" w:space="0" w:color="auto"/>
                <w:bottom w:val="none" w:sz="0" w:space="0" w:color="auto"/>
                <w:right w:val="none" w:sz="0" w:space="0" w:color="auto"/>
              </w:divBdr>
            </w:div>
            <w:div w:id="1229456306">
              <w:marLeft w:val="0"/>
              <w:marRight w:val="0"/>
              <w:marTop w:val="0"/>
              <w:marBottom w:val="0"/>
              <w:divBdr>
                <w:top w:val="none" w:sz="0" w:space="0" w:color="auto"/>
                <w:left w:val="none" w:sz="0" w:space="0" w:color="auto"/>
                <w:bottom w:val="none" w:sz="0" w:space="0" w:color="auto"/>
                <w:right w:val="none" w:sz="0" w:space="0" w:color="auto"/>
              </w:divBdr>
            </w:div>
            <w:div w:id="1487162785">
              <w:marLeft w:val="0"/>
              <w:marRight w:val="0"/>
              <w:marTop w:val="0"/>
              <w:marBottom w:val="0"/>
              <w:divBdr>
                <w:top w:val="none" w:sz="0" w:space="0" w:color="auto"/>
                <w:left w:val="none" w:sz="0" w:space="0" w:color="auto"/>
                <w:bottom w:val="none" w:sz="0" w:space="0" w:color="auto"/>
                <w:right w:val="none" w:sz="0" w:space="0" w:color="auto"/>
              </w:divBdr>
            </w:div>
            <w:div w:id="660041985">
              <w:marLeft w:val="0"/>
              <w:marRight w:val="0"/>
              <w:marTop w:val="0"/>
              <w:marBottom w:val="0"/>
              <w:divBdr>
                <w:top w:val="none" w:sz="0" w:space="0" w:color="auto"/>
                <w:left w:val="none" w:sz="0" w:space="0" w:color="auto"/>
                <w:bottom w:val="none" w:sz="0" w:space="0" w:color="auto"/>
                <w:right w:val="none" w:sz="0" w:space="0" w:color="auto"/>
              </w:divBdr>
            </w:div>
            <w:div w:id="1879077517">
              <w:marLeft w:val="0"/>
              <w:marRight w:val="0"/>
              <w:marTop w:val="0"/>
              <w:marBottom w:val="0"/>
              <w:divBdr>
                <w:top w:val="none" w:sz="0" w:space="0" w:color="auto"/>
                <w:left w:val="none" w:sz="0" w:space="0" w:color="auto"/>
                <w:bottom w:val="none" w:sz="0" w:space="0" w:color="auto"/>
                <w:right w:val="none" w:sz="0" w:space="0" w:color="auto"/>
              </w:divBdr>
            </w:div>
            <w:div w:id="708379006">
              <w:marLeft w:val="0"/>
              <w:marRight w:val="0"/>
              <w:marTop w:val="0"/>
              <w:marBottom w:val="0"/>
              <w:divBdr>
                <w:top w:val="none" w:sz="0" w:space="0" w:color="auto"/>
                <w:left w:val="none" w:sz="0" w:space="0" w:color="auto"/>
                <w:bottom w:val="none" w:sz="0" w:space="0" w:color="auto"/>
                <w:right w:val="none" w:sz="0" w:space="0" w:color="auto"/>
              </w:divBdr>
            </w:div>
            <w:div w:id="1168521468">
              <w:marLeft w:val="0"/>
              <w:marRight w:val="0"/>
              <w:marTop w:val="0"/>
              <w:marBottom w:val="0"/>
              <w:divBdr>
                <w:top w:val="none" w:sz="0" w:space="0" w:color="auto"/>
                <w:left w:val="none" w:sz="0" w:space="0" w:color="auto"/>
                <w:bottom w:val="none" w:sz="0" w:space="0" w:color="auto"/>
                <w:right w:val="none" w:sz="0" w:space="0" w:color="auto"/>
              </w:divBdr>
            </w:div>
            <w:div w:id="591544529">
              <w:marLeft w:val="0"/>
              <w:marRight w:val="0"/>
              <w:marTop w:val="0"/>
              <w:marBottom w:val="0"/>
              <w:divBdr>
                <w:top w:val="none" w:sz="0" w:space="0" w:color="auto"/>
                <w:left w:val="none" w:sz="0" w:space="0" w:color="auto"/>
                <w:bottom w:val="none" w:sz="0" w:space="0" w:color="auto"/>
                <w:right w:val="none" w:sz="0" w:space="0" w:color="auto"/>
              </w:divBdr>
            </w:div>
            <w:div w:id="934871380">
              <w:marLeft w:val="0"/>
              <w:marRight w:val="0"/>
              <w:marTop w:val="0"/>
              <w:marBottom w:val="0"/>
              <w:divBdr>
                <w:top w:val="none" w:sz="0" w:space="0" w:color="auto"/>
                <w:left w:val="none" w:sz="0" w:space="0" w:color="auto"/>
                <w:bottom w:val="none" w:sz="0" w:space="0" w:color="auto"/>
                <w:right w:val="none" w:sz="0" w:space="0" w:color="auto"/>
              </w:divBdr>
            </w:div>
            <w:div w:id="17242438">
              <w:marLeft w:val="0"/>
              <w:marRight w:val="0"/>
              <w:marTop w:val="0"/>
              <w:marBottom w:val="0"/>
              <w:divBdr>
                <w:top w:val="none" w:sz="0" w:space="0" w:color="auto"/>
                <w:left w:val="none" w:sz="0" w:space="0" w:color="auto"/>
                <w:bottom w:val="none" w:sz="0" w:space="0" w:color="auto"/>
                <w:right w:val="none" w:sz="0" w:space="0" w:color="auto"/>
              </w:divBdr>
            </w:div>
            <w:div w:id="268971719">
              <w:marLeft w:val="0"/>
              <w:marRight w:val="0"/>
              <w:marTop w:val="0"/>
              <w:marBottom w:val="0"/>
              <w:divBdr>
                <w:top w:val="none" w:sz="0" w:space="0" w:color="auto"/>
                <w:left w:val="none" w:sz="0" w:space="0" w:color="auto"/>
                <w:bottom w:val="none" w:sz="0" w:space="0" w:color="auto"/>
                <w:right w:val="none" w:sz="0" w:space="0" w:color="auto"/>
              </w:divBdr>
            </w:div>
            <w:div w:id="822967851">
              <w:marLeft w:val="0"/>
              <w:marRight w:val="0"/>
              <w:marTop w:val="0"/>
              <w:marBottom w:val="0"/>
              <w:divBdr>
                <w:top w:val="none" w:sz="0" w:space="0" w:color="auto"/>
                <w:left w:val="none" w:sz="0" w:space="0" w:color="auto"/>
                <w:bottom w:val="none" w:sz="0" w:space="0" w:color="auto"/>
                <w:right w:val="none" w:sz="0" w:space="0" w:color="auto"/>
              </w:divBdr>
            </w:div>
            <w:div w:id="1992127574">
              <w:marLeft w:val="0"/>
              <w:marRight w:val="0"/>
              <w:marTop w:val="0"/>
              <w:marBottom w:val="0"/>
              <w:divBdr>
                <w:top w:val="none" w:sz="0" w:space="0" w:color="auto"/>
                <w:left w:val="none" w:sz="0" w:space="0" w:color="auto"/>
                <w:bottom w:val="none" w:sz="0" w:space="0" w:color="auto"/>
                <w:right w:val="none" w:sz="0" w:space="0" w:color="auto"/>
              </w:divBdr>
            </w:div>
            <w:div w:id="805702129">
              <w:marLeft w:val="0"/>
              <w:marRight w:val="0"/>
              <w:marTop w:val="0"/>
              <w:marBottom w:val="0"/>
              <w:divBdr>
                <w:top w:val="none" w:sz="0" w:space="0" w:color="auto"/>
                <w:left w:val="none" w:sz="0" w:space="0" w:color="auto"/>
                <w:bottom w:val="none" w:sz="0" w:space="0" w:color="auto"/>
                <w:right w:val="none" w:sz="0" w:space="0" w:color="auto"/>
              </w:divBdr>
            </w:div>
            <w:div w:id="1545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780">
      <w:bodyDiv w:val="1"/>
      <w:marLeft w:val="0"/>
      <w:marRight w:val="0"/>
      <w:marTop w:val="0"/>
      <w:marBottom w:val="0"/>
      <w:divBdr>
        <w:top w:val="none" w:sz="0" w:space="0" w:color="auto"/>
        <w:left w:val="none" w:sz="0" w:space="0" w:color="auto"/>
        <w:bottom w:val="none" w:sz="0" w:space="0" w:color="auto"/>
        <w:right w:val="none" w:sz="0" w:space="0" w:color="auto"/>
      </w:divBdr>
      <w:divsChild>
        <w:div w:id="1693722786">
          <w:marLeft w:val="0"/>
          <w:marRight w:val="0"/>
          <w:marTop w:val="0"/>
          <w:marBottom w:val="0"/>
          <w:divBdr>
            <w:top w:val="none" w:sz="0" w:space="0" w:color="auto"/>
            <w:left w:val="none" w:sz="0" w:space="0" w:color="auto"/>
            <w:bottom w:val="none" w:sz="0" w:space="0" w:color="auto"/>
            <w:right w:val="none" w:sz="0" w:space="0" w:color="auto"/>
          </w:divBdr>
          <w:divsChild>
            <w:div w:id="1891263061">
              <w:marLeft w:val="0"/>
              <w:marRight w:val="0"/>
              <w:marTop w:val="0"/>
              <w:marBottom w:val="0"/>
              <w:divBdr>
                <w:top w:val="none" w:sz="0" w:space="0" w:color="auto"/>
                <w:left w:val="none" w:sz="0" w:space="0" w:color="auto"/>
                <w:bottom w:val="none" w:sz="0" w:space="0" w:color="auto"/>
                <w:right w:val="none" w:sz="0" w:space="0" w:color="auto"/>
              </w:divBdr>
            </w:div>
            <w:div w:id="1855143569">
              <w:marLeft w:val="0"/>
              <w:marRight w:val="0"/>
              <w:marTop w:val="0"/>
              <w:marBottom w:val="0"/>
              <w:divBdr>
                <w:top w:val="none" w:sz="0" w:space="0" w:color="auto"/>
                <w:left w:val="none" w:sz="0" w:space="0" w:color="auto"/>
                <w:bottom w:val="none" w:sz="0" w:space="0" w:color="auto"/>
                <w:right w:val="none" w:sz="0" w:space="0" w:color="auto"/>
              </w:divBdr>
            </w:div>
            <w:div w:id="1556966344">
              <w:marLeft w:val="0"/>
              <w:marRight w:val="0"/>
              <w:marTop w:val="0"/>
              <w:marBottom w:val="0"/>
              <w:divBdr>
                <w:top w:val="none" w:sz="0" w:space="0" w:color="auto"/>
                <w:left w:val="none" w:sz="0" w:space="0" w:color="auto"/>
                <w:bottom w:val="none" w:sz="0" w:space="0" w:color="auto"/>
                <w:right w:val="none" w:sz="0" w:space="0" w:color="auto"/>
              </w:divBdr>
            </w:div>
            <w:div w:id="1906992444">
              <w:marLeft w:val="0"/>
              <w:marRight w:val="0"/>
              <w:marTop w:val="0"/>
              <w:marBottom w:val="0"/>
              <w:divBdr>
                <w:top w:val="none" w:sz="0" w:space="0" w:color="auto"/>
                <w:left w:val="none" w:sz="0" w:space="0" w:color="auto"/>
                <w:bottom w:val="none" w:sz="0" w:space="0" w:color="auto"/>
                <w:right w:val="none" w:sz="0" w:space="0" w:color="auto"/>
              </w:divBdr>
            </w:div>
            <w:div w:id="1348559089">
              <w:marLeft w:val="0"/>
              <w:marRight w:val="0"/>
              <w:marTop w:val="0"/>
              <w:marBottom w:val="0"/>
              <w:divBdr>
                <w:top w:val="none" w:sz="0" w:space="0" w:color="auto"/>
                <w:left w:val="none" w:sz="0" w:space="0" w:color="auto"/>
                <w:bottom w:val="none" w:sz="0" w:space="0" w:color="auto"/>
                <w:right w:val="none" w:sz="0" w:space="0" w:color="auto"/>
              </w:divBdr>
            </w:div>
            <w:div w:id="727849767">
              <w:marLeft w:val="0"/>
              <w:marRight w:val="0"/>
              <w:marTop w:val="0"/>
              <w:marBottom w:val="0"/>
              <w:divBdr>
                <w:top w:val="none" w:sz="0" w:space="0" w:color="auto"/>
                <w:left w:val="none" w:sz="0" w:space="0" w:color="auto"/>
                <w:bottom w:val="none" w:sz="0" w:space="0" w:color="auto"/>
                <w:right w:val="none" w:sz="0" w:space="0" w:color="auto"/>
              </w:divBdr>
            </w:div>
            <w:div w:id="660699837">
              <w:marLeft w:val="0"/>
              <w:marRight w:val="0"/>
              <w:marTop w:val="0"/>
              <w:marBottom w:val="0"/>
              <w:divBdr>
                <w:top w:val="none" w:sz="0" w:space="0" w:color="auto"/>
                <w:left w:val="none" w:sz="0" w:space="0" w:color="auto"/>
                <w:bottom w:val="none" w:sz="0" w:space="0" w:color="auto"/>
                <w:right w:val="none" w:sz="0" w:space="0" w:color="auto"/>
              </w:divBdr>
            </w:div>
            <w:div w:id="1211648090">
              <w:marLeft w:val="0"/>
              <w:marRight w:val="0"/>
              <w:marTop w:val="0"/>
              <w:marBottom w:val="0"/>
              <w:divBdr>
                <w:top w:val="none" w:sz="0" w:space="0" w:color="auto"/>
                <w:left w:val="none" w:sz="0" w:space="0" w:color="auto"/>
                <w:bottom w:val="none" w:sz="0" w:space="0" w:color="auto"/>
                <w:right w:val="none" w:sz="0" w:space="0" w:color="auto"/>
              </w:divBdr>
            </w:div>
            <w:div w:id="1013189459">
              <w:marLeft w:val="0"/>
              <w:marRight w:val="0"/>
              <w:marTop w:val="0"/>
              <w:marBottom w:val="0"/>
              <w:divBdr>
                <w:top w:val="none" w:sz="0" w:space="0" w:color="auto"/>
                <w:left w:val="none" w:sz="0" w:space="0" w:color="auto"/>
                <w:bottom w:val="none" w:sz="0" w:space="0" w:color="auto"/>
                <w:right w:val="none" w:sz="0" w:space="0" w:color="auto"/>
              </w:divBdr>
            </w:div>
            <w:div w:id="2042319470">
              <w:marLeft w:val="0"/>
              <w:marRight w:val="0"/>
              <w:marTop w:val="0"/>
              <w:marBottom w:val="0"/>
              <w:divBdr>
                <w:top w:val="none" w:sz="0" w:space="0" w:color="auto"/>
                <w:left w:val="none" w:sz="0" w:space="0" w:color="auto"/>
                <w:bottom w:val="none" w:sz="0" w:space="0" w:color="auto"/>
                <w:right w:val="none" w:sz="0" w:space="0" w:color="auto"/>
              </w:divBdr>
            </w:div>
            <w:div w:id="1814593088">
              <w:marLeft w:val="0"/>
              <w:marRight w:val="0"/>
              <w:marTop w:val="0"/>
              <w:marBottom w:val="0"/>
              <w:divBdr>
                <w:top w:val="none" w:sz="0" w:space="0" w:color="auto"/>
                <w:left w:val="none" w:sz="0" w:space="0" w:color="auto"/>
                <w:bottom w:val="none" w:sz="0" w:space="0" w:color="auto"/>
                <w:right w:val="none" w:sz="0" w:space="0" w:color="auto"/>
              </w:divBdr>
            </w:div>
            <w:div w:id="2030178638">
              <w:marLeft w:val="0"/>
              <w:marRight w:val="0"/>
              <w:marTop w:val="0"/>
              <w:marBottom w:val="0"/>
              <w:divBdr>
                <w:top w:val="none" w:sz="0" w:space="0" w:color="auto"/>
                <w:left w:val="none" w:sz="0" w:space="0" w:color="auto"/>
                <w:bottom w:val="none" w:sz="0" w:space="0" w:color="auto"/>
                <w:right w:val="none" w:sz="0" w:space="0" w:color="auto"/>
              </w:divBdr>
            </w:div>
            <w:div w:id="19198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9922">
      <w:bodyDiv w:val="1"/>
      <w:marLeft w:val="0"/>
      <w:marRight w:val="0"/>
      <w:marTop w:val="0"/>
      <w:marBottom w:val="0"/>
      <w:divBdr>
        <w:top w:val="none" w:sz="0" w:space="0" w:color="auto"/>
        <w:left w:val="none" w:sz="0" w:space="0" w:color="auto"/>
        <w:bottom w:val="none" w:sz="0" w:space="0" w:color="auto"/>
        <w:right w:val="none" w:sz="0" w:space="0" w:color="auto"/>
      </w:divBdr>
      <w:divsChild>
        <w:div w:id="805004928">
          <w:marLeft w:val="0"/>
          <w:marRight w:val="0"/>
          <w:marTop w:val="0"/>
          <w:marBottom w:val="0"/>
          <w:divBdr>
            <w:top w:val="none" w:sz="0" w:space="0" w:color="auto"/>
            <w:left w:val="none" w:sz="0" w:space="0" w:color="auto"/>
            <w:bottom w:val="none" w:sz="0" w:space="0" w:color="auto"/>
            <w:right w:val="none" w:sz="0" w:space="0" w:color="auto"/>
          </w:divBdr>
          <w:divsChild>
            <w:div w:id="1265923058">
              <w:marLeft w:val="0"/>
              <w:marRight w:val="0"/>
              <w:marTop w:val="0"/>
              <w:marBottom w:val="0"/>
              <w:divBdr>
                <w:top w:val="none" w:sz="0" w:space="0" w:color="auto"/>
                <w:left w:val="none" w:sz="0" w:space="0" w:color="auto"/>
                <w:bottom w:val="none" w:sz="0" w:space="0" w:color="auto"/>
                <w:right w:val="none" w:sz="0" w:space="0" w:color="auto"/>
              </w:divBdr>
            </w:div>
            <w:div w:id="1005520326">
              <w:marLeft w:val="0"/>
              <w:marRight w:val="0"/>
              <w:marTop w:val="0"/>
              <w:marBottom w:val="0"/>
              <w:divBdr>
                <w:top w:val="none" w:sz="0" w:space="0" w:color="auto"/>
                <w:left w:val="none" w:sz="0" w:space="0" w:color="auto"/>
                <w:bottom w:val="none" w:sz="0" w:space="0" w:color="auto"/>
                <w:right w:val="none" w:sz="0" w:space="0" w:color="auto"/>
              </w:divBdr>
            </w:div>
            <w:div w:id="39021029">
              <w:marLeft w:val="0"/>
              <w:marRight w:val="0"/>
              <w:marTop w:val="0"/>
              <w:marBottom w:val="0"/>
              <w:divBdr>
                <w:top w:val="none" w:sz="0" w:space="0" w:color="auto"/>
                <w:left w:val="none" w:sz="0" w:space="0" w:color="auto"/>
                <w:bottom w:val="none" w:sz="0" w:space="0" w:color="auto"/>
                <w:right w:val="none" w:sz="0" w:space="0" w:color="auto"/>
              </w:divBdr>
            </w:div>
            <w:div w:id="775177133">
              <w:marLeft w:val="0"/>
              <w:marRight w:val="0"/>
              <w:marTop w:val="0"/>
              <w:marBottom w:val="0"/>
              <w:divBdr>
                <w:top w:val="none" w:sz="0" w:space="0" w:color="auto"/>
                <w:left w:val="none" w:sz="0" w:space="0" w:color="auto"/>
                <w:bottom w:val="none" w:sz="0" w:space="0" w:color="auto"/>
                <w:right w:val="none" w:sz="0" w:space="0" w:color="auto"/>
              </w:divBdr>
            </w:div>
            <w:div w:id="1599021228">
              <w:marLeft w:val="0"/>
              <w:marRight w:val="0"/>
              <w:marTop w:val="0"/>
              <w:marBottom w:val="0"/>
              <w:divBdr>
                <w:top w:val="none" w:sz="0" w:space="0" w:color="auto"/>
                <w:left w:val="none" w:sz="0" w:space="0" w:color="auto"/>
                <w:bottom w:val="none" w:sz="0" w:space="0" w:color="auto"/>
                <w:right w:val="none" w:sz="0" w:space="0" w:color="auto"/>
              </w:divBdr>
            </w:div>
            <w:div w:id="2113477072">
              <w:marLeft w:val="0"/>
              <w:marRight w:val="0"/>
              <w:marTop w:val="0"/>
              <w:marBottom w:val="0"/>
              <w:divBdr>
                <w:top w:val="none" w:sz="0" w:space="0" w:color="auto"/>
                <w:left w:val="none" w:sz="0" w:space="0" w:color="auto"/>
                <w:bottom w:val="none" w:sz="0" w:space="0" w:color="auto"/>
                <w:right w:val="none" w:sz="0" w:space="0" w:color="auto"/>
              </w:divBdr>
            </w:div>
            <w:div w:id="1442068525">
              <w:marLeft w:val="0"/>
              <w:marRight w:val="0"/>
              <w:marTop w:val="0"/>
              <w:marBottom w:val="0"/>
              <w:divBdr>
                <w:top w:val="none" w:sz="0" w:space="0" w:color="auto"/>
                <w:left w:val="none" w:sz="0" w:space="0" w:color="auto"/>
                <w:bottom w:val="none" w:sz="0" w:space="0" w:color="auto"/>
                <w:right w:val="none" w:sz="0" w:space="0" w:color="auto"/>
              </w:divBdr>
            </w:div>
            <w:div w:id="586579174">
              <w:marLeft w:val="0"/>
              <w:marRight w:val="0"/>
              <w:marTop w:val="0"/>
              <w:marBottom w:val="0"/>
              <w:divBdr>
                <w:top w:val="none" w:sz="0" w:space="0" w:color="auto"/>
                <w:left w:val="none" w:sz="0" w:space="0" w:color="auto"/>
                <w:bottom w:val="none" w:sz="0" w:space="0" w:color="auto"/>
                <w:right w:val="none" w:sz="0" w:space="0" w:color="auto"/>
              </w:divBdr>
            </w:div>
            <w:div w:id="983461561">
              <w:marLeft w:val="0"/>
              <w:marRight w:val="0"/>
              <w:marTop w:val="0"/>
              <w:marBottom w:val="0"/>
              <w:divBdr>
                <w:top w:val="none" w:sz="0" w:space="0" w:color="auto"/>
                <w:left w:val="none" w:sz="0" w:space="0" w:color="auto"/>
                <w:bottom w:val="none" w:sz="0" w:space="0" w:color="auto"/>
                <w:right w:val="none" w:sz="0" w:space="0" w:color="auto"/>
              </w:divBdr>
            </w:div>
            <w:div w:id="1302812150">
              <w:marLeft w:val="0"/>
              <w:marRight w:val="0"/>
              <w:marTop w:val="0"/>
              <w:marBottom w:val="0"/>
              <w:divBdr>
                <w:top w:val="none" w:sz="0" w:space="0" w:color="auto"/>
                <w:left w:val="none" w:sz="0" w:space="0" w:color="auto"/>
                <w:bottom w:val="none" w:sz="0" w:space="0" w:color="auto"/>
                <w:right w:val="none" w:sz="0" w:space="0" w:color="auto"/>
              </w:divBdr>
            </w:div>
            <w:div w:id="1296256253">
              <w:marLeft w:val="0"/>
              <w:marRight w:val="0"/>
              <w:marTop w:val="0"/>
              <w:marBottom w:val="0"/>
              <w:divBdr>
                <w:top w:val="none" w:sz="0" w:space="0" w:color="auto"/>
                <w:left w:val="none" w:sz="0" w:space="0" w:color="auto"/>
                <w:bottom w:val="none" w:sz="0" w:space="0" w:color="auto"/>
                <w:right w:val="none" w:sz="0" w:space="0" w:color="auto"/>
              </w:divBdr>
            </w:div>
            <w:div w:id="513613303">
              <w:marLeft w:val="0"/>
              <w:marRight w:val="0"/>
              <w:marTop w:val="0"/>
              <w:marBottom w:val="0"/>
              <w:divBdr>
                <w:top w:val="none" w:sz="0" w:space="0" w:color="auto"/>
                <w:left w:val="none" w:sz="0" w:space="0" w:color="auto"/>
                <w:bottom w:val="none" w:sz="0" w:space="0" w:color="auto"/>
                <w:right w:val="none" w:sz="0" w:space="0" w:color="auto"/>
              </w:divBdr>
            </w:div>
            <w:div w:id="555894755">
              <w:marLeft w:val="0"/>
              <w:marRight w:val="0"/>
              <w:marTop w:val="0"/>
              <w:marBottom w:val="0"/>
              <w:divBdr>
                <w:top w:val="none" w:sz="0" w:space="0" w:color="auto"/>
                <w:left w:val="none" w:sz="0" w:space="0" w:color="auto"/>
                <w:bottom w:val="none" w:sz="0" w:space="0" w:color="auto"/>
                <w:right w:val="none" w:sz="0" w:space="0" w:color="auto"/>
              </w:divBdr>
            </w:div>
            <w:div w:id="1674601274">
              <w:marLeft w:val="0"/>
              <w:marRight w:val="0"/>
              <w:marTop w:val="0"/>
              <w:marBottom w:val="0"/>
              <w:divBdr>
                <w:top w:val="none" w:sz="0" w:space="0" w:color="auto"/>
                <w:left w:val="none" w:sz="0" w:space="0" w:color="auto"/>
                <w:bottom w:val="none" w:sz="0" w:space="0" w:color="auto"/>
                <w:right w:val="none" w:sz="0" w:space="0" w:color="auto"/>
              </w:divBdr>
            </w:div>
            <w:div w:id="1192692543">
              <w:marLeft w:val="0"/>
              <w:marRight w:val="0"/>
              <w:marTop w:val="0"/>
              <w:marBottom w:val="0"/>
              <w:divBdr>
                <w:top w:val="none" w:sz="0" w:space="0" w:color="auto"/>
                <w:left w:val="none" w:sz="0" w:space="0" w:color="auto"/>
                <w:bottom w:val="none" w:sz="0" w:space="0" w:color="auto"/>
                <w:right w:val="none" w:sz="0" w:space="0" w:color="auto"/>
              </w:divBdr>
            </w:div>
            <w:div w:id="8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3886">
      <w:bodyDiv w:val="1"/>
      <w:marLeft w:val="0"/>
      <w:marRight w:val="0"/>
      <w:marTop w:val="0"/>
      <w:marBottom w:val="0"/>
      <w:divBdr>
        <w:top w:val="none" w:sz="0" w:space="0" w:color="auto"/>
        <w:left w:val="none" w:sz="0" w:space="0" w:color="auto"/>
        <w:bottom w:val="none" w:sz="0" w:space="0" w:color="auto"/>
        <w:right w:val="none" w:sz="0" w:space="0" w:color="auto"/>
      </w:divBdr>
      <w:divsChild>
        <w:div w:id="1475220875">
          <w:marLeft w:val="0"/>
          <w:marRight w:val="0"/>
          <w:marTop w:val="0"/>
          <w:marBottom w:val="0"/>
          <w:divBdr>
            <w:top w:val="none" w:sz="0" w:space="0" w:color="auto"/>
            <w:left w:val="none" w:sz="0" w:space="0" w:color="auto"/>
            <w:bottom w:val="none" w:sz="0" w:space="0" w:color="auto"/>
            <w:right w:val="none" w:sz="0" w:space="0" w:color="auto"/>
          </w:divBdr>
          <w:divsChild>
            <w:div w:id="1403605714">
              <w:marLeft w:val="0"/>
              <w:marRight w:val="0"/>
              <w:marTop w:val="0"/>
              <w:marBottom w:val="0"/>
              <w:divBdr>
                <w:top w:val="none" w:sz="0" w:space="0" w:color="auto"/>
                <w:left w:val="none" w:sz="0" w:space="0" w:color="auto"/>
                <w:bottom w:val="none" w:sz="0" w:space="0" w:color="auto"/>
                <w:right w:val="none" w:sz="0" w:space="0" w:color="auto"/>
              </w:divBdr>
            </w:div>
            <w:div w:id="1442147298">
              <w:marLeft w:val="0"/>
              <w:marRight w:val="0"/>
              <w:marTop w:val="0"/>
              <w:marBottom w:val="0"/>
              <w:divBdr>
                <w:top w:val="none" w:sz="0" w:space="0" w:color="auto"/>
                <w:left w:val="none" w:sz="0" w:space="0" w:color="auto"/>
                <w:bottom w:val="none" w:sz="0" w:space="0" w:color="auto"/>
                <w:right w:val="none" w:sz="0" w:space="0" w:color="auto"/>
              </w:divBdr>
            </w:div>
            <w:div w:id="1921139777">
              <w:marLeft w:val="0"/>
              <w:marRight w:val="0"/>
              <w:marTop w:val="0"/>
              <w:marBottom w:val="0"/>
              <w:divBdr>
                <w:top w:val="none" w:sz="0" w:space="0" w:color="auto"/>
                <w:left w:val="none" w:sz="0" w:space="0" w:color="auto"/>
                <w:bottom w:val="none" w:sz="0" w:space="0" w:color="auto"/>
                <w:right w:val="none" w:sz="0" w:space="0" w:color="auto"/>
              </w:divBdr>
            </w:div>
            <w:div w:id="543520968">
              <w:marLeft w:val="0"/>
              <w:marRight w:val="0"/>
              <w:marTop w:val="0"/>
              <w:marBottom w:val="0"/>
              <w:divBdr>
                <w:top w:val="none" w:sz="0" w:space="0" w:color="auto"/>
                <w:left w:val="none" w:sz="0" w:space="0" w:color="auto"/>
                <w:bottom w:val="none" w:sz="0" w:space="0" w:color="auto"/>
                <w:right w:val="none" w:sz="0" w:space="0" w:color="auto"/>
              </w:divBdr>
            </w:div>
            <w:div w:id="1147669661">
              <w:marLeft w:val="0"/>
              <w:marRight w:val="0"/>
              <w:marTop w:val="0"/>
              <w:marBottom w:val="0"/>
              <w:divBdr>
                <w:top w:val="none" w:sz="0" w:space="0" w:color="auto"/>
                <w:left w:val="none" w:sz="0" w:space="0" w:color="auto"/>
                <w:bottom w:val="none" w:sz="0" w:space="0" w:color="auto"/>
                <w:right w:val="none" w:sz="0" w:space="0" w:color="auto"/>
              </w:divBdr>
            </w:div>
            <w:div w:id="1700206202">
              <w:marLeft w:val="0"/>
              <w:marRight w:val="0"/>
              <w:marTop w:val="0"/>
              <w:marBottom w:val="0"/>
              <w:divBdr>
                <w:top w:val="none" w:sz="0" w:space="0" w:color="auto"/>
                <w:left w:val="none" w:sz="0" w:space="0" w:color="auto"/>
                <w:bottom w:val="none" w:sz="0" w:space="0" w:color="auto"/>
                <w:right w:val="none" w:sz="0" w:space="0" w:color="auto"/>
              </w:divBdr>
            </w:div>
            <w:div w:id="1634754995">
              <w:marLeft w:val="0"/>
              <w:marRight w:val="0"/>
              <w:marTop w:val="0"/>
              <w:marBottom w:val="0"/>
              <w:divBdr>
                <w:top w:val="none" w:sz="0" w:space="0" w:color="auto"/>
                <w:left w:val="none" w:sz="0" w:space="0" w:color="auto"/>
                <w:bottom w:val="none" w:sz="0" w:space="0" w:color="auto"/>
                <w:right w:val="none" w:sz="0" w:space="0" w:color="auto"/>
              </w:divBdr>
            </w:div>
            <w:div w:id="866408737">
              <w:marLeft w:val="0"/>
              <w:marRight w:val="0"/>
              <w:marTop w:val="0"/>
              <w:marBottom w:val="0"/>
              <w:divBdr>
                <w:top w:val="none" w:sz="0" w:space="0" w:color="auto"/>
                <w:left w:val="none" w:sz="0" w:space="0" w:color="auto"/>
                <w:bottom w:val="none" w:sz="0" w:space="0" w:color="auto"/>
                <w:right w:val="none" w:sz="0" w:space="0" w:color="auto"/>
              </w:divBdr>
            </w:div>
            <w:div w:id="1811434807">
              <w:marLeft w:val="0"/>
              <w:marRight w:val="0"/>
              <w:marTop w:val="0"/>
              <w:marBottom w:val="0"/>
              <w:divBdr>
                <w:top w:val="none" w:sz="0" w:space="0" w:color="auto"/>
                <w:left w:val="none" w:sz="0" w:space="0" w:color="auto"/>
                <w:bottom w:val="none" w:sz="0" w:space="0" w:color="auto"/>
                <w:right w:val="none" w:sz="0" w:space="0" w:color="auto"/>
              </w:divBdr>
            </w:div>
            <w:div w:id="1157451625">
              <w:marLeft w:val="0"/>
              <w:marRight w:val="0"/>
              <w:marTop w:val="0"/>
              <w:marBottom w:val="0"/>
              <w:divBdr>
                <w:top w:val="none" w:sz="0" w:space="0" w:color="auto"/>
                <w:left w:val="none" w:sz="0" w:space="0" w:color="auto"/>
                <w:bottom w:val="none" w:sz="0" w:space="0" w:color="auto"/>
                <w:right w:val="none" w:sz="0" w:space="0" w:color="auto"/>
              </w:divBdr>
            </w:div>
            <w:div w:id="2126192367">
              <w:marLeft w:val="0"/>
              <w:marRight w:val="0"/>
              <w:marTop w:val="0"/>
              <w:marBottom w:val="0"/>
              <w:divBdr>
                <w:top w:val="none" w:sz="0" w:space="0" w:color="auto"/>
                <w:left w:val="none" w:sz="0" w:space="0" w:color="auto"/>
                <w:bottom w:val="none" w:sz="0" w:space="0" w:color="auto"/>
                <w:right w:val="none" w:sz="0" w:space="0" w:color="auto"/>
              </w:divBdr>
            </w:div>
            <w:div w:id="1143159510">
              <w:marLeft w:val="0"/>
              <w:marRight w:val="0"/>
              <w:marTop w:val="0"/>
              <w:marBottom w:val="0"/>
              <w:divBdr>
                <w:top w:val="none" w:sz="0" w:space="0" w:color="auto"/>
                <w:left w:val="none" w:sz="0" w:space="0" w:color="auto"/>
                <w:bottom w:val="none" w:sz="0" w:space="0" w:color="auto"/>
                <w:right w:val="none" w:sz="0" w:space="0" w:color="auto"/>
              </w:divBdr>
            </w:div>
            <w:div w:id="1317689484">
              <w:marLeft w:val="0"/>
              <w:marRight w:val="0"/>
              <w:marTop w:val="0"/>
              <w:marBottom w:val="0"/>
              <w:divBdr>
                <w:top w:val="none" w:sz="0" w:space="0" w:color="auto"/>
                <w:left w:val="none" w:sz="0" w:space="0" w:color="auto"/>
                <w:bottom w:val="none" w:sz="0" w:space="0" w:color="auto"/>
                <w:right w:val="none" w:sz="0" w:space="0" w:color="auto"/>
              </w:divBdr>
            </w:div>
            <w:div w:id="101385750">
              <w:marLeft w:val="0"/>
              <w:marRight w:val="0"/>
              <w:marTop w:val="0"/>
              <w:marBottom w:val="0"/>
              <w:divBdr>
                <w:top w:val="none" w:sz="0" w:space="0" w:color="auto"/>
                <w:left w:val="none" w:sz="0" w:space="0" w:color="auto"/>
                <w:bottom w:val="none" w:sz="0" w:space="0" w:color="auto"/>
                <w:right w:val="none" w:sz="0" w:space="0" w:color="auto"/>
              </w:divBdr>
            </w:div>
            <w:div w:id="179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852">
      <w:bodyDiv w:val="1"/>
      <w:marLeft w:val="0"/>
      <w:marRight w:val="0"/>
      <w:marTop w:val="0"/>
      <w:marBottom w:val="0"/>
      <w:divBdr>
        <w:top w:val="none" w:sz="0" w:space="0" w:color="auto"/>
        <w:left w:val="none" w:sz="0" w:space="0" w:color="auto"/>
        <w:bottom w:val="none" w:sz="0" w:space="0" w:color="auto"/>
        <w:right w:val="none" w:sz="0" w:space="0" w:color="auto"/>
      </w:divBdr>
      <w:divsChild>
        <w:div w:id="1223757071">
          <w:marLeft w:val="0"/>
          <w:marRight w:val="0"/>
          <w:marTop w:val="0"/>
          <w:marBottom w:val="0"/>
          <w:divBdr>
            <w:top w:val="none" w:sz="0" w:space="0" w:color="auto"/>
            <w:left w:val="none" w:sz="0" w:space="0" w:color="auto"/>
            <w:bottom w:val="none" w:sz="0" w:space="0" w:color="auto"/>
            <w:right w:val="none" w:sz="0" w:space="0" w:color="auto"/>
          </w:divBdr>
          <w:divsChild>
            <w:div w:id="2028479689">
              <w:marLeft w:val="0"/>
              <w:marRight w:val="0"/>
              <w:marTop w:val="0"/>
              <w:marBottom w:val="0"/>
              <w:divBdr>
                <w:top w:val="none" w:sz="0" w:space="0" w:color="auto"/>
                <w:left w:val="none" w:sz="0" w:space="0" w:color="auto"/>
                <w:bottom w:val="none" w:sz="0" w:space="0" w:color="auto"/>
                <w:right w:val="none" w:sz="0" w:space="0" w:color="auto"/>
              </w:divBdr>
            </w:div>
            <w:div w:id="1168863241">
              <w:marLeft w:val="0"/>
              <w:marRight w:val="0"/>
              <w:marTop w:val="0"/>
              <w:marBottom w:val="0"/>
              <w:divBdr>
                <w:top w:val="none" w:sz="0" w:space="0" w:color="auto"/>
                <w:left w:val="none" w:sz="0" w:space="0" w:color="auto"/>
                <w:bottom w:val="none" w:sz="0" w:space="0" w:color="auto"/>
                <w:right w:val="none" w:sz="0" w:space="0" w:color="auto"/>
              </w:divBdr>
            </w:div>
            <w:div w:id="683483859">
              <w:marLeft w:val="0"/>
              <w:marRight w:val="0"/>
              <w:marTop w:val="0"/>
              <w:marBottom w:val="0"/>
              <w:divBdr>
                <w:top w:val="none" w:sz="0" w:space="0" w:color="auto"/>
                <w:left w:val="none" w:sz="0" w:space="0" w:color="auto"/>
                <w:bottom w:val="none" w:sz="0" w:space="0" w:color="auto"/>
                <w:right w:val="none" w:sz="0" w:space="0" w:color="auto"/>
              </w:divBdr>
            </w:div>
            <w:div w:id="158617051">
              <w:marLeft w:val="0"/>
              <w:marRight w:val="0"/>
              <w:marTop w:val="0"/>
              <w:marBottom w:val="0"/>
              <w:divBdr>
                <w:top w:val="none" w:sz="0" w:space="0" w:color="auto"/>
                <w:left w:val="none" w:sz="0" w:space="0" w:color="auto"/>
                <w:bottom w:val="none" w:sz="0" w:space="0" w:color="auto"/>
                <w:right w:val="none" w:sz="0" w:space="0" w:color="auto"/>
              </w:divBdr>
            </w:div>
            <w:div w:id="2010210413">
              <w:marLeft w:val="0"/>
              <w:marRight w:val="0"/>
              <w:marTop w:val="0"/>
              <w:marBottom w:val="0"/>
              <w:divBdr>
                <w:top w:val="none" w:sz="0" w:space="0" w:color="auto"/>
                <w:left w:val="none" w:sz="0" w:space="0" w:color="auto"/>
                <w:bottom w:val="none" w:sz="0" w:space="0" w:color="auto"/>
                <w:right w:val="none" w:sz="0" w:space="0" w:color="auto"/>
              </w:divBdr>
            </w:div>
            <w:div w:id="1567952941">
              <w:marLeft w:val="0"/>
              <w:marRight w:val="0"/>
              <w:marTop w:val="0"/>
              <w:marBottom w:val="0"/>
              <w:divBdr>
                <w:top w:val="none" w:sz="0" w:space="0" w:color="auto"/>
                <w:left w:val="none" w:sz="0" w:space="0" w:color="auto"/>
                <w:bottom w:val="none" w:sz="0" w:space="0" w:color="auto"/>
                <w:right w:val="none" w:sz="0" w:space="0" w:color="auto"/>
              </w:divBdr>
            </w:div>
            <w:div w:id="193621446">
              <w:marLeft w:val="0"/>
              <w:marRight w:val="0"/>
              <w:marTop w:val="0"/>
              <w:marBottom w:val="0"/>
              <w:divBdr>
                <w:top w:val="none" w:sz="0" w:space="0" w:color="auto"/>
                <w:left w:val="none" w:sz="0" w:space="0" w:color="auto"/>
                <w:bottom w:val="none" w:sz="0" w:space="0" w:color="auto"/>
                <w:right w:val="none" w:sz="0" w:space="0" w:color="auto"/>
              </w:divBdr>
            </w:div>
            <w:div w:id="1565069870">
              <w:marLeft w:val="0"/>
              <w:marRight w:val="0"/>
              <w:marTop w:val="0"/>
              <w:marBottom w:val="0"/>
              <w:divBdr>
                <w:top w:val="none" w:sz="0" w:space="0" w:color="auto"/>
                <w:left w:val="none" w:sz="0" w:space="0" w:color="auto"/>
                <w:bottom w:val="none" w:sz="0" w:space="0" w:color="auto"/>
                <w:right w:val="none" w:sz="0" w:space="0" w:color="auto"/>
              </w:divBdr>
            </w:div>
            <w:div w:id="181826033">
              <w:marLeft w:val="0"/>
              <w:marRight w:val="0"/>
              <w:marTop w:val="0"/>
              <w:marBottom w:val="0"/>
              <w:divBdr>
                <w:top w:val="none" w:sz="0" w:space="0" w:color="auto"/>
                <w:left w:val="none" w:sz="0" w:space="0" w:color="auto"/>
                <w:bottom w:val="none" w:sz="0" w:space="0" w:color="auto"/>
                <w:right w:val="none" w:sz="0" w:space="0" w:color="auto"/>
              </w:divBdr>
            </w:div>
            <w:div w:id="1655333031">
              <w:marLeft w:val="0"/>
              <w:marRight w:val="0"/>
              <w:marTop w:val="0"/>
              <w:marBottom w:val="0"/>
              <w:divBdr>
                <w:top w:val="none" w:sz="0" w:space="0" w:color="auto"/>
                <w:left w:val="none" w:sz="0" w:space="0" w:color="auto"/>
                <w:bottom w:val="none" w:sz="0" w:space="0" w:color="auto"/>
                <w:right w:val="none" w:sz="0" w:space="0" w:color="auto"/>
              </w:divBdr>
            </w:div>
            <w:div w:id="87240084">
              <w:marLeft w:val="0"/>
              <w:marRight w:val="0"/>
              <w:marTop w:val="0"/>
              <w:marBottom w:val="0"/>
              <w:divBdr>
                <w:top w:val="none" w:sz="0" w:space="0" w:color="auto"/>
                <w:left w:val="none" w:sz="0" w:space="0" w:color="auto"/>
                <w:bottom w:val="none" w:sz="0" w:space="0" w:color="auto"/>
                <w:right w:val="none" w:sz="0" w:space="0" w:color="auto"/>
              </w:divBdr>
            </w:div>
            <w:div w:id="613245327">
              <w:marLeft w:val="0"/>
              <w:marRight w:val="0"/>
              <w:marTop w:val="0"/>
              <w:marBottom w:val="0"/>
              <w:divBdr>
                <w:top w:val="none" w:sz="0" w:space="0" w:color="auto"/>
                <w:left w:val="none" w:sz="0" w:space="0" w:color="auto"/>
                <w:bottom w:val="none" w:sz="0" w:space="0" w:color="auto"/>
                <w:right w:val="none" w:sz="0" w:space="0" w:color="auto"/>
              </w:divBdr>
            </w:div>
            <w:div w:id="1183082112">
              <w:marLeft w:val="0"/>
              <w:marRight w:val="0"/>
              <w:marTop w:val="0"/>
              <w:marBottom w:val="0"/>
              <w:divBdr>
                <w:top w:val="none" w:sz="0" w:space="0" w:color="auto"/>
                <w:left w:val="none" w:sz="0" w:space="0" w:color="auto"/>
                <w:bottom w:val="none" w:sz="0" w:space="0" w:color="auto"/>
                <w:right w:val="none" w:sz="0" w:space="0" w:color="auto"/>
              </w:divBdr>
            </w:div>
            <w:div w:id="1429808649">
              <w:marLeft w:val="0"/>
              <w:marRight w:val="0"/>
              <w:marTop w:val="0"/>
              <w:marBottom w:val="0"/>
              <w:divBdr>
                <w:top w:val="none" w:sz="0" w:space="0" w:color="auto"/>
                <w:left w:val="none" w:sz="0" w:space="0" w:color="auto"/>
                <w:bottom w:val="none" w:sz="0" w:space="0" w:color="auto"/>
                <w:right w:val="none" w:sz="0" w:space="0" w:color="auto"/>
              </w:divBdr>
            </w:div>
            <w:div w:id="967126724">
              <w:marLeft w:val="0"/>
              <w:marRight w:val="0"/>
              <w:marTop w:val="0"/>
              <w:marBottom w:val="0"/>
              <w:divBdr>
                <w:top w:val="none" w:sz="0" w:space="0" w:color="auto"/>
                <w:left w:val="none" w:sz="0" w:space="0" w:color="auto"/>
                <w:bottom w:val="none" w:sz="0" w:space="0" w:color="auto"/>
                <w:right w:val="none" w:sz="0" w:space="0" w:color="auto"/>
              </w:divBdr>
            </w:div>
            <w:div w:id="821774160">
              <w:marLeft w:val="0"/>
              <w:marRight w:val="0"/>
              <w:marTop w:val="0"/>
              <w:marBottom w:val="0"/>
              <w:divBdr>
                <w:top w:val="none" w:sz="0" w:space="0" w:color="auto"/>
                <w:left w:val="none" w:sz="0" w:space="0" w:color="auto"/>
                <w:bottom w:val="none" w:sz="0" w:space="0" w:color="auto"/>
                <w:right w:val="none" w:sz="0" w:space="0" w:color="auto"/>
              </w:divBdr>
            </w:div>
            <w:div w:id="2019649514">
              <w:marLeft w:val="0"/>
              <w:marRight w:val="0"/>
              <w:marTop w:val="0"/>
              <w:marBottom w:val="0"/>
              <w:divBdr>
                <w:top w:val="none" w:sz="0" w:space="0" w:color="auto"/>
                <w:left w:val="none" w:sz="0" w:space="0" w:color="auto"/>
                <w:bottom w:val="none" w:sz="0" w:space="0" w:color="auto"/>
                <w:right w:val="none" w:sz="0" w:space="0" w:color="auto"/>
              </w:divBdr>
            </w:div>
            <w:div w:id="680669330">
              <w:marLeft w:val="0"/>
              <w:marRight w:val="0"/>
              <w:marTop w:val="0"/>
              <w:marBottom w:val="0"/>
              <w:divBdr>
                <w:top w:val="none" w:sz="0" w:space="0" w:color="auto"/>
                <w:left w:val="none" w:sz="0" w:space="0" w:color="auto"/>
                <w:bottom w:val="none" w:sz="0" w:space="0" w:color="auto"/>
                <w:right w:val="none" w:sz="0" w:space="0" w:color="auto"/>
              </w:divBdr>
            </w:div>
            <w:div w:id="1636182108">
              <w:marLeft w:val="0"/>
              <w:marRight w:val="0"/>
              <w:marTop w:val="0"/>
              <w:marBottom w:val="0"/>
              <w:divBdr>
                <w:top w:val="none" w:sz="0" w:space="0" w:color="auto"/>
                <w:left w:val="none" w:sz="0" w:space="0" w:color="auto"/>
                <w:bottom w:val="none" w:sz="0" w:space="0" w:color="auto"/>
                <w:right w:val="none" w:sz="0" w:space="0" w:color="auto"/>
              </w:divBdr>
            </w:div>
            <w:div w:id="1979064189">
              <w:marLeft w:val="0"/>
              <w:marRight w:val="0"/>
              <w:marTop w:val="0"/>
              <w:marBottom w:val="0"/>
              <w:divBdr>
                <w:top w:val="none" w:sz="0" w:space="0" w:color="auto"/>
                <w:left w:val="none" w:sz="0" w:space="0" w:color="auto"/>
                <w:bottom w:val="none" w:sz="0" w:space="0" w:color="auto"/>
                <w:right w:val="none" w:sz="0" w:space="0" w:color="auto"/>
              </w:divBdr>
            </w:div>
            <w:div w:id="238904878">
              <w:marLeft w:val="0"/>
              <w:marRight w:val="0"/>
              <w:marTop w:val="0"/>
              <w:marBottom w:val="0"/>
              <w:divBdr>
                <w:top w:val="none" w:sz="0" w:space="0" w:color="auto"/>
                <w:left w:val="none" w:sz="0" w:space="0" w:color="auto"/>
                <w:bottom w:val="none" w:sz="0" w:space="0" w:color="auto"/>
                <w:right w:val="none" w:sz="0" w:space="0" w:color="auto"/>
              </w:divBdr>
            </w:div>
            <w:div w:id="638875759">
              <w:marLeft w:val="0"/>
              <w:marRight w:val="0"/>
              <w:marTop w:val="0"/>
              <w:marBottom w:val="0"/>
              <w:divBdr>
                <w:top w:val="none" w:sz="0" w:space="0" w:color="auto"/>
                <w:left w:val="none" w:sz="0" w:space="0" w:color="auto"/>
                <w:bottom w:val="none" w:sz="0" w:space="0" w:color="auto"/>
                <w:right w:val="none" w:sz="0" w:space="0" w:color="auto"/>
              </w:divBdr>
            </w:div>
            <w:div w:id="1636251867">
              <w:marLeft w:val="0"/>
              <w:marRight w:val="0"/>
              <w:marTop w:val="0"/>
              <w:marBottom w:val="0"/>
              <w:divBdr>
                <w:top w:val="none" w:sz="0" w:space="0" w:color="auto"/>
                <w:left w:val="none" w:sz="0" w:space="0" w:color="auto"/>
                <w:bottom w:val="none" w:sz="0" w:space="0" w:color="auto"/>
                <w:right w:val="none" w:sz="0" w:space="0" w:color="auto"/>
              </w:divBdr>
            </w:div>
            <w:div w:id="1049913648">
              <w:marLeft w:val="0"/>
              <w:marRight w:val="0"/>
              <w:marTop w:val="0"/>
              <w:marBottom w:val="0"/>
              <w:divBdr>
                <w:top w:val="none" w:sz="0" w:space="0" w:color="auto"/>
                <w:left w:val="none" w:sz="0" w:space="0" w:color="auto"/>
                <w:bottom w:val="none" w:sz="0" w:space="0" w:color="auto"/>
                <w:right w:val="none" w:sz="0" w:space="0" w:color="auto"/>
              </w:divBdr>
            </w:div>
            <w:div w:id="1896351889">
              <w:marLeft w:val="0"/>
              <w:marRight w:val="0"/>
              <w:marTop w:val="0"/>
              <w:marBottom w:val="0"/>
              <w:divBdr>
                <w:top w:val="none" w:sz="0" w:space="0" w:color="auto"/>
                <w:left w:val="none" w:sz="0" w:space="0" w:color="auto"/>
                <w:bottom w:val="none" w:sz="0" w:space="0" w:color="auto"/>
                <w:right w:val="none" w:sz="0" w:space="0" w:color="auto"/>
              </w:divBdr>
            </w:div>
            <w:div w:id="956638982">
              <w:marLeft w:val="0"/>
              <w:marRight w:val="0"/>
              <w:marTop w:val="0"/>
              <w:marBottom w:val="0"/>
              <w:divBdr>
                <w:top w:val="none" w:sz="0" w:space="0" w:color="auto"/>
                <w:left w:val="none" w:sz="0" w:space="0" w:color="auto"/>
                <w:bottom w:val="none" w:sz="0" w:space="0" w:color="auto"/>
                <w:right w:val="none" w:sz="0" w:space="0" w:color="auto"/>
              </w:divBdr>
            </w:div>
            <w:div w:id="3529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1981568793">
      <w:bodyDiv w:val="1"/>
      <w:marLeft w:val="0"/>
      <w:marRight w:val="0"/>
      <w:marTop w:val="0"/>
      <w:marBottom w:val="0"/>
      <w:divBdr>
        <w:top w:val="none" w:sz="0" w:space="0" w:color="auto"/>
        <w:left w:val="none" w:sz="0" w:space="0" w:color="auto"/>
        <w:bottom w:val="none" w:sz="0" w:space="0" w:color="auto"/>
        <w:right w:val="none" w:sz="0" w:space="0" w:color="auto"/>
      </w:divBdr>
      <w:divsChild>
        <w:div w:id="953365554">
          <w:marLeft w:val="0"/>
          <w:marRight w:val="0"/>
          <w:marTop w:val="0"/>
          <w:marBottom w:val="0"/>
          <w:divBdr>
            <w:top w:val="none" w:sz="0" w:space="0" w:color="auto"/>
            <w:left w:val="none" w:sz="0" w:space="0" w:color="auto"/>
            <w:bottom w:val="none" w:sz="0" w:space="0" w:color="auto"/>
            <w:right w:val="none" w:sz="0" w:space="0" w:color="auto"/>
          </w:divBdr>
          <w:divsChild>
            <w:div w:id="1059667039">
              <w:marLeft w:val="0"/>
              <w:marRight w:val="0"/>
              <w:marTop w:val="0"/>
              <w:marBottom w:val="0"/>
              <w:divBdr>
                <w:top w:val="none" w:sz="0" w:space="0" w:color="auto"/>
                <w:left w:val="none" w:sz="0" w:space="0" w:color="auto"/>
                <w:bottom w:val="none" w:sz="0" w:space="0" w:color="auto"/>
                <w:right w:val="none" w:sz="0" w:space="0" w:color="auto"/>
              </w:divBdr>
            </w:div>
            <w:div w:id="447940840">
              <w:marLeft w:val="0"/>
              <w:marRight w:val="0"/>
              <w:marTop w:val="0"/>
              <w:marBottom w:val="0"/>
              <w:divBdr>
                <w:top w:val="none" w:sz="0" w:space="0" w:color="auto"/>
                <w:left w:val="none" w:sz="0" w:space="0" w:color="auto"/>
                <w:bottom w:val="none" w:sz="0" w:space="0" w:color="auto"/>
                <w:right w:val="none" w:sz="0" w:space="0" w:color="auto"/>
              </w:divBdr>
            </w:div>
            <w:div w:id="671839700">
              <w:marLeft w:val="0"/>
              <w:marRight w:val="0"/>
              <w:marTop w:val="0"/>
              <w:marBottom w:val="0"/>
              <w:divBdr>
                <w:top w:val="none" w:sz="0" w:space="0" w:color="auto"/>
                <w:left w:val="none" w:sz="0" w:space="0" w:color="auto"/>
                <w:bottom w:val="none" w:sz="0" w:space="0" w:color="auto"/>
                <w:right w:val="none" w:sz="0" w:space="0" w:color="auto"/>
              </w:divBdr>
            </w:div>
            <w:div w:id="2076049546">
              <w:marLeft w:val="0"/>
              <w:marRight w:val="0"/>
              <w:marTop w:val="0"/>
              <w:marBottom w:val="0"/>
              <w:divBdr>
                <w:top w:val="none" w:sz="0" w:space="0" w:color="auto"/>
                <w:left w:val="none" w:sz="0" w:space="0" w:color="auto"/>
                <w:bottom w:val="none" w:sz="0" w:space="0" w:color="auto"/>
                <w:right w:val="none" w:sz="0" w:space="0" w:color="auto"/>
              </w:divBdr>
            </w:div>
            <w:div w:id="1003243875">
              <w:marLeft w:val="0"/>
              <w:marRight w:val="0"/>
              <w:marTop w:val="0"/>
              <w:marBottom w:val="0"/>
              <w:divBdr>
                <w:top w:val="none" w:sz="0" w:space="0" w:color="auto"/>
                <w:left w:val="none" w:sz="0" w:space="0" w:color="auto"/>
                <w:bottom w:val="none" w:sz="0" w:space="0" w:color="auto"/>
                <w:right w:val="none" w:sz="0" w:space="0" w:color="auto"/>
              </w:divBdr>
            </w:div>
            <w:div w:id="195434131">
              <w:marLeft w:val="0"/>
              <w:marRight w:val="0"/>
              <w:marTop w:val="0"/>
              <w:marBottom w:val="0"/>
              <w:divBdr>
                <w:top w:val="none" w:sz="0" w:space="0" w:color="auto"/>
                <w:left w:val="none" w:sz="0" w:space="0" w:color="auto"/>
                <w:bottom w:val="none" w:sz="0" w:space="0" w:color="auto"/>
                <w:right w:val="none" w:sz="0" w:space="0" w:color="auto"/>
              </w:divBdr>
            </w:div>
            <w:div w:id="162360189">
              <w:marLeft w:val="0"/>
              <w:marRight w:val="0"/>
              <w:marTop w:val="0"/>
              <w:marBottom w:val="0"/>
              <w:divBdr>
                <w:top w:val="none" w:sz="0" w:space="0" w:color="auto"/>
                <w:left w:val="none" w:sz="0" w:space="0" w:color="auto"/>
                <w:bottom w:val="none" w:sz="0" w:space="0" w:color="auto"/>
                <w:right w:val="none" w:sz="0" w:space="0" w:color="auto"/>
              </w:divBdr>
            </w:div>
            <w:div w:id="826287853">
              <w:marLeft w:val="0"/>
              <w:marRight w:val="0"/>
              <w:marTop w:val="0"/>
              <w:marBottom w:val="0"/>
              <w:divBdr>
                <w:top w:val="none" w:sz="0" w:space="0" w:color="auto"/>
                <w:left w:val="none" w:sz="0" w:space="0" w:color="auto"/>
                <w:bottom w:val="none" w:sz="0" w:space="0" w:color="auto"/>
                <w:right w:val="none" w:sz="0" w:space="0" w:color="auto"/>
              </w:divBdr>
            </w:div>
            <w:div w:id="1560046325">
              <w:marLeft w:val="0"/>
              <w:marRight w:val="0"/>
              <w:marTop w:val="0"/>
              <w:marBottom w:val="0"/>
              <w:divBdr>
                <w:top w:val="none" w:sz="0" w:space="0" w:color="auto"/>
                <w:left w:val="none" w:sz="0" w:space="0" w:color="auto"/>
                <w:bottom w:val="none" w:sz="0" w:space="0" w:color="auto"/>
                <w:right w:val="none" w:sz="0" w:space="0" w:color="auto"/>
              </w:divBdr>
            </w:div>
            <w:div w:id="1378358673">
              <w:marLeft w:val="0"/>
              <w:marRight w:val="0"/>
              <w:marTop w:val="0"/>
              <w:marBottom w:val="0"/>
              <w:divBdr>
                <w:top w:val="none" w:sz="0" w:space="0" w:color="auto"/>
                <w:left w:val="none" w:sz="0" w:space="0" w:color="auto"/>
                <w:bottom w:val="none" w:sz="0" w:space="0" w:color="auto"/>
                <w:right w:val="none" w:sz="0" w:space="0" w:color="auto"/>
              </w:divBdr>
            </w:div>
            <w:div w:id="1716925234">
              <w:marLeft w:val="0"/>
              <w:marRight w:val="0"/>
              <w:marTop w:val="0"/>
              <w:marBottom w:val="0"/>
              <w:divBdr>
                <w:top w:val="none" w:sz="0" w:space="0" w:color="auto"/>
                <w:left w:val="none" w:sz="0" w:space="0" w:color="auto"/>
                <w:bottom w:val="none" w:sz="0" w:space="0" w:color="auto"/>
                <w:right w:val="none" w:sz="0" w:space="0" w:color="auto"/>
              </w:divBdr>
            </w:div>
            <w:div w:id="710307608">
              <w:marLeft w:val="0"/>
              <w:marRight w:val="0"/>
              <w:marTop w:val="0"/>
              <w:marBottom w:val="0"/>
              <w:divBdr>
                <w:top w:val="none" w:sz="0" w:space="0" w:color="auto"/>
                <w:left w:val="none" w:sz="0" w:space="0" w:color="auto"/>
                <w:bottom w:val="none" w:sz="0" w:space="0" w:color="auto"/>
                <w:right w:val="none" w:sz="0" w:space="0" w:color="auto"/>
              </w:divBdr>
            </w:div>
            <w:div w:id="324867128">
              <w:marLeft w:val="0"/>
              <w:marRight w:val="0"/>
              <w:marTop w:val="0"/>
              <w:marBottom w:val="0"/>
              <w:divBdr>
                <w:top w:val="none" w:sz="0" w:space="0" w:color="auto"/>
                <w:left w:val="none" w:sz="0" w:space="0" w:color="auto"/>
                <w:bottom w:val="none" w:sz="0" w:space="0" w:color="auto"/>
                <w:right w:val="none" w:sz="0" w:space="0" w:color="auto"/>
              </w:divBdr>
            </w:div>
            <w:div w:id="1183857280">
              <w:marLeft w:val="0"/>
              <w:marRight w:val="0"/>
              <w:marTop w:val="0"/>
              <w:marBottom w:val="0"/>
              <w:divBdr>
                <w:top w:val="none" w:sz="0" w:space="0" w:color="auto"/>
                <w:left w:val="none" w:sz="0" w:space="0" w:color="auto"/>
                <w:bottom w:val="none" w:sz="0" w:space="0" w:color="auto"/>
                <w:right w:val="none" w:sz="0" w:space="0" w:color="auto"/>
              </w:divBdr>
            </w:div>
            <w:div w:id="1307321029">
              <w:marLeft w:val="0"/>
              <w:marRight w:val="0"/>
              <w:marTop w:val="0"/>
              <w:marBottom w:val="0"/>
              <w:divBdr>
                <w:top w:val="none" w:sz="0" w:space="0" w:color="auto"/>
                <w:left w:val="none" w:sz="0" w:space="0" w:color="auto"/>
                <w:bottom w:val="none" w:sz="0" w:space="0" w:color="auto"/>
                <w:right w:val="none" w:sz="0" w:space="0" w:color="auto"/>
              </w:divBdr>
            </w:div>
            <w:div w:id="1594893641">
              <w:marLeft w:val="0"/>
              <w:marRight w:val="0"/>
              <w:marTop w:val="0"/>
              <w:marBottom w:val="0"/>
              <w:divBdr>
                <w:top w:val="none" w:sz="0" w:space="0" w:color="auto"/>
                <w:left w:val="none" w:sz="0" w:space="0" w:color="auto"/>
                <w:bottom w:val="none" w:sz="0" w:space="0" w:color="auto"/>
                <w:right w:val="none" w:sz="0" w:space="0" w:color="auto"/>
              </w:divBdr>
            </w:div>
            <w:div w:id="2028798067">
              <w:marLeft w:val="0"/>
              <w:marRight w:val="0"/>
              <w:marTop w:val="0"/>
              <w:marBottom w:val="0"/>
              <w:divBdr>
                <w:top w:val="none" w:sz="0" w:space="0" w:color="auto"/>
                <w:left w:val="none" w:sz="0" w:space="0" w:color="auto"/>
                <w:bottom w:val="none" w:sz="0" w:space="0" w:color="auto"/>
                <w:right w:val="none" w:sz="0" w:space="0" w:color="auto"/>
              </w:divBdr>
            </w:div>
            <w:div w:id="841310769">
              <w:marLeft w:val="0"/>
              <w:marRight w:val="0"/>
              <w:marTop w:val="0"/>
              <w:marBottom w:val="0"/>
              <w:divBdr>
                <w:top w:val="none" w:sz="0" w:space="0" w:color="auto"/>
                <w:left w:val="none" w:sz="0" w:space="0" w:color="auto"/>
                <w:bottom w:val="none" w:sz="0" w:space="0" w:color="auto"/>
                <w:right w:val="none" w:sz="0" w:space="0" w:color="auto"/>
              </w:divBdr>
            </w:div>
            <w:div w:id="626546360">
              <w:marLeft w:val="0"/>
              <w:marRight w:val="0"/>
              <w:marTop w:val="0"/>
              <w:marBottom w:val="0"/>
              <w:divBdr>
                <w:top w:val="none" w:sz="0" w:space="0" w:color="auto"/>
                <w:left w:val="none" w:sz="0" w:space="0" w:color="auto"/>
                <w:bottom w:val="none" w:sz="0" w:space="0" w:color="auto"/>
                <w:right w:val="none" w:sz="0" w:space="0" w:color="auto"/>
              </w:divBdr>
            </w:div>
            <w:div w:id="2121337010">
              <w:marLeft w:val="0"/>
              <w:marRight w:val="0"/>
              <w:marTop w:val="0"/>
              <w:marBottom w:val="0"/>
              <w:divBdr>
                <w:top w:val="none" w:sz="0" w:space="0" w:color="auto"/>
                <w:left w:val="none" w:sz="0" w:space="0" w:color="auto"/>
                <w:bottom w:val="none" w:sz="0" w:space="0" w:color="auto"/>
                <w:right w:val="none" w:sz="0" w:space="0" w:color="auto"/>
              </w:divBdr>
            </w:div>
            <w:div w:id="826824336">
              <w:marLeft w:val="0"/>
              <w:marRight w:val="0"/>
              <w:marTop w:val="0"/>
              <w:marBottom w:val="0"/>
              <w:divBdr>
                <w:top w:val="none" w:sz="0" w:space="0" w:color="auto"/>
                <w:left w:val="none" w:sz="0" w:space="0" w:color="auto"/>
                <w:bottom w:val="none" w:sz="0" w:space="0" w:color="auto"/>
                <w:right w:val="none" w:sz="0" w:space="0" w:color="auto"/>
              </w:divBdr>
            </w:div>
            <w:div w:id="2061974646">
              <w:marLeft w:val="0"/>
              <w:marRight w:val="0"/>
              <w:marTop w:val="0"/>
              <w:marBottom w:val="0"/>
              <w:divBdr>
                <w:top w:val="none" w:sz="0" w:space="0" w:color="auto"/>
                <w:left w:val="none" w:sz="0" w:space="0" w:color="auto"/>
                <w:bottom w:val="none" w:sz="0" w:space="0" w:color="auto"/>
                <w:right w:val="none" w:sz="0" w:space="0" w:color="auto"/>
              </w:divBdr>
            </w:div>
            <w:div w:id="584188496">
              <w:marLeft w:val="0"/>
              <w:marRight w:val="0"/>
              <w:marTop w:val="0"/>
              <w:marBottom w:val="0"/>
              <w:divBdr>
                <w:top w:val="none" w:sz="0" w:space="0" w:color="auto"/>
                <w:left w:val="none" w:sz="0" w:space="0" w:color="auto"/>
                <w:bottom w:val="none" w:sz="0" w:space="0" w:color="auto"/>
                <w:right w:val="none" w:sz="0" w:space="0" w:color="auto"/>
              </w:divBdr>
            </w:div>
            <w:div w:id="1188907240">
              <w:marLeft w:val="0"/>
              <w:marRight w:val="0"/>
              <w:marTop w:val="0"/>
              <w:marBottom w:val="0"/>
              <w:divBdr>
                <w:top w:val="none" w:sz="0" w:space="0" w:color="auto"/>
                <w:left w:val="none" w:sz="0" w:space="0" w:color="auto"/>
                <w:bottom w:val="none" w:sz="0" w:space="0" w:color="auto"/>
                <w:right w:val="none" w:sz="0" w:space="0" w:color="auto"/>
              </w:divBdr>
            </w:div>
            <w:div w:id="2089647207">
              <w:marLeft w:val="0"/>
              <w:marRight w:val="0"/>
              <w:marTop w:val="0"/>
              <w:marBottom w:val="0"/>
              <w:divBdr>
                <w:top w:val="none" w:sz="0" w:space="0" w:color="auto"/>
                <w:left w:val="none" w:sz="0" w:space="0" w:color="auto"/>
                <w:bottom w:val="none" w:sz="0" w:space="0" w:color="auto"/>
                <w:right w:val="none" w:sz="0" w:space="0" w:color="auto"/>
              </w:divBdr>
            </w:div>
            <w:div w:id="466751729">
              <w:marLeft w:val="0"/>
              <w:marRight w:val="0"/>
              <w:marTop w:val="0"/>
              <w:marBottom w:val="0"/>
              <w:divBdr>
                <w:top w:val="none" w:sz="0" w:space="0" w:color="auto"/>
                <w:left w:val="none" w:sz="0" w:space="0" w:color="auto"/>
                <w:bottom w:val="none" w:sz="0" w:space="0" w:color="auto"/>
                <w:right w:val="none" w:sz="0" w:space="0" w:color="auto"/>
              </w:divBdr>
            </w:div>
            <w:div w:id="2068409827">
              <w:marLeft w:val="0"/>
              <w:marRight w:val="0"/>
              <w:marTop w:val="0"/>
              <w:marBottom w:val="0"/>
              <w:divBdr>
                <w:top w:val="none" w:sz="0" w:space="0" w:color="auto"/>
                <w:left w:val="none" w:sz="0" w:space="0" w:color="auto"/>
                <w:bottom w:val="none" w:sz="0" w:space="0" w:color="auto"/>
                <w:right w:val="none" w:sz="0" w:space="0" w:color="auto"/>
              </w:divBdr>
            </w:div>
            <w:div w:id="1010643790">
              <w:marLeft w:val="0"/>
              <w:marRight w:val="0"/>
              <w:marTop w:val="0"/>
              <w:marBottom w:val="0"/>
              <w:divBdr>
                <w:top w:val="none" w:sz="0" w:space="0" w:color="auto"/>
                <w:left w:val="none" w:sz="0" w:space="0" w:color="auto"/>
                <w:bottom w:val="none" w:sz="0" w:space="0" w:color="auto"/>
                <w:right w:val="none" w:sz="0" w:space="0" w:color="auto"/>
              </w:divBdr>
            </w:div>
            <w:div w:id="1019086160">
              <w:marLeft w:val="0"/>
              <w:marRight w:val="0"/>
              <w:marTop w:val="0"/>
              <w:marBottom w:val="0"/>
              <w:divBdr>
                <w:top w:val="none" w:sz="0" w:space="0" w:color="auto"/>
                <w:left w:val="none" w:sz="0" w:space="0" w:color="auto"/>
                <w:bottom w:val="none" w:sz="0" w:space="0" w:color="auto"/>
                <w:right w:val="none" w:sz="0" w:space="0" w:color="auto"/>
              </w:divBdr>
            </w:div>
            <w:div w:id="1314673543">
              <w:marLeft w:val="0"/>
              <w:marRight w:val="0"/>
              <w:marTop w:val="0"/>
              <w:marBottom w:val="0"/>
              <w:divBdr>
                <w:top w:val="none" w:sz="0" w:space="0" w:color="auto"/>
                <w:left w:val="none" w:sz="0" w:space="0" w:color="auto"/>
                <w:bottom w:val="none" w:sz="0" w:space="0" w:color="auto"/>
                <w:right w:val="none" w:sz="0" w:space="0" w:color="auto"/>
              </w:divBdr>
            </w:div>
            <w:div w:id="81606178">
              <w:marLeft w:val="0"/>
              <w:marRight w:val="0"/>
              <w:marTop w:val="0"/>
              <w:marBottom w:val="0"/>
              <w:divBdr>
                <w:top w:val="none" w:sz="0" w:space="0" w:color="auto"/>
                <w:left w:val="none" w:sz="0" w:space="0" w:color="auto"/>
                <w:bottom w:val="none" w:sz="0" w:space="0" w:color="auto"/>
                <w:right w:val="none" w:sz="0" w:space="0" w:color="auto"/>
              </w:divBdr>
            </w:div>
            <w:div w:id="1582792199">
              <w:marLeft w:val="0"/>
              <w:marRight w:val="0"/>
              <w:marTop w:val="0"/>
              <w:marBottom w:val="0"/>
              <w:divBdr>
                <w:top w:val="none" w:sz="0" w:space="0" w:color="auto"/>
                <w:left w:val="none" w:sz="0" w:space="0" w:color="auto"/>
                <w:bottom w:val="none" w:sz="0" w:space="0" w:color="auto"/>
                <w:right w:val="none" w:sz="0" w:space="0" w:color="auto"/>
              </w:divBdr>
            </w:div>
            <w:div w:id="128867025">
              <w:marLeft w:val="0"/>
              <w:marRight w:val="0"/>
              <w:marTop w:val="0"/>
              <w:marBottom w:val="0"/>
              <w:divBdr>
                <w:top w:val="none" w:sz="0" w:space="0" w:color="auto"/>
                <w:left w:val="none" w:sz="0" w:space="0" w:color="auto"/>
                <w:bottom w:val="none" w:sz="0" w:space="0" w:color="auto"/>
                <w:right w:val="none" w:sz="0" w:space="0" w:color="auto"/>
              </w:divBdr>
            </w:div>
            <w:div w:id="862090235">
              <w:marLeft w:val="0"/>
              <w:marRight w:val="0"/>
              <w:marTop w:val="0"/>
              <w:marBottom w:val="0"/>
              <w:divBdr>
                <w:top w:val="none" w:sz="0" w:space="0" w:color="auto"/>
                <w:left w:val="none" w:sz="0" w:space="0" w:color="auto"/>
                <w:bottom w:val="none" w:sz="0" w:space="0" w:color="auto"/>
                <w:right w:val="none" w:sz="0" w:space="0" w:color="auto"/>
              </w:divBdr>
            </w:div>
            <w:div w:id="3693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21">
      <w:bodyDiv w:val="1"/>
      <w:marLeft w:val="0"/>
      <w:marRight w:val="0"/>
      <w:marTop w:val="0"/>
      <w:marBottom w:val="0"/>
      <w:divBdr>
        <w:top w:val="none" w:sz="0" w:space="0" w:color="auto"/>
        <w:left w:val="none" w:sz="0" w:space="0" w:color="auto"/>
        <w:bottom w:val="none" w:sz="0" w:space="0" w:color="auto"/>
        <w:right w:val="none" w:sz="0" w:space="0" w:color="auto"/>
      </w:divBdr>
    </w:div>
    <w:div w:id="1992052406">
      <w:bodyDiv w:val="1"/>
      <w:marLeft w:val="0"/>
      <w:marRight w:val="0"/>
      <w:marTop w:val="0"/>
      <w:marBottom w:val="0"/>
      <w:divBdr>
        <w:top w:val="none" w:sz="0" w:space="0" w:color="auto"/>
        <w:left w:val="none" w:sz="0" w:space="0" w:color="auto"/>
        <w:bottom w:val="none" w:sz="0" w:space="0" w:color="auto"/>
        <w:right w:val="none" w:sz="0" w:space="0" w:color="auto"/>
      </w:divBdr>
      <w:divsChild>
        <w:div w:id="966349102">
          <w:marLeft w:val="0"/>
          <w:marRight w:val="0"/>
          <w:marTop w:val="0"/>
          <w:marBottom w:val="0"/>
          <w:divBdr>
            <w:top w:val="none" w:sz="0" w:space="0" w:color="auto"/>
            <w:left w:val="none" w:sz="0" w:space="0" w:color="auto"/>
            <w:bottom w:val="none" w:sz="0" w:space="0" w:color="auto"/>
            <w:right w:val="none" w:sz="0" w:space="0" w:color="auto"/>
          </w:divBdr>
          <w:divsChild>
            <w:div w:id="1935237802">
              <w:marLeft w:val="0"/>
              <w:marRight w:val="0"/>
              <w:marTop w:val="0"/>
              <w:marBottom w:val="0"/>
              <w:divBdr>
                <w:top w:val="none" w:sz="0" w:space="0" w:color="auto"/>
                <w:left w:val="none" w:sz="0" w:space="0" w:color="auto"/>
                <w:bottom w:val="none" w:sz="0" w:space="0" w:color="auto"/>
                <w:right w:val="none" w:sz="0" w:space="0" w:color="auto"/>
              </w:divBdr>
            </w:div>
            <w:div w:id="1239972651">
              <w:marLeft w:val="0"/>
              <w:marRight w:val="0"/>
              <w:marTop w:val="0"/>
              <w:marBottom w:val="0"/>
              <w:divBdr>
                <w:top w:val="none" w:sz="0" w:space="0" w:color="auto"/>
                <w:left w:val="none" w:sz="0" w:space="0" w:color="auto"/>
                <w:bottom w:val="none" w:sz="0" w:space="0" w:color="auto"/>
                <w:right w:val="none" w:sz="0" w:space="0" w:color="auto"/>
              </w:divBdr>
            </w:div>
            <w:div w:id="1551916914">
              <w:marLeft w:val="0"/>
              <w:marRight w:val="0"/>
              <w:marTop w:val="0"/>
              <w:marBottom w:val="0"/>
              <w:divBdr>
                <w:top w:val="none" w:sz="0" w:space="0" w:color="auto"/>
                <w:left w:val="none" w:sz="0" w:space="0" w:color="auto"/>
                <w:bottom w:val="none" w:sz="0" w:space="0" w:color="auto"/>
                <w:right w:val="none" w:sz="0" w:space="0" w:color="auto"/>
              </w:divBdr>
            </w:div>
            <w:div w:id="1322656434">
              <w:marLeft w:val="0"/>
              <w:marRight w:val="0"/>
              <w:marTop w:val="0"/>
              <w:marBottom w:val="0"/>
              <w:divBdr>
                <w:top w:val="none" w:sz="0" w:space="0" w:color="auto"/>
                <w:left w:val="none" w:sz="0" w:space="0" w:color="auto"/>
                <w:bottom w:val="none" w:sz="0" w:space="0" w:color="auto"/>
                <w:right w:val="none" w:sz="0" w:space="0" w:color="auto"/>
              </w:divBdr>
            </w:div>
            <w:div w:id="246040627">
              <w:marLeft w:val="0"/>
              <w:marRight w:val="0"/>
              <w:marTop w:val="0"/>
              <w:marBottom w:val="0"/>
              <w:divBdr>
                <w:top w:val="none" w:sz="0" w:space="0" w:color="auto"/>
                <w:left w:val="none" w:sz="0" w:space="0" w:color="auto"/>
                <w:bottom w:val="none" w:sz="0" w:space="0" w:color="auto"/>
                <w:right w:val="none" w:sz="0" w:space="0" w:color="auto"/>
              </w:divBdr>
            </w:div>
            <w:div w:id="1798643094">
              <w:marLeft w:val="0"/>
              <w:marRight w:val="0"/>
              <w:marTop w:val="0"/>
              <w:marBottom w:val="0"/>
              <w:divBdr>
                <w:top w:val="none" w:sz="0" w:space="0" w:color="auto"/>
                <w:left w:val="none" w:sz="0" w:space="0" w:color="auto"/>
                <w:bottom w:val="none" w:sz="0" w:space="0" w:color="auto"/>
                <w:right w:val="none" w:sz="0" w:space="0" w:color="auto"/>
              </w:divBdr>
            </w:div>
            <w:div w:id="368266299">
              <w:marLeft w:val="0"/>
              <w:marRight w:val="0"/>
              <w:marTop w:val="0"/>
              <w:marBottom w:val="0"/>
              <w:divBdr>
                <w:top w:val="none" w:sz="0" w:space="0" w:color="auto"/>
                <w:left w:val="none" w:sz="0" w:space="0" w:color="auto"/>
                <w:bottom w:val="none" w:sz="0" w:space="0" w:color="auto"/>
                <w:right w:val="none" w:sz="0" w:space="0" w:color="auto"/>
              </w:divBdr>
            </w:div>
            <w:div w:id="2131313031">
              <w:marLeft w:val="0"/>
              <w:marRight w:val="0"/>
              <w:marTop w:val="0"/>
              <w:marBottom w:val="0"/>
              <w:divBdr>
                <w:top w:val="none" w:sz="0" w:space="0" w:color="auto"/>
                <w:left w:val="none" w:sz="0" w:space="0" w:color="auto"/>
                <w:bottom w:val="none" w:sz="0" w:space="0" w:color="auto"/>
                <w:right w:val="none" w:sz="0" w:space="0" w:color="auto"/>
              </w:divBdr>
            </w:div>
            <w:div w:id="2108115295">
              <w:marLeft w:val="0"/>
              <w:marRight w:val="0"/>
              <w:marTop w:val="0"/>
              <w:marBottom w:val="0"/>
              <w:divBdr>
                <w:top w:val="none" w:sz="0" w:space="0" w:color="auto"/>
                <w:left w:val="none" w:sz="0" w:space="0" w:color="auto"/>
                <w:bottom w:val="none" w:sz="0" w:space="0" w:color="auto"/>
                <w:right w:val="none" w:sz="0" w:space="0" w:color="auto"/>
              </w:divBdr>
            </w:div>
            <w:div w:id="1828784830">
              <w:marLeft w:val="0"/>
              <w:marRight w:val="0"/>
              <w:marTop w:val="0"/>
              <w:marBottom w:val="0"/>
              <w:divBdr>
                <w:top w:val="none" w:sz="0" w:space="0" w:color="auto"/>
                <w:left w:val="none" w:sz="0" w:space="0" w:color="auto"/>
                <w:bottom w:val="none" w:sz="0" w:space="0" w:color="auto"/>
                <w:right w:val="none" w:sz="0" w:space="0" w:color="auto"/>
              </w:divBdr>
            </w:div>
            <w:div w:id="407969603">
              <w:marLeft w:val="0"/>
              <w:marRight w:val="0"/>
              <w:marTop w:val="0"/>
              <w:marBottom w:val="0"/>
              <w:divBdr>
                <w:top w:val="none" w:sz="0" w:space="0" w:color="auto"/>
                <w:left w:val="none" w:sz="0" w:space="0" w:color="auto"/>
                <w:bottom w:val="none" w:sz="0" w:space="0" w:color="auto"/>
                <w:right w:val="none" w:sz="0" w:space="0" w:color="auto"/>
              </w:divBdr>
            </w:div>
            <w:div w:id="1371804399">
              <w:marLeft w:val="0"/>
              <w:marRight w:val="0"/>
              <w:marTop w:val="0"/>
              <w:marBottom w:val="0"/>
              <w:divBdr>
                <w:top w:val="none" w:sz="0" w:space="0" w:color="auto"/>
                <w:left w:val="none" w:sz="0" w:space="0" w:color="auto"/>
                <w:bottom w:val="none" w:sz="0" w:space="0" w:color="auto"/>
                <w:right w:val="none" w:sz="0" w:space="0" w:color="auto"/>
              </w:divBdr>
            </w:div>
            <w:div w:id="1567373815">
              <w:marLeft w:val="0"/>
              <w:marRight w:val="0"/>
              <w:marTop w:val="0"/>
              <w:marBottom w:val="0"/>
              <w:divBdr>
                <w:top w:val="none" w:sz="0" w:space="0" w:color="auto"/>
                <w:left w:val="none" w:sz="0" w:space="0" w:color="auto"/>
                <w:bottom w:val="none" w:sz="0" w:space="0" w:color="auto"/>
                <w:right w:val="none" w:sz="0" w:space="0" w:color="auto"/>
              </w:divBdr>
            </w:div>
            <w:div w:id="1472089087">
              <w:marLeft w:val="0"/>
              <w:marRight w:val="0"/>
              <w:marTop w:val="0"/>
              <w:marBottom w:val="0"/>
              <w:divBdr>
                <w:top w:val="none" w:sz="0" w:space="0" w:color="auto"/>
                <w:left w:val="none" w:sz="0" w:space="0" w:color="auto"/>
                <w:bottom w:val="none" w:sz="0" w:space="0" w:color="auto"/>
                <w:right w:val="none" w:sz="0" w:space="0" w:color="auto"/>
              </w:divBdr>
            </w:div>
            <w:div w:id="538932331">
              <w:marLeft w:val="0"/>
              <w:marRight w:val="0"/>
              <w:marTop w:val="0"/>
              <w:marBottom w:val="0"/>
              <w:divBdr>
                <w:top w:val="none" w:sz="0" w:space="0" w:color="auto"/>
                <w:left w:val="none" w:sz="0" w:space="0" w:color="auto"/>
                <w:bottom w:val="none" w:sz="0" w:space="0" w:color="auto"/>
                <w:right w:val="none" w:sz="0" w:space="0" w:color="auto"/>
              </w:divBdr>
            </w:div>
            <w:div w:id="1400205751">
              <w:marLeft w:val="0"/>
              <w:marRight w:val="0"/>
              <w:marTop w:val="0"/>
              <w:marBottom w:val="0"/>
              <w:divBdr>
                <w:top w:val="none" w:sz="0" w:space="0" w:color="auto"/>
                <w:left w:val="none" w:sz="0" w:space="0" w:color="auto"/>
                <w:bottom w:val="none" w:sz="0" w:space="0" w:color="auto"/>
                <w:right w:val="none" w:sz="0" w:space="0" w:color="auto"/>
              </w:divBdr>
            </w:div>
            <w:div w:id="818838680">
              <w:marLeft w:val="0"/>
              <w:marRight w:val="0"/>
              <w:marTop w:val="0"/>
              <w:marBottom w:val="0"/>
              <w:divBdr>
                <w:top w:val="none" w:sz="0" w:space="0" w:color="auto"/>
                <w:left w:val="none" w:sz="0" w:space="0" w:color="auto"/>
                <w:bottom w:val="none" w:sz="0" w:space="0" w:color="auto"/>
                <w:right w:val="none" w:sz="0" w:space="0" w:color="auto"/>
              </w:divBdr>
            </w:div>
            <w:div w:id="276640069">
              <w:marLeft w:val="0"/>
              <w:marRight w:val="0"/>
              <w:marTop w:val="0"/>
              <w:marBottom w:val="0"/>
              <w:divBdr>
                <w:top w:val="none" w:sz="0" w:space="0" w:color="auto"/>
                <w:left w:val="none" w:sz="0" w:space="0" w:color="auto"/>
                <w:bottom w:val="none" w:sz="0" w:space="0" w:color="auto"/>
                <w:right w:val="none" w:sz="0" w:space="0" w:color="auto"/>
              </w:divBdr>
            </w:div>
            <w:div w:id="1080254481">
              <w:marLeft w:val="0"/>
              <w:marRight w:val="0"/>
              <w:marTop w:val="0"/>
              <w:marBottom w:val="0"/>
              <w:divBdr>
                <w:top w:val="none" w:sz="0" w:space="0" w:color="auto"/>
                <w:left w:val="none" w:sz="0" w:space="0" w:color="auto"/>
                <w:bottom w:val="none" w:sz="0" w:space="0" w:color="auto"/>
                <w:right w:val="none" w:sz="0" w:space="0" w:color="auto"/>
              </w:divBdr>
            </w:div>
            <w:div w:id="553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140">
      <w:bodyDiv w:val="1"/>
      <w:marLeft w:val="0"/>
      <w:marRight w:val="0"/>
      <w:marTop w:val="0"/>
      <w:marBottom w:val="0"/>
      <w:divBdr>
        <w:top w:val="none" w:sz="0" w:space="0" w:color="auto"/>
        <w:left w:val="none" w:sz="0" w:space="0" w:color="auto"/>
        <w:bottom w:val="none" w:sz="0" w:space="0" w:color="auto"/>
        <w:right w:val="none" w:sz="0" w:space="0" w:color="auto"/>
      </w:divBdr>
      <w:divsChild>
        <w:div w:id="155730925">
          <w:marLeft w:val="0"/>
          <w:marRight w:val="0"/>
          <w:marTop w:val="0"/>
          <w:marBottom w:val="0"/>
          <w:divBdr>
            <w:top w:val="none" w:sz="0" w:space="0" w:color="auto"/>
            <w:left w:val="none" w:sz="0" w:space="0" w:color="auto"/>
            <w:bottom w:val="none" w:sz="0" w:space="0" w:color="auto"/>
            <w:right w:val="none" w:sz="0" w:space="0" w:color="auto"/>
          </w:divBdr>
          <w:divsChild>
            <w:div w:id="1640306573">
              <w:marLeft w:val="0"/>
              <w:marRight w:val="0"/>
              <w:marTop w:val="0"/>
              <w:marBottom w:val="0"/>
              <w:divBdr>
                <w:top w:val="none" w:sz="0" w:space="0" w:color="auto"/>
                <w:left w:val="none" w:sz="0" w:space="0" w:color="auto"/>
                <w:bottom w:val="none" w:sz="0" w:space="0" w:color="auto"/>
                <w:right w:val="none" w:sz="0" w:space="0" w:color="auto"/>
              </w:divBdr>
            </w:div>
            <w:div w:id="2124375091">
              <w:marLeft w:val="0"/>
              <w:marRight w:val="0"/>
              <w:marTop w:val="0"/>
              <w:marBottom w:val="0"/>
              <w:divBdr>
                <w:top w:val="none" w:sz="0" w:space="0" w:color="auto"/>
                <w:left w:val="none" w:sz="0" w:space="0" w:color="auto"/>
                <w:bottom w:val="none" w:sz="0" w:space="0" w:color="auto"/>
                <w:right w:val="none" w:sz="0" w:space="0" w:color="auto"/>
              </w:divBdr>
            </w:div>
            <w:div w:id="722486913">
              <w:marLeft w:val="0"/>
              <w:marRight w:val="0"/>
              <w:marTop w:val="0"/>
              <w:marBottom w:val="0"/>
              <w:divBdr>
                <w:top w:val="none" w:sz="0" w:space="0" w:color="auto"/>
                <w:left w:val="none" w:sz="0" w:space="0" w:color="auto"/>
                <w:bottom w:val="none" w:sz="0" w:space="0" w:color="auto"/>
                <w:right w:val="none" w:sz="0" w:space="0" w:color="auto"/>
              </w:divBdr>
            </w:div>
            <w:div w:id="1698194610">
              <w:marLeft w:val="0"/>
              <w:marRight w:val="0"/>
              <w:marTop w:val="0"/>
              <w:marBottom w:val="0"/>
              <w:divBdr>
                <w:top w:val="none" w:sz="0" w:space="0" w:color="auto"/>
                <w:left w:val="none" w:sz="0" w:space="0" w:color="auto"/>
                <w:bottom w:val="none" w:sz="0" w:space="0" w:color="auto"/>
                <w:right w:val="none" w:sz="0" w:space="0" w:color="auto"/>
              </w:divBdr>
            </w:div>
            <w:div w:id="721444466">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19420245">
              <w:marLeft w:val="0"/>
              <w:marRight w:val="0"/>
              <w:marTop w:val="0"/>
              <w:marBottom w:val="0"/>
              <w:divBdr>
                <w:top w:val="none" w:sz="0" w:space="0" w:color="auto"/>
                <w:left w:val="none" w:sz="0" w:space="0" w:color="auto"/>
                <w:bottom w:val="none" w:sz="0" w:space="0" w:color="auto"/>
                <w:right w:val="none" w:sz="0" w:space="0" w:color="auto"/>
              </w:divBdr>
            </w:div>
            <w:div w:id="382022197">
              <w:marLeft w:val="0"/>
              <w:marRight w:val="0"/>
              <w:marTop w:val="0"/>
              <w:marBottom w:val="0"/>
              <w:divBdr>
                <w:top w:val="none" w:sz="0" w:space="0" w:color="auto"/>
                <w:left w:val="none" w:sz="0" w:space="0" w:color="auto"/>
                <w:bottom w:val="none" w:sz="0" w:space="0" w:color="auto"/>
                <w:right w:val="none" w:sz="0" w:space="0" w:color="auto"/>
              </w:divBdr>
            </w:div>
            <w:div w:id="883297594">
              <w:marLeft w:val="0"/>
              <w:marRight w:val="0"/>
              <w:marTop w:val="0"/>
              <w:marBottom w:val="0"/>
              <w:divBdr>
                <w:top w:val="none" w:sz="0" w:space="0" w:color="auto"/>
                <w:left w:val="none" w:sz="0" w:space="0" w:color="auto"/>
                <w:bottom w:val="none" w:sz="0" w:space="0" w:color="auto"/>
                <w:right w:val="none" w:sz="0" w:space="0" w:color="auto"/>
              </w:divBdr>
            </w:div>
            <w:div w:id="2977872">
              <w:marLeft w:val="0"/>
              <w:marRight w:val="0"/>
              <w:marTop w:val="0"/>
              <w:marBottom w:val="0"/>
              <w:divBdr>
                <w:top w:val="none" w:sz="0" w:space="0" w:color="auto"/>
                <w:left w:val="none" w:sz="0" w:space="0" w:color="auto"/>
                <w:bottom w:val="none" w:sz="0" w:space="0" w:color="auto"/>
                <w:right w:val="none" w:sz="0" w:space="0" w:color="auto"/>
              </w:divBdr>
            </w:div>
            <w:div w:id="1172525829">
              <w:marLeft w:val="0"/>
              <w:marRight w:val="0"/>
              <w:marTop w:val="0"/>
              <w:marBottom w:val="0"/>
              <w:divBdr>
                <w:top w:val="none" w:sz="0" w:space="0" w:color="auto"/>
                <w:left w:val="none" w:sz="0" w:space="0" w:color="auto"/>
                <w:bottom w:val="none" w:sz="0" w:space="0" w:color="auto"/>
                <w:right w:val="none" w:sz="0" w:space="0" w:color="auto"/>
              </w:divBdr>
            </w:div>
            <w:div w:id="2136483822">
              <w:marLeft w:val="0"/>
              <w:marRight w:val="0"/>
              <w:marTop w:val="0"/>
              <w:marBottom w:val="0"/>
              <w:divBdr>
                <w:top w:val="none" w:sz="0" w:space="0" w:color="auto"/>
                <w:left w:val="none" w:sz="0" w:space="0" w:color="auto"/>
                <w:bottom w:val="none" w:sz="0" w:space="0" w:color="auto"/>
                <w:right w:val="none" w:sz="0" w:space="0" w:color="auto"/>
              </w:divBdr>
            </w:div>
            <w:div w:id="1968243516">
              <w:marLeft w:val="0"/>
              <w:marRight w:val="0"/>
              <w:marTop w:val="0"/>
              <w:marBottom w:val="0"/>
              <w:divBdr>
                <w:top w:val="none" w:sz="0" w:space="0" w:color="auto"/>
                <w:left w:val="none" w:sz="0" w:space="0" w:color="auto"/>
                <w:bottom w:val="none" w:sz="0" w:space="0" w:color="auto"/>
                <w:right w:val="none" w:sz="0" w:space="0" w:color="auto"/>
              </w:divBdr>
            </w:div>
            <w:div w:id="378095523">
              <w:marLeft w:val="0"/>
              <w:marRight w:val="0"/>
              <w:marTop w:val="0"/>
              <w:marBottom w:val="0"/>
              <w:divBdr>
                <w:top w:val="none" w:sz="0" w:space="0" w:color="auto"/>
                <w:left w:val="none" w:sz="0" w:space="0" w:color="auto"/>
                <w:bottom w:val="none" w:sz="0" w:space="0" w:color="auto"/>
                <w:right w:val="none" w:sz="0" w:space="0" w:color="auto"/>
              </w:divBdr>
            </w:div>
            <w:div w:id="1278636628">
              <w:marLeft w:val="0"/>
              <w:marRight w:val="0"/>
              <w:marTop w:val="0"/>
              <w:marBottom w:val="0"/>
              <w:divBdr>
                <w:top w:val="none" w:sz="0" w:space="0" w:color="auto"/>
                <w:left w:val="none" w:sz="0" w:space="0" w:color="auto"/>
                <w:bottom w:val="none" w:sz="0" w:space="0" w:color="auto"/>
                <w:right w:val="none" w:sz="0" w:space="0" w:color="auto"/>
              </w:divBdr>
            </w:div>
            <w:div w:id="482432905">
              <w:marLeft w:val="0"/>
              <w:marRight w:val="0"/>
              <w:marTop w:val="0"/>
              <w:marBottom w:val="0"/>
              <w:divBdr>
                <w:top w:val="none" w:sz="0" w:space="0" w:color="auto"/>
                <w:left w:val="none" w:sz="0" w:space="0" w:color="auto"/>
                <w:bottom w:val="none" w:sz="0" w:space="0" w:color="auto"/>
                <w:right w:val="none" w:sz="0" w:space="0" w:color="auto"/>
              </w:divBdr>
            </w:div>
            <w:div w:id="972515493">
              <w:marLeft w:val="0"/>
              <w:marRight w:val="0"/>
              <w:marTop w:val="0"/>
              <w:marBottom w:val="0"/>
              <w:divBdr>
                <w:top w:val="none" w:sz="0" w:space="0" w:color="auto"/>
                <w:left w:val="none" w:sz="0" w:space="0" w:color="auto"/>
                <w:bottom w:val="none" w:sz="0" w:space="0" w:color="auto"/>
                <w:right w:val="none" w:sz="0" w:space="0" w:color="auto"/>
              </w:divBdr>
            </w:div>
            <w:div w:id="715855943">
              <w:marLeft w:val="0"/>
              <w:marRight w:val="0"/>
              <w:marTop w:val="0"/>
              <w:marBottom w:val="0"/>
              <w:divBdr>
                <w:top w:val="none" w:sz="0" w:space="0" w:color="auto"/>
                <w:left w:val="none" w:sz="0" w:space="0" w:color="auto"/>
                <w:bottom w:val="none" w:sz="0" w:space="0" w:color="auto"/>
                <w:right w:val="none" w:sz="0" w:space="0" w:color="auto"/>
              </w:divBdr>
            </w:div>
            <w:div w:id="1709841920">
              <w:marLeft w:val="0"/>
              <w:marRight w:val="0"/>
              <w:marTop w:val="0"/>
              <w:marBottom w:val="0"/>
              <w:divBdr>
                <w:top w:val="none" w:sz="0" w:space="0" w:color="auto"/>
                <w:left w:val="none" w:sz="0" w:space="0" w:color="auto"/>
                <w:bottom w:val="none" w:sz="0" w:space="0" w:color="auto"/>
                <w:right w:val="none" w:sz="0" w:space="0" w:color="auto"/>
              </w:divBdr>
            </w:div>
            <w:div w:id="2023387154">
              <w:marLeft w:val="0"/>
              <w:marRight w:val="0"/>
              <w:marTop w:val="0"/>
              <w:marBottom w:val="0"/>
              <w:divBdr>
                <w:top w:val="none" w:sz="0" w:space="0" w:color="auto"/>
                <w:left w:val="none" w:sz="0" w:space="0" w:color="auto"/>
                <w:bottom w:val="none" w:sz="0" w:space="0" w:color="auto"/>
                <w:right w:val="none" w:sz="0" w:space="0" w:color="auto"/>
              </w:divBdr>
            </w:div>
            <w:div w:id="260571470">
              <w:marLeft w:val="0"/>
              <w:marRight w:val="0"/>
              <w:marTop w:val="0"/>
              <w:marBottom w:val="0"/>
              <w:divBdr>
                <w:top w:val="none" w:sz="0" w:space="0" w:color="auto"/>
                <w:left w:val="none" w:sz="0" w:space="0" w:color="auto"/>
                <w:bottom w:val="none" w:sz="0" w:space="0" w:color="auto"/>
                <w:right w:val="none" w:sz="0" w:space="0" w:color="auto"/>
              </w:divBdr>
            </w:div>
            <w:div w:id="235937659">
              <w:marLeft w:val="0"/>
              <w:marRight w:val="0"/>
              <w:marTop w:val="0"/>
              <w:marBottom w:val="0"/>
              <w:divBdr>
                <w:top w:val="none" w:sz="0" w:space="0" w:color="auto"/>
                <w:left w:val="none" w:sz="0" w:space="0" w:color="auto"/>
                <w:bottom w:val="none" w:sz="0" w:space="0" w:color="auto"/>
                <w:right w:val="none" w:sz="0" w:space="0" w:color="auto"/>
              </w:divBdr>
            </w:div>
            <w:div w:id="1179655958">
              <w:marLeft w:val="0"/>
              <w:marRight w:val="0"/>
              <w:marTop w:val="0"/>
              <w:marBottom w:val="0"/>
              <w:divBdr>
                <w:top w:val="none" w:sz="0" w:space="0" w:color="auto"/>
                <w:left w:val="none" w:sz="0" w:space="0" w:color="auto"/>
                <w:bottom w:val="none" w:sz="0" w:space="0" w:color="auto"/>
                <w:right w:val="none" w:sz="0" w:space="0" w:color="auto"/>
              </w:divBdr>
            </w:div>
            <w:div w:id="842476070">
              <w:marLeft w:val="0"/>
              <w:marRight w:val="0"/>
              <w:marTop w:val="0"/>
              <w:marBottom w:val="0"/>
              <w:divBdr>
                <w:top w:val="none" w:sz="0" w:space="0" w:color="auto"/>
                <w:left w:val="none" w:sz="0" w:space="0" w:color="auto"/>
                <w:bottom w:val="none" w:sz="0" w:space="0" w:color="auto"/>
                <w:right w:val="none" w:sz="0" w:space="0" w:color="auto"/>
              </w:divBdr>
            </w:div>
            <w:div w:id="214317463">
              <w:marLeft w:val="0"/>
              <w:marRight w:val="0"/>
              <w:marTop w:val="0"/>
              <w:marBottom w:val="0"/>
              <w:divBdr>
                <w:top w:val="none" w:sz="0" w:space="0" w:color="auto"/>
                <w:left w:val="none" w:sz="0" w:space="0" w:color="auto"/>
                <w:bottom w:val="none" w:sz="0" w:space="0" w:color="auto"/>
                <w:right w:val="none" w:sz="0" w:space="0" w:color="auto"/>
              </w:divBdr>
            </w:div>
            <w:div w:id="2007584699">
              <w:marLeft w:val="0"/>
              <w:marRight w:val="0"/>
              <w:marTop w:val="0"/>
              <w:marBottom w:val="0"/>
              <w:divBdr>
                <w:top w:val="none" w:sz="0" w:space="0" w:color="auto"/>
                <w:left w:val="none" w:sz="0" w:space="0" w:color="auto"/>
                <w:bottom w:val="none" w:sz="0" w:space="0" w:color="auto"/>
                <w:right w:val="none" w:sz="0" w:space="0" w:color="auto"/>
              </w:divBdr>
            </w:div>
            <w:div w:id="1421491195">
              <w:marLeft w:val="0"/>
              <w:marRight w:val="0"/>
              <w:marTop w:val="0"/>
              <w:marBottom w:val="0"/>
              <w:divBdr>
                <w:top w:val="none" w:sz="0" w:space="0" w:color="auto"/>
                <w:left w:val="none" w:sz="0" w:space="0" w:color="auto"/>
                <w:bottom w:val="none" w:sz="0" w:space="0" w:color="auto"/>
                <w:right w:val="none" w:sz="0" w:space="0" w:color="auto"/>
              </w:divBdr>
            </w:div>
            <w:div w:id="602341724">
              <w:marLeft w:val="0"/>
              <w:marRight w:val="0"/>
              <w:marTop w:val="0"/>
              <w:marBottom w:val="0"/>
              <w:divBdr>
                <w:top w:val="none" w:sz="0" w:space="0" w:color="auto"/>
                <w:left w:val="none" w:sz="0" w:space="0" w:color="auto"/>
                <w:bottom w:val="none" w:sz="0" w:space="0" w:color="auto"/>
                <w:right w:val="none" w:sz="0" w:space="0" w:color="auto"/>
              </w:divBdr>
            </w:div>
            <w:div w:id="1004747012">
              <w:marLeft w:val="0"/>
              <w:marRight w:val="0"/>
              <w:marTop w:val="0"/>
              <w:marBottom w:val="0"/>
              <w:divBdr>
                <w:top w:val="none" w:sz="0" w:space="0" w:color="auto"/>
                <w:left w:val="none" w:sz="0" w:space="0" w:color="auto"/>
                <w:bottom w:val="none" w:sz="0" w:space="0" w:color="auto"/>
                <w:right w:val="none" w:sz="0" w:space="0" w:color="auto"/>
              </w:divBdr>
            </w:div>
            <w:div w:id="2010713361">
              <w:marLeft w:val="0"/>
              <w:marRight w:val="0"/>
              <w:marTop w:val="0"/>
              <w:marBottom w:val="0"/>
              <w:divBdr>
                <w:top w:val="none" w:sz="0" w:space="0" w:color="auto"/>
                <w:left w:val="none" w:sz="0" w:space="0" w:color="auto"/>
                <w:bottom w:val="none" w:sz="0" w:space="0" w:color="auto"/>
                <w:right w:val="none" w:sz="0" w:space="0" w:color="auto"/>
              </w:divBdr>
            </w:div>
            <w:div w:id="1373260827">
              <w:marLeft w:val="0"/>
              <w:marRight w:val="0"/>
              <w:marTop w:val="0"/>
              <w:marBottom w:val="0"/>
              <w:divBdr>
                <w:top w:val="none" w:sz="0" w:space="0" w:color="auto"/>
                <w:left w:val="none" w:sz="0" w:space="0" w:color="auto"/>
                <w:bottom w:val="none" w:sz="0" w:space="0" w:color="auto"/>
                <w:right w:val="none" w:sz="0" w:space="0" w:color="auto"/>
              </w:divBdr>
            </w:div>
            <w:div w:id="1061946552">
              <w:marLeft w:val="0"/>
              <w:marRight w:val="0"/>
              <w:marTop w:val="0"/>
              <w:marBottom w:val="0"/>
              <w:divBdr>
                <w:top w:val="none" w:sz="0" w:space="0" w:color="auto"/>
                <w:left w:val="none" w:sz="0" w:space="0" w:color="auto"/>
                <w:bottom w:val="none" w:sz="0" w:space="0" w:color="auto"/>
                <w:right w:val="none" w:sz="0" w:space="0" w:color="auto"/>
              </w:divBdr>
            </w:div>
            <w:div w:id="339086232">
              <w:marLeft w:val="0"/>
              <w:marRight w:val="0"/>
              <w:marTop w:val="0"/>
              <w:marBottom w:val="0"/>
              <w:divBdr>
                <w:top w:val="none" w:sz="0" w:space="0" w:color="auto"/>
                <w:left w:val="none" w:sz="0" w:space="0" w:color="auto"/>
                <w:bottom w:val="none" w:sz="0" w:space="0" w:color="auto"/>
                <w:right w:val="none" w:sz="0" w:space="0" w:color="auto"/>
              </w:divBdr>
            </w:div>
            <w:div w:id="1685280868">
              <w:marLeft w:val="0"/>
              <w:marRight w:val="0"/>
              <w:marTop w:val="0"/>
              <w:marBottom w:val="0"/>
              <w:divBdr>
                <w:top w:val="none" w:sz="0" w:space="0" w:color="auto"/>
                <w:left w:val="none" w:sz="0" w:space="0" w:color="auto"/>
                <w:bottom w:val="none" w:sz="0" w:space="0" w:color="auto"/>
                <w:right w:val="none" w:sz="0" w:space="0" w:color="auto"/>
              </w:divBdr>
            </w:div>
            <w:div w:id="645865158">
              <w:marLeft w:val="0"/>
              <w:marRight w:val="0"/>
              <w:marTop w:val="0"/>
              <w:marBottom w:val="0"/>
              <w:divBdr>
                <w:top w:val="none" w:sz="0" w:space="0" w:color="auto"/>
                <w:left w:val="none" w:sz="0" w:space="0" w:color="auto"/>
                <w:bottom w:val="none" w:sz="0" w:space="0" w:color="auto"/>
                <w:right w:val="none" w:sz="0" w:space="0" w:color="auto"/>
              </w:divBdr>
            </w:div>
            <w:div w:id="672029828">
              <w:marLeft w:val="0"/>
              <w:marRight w:val="0"/>
              <w:marTop w:val="0"/>
              <w:marBottom w:val="0"/>
              <w:divBdr>
                <w:top w:val="none" w:sz="0" w:space="0" w:color="auto"/>
                <w:left w:val="none" w:sz="0" w:space="0" w:color="auto"/>
                <w:bottom w:val="none" w:sz="0" w:space="0" w:color="auto"/>
                <w:right w:val="none" w:sz="0" w:space="0" w:color="auto"/>
              </w:divBdr>
            </w:div>
            <w:div w:id="1413114889">
              <w:marLeft w:val="0"/>
              <w:marRight w:val="0"/>
              <w:marTop w:val="0"/>
              <w:marBottom w:val="0"/>
              <w:divBdr>
                <w:top w:val="none" w:sz="0" w:space="0" w:color="auto"/>
                <w:left w:val="none" w:sz="0" w:space="0" w:color="auto"/>
                <w:bottom w:val="none" w:sz="0" w:space="0" w:color="auto"/>
                <w:right w:val="none" w:sz="0" w:space="0" w:color="auto"/>
              </w:divBdr>
            </w:div>
            <w:div w:id="779297846">
              <w:marLeft w:val="0"/>
              <w:marRight w:val="0"/>
              <w:marTop w:val="0"/>
              <w:marBottom w:val="0"/>
              <w:divBdr>
                <w:top w:val="none" w:sz="0" w:space="0" w:color="auto"/>
                <w:left w:val="none" w:sz="0" w:space="0" w:color="auto"/>
                <w:bottom w:val="none" w:sz="0" w:space="0" w:color="auto"/>
                <w:right w:val="none" w:sz="0" w:space="0" w:color="auto"/>
              </w:divBdr>
            </w:div>
            <w:div w:id="743450351">
              <w:marLeft w:val="0"/>
              <w:marRight w:val="0"/>
              <w:marTop w:val="0"/>
              <w:marBottom w:val="0"/>
              <w:divBdr>
                <w:top w:val="none" w:sz="0" w:space="0" w:color="auto"/>
                <w:left w:val="none" w:sz="0" w:space="0" w:color="auto"/>
                <w:bottom w:val="none" w:sz="0" w:space="0" w:color="auto"/>
                <w:right w:val="none" w:sz="0" w:space="0" w:color="auto"/>
              </w:divBdr>
            </w:div>
            <w:div w:id="1087768527">
              <w:marLeft w:val="0"/>
              <w:marRight w:val="0"/>
              <w:marTop w:val="0"/>
              <w:marBottom w:val="0"/>
              <w:divBdr>
                <w:top w:val="none" w:sz="0" w:space="0" w:color="auto"/>
                <w:left w:val="none" w:sz="0" w:space="0" w:color="auto"/>
                <w:bottom w:val="none" w:sz="0" w:space="0" w:color="auto"/>
                <w:right w:val="none" w:sz="0" w:space="0" w:color="auto"/>
              </w:divBdr>
            </w:div>
            <w:div w:id="435248448">
              <w:marLeft w:val="0"/>
              <w:marRight w:val="0"/>
              <w:marTop w:val="0"/>
              <w:marBottom w:val="0"/>
              <w:divBdr>
                <w:top w:val="none" w:sz="0" w:space="0" w:color="auto"/>
                <w:left w:val="none" w:sz="0" w:space="0" w:color="auto"/>
                <w:bottom w:val="none" w:sz="0" w:space="0" w:color="auto"/>
                <w:right w:val="none" w:sz="0" w:space="0" w:color="auto"/>
              </w:divBdr>
            </w:div>
            <w:div w:id="190843015">
              <w:marLeft w:val="0"/>
              <w:marRight w:val="0"/>
              <w:marTop w:val="0"/>
              <w:marBottom w:val="0"/>
              <w:divBdr>
                <w:top w:val="none" w:sz="0" w:space="0" w:color="auto"/>
                <w:left w:val="none" w:sz="0" w:space="0" w:color="auto"/>
                <w:bottom w:val="none" w:sz="0" w:space="0" w:color="auto"/>
                <w:right w:val="none" w:sz="0" w:space="0" w:color="auto"/>
              </w:divBdr>
            </w:div>
            <w:div w:id="1038625648">
              <w:marLeft w:val="0"/>
              <w:marRight w:val="0"/>
              <w:marTop w:val="0"/>
              <w:marBottom w:val="0"/>
              <w:divBdr>
                <w:top w:val="none" w:sz="0" w:space="0" w:color="auto"/>
                <w:left w:val="none" w:sz="0" w:space="0" w:color="auto"/>
                <w:bottom w:val="none" w:sz="0" w:space="0" w:color="auto"/>
                <w:right w:val="none" w:sz="0" w:space="0" w:color="auto"/>
              </w:divBdr>
            </w:div>
            <w:div w:id="49961117">
              <w:marLeft w:val="0"/>
              <w:marRight w:val="0"/>
              <w:marTop w:val="0"/>
              <w:marBottom w:val="0"/>
              <w:divBdr>
                <w:top w:val="none" w:sz="0" w:space="0" w:color="auto"/>
                <w:left w:val="none" w:sz="0" w:space="0" w:color="auto"/>
                <w:bottom w:val="none" w:sz="0" w:space="0" w:color="auto"/>
                <w:right w:val="none" w:sz="0" w:space="0" w:color="auto"/>
              </w:divBdr>
            </w:div>
            <w:div w:id="842285824">
              <w:marLeft w:val="0"/>
              <w:marRight w:val="0"/>
              <w:marTop w:val="0"/>
              <w:marBottom w:val="0"/>
              <w:divBdr>
                <w:top w:val="none" w:sz="0" w:space="0" w:color="auto"/>
                <w:left w:val="none" w:sz="0" w:space="0" w:color="auto"/>
                <w:bottom w:val="none" w:sz="0" w:space="0" w:color="auto"/>
                <w:right w:val="none" w:sz="0" w:space="0" w:color="auto"/>
              </w:divBdr>
            </w:div>
            <w:div w:id="1743210696">
              <w:marLeft w:val="0"/>
              <w:marRight w:val="0"/>
              <w:marTop w:val="0"/>
              <w:marBottom w:val="0"/>
              <w:divBdr>
                <w:top w:val="none" w:sz="0" w:space="0" w:color="auto"/>
                <w:left w:val="none" w:sz="0" w:space="0" w:color="auto"/>
                <w:bottom w:val="none" w:sz="0" w:space="0" w:color="auto"/>
                <w:right w:val="none" w:sz="0" w:space="0" w:color="auto"/>
              </w:divBdr>
            </w:div>
            <w:div w:id="739445075">
              <w:marLeft w:val="0"/>
              <w:marRight w:val="0"/>
              <w:marTop w:val="0"/>
              <w:marBottom w:val="0"/>
              <w:divBdr>
                <w:top w:val="none" w:sz="0" w:space="0" w:color="auto"/>
                <w:left w:val="none" w:sz="0" w:space="0" w:color="auto"/>
                <w:bottom w:val="none" w:sz="0" w:space="0" w:color="auto"/>
                <w:right w:val="none" w:sz="0" w:space="0" w:color="auto"/>
              </w:divBdr>
            </w:div>
            <w:div w:id="801576866">
              <w:marLeft w:val="0"/>
              <w:marRight w:val="0"/>
              <w:marTop w:val="0"/>
              <w:marBottom w:val="0"/>
              <w:divBdr>
                <w:top w:val="none" w:sz="0" w:space="0" w:color="auto"/>
                <w:left w:val="none" w:sz="0" w:space="0" w:color="auto"/>
                <w:bottom w:val="none" w:sz="0" w:space="0" w:color="auto"/>
                <w:right w:val="none" w:sz="0" w:space="0" w:color="auto"/>
              </w:divBdr>
            </w:div>
            <w:div w:id="1055349828">
              <w:marLeft w:val="0"/>
              <w:marRight w:val="0"/>
              <w:marTop w:val="0"/>
              <w:marBottom w:val="0"/>
              <w:divBdr>
                <w:top w:val="none" w:sz="0" w:space="0" w:color="auto"/>
                <w:left w:val="none" w:sz="0" w:space="0" w:color="auto"/>
                <w:bottom w:val="none" w:sz="0" w:space="0" w:color="auto"/>
                <w:right w:val="none" w:sz="0" w:space="0" w:color="auto"/>
              </w:divBdr>
            </w:div>
            <w:div w:id="1151025351">
              <w:marLeft w:val="0"/>
              <w:marRight w:val="0"/>
              <w:marTop w:val="0"/>
              <w:marBottom w:val="0"/>
              <w:divBdr>
                <w:top w:val="none" w:sz="0" w:space="0" w:color="auto"/>
                <w:left w:val="none" w:sz="0" w:space="0" w:color="auto"/>
                <w:bottom w:val="none" w:sz="0" w:space="0" w:color="auto"/>
                <w:right w:val="none" w:sz="0" w:space="0" w:color="auto"/>
              </w:divBdr>
            </w:div>
            <w:div w:id="821850187">
              <w:marLeft w:val="0"/>
              <w:marRight w:val="0"/>
              <w:marTop w:val="0"/>
              <w:marBottom w:val="0"/>
              <w:divBdr>
                <w:top w:val="none" w:sz="0" w:space="0" w:color="auto"/>
                <w:left w:val="none" w:sz="0" w:space="0" w:color="auto"/>
                <w:bottom w:val="none" w:sz="0" w:space="0" w:color="auto"/>
                <w:right w:val="none" w:sz="0" w:space="0" w:color="auto"/>
              </w:divBdr>
            </w:div>
            <w:div w:id="602033988">
              <w:marLeft w:val="0"/>
              <w:marRight w:val="0"/>
              <w:marTop w:val="0"/>
              <w:marBottom w:val="0"/>
              <w:divBdr>
                <w:top w:val="none" w:sz="0" w:space="0" w:color="auto"/>
                <w:left w:val="none" w:sz="0" w:space="0" w:color="auto"/>
                <w:bottom w:val="none" w:sz="0" w:space="0" w:color="auto"/>
                <w:right w:val="none" w:sz="0" w:space="0" w:color="auto"/>
              </w:divBdr>
            </w:div>
            <w:div w:id="129977192">
              <w:marLeft w:val="0"/>
              <w:marRight w:val="0"/>
              <w:marTop w:val="0"/>
              <w:marBottom w:val="0"/>
              <w:divBdr>
                <w:top w:val="none" w:sz="0" w:space="0" w:color="auto"/>
                <w:left w:val="none" w:sz="0" w:space="0" w:color="auto"/>
                <w:bottom w:val="none" w:sz="0" w:space="0" w:color="auto"/>
                <w:right w:val="none" w:sz="0" w:space="0" w:color="auto"/>
              </w:divBdr>
            </w:div>
            <w:div w:id="2022968543">
              <w:marLeft w:val="0"/>
              <w:marRight w:val="0"/>
              <w:marTop w:val="0"/>
              <w:marBottom w:val="0"/>
              <w:divBdr>
                <w:top w:val="none" w:sz="0" w:space="0" w:color="auto"/>
                <w:left w:val="none" w:sz="0" w:space="0" w:color="auto"/>
                <w:bottom w:val="none" w:sz="0" w:space="0" w:color="auto"/>
                <w:right w:val="none" w:sz="0" w:space="0" w:color="auto"/>
              </w:divBdr>
            </w:div>
            <w:div w:id="1646659290">
              <w:marLeft w:val="0"/>
              <w:marRight w:val="0"/>
              <w:marTop w:val="0"/>
              <w:marBottom w:val="0"/>
              <w:divBdr>
                <w:top w:val="none" w:sz="0" w:space="0" w:color="auto"/>
                <w:left w:val="none" w:sz="0" w:space="0" w:color="auto"/>
                <w:bottom w:val="none" w:sz="0" w:space="0" w:color="auto"/>
                <w:right w:val="none" w:sz="0" w:space="0" w:color="auto"/>
              </w:divBdr>
            </w:div>
            <w:div w:id="1758095050">
              <w:marLeft w:val="0"/>
              <w:marRight w:val="0"/>
              <w:marTop w:val="0"/>
              <w:marBottom w:val="0"/>
              <w:divBdr>
                <w:top w:val="none" w:sz="0" w:space="0" w:color="auto"/>
                <w:left w:val="none" w:sz="0" w:space="0" w:color="auto"/>
                <w:bottom w:val="none" w:sz="0" w:space="0" w:color="auto"/>
                <w:right w:val="none" w:sz="0" w:space="0" w:color="auto"/>
              </w:divBdr>
            </w:div>
            <w:div w:id="2111199287">
              <w:marLeft w:val="0"/>
              <w:marRight w:val="0"/>
              <w:marTop w:val="0"/>
              <w:marBottom w:val="0"/>
              <w:divBdr>
                <w:top w:val="none" w:sz="0" w:space="0" w:color="auto"/>
                <w:left w:val="none" w:sz="0" w:space="0" w:color="auto"/>
                <w:bottom w:val="none" w:sz="0" w:space="0" w:color="auto"/>
                <w:right w:val="none" w:sz="0" w:space="0" w:color="auto"/>
              </w:divBdr>
            </w:div>
            <w:div w:id="1375469618">
              <w:marLeft w:val="0"/>
              <w:marRight w:val="0"/>
              <w:marTop w:val="0"/>
              <w:marBottom w:val="0"/>
              <w:divBdr>
                <w:top w:val="none" w:sz="0" w:space="0" w:color="auto"/>
                <w:left w:val="none" w:sz="0" w:space="0" w:color="auto"/>
                <w:bottom w:val="none" w:sz="0" w:space="0" w:color="auto"/>
                <w:right w:val="none" w:sz="0" w:space="0" w:color="auto"/>
              </w:divBdr>
            </w:div>
            <w:div w:id="167914525">
              <w:marLeft w:val="0"/>
              <w:marRight w:val="0"/>
              <w:marTop w:val="0"/>
              <w:marBottom w:val="0"/>
              <w:divBdr>
                <w:top w:val="none" w:sz="0" w:space="0" w:color="auto"/>
                <w:left w:val="none" w:sz="0" w:space="0" w:color="auto"/>
                <w:bottom w:val="none" w:sz="0" w:space="0" w:color="auto"/>
                <w:right w:val="none" w:sz="0" w:space="0" w:color="auto"/>
              </w:divBdr>
            </w:div>
            <w:div w:id="1626085935">
              <w:marLeft w:val="0"/>
              <w:marRight w:val="0"/>
              <w:marTop w:val="0"/>
              <w:marBottom w:val="0"/>
              <w:divBdr>
                <w:top w:val="none" w:sz="0" w:space="0" w:color="auto"/>
                <w:left w:val="none" w:sz="0" w:space="0" w:color="auto"/>
                <w:bottom w:val="none" w:sz="0" w:space="0" w:color="auto"/>
                <w:right w:val="none" w:sz="0" w:space="0" w:color="auto"/>
              </w:divBdr>
            </w:div>
            <w:div w:id="210122062">
              <w:marLeft w:val="0"/>
              <w:marRight w:val="0"/>
              <w:marTop w:val="0"/>
              <w:marBottom w:val="0"/>
              <w:divBdr>
                <w:top w:val="none" w:sz="0" w:space="0" w:color="auto"/>
                <w:left w:val="none" w:sz="0" w:space="0" w:color="auto"/>
                <w:bottom w:val="none" w:sz="0" w:space="0" w:color="auto"/>
                <w:right w:val="none" w:sz="0" w:space="0" w:color="auto"/>
              </w:divBdr>
            </w:div>
            <w:div w:id="415980791">
              <w:marLeft w:val="0"/>
              <w:marRight w:val="0"/>
              <w:marTop w:val="0"/>
              <w:marBottom w:val="0"/>
              <w:divBdr>
                <w:top w:val="none" w:sz="0" w:space="0" w:color="auto"/>
                <w:left w:val="none" w:sz="0" w:space="0" w:color="auto"/>
                <w:bottom w:val="none" w:sz="0" w:space="0" w:color="auto"/>
                <w:right w:val="none" w:sz="0" w:space="0" w:color="auto"/>
              </w:divBdr>
            </w:div>
            <w:div w:id="579487472">
              <w:marLeft w:val="0"/>
              <w:marRight w:val="0"/>
              <w:marTop w:val="0"/>
              <w:marBottom w:val="0"/>
              <w:divBdr>
                <w:top w:val="none" w:sz="0" w:space="0" w:color="auto"/>
                <w:left w:val="none" w:sz="0" w:space="0" w:color="auto"/>
                <w:bottom w:val="none" w:sz="0" w:space="0" w:color="auto"/>
                <w:right w:val="none" w:sz="0" w:space="0" w:color="auto"/>
              </w:divBdr>
            </w:div>
            <w:div w:id="245773570">
              <w:marLeft w:val="0"/>
              <w:marRight w:val="0"/>
              <w:marTop w:val="0"/>
              <w:marBottom w:val="0"/>
              <w:divBdr>
                <w:top w:val="none" w:sz="0" w:space="0" w:color="auto"/>
                <w:left w:val="none" w:sz="0" w:space="0" w:color="auto"/>
                <w:bottom w:val="none" w:sz="0" w:space="0" w:color="auto"/>
                <w:right w:val="none" w:sz="0" w:space="0" w:color="auto"/>
              </w:divBdr>
            </w:div>
            <w:div w:id="321927731">
              <w:marLeft w:val="0"/>
              <w:marRight w:val="0"/>
              <w:marTop w:val="0"/>
              <w:marBottom w:val="0"/>
              <w:divBdr>
                <w:top w:val="none" w:sz="0" w:space="0" w:color="auto"/>
                <w:left w:val="none" w:sz="0" w:space="0" w:color="auto"/>
                <w:bottom w:val="none" w:sz="0" w:space="0" w:color="auto"/>
                <w:right w:val="none" w:sz="0" w:space="0" w:color="auto"/>
              </w:divBdr>
            </w:div>
            <w:div w:id="1537235433">
              <w:marLeft w:val="0"/>
              <w:marRight w:val="0"/>
              <w:marTop w:val="0"/>
              <w:marBottom w:val="0"/>
              <w:divBdr>
                <w:top w:val="none" w:sz="0" w:space="0" w:color="auto"/>
                <w:left w:val="none" w:sz="0" w:space="0" w:color="auto"/>
                <w:bottom w:val="none" w:sz="0" w:space="0" w:color="auto"/>
                <w:right w:val="none" w:sz="0" w:space="0" w:color="auto"/>
              </w:divBdr>
            </w:div>
            <w:div w:id="1560434145">
              <w:marLeft w:val="0"/>
              <w:marRight w:val="0"/>
              <w:marTop w:val="0"/>
              <w:marBottom w:val="0"/>
              <w:divBdr>
                <w:top w:val="none" w:sz="0" w:space="0" w:color="auto"/>
                <w:left w:val="none" w:sz="0" w:space="0" w:color="auto"/>
                <w:bottom w:val="none" w:sz="0" w:space="0" w:color="auto"/>
                <w:right w:val="none" w:sz="0" w:space="0" w:color="auto"/>
              </w:divBdr>
            </w:div>
            <w:div w:id="887765163">
              <w:marLeft w:val="0"/>
              <w:marRight w:val="0"/>
              <w:marTop w:val="0"/>
              <w:marBottom w:val="0"/>
              <w:divBdr>
                <w:top w:val="none" w:sz="0" w:space="0" w:color="auto"/>
                <w:left w:val="none" w:sz="0" w:space="0" w:color="auto"/>
                <w:bottom w:val="none" w:sz="0" w:space="0" w:color="auto"/>
                <w:right w:val="none" w:sz="0" w:space="0" w:color="auto"/>
              </w:divBdr>
            </w:div>
            <w:div w:id="530261510">
              <w:marLeft w:val="0"/>
              <w:marRight w:val="0"/>
              <w:marTop w:val="0"/>
              <w:marBottom w:val="0"/>
              <w:divBdr>
                <w:top w:val="none" w:sz="0" w:space="0" w:color="auto"/>
                <w:left w:val="none" w:sz="0" w:space="0" w:color="auto"/>
                <w:bottom w:val="none" w:sz="0" w:space="0" w:color="auto"/>
                <w:right w:val="none" w:sz="0" w:space="0" w:color="auto"/>
              </w:divBdr>
            </w:div>
            <w:div w:id="1026760190">
              <w:marLeft w:val="0"/>
              <w:marRight w:val="0"/>
              <w:marTop w:val="0"/>
              <w:marBottom w:val="0"/>
              <w:divBdr>
                <w:top w:val="none" w:sz="0" w:space="0" w:color="auto"/>
                <w:left w:val="none" w:sz="0" w:space="0" w:color="auto"/>
                <w:bottom w:val="none" w:sz="0" w:space="0" w:color="auto"/>
                <w:right w:val="none" w:sz="0" w:space="0" w:color="auto"/>
              </w:divBdr>
            </w:div>
            <w:div w:id="574820181">
              <w:marLeft w:val="0"/>
              <w:marRight w:val="0"/>
              <w:marTop w:val="0"/>
              <w:marBottom w:val="0"/>
              <w:divBdr>
                <w:top w:val="none" w:sz="0" w:space="0" w:color="auto"/>
                <w:left w:val="none" w:sz="0" w:space="0" w:color="auto"/>
                <w:bottom w:val="none" w:sz="0" w:space="0" w:color="auto"/>
                <w:right w:val="none" w:sz="0" w:space="0" w:color="auto"/>
              </w:divBdr>
            </w:div>
            <w:div w:id="1110976540">
              <w:marLeft w:val="0"/>
              <w:marRight w:val="0"/>
              <w:marTop w:val="0"/>
              <w:marBottom w:val="0"/>
              <w:divBdr>
                <w:top w:val="none" w:sz="0" w:space="0" w:color="auto"/>
                <w:left w:val="none" w:sz="0" w:space="0" w:color="auto"/>
                <w:bottom w:val="none" w:sz="0" w:space="0" w:color="auto"/>
                <w:right w:val="none" w:sz="0" w:space="0" w:color="auto"/>
              </w:divBdr>
            </w:div>
            <w:div w:id="1497764849">
              <w:marLeft w:val="0"/>
              <w:marRight w:val="0"/>
              <w:marTop w:val="0"/>
              <w:marBottom w:val="0"/>
              <w:divBdr>
                <w:top w:val="none" w:sz="0" w:space="0" w:color="auto"/>
                <w:left w:val="none" w:sz="0" w:space="0" w:color="auto"/>
                <w:bottom w:val="none" w:sz="0" w:space="0" w:color="auto"/>
                <w:right w:val="none" w:sz="0" w:space="0" w:color="auto"/>
              </w:divBdr>
            </w:div>
            <w:div w:id="144250602">
              <w:marLeft w:val="0"/>
              <w:marRight w:val="0"/>
              <w:marTop w:val="0"/>
              <w:marBottom w:val="0"/>
              <w:divBdr>
                <w:top w:val="none" w:sz="0" w:space="0" w:color="auto"/>
                <w:left w:val="none" w:sz="0" w:space="0" w:color="auto"/>
                <w:bottom w:val="none" w:sz="0" w:space="0" w:color="auto"/>
                <w:right w:val="none" w:sz="0" w:space="0" w:color="auto"/>
              </w:divBdr>
            </w:div>
            <w:div w:id="320744630">
              <w:marLeft w:val="0"/>
              <w:marRight w:val="0"/>
              <w:marTop w:val="0"/>
              <w:marBottom w:val="0"/>
              <w:divBdr>
                <w:top w:val="none" w:sz="0" w:space="0" w:color="auto"/>
                <w:left w:val="none" w:sz="0" w:space="0" w:color="auto"/>
                <w:bottom w:val="none" w:sz="0" w:space="0" w:color="auto"/>
                <w:right w:val="none" w:sz="0" w:space="0" w:color="auto"/>
              </w:divBdr>
            </w:div>
            <w:div w:id="1749309526">
              <w:marLeft w:val="0"/>
              <w:marRight w:val="0"/>
              <w:marTop w:val="0"/>
              <w:marBottom w:val="0"/>
              <w:divBdr>
                <w:top w:val="none" w:sz="0" w:space="0" w:color="auto"/>
                <w:left w:val="none" w:sz="0" w:space="0" w:color="auto"/>
                <w:bottom w:val="none" w:sz="0" w:space="0" w:color="auto"/>
                <w:right w:val="none" w:sz="0" w:space="0" w:color="auto"/>
              </w:divBdr>
            </w:div>
            <w:div w:id="222958179">
              <w:marLeft w:val="0"/>
              <w:marRight w:val="0"/>
              <w:marTop w:val="0"/>
              <w:marBottom w:val="0"/>
              <w:divBdr>
                <w:top w:val="none" w:sz="0" w:space="0" w:color="auto"/>
                <w:left w:val="none" w:sz="0" w:space="0" w:color="auto"/>
                <w:bottom w:val="none" w:sz="0" w:space="0" w:color="auto"/>
                <w:right w:val="none" w:sz="0" w:space="0" w:color="auto"/>
              </w:divBdr>
            </w:div>
            <w:div w:id="15994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2756">
      <w:bodyDiv w:val="1"/>
      <w:marLeft w:val="0"/>
      <w:marRight w:val="0"/>
      <w:marTop w:val="0"/>
      <w:marBottom w:val="0"/>
      <w:divBdr>
        <w:top w:val="none" w:sz="0" w:space="0" w:color="auto"/>
        <w:left w:val="none" w:sz="0" w:space="0" w:color="auto"/>
        <w:bottom w:val="none" w:sz="0" w:space="0" w:color="auto"/>
        <w:right w:val="none" w:sz="0" w:space="0" w:color="auto"/>
      </w:divBdr>
      <w:divsChild>
        <w:div w:id="2116092838">
          <w:marLeft w:val="0"/>
          <w:marRight w:val="0"/>
          <w:marTop w:val="0"/>
          <w:marBottom w:val="0"/>
          <w:divBdr>
            <w:top w:val="none" w:sz="0" w:space="0" w:color="auto"/>
            <w:left w:val="none" w:sz="0" w:space="0" w:color="auto"/>
            <w:bottom w:val="none" w:sz="0" w:space="0" w:color="auto"/>
            <w:right w:val="none" w:sz="0" w:space="0" w:color="auto"/>
          </w:divBdr>
          <w:divsChild>
            <w:div w:id="840312331">
              <w:marLeft w:val="0"/>
              <w:marRight w:val="0"/>
              <w:marTop w:val="0"/>
              <w:marBottom w:val="0"/>
              <w:divBdr>
                <w:top w:val="none" w:sz="0" w:space="0" w:color="auto"/>
                <w:left w:val="none" w:sz="0" w:space="0" w:color="auto"/>
                <w:bottom w:val="none" w:sz="0" w:space="0" w:color="auto"/>
                <w:right w:val="none" w:sz="0" w:space="0" w:color="auto"/>
              </w:divBdr>
            </w:div>
            <w:div w:id="2029330427">
              <w:marLeft w:val="0"/>
              <w:marRight w:val="0"/>
              <w:marTop w:val="0"/>
              <w:marBottom w:val="0"/>
              <w:divBdr>
                <w:top w:val="none" w:sz="0" w:space="0" w:color="auto"/>
                <w:left w:val="none" w:sz="0" w:space="0" w:color="auto"/>
                <w:bottom w:val="none" w:sz="0" w:space="0" w:color="auto"/>
                <w:right w:val="none" w:sz="0" w:space="0" w:color="auto"/>
              </w:divBdr>
            </w:div>
            <w:div w:id="2109425848">
              <w:marLeft w:val="0"/>
              <w:marRight w:val="0"/>
              <w:marTop w:val="0"/>
              <w:marBottom w:val="0"/>
              <w:divBdr>
                <w:top w:val="none" w:sz="0" w:space="0" w:color="auto"/>
                <w:left w:val="none" w:sz="0" w:space="0" w:color="auto"/>
                <w:bottom w:val="none" w:sz="0" w:space="0" w:color="auto"/>
                <w:right w:val="none" w:sz="0" w:space="0" w:color="auto"/>
              </w:divBdr>
            </w:div>
            <w:div w:id="1363434919">
              <w:marLeft w:val="0"/>
              <w:marRight w:val="0"/>
              <w:marTop w:val="0"/>
              <w:marBottom w:val="0"/>
              <w:divBdr>
                <w:top w:val="none" w:sz="0" w:space="0" w:color="auto"/>
                <w:left w:val="none" w:sz="0" w:space="0" w:color="auto"/>
                <w:bottom w:val="none" w:sz="0" w:space="0" w:color="auto"/>
                <w:right w:val="none" w:sz="0" w:space="0" w:color="auto"/>
              </w:divBdr>
            </w:div>
            <w:div w:id="1634172254">
              <w:marLeft w:val="0"/>
              <w:marRight w:val="0"/>
              <w:marTop w:val="0"/>
              <w:marBottom w:val="0"/>
              <w:divBdr>
                <w:top w:val="none" w:sz="0" w:space="0" w:color="auto"/>
                <w:left w:val="none" w:sz="0" w:space="0" w:color="auto"/>
                <w:bottom w:val="none" w:sz="0" w:space="0" w:color="auto"/>
                <w:right w:val="none" w:sz="0" w:space="0" w:color="auto"/>
              </w:divBdr>
            </w:div>
            <w:div w:id="1042360728">
              <w:marLeft w:val="0"/>
              <w:marRight w:val="0"/>
              <w:marTop w:val="0"/>
              <w:marBottom w:val="0"/>
              <w:divBdr>
                <w:top w:val="none" w:sz="0" w:space="0" w:color="auto"/>
                <w:left w:val="none" w:sz="0" w:space="0" w:color="auto"/>
                <w:bottom w:val="none" w:sz="0" w:space="0" w:color="auto"/>
                <w:right w:val="none" w:sz="0" w:space="0" w:color="auto"/>
              </w:divBdr>
            </w:div>
            <w:div w:id="1127091318">
              <w:marLeft w:val="0"/>
              <w:marRight w:val="0"/>
              <w:marTop w:val="0"/>
              <w:marBottom w:val="0"/>
              <w:divBdr>
                <w:top w:val="none" w:sz="0" w:space="0" w:color="auto"/>
                <w:left w:val="none" w:sz="0" w:space="0" w:color="auto"/>
                <w:bottom w:val="none" w:sz="0" w:space="0" w:color="auto"/>
                <w:right w:val="none" w:sz="0" w:space="0" w:color="auto"/>
              </w:divBdr>
            </w:div>
            <w:div w:id="275139098">
              <w:marLeft w:val="0"/>
              <w:marRight w:val="0"/>
              <w:marTop w:val="0"/>
              <w:marBottom w:val="0"/>
              <w:divBdr>
                <w:top w:val="none" w:sz="0" w:space="0" w:color="auto"/>
                <w:left w:val="none" w:sz="0" w:space="0" w:color="auto"/>
                <w:bottom w:val="none" w:sz="0" w:space="0" w:color="auto"/>
                <w:right w:val="none" w:sz="0" w:space="0" w:color="auto"/>
              </w:divBdr>
            </w:div>
            <w:div w:id="1656570395">
              <w:marLeft w:val="0"/>
              <w:marRight w:val="0"/>
              <w:marTop w:val="0"/>
              <w:marBottom w:val="0"/>
              <w:divBdr>
                <w:top w:val="none" w:sz="0" w:space="0" w:color="auto"/>
                <w:left w:val="none" w:sz="0" w:space="0" w:color="auto"/>
                <w:bottom w:val="none" w:sz="0" w:space="0" w:color="auto"/>
                <w:right w:val="none" w:sz="0" w:space="0" w:color="auto"/>
              </w:divBdr>
            </w:div>
            <w:div w:id="293213738">
              <w:marLeft w:val="0"/>
              <w:marRight w:val="0"/>
              <w:marTop w:val="0"/>
              <w:marBottom w:val="0"/>
              <w:divBdr>
                <w:top w:val="none" w:sz="0" w:space="0" w:color="auto"/>
                <w:left w:val="none" w:sz="0" w:space="0" w:color="auto"/>
                <w:bottom w:val="none" w:sz="0" w:space="0" w:color="auto"/>
                <w:right w:val="none" w:sz="0" w:space="0" w:color="auto"/>
              </w:divBdr>
            </w:div>
            <w:div w:id="1487742384">
              <w:marLeft w:val="0"/>
              <w:marRight w:val="0"/>
              <w:marTop w:val="0"/>
              <w:marBottom w:val="0"/>
              <w:divBdr>
                <w:top w:val="none" w:sz="0" w:space="0" w:color="auto"/>
                <w:left w:val="none" w:sz="0" w:space="0" w:color="auto"/>
                <w:bottom w:val="none" w:sz="0" w:space="0" w:color="auto"/>
                <w:right w:val="none" w:sz="0" w:space="0" w:color="auto"/>
              </w:divBdr>
            </w:div>
            <w:div w:id="1844975486">
              <w:marLeft w:val="0"/>
              <w:marRight w:val="0"/>
              <w:marTop w:val="0"/>
              <w:marBottom w:val="0"/>
              <w:divBdr>
                <w:top w:val="none" w:sz="0" w:space="0" w:color="auto"/>
                <w:left w:val="none" w:sz="0" w:space="0" w:color="auto"/>
                <w:bottom w:val="none" w:sz="0" w:space="0" w:color="auto"/>
                <w:right w:val="none" w:sz="0" w:space="0" w:color="auto"/>
              </w:divBdr>
            </w:div>
            <w:div w:id="1362785650">
              <w:marLeft w:val="0"/>
              <w:marRight w:val="0"/>
              <w:marTop w:val="0"/>
              <w:marBottom w:val="0"/>
              <w:divBdr>
                <w:top w:val="none" w:sz="0" w:space="0" w:color="auto"/>
                <w:left w:val="none" w:sz="0" w:space="0" w:color="auto"/>
                <w:bottom w:val="none" w:sz="0" w:space="0" w:color="auto"/>
                <w:right w:val="none" w:sz="0" w:space="0" w:color="auto"/>
              </w:divBdr>
            </w:div>
            <w:div w:id="1219127516">
              <w:marLeft w:val="0"/>
              <w:marRight w:val="0"/>
              <w:marTop w:val="0"/>
              <w:marBottom w:val="0"/>
              <w:divBdr>
                <w:top w:val="none" w:sz="0" w:space="0" w:color="auto"/>
                <w:left w:val="none" w:sz="0" w:space="0" w:color="auto"/>
                <w:bottom w:val="none" w:sz="0" w:space="0" w:color="auto"/>
                <w:right w:val="none" w:sz="0" w:space="0" w:color="auto"/>
              </w:divBdr>
            </w:div>
            <w:div w:id="1651784876">
              <w:marLeft w:val="0"/>
              <w:marRight w:val="0"/>
              <w:marTop w:val="0"/>
              <w:marBottom w:val="0"/>
              <w:divBdr>
                <w:top w:val="none" w:sz="0" w:space="0" w:color="auto"/>
                <w:left w:val="none" w:sz="0" w:space="0" w:color="auto"/>
                <w:bottom w:val="none" w:sz="0" w:space="0" w:color="auto"/>
                <w:right w:val="none" w:sz="0" w:space="0" w:color="auto"/>
              </w:divBdr>
            </w:div>
            <w:div w:id="777144076">
              <w:marLeft w:val="0"/>
              <w:marRight w:val="0"/>
              <w:marTop w:val="0"/>
              <w:marBottom w:val="0"/>
              <w:divBdr>
                <w:top w:val="none" w:sz="0" w:space="0" w:color="auto"/>
                <w:left w:val="none" w:sz="0" w:space="0" w:color="auto"/>
                <w:bottom w:val="none" w:sz="0" w:space="0" w:color="auto"/>
                <w:right w:val="none" w:sz="0" w:space="0" w:color="auto"/>
              </w:divBdr>
            </w:div>
            <w:div w:id="732391952">
              <w:marLeft w:val="0"/>
              <w:marRight w:val="0"/>
              <w:marTop w:val="0"/>
              <w:marBottom w:val="0"/>
              <w:divBdr>
                <w:top w:val="none" w:sz="0" w:space="0" w:color="auto"/>
                <w:left w:val="none" w:sz="0" w:space="0" w:color="auto"/>
                <w:bottom w:val="none" w:sz="0" w:space="0" w:color="auto"/>
                <w:right w:val="none" w:sz="0" w:space="0" w:color="auto"/>
              </w:divBdr>
            </w:div>
            <w:div w:id="4339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691">
      <w:bodyDiv w:val="1"/>
      <w:marLeft w:val="0"/>
      <w:marRight w:val="0"/>
      <w:marTop w:val="0"/>
      <w:marBottom w:val="0"/>
      <w:divBdr>
        <w:top w:val="none" w:sz="0" w:space="0" w:color="auto"/>
        <w:left w:val="none" w:sz="0" w:space="0" w:color="auto"/>
        <w:bottom w:val="none" w:sz="0" w:space="0" w:color="auto"/>
        <w:right w:val="none" w:sz="0" w:space="0" w:color="auto"/>
      </w:divBdr>
    </w:div>
    <w:div w:id="2027629860">
      <w:bodyDiv w:val="1"/>
      <w:marLeft w:val="0"/>
      <w:marRight w:val="0"/>
      <w:marTop w:val="0"/>
      <w:marBottom w:val="0"/>
      <w:divBdr>
        <w:top w:val="none" w:sz="0" w:space="0" w:color="auto"/>
        <w:left w:val="none" w:sz="0" w:space="0" w:color="auto"/>
        <w:bottom w:val="none" w:sz="0" w:space="0" w:color="auto"/>
        <w:right w:val="none" w:sz="0" w:space="0" w:color="auto"/>
      </w:divBdr>
      <w:divsChild>
        <w:div w:id="1478034479">
          <w:marLeft w:val="0"/>
          <w:marRight w:val="0"/>
          <w:marTop w:val="0"/>
          <w:marBottom w:val="0"/>
          <w:divBdr>
            <w:top w:val="none" w:sz="0" w:space="0" w:color="auto"/>
            <w:left w:val="none" w:sz="0" w:space="0" w:color="auto"/>
            <w:bottom w:val="none" w:sz="0" w:space="0" w:color="auto"/>
            <w:right w:val="none" w:sz="0" w:space="0" w:color="auto"/>
          </w:divBdr>
          <w:divsChild>
            <w:div w:id="1620186829">
              <w:marLeft w:val="0"/>
              <w:marRight w:val="0"/>
              <w:marTop w:val="0"/>
              <w:marBottom w:val="0"/>
              <w:divBdr>
                <w:top w:val="none" w:sz="0" w:space="0" w:color="auto"/>
                <w:left w:val="none" w:sz="0" w:space="0" w:color="auto"/>
                <w:bottom w:val="none" w:sz="0" w:space="0" w:color="auto"/>
                <w:right w:val="none" w:sz="0" w:space="0" w:color="auto"/>
              </w:divBdr>
            </w:div>
            <w:div w:id="1229880428">
              <w:marLeft w:val="0"/>
              <w:marRight w:val="0"/>
              <w:marTop w:val="0"/>
              <w:marBottom w:val="0"/>
              <w:divBdr>
                <w:top w:val="none" w:sz="0" w:space="0" w:color="auto"/>
                <w:left w:val="none" w:sz="0" w:space="0" w:color="auto"/>
                <w:bottom w:val="none" w:sz="0" w:space="0" w:color="auto"/>
                <w:right w:val="none" w:sz="0" w:space="0" w:color="auto"/>
              </w:divBdr>
            </w:div>
            <w:div w:id="1528593871">
              <w:marLeft w:val="0"/>
              <w:marRight w:val="0"/>
              <w:marTop w:val="0"/>
              <w:marBottom w:val="0"/>
              <w:divBdr>
                <w:top w:val="none" w:sz="0" w:space="0" w:color="auto"/>
                <w:left w:val="none" w:sz="0" w:space="0" w:color="auto"/>
                <w:bottom w:val="none" w:sz="0" w:space="0" w:color="auto"/>
                <w:right w:val="none" w:sz="0" w:space="0" w:color="auto"/>
              </w:divBdr>
            </w:div>
            <w:div w:id="314721302">
              <w:marLeft w:val="0"/>
              <w:marRight w:val="0"/>
              <w:marTop w:val="0"/>
              <w:marBottom w:val="0"/>
              <w:divBdr>
                <w:top w:val="none" w:sz="0" w:space="0" w:color="auto"/>
                <w:left w:val="none" w:sz="0" w:space="0" w:color="auto"/>
                <w:bottom w:val="none" w:sz="0" w:space="0" w:color="auto"/>
                <w:right w:val="none" w:sz="0" w:space="0" w:color="auto"/>
              </w:divBdr>
            </w:div>
            <w:div w:id="357318198">
              <w:marLeft w:val="0"/>
              <w:marRight w:val="0"/>
              <w:marTop w:val="0"/>
              <w:marBottom w:val="0"/>
              <w:divBdr>
                <w:top w:val="none" w:sz="0" w:space="0" w:color="auto"/>
                <w:left w:val="none" w:sz="0" w:space="0" w:color="auto"/>
                <w:bottom w:val="none" w:sz="0" w:space="0" w:color="auto"/>
                <w:right w:val="none" w:sz="0" w:space="0" w:color="auto"/>
              </w:divBdr>
            </w:div>
            <w:div w:id="823620875">
              <w:marLeft w:val="0"/>
              <w:marRight w:val="0"/>
              <w:marTop w:val="0"/>
              <w:marBottom w:val="0"/>
              <w:divBdr>
                <w:top w:val="none" w:sz="0" w:space="0" w:color="auto"/>
                <w:left w:val="none" w:sz="0" w:space="0" w:color="auto"/>
                <w:bottom w:val="none" w:sz="0" w:space="0" w:color="auto"/>
                <w:right w:val="none" w:sz="0" w:space="0" w:color="auto"/>
              </w:divBdr>
            </w:div>
            <w:div w:id="1249849879">
              <w:marLeft w:val="0"/>
              <w:marRight w:val="0"/>
              <w:marTop w:val="0"/>
              <w:marBottom w:val="0"/>
              <w:divBdr>
                <w:top w:val="none" w:sz="0" w:space="0" w:color="auto"/>
                <w:left w:val="none" w:sz="0" w:space="0" w:color="auto"/>
                <w:bottom w:val="none" w:sz="0" w:space="0" w:color="auto"/>
                <w:right w:val="none" w:sz="0" w:space="0" w:color="auto"/>
              </w:divBdr>
            </w:div>
            <w:div w:id="1180772913">
              <w:marLeft w:val="0"/>
              <w:marRight w:val="0"/>
              <w:marTop w:val="0"/>
              <w:marBottom w:val="0"/>
              <w:divBdr>
                <w:top w:val="none" w:sz="0" w:space="0" w:color="auto"/>
                <w:left w:val="none" w:sz="0" w:space="0" w:color="auto"/>
                <w:bottom w:val="none" w:sz="0" w:space="0" w:color="auto"/>
                <w:right w:val="none" w:sz="0" w:space="0" w:color="auto"/>
              </w:divBdr>
            </w:div>
            <w:div w:id="515003355">
              <w:marLeft w:val="0"/>
              <w:marRight w:val="0"/>
              <w:marTop w:val="0"/>
              <w:marBottom w:val="0"/>
              <w:divBdr>
                <w:top w:val="none" w:sz="0" w:space="0" w:color="auto"/>
                <w:left w:val="none" w:sz="0" w:space="0" w:color="auto"/>
                <w:bottom w:val="none" w:sz="0" w:space="0" w:color="auto"/>
                <w:right w:val="none" w:sz="0" w:space="0" w:color="auto"/>
              </w:divBdr>
            </w:div>
            <w:div w:id="404492398">
              <w:marLeft w:val="0"/>
              <w:marRight w:val="0"/>
              <w:marTop w:val="0"/>
              <w:marBottom w:val="0"/>
              <w:divBdr>
                <w:top w:val="none" w:sz="0" w:space="0" w:color="auto"/>
                <w:left w:val="none" w:sz="0" w:space="0" w:color="auto"/>
                <w:bottom w:val="none" w:sz="0" w:space="0" w:color="auto"/>
                <w:right w:val="none" w:sz="0" w:space="0" w:color="auto"/>
              </w:divBdr>
            </w:div>
            <w:div w:id="1655525135">
              <w:marLeft w:val="0"/>
              <w:marRight w:val="0"/>
              <w:marTop w:val="0"/>
              <w:marBottom w:val="0"/>
              <w:divBdr>
                <w:top w:val="none" w:sz="0" w:space="0" w:color="auto"/>
                <w:left w:val="none" w:sz="0" w:space="0" w:color="auto"/>
                <w:bottom w:val="none" w:sz="0" w:space="0" w:color="auto"/>
                <w:right w:val="none" w:sz="0" w:space="0" w:color="auto"/>
              </w:divBdr>
            </w:div>
            <w:div w:id="426540975">
              <w:marLeft w:val="0"/>
              <w:marRight w:val="0"/>
              <w:marTop w:val="0"/>
              <w:marBottom w:val="0"/>
              <w:divBdr>
                <w:top w:val="none" w:sz="0" w:space="0" w:color="auto"/>
                <w:left w:val="none" w:sz="0" w:space="0" w:color="auto"/>
                <w:bottom w:val="none" w:sz="0" w:space="0" w:color="auto"/>
                <w:right w:val="none" w:sz="0" w:space="0" w:color="auto"/>
              </w:divBdr>
            </w:div>
            <w:div w:id="2034266006">
              <w:marLeft w:val="0"/>
              <w:marRight w:val="0"/>
              <w:marTop w:val="0"/>
              <w:marBottom w:val="0"/>
              <w:divBdr>
                <w:top w:val="none" w:sz="0" w:space="0" w:color="auto"/>
                <w:left w:val="none" w:sz="0" w:space="0" w:color="auto"/>
                <w:bottom w:val="none" w:sz="0" w:space="0" w:color="auto"/>
                <w:right w:val="none" w:sz="0" w:space="0" w:color="auto"/>
              </w:divBdr>
            </w:div>
            <w:div w:id="70854197">
              <w:marLeft w:val="0"/>
              <w:marRight w:val="0"/>
              <w:marTop w:val="0"/>
              <w:marBottom w:val="0"/>
              <w:divBdr>
                <w:top w:val="none" w:sz="0" w:space="0" w:color="auto"/>
                <w:left w:val="none" w:sz="0" w:space="0" w:color="auto"/>
                <w:bottom w:val="none" w:sz="0" w:space="0" w:color="auto"/>
                <w:right w:val="none" w:sz="0" w:space="0" w:color="auto"/>
              </w:divBdr>
            </w:div>
            <w:div w:id="1289969844">
              <w:marLeft w:val="0"/>
              <w:marRight w:val="0"/>
              <w:marTop w:val="0"/>
              <w:marBottom w:val="0"/>
              <w:divBdr>
                <w:top w:val="none" w:sz="0" w:space="0" w:color="auto"/>
                <w:left w:val="none" w:sz="0" w:space="0" w:color="auto"/>
                <w:bottom w:val="none" w:sz="0" w:space="0" w:color="auto"/>
                <w:right w:val="none" w:sz="0" w:space="0" w:color="auto"/>
              </w:divBdr>
            </w:div>
            <w:div w:id="1862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064">
      <w:bodyDiv w:val="1"/>
      <w:marLeft w:val="0"/>
      <w:marRight w:val="0"/>
      <w:marTop w:val="0"/>
      <w:marBottom w:val="0"/>
      <w:divBdr>
        <w:top w:val="none" w:sz="0" w:space="0" w:color="auto"/>
        <w:left w:val="none" w:sz="0" w:space="0" w:color="auto"/>
        <w:bottom w:val="none" w:sz="0" w:space="0" w:color="auto"/>
        <w:right w:val="none" w:sz="0" w:space="0" w:color="auto"/>
      </w:divBdr>
      <w:divsChild>
        <w:div w:id="537935743">
          <w:marLeft w:val="0"/>
          <w:marRight w:val="0"/>
          <w:marTop w:val="0"/>
          <w:marBottom w:val="0"/>
          <w:divBdr>
            <w:top w:val="none" w:sz="0" w:space="0" w:color="auto"/>
            <w:left w:val="none" w:sz="0" w:space="0" w:color="auto"/>
            <w:bottom w:val="none" w:sz="0" w:space="0" w:color="auto"/>
            <w:right w:val="none" w:sz="0" w:space="0" w:color="auto"/>
          </w:divBdr>
          <w:divsChild>
            <w:div w:id="797913651">
              <w:marLeft w:val="0"/>
              <w:marRight w:val="0"/>
              <w:marTop w:val="0"/>
              <w:marBottom w:val="0"/>
              <w:divBdr>
                <w:top w:val="none" w:sz="0" w:space="0" w:color="auto"/>
                <w:left w:val="none" w:sz="0" w:space="0" w:color="auto"/>
                <w:bottom w:val="none" w:sz="0" w:space="0" w:color="auto"/>
                <w:right w:val="none" w:sz="0" w:space="0" w:color="auto"/>
              </w:divBdr>
            </w:div>
            <w:div w:id="1700550527">
              <w:marLeft w:val="0"/>
              <w:marRight w:val="0"/>
              <w:marTop w:val="0"/>
              <w:marBottom w:val="0"/>
              <w:divBdr>
                <w:top w:val="none" w:sz="0" w:space="0" w:color="auto"/>
                <w:left w:val="none" w:sz="0" w:space="0" w:color="auto"/>
                <w:bottom w:val="none" w:sz="0" w:space="0" w:color="auto"/>
                <w:right w:val="none" w:sz="0" w:space="0" w:color="auto"/>
              </w:divBdr>
            </w:div>
            <w:div w:id="1102726378">
              <w:marLeft w:val="0"/>
              <w:marRight w:val="0"/>
              <w:marTop w:val="0"/>
              <w:marBottom w:val="0"/>
              <w:divBdr>
                <w:top w:val="none" w:sz="0" w:space="0" w:color="auto"/>
                <w:left w:val="none" w:sz="0" w:space="0" w:color="auto"/>
                <w:bottom w:val="none" w:sz="0" w:space="0" w:color="auto"/>
                <w:right w:val="none" w:sz="0" w:space="0" w:color="auto"/>
              </w:divBdr>
            </w:div>
            <w:div w:id="1578320309">
              <w:marLeft w:val="0"/>
              <w:marRight w:val="0"/>
              <w:marTop w:val="0"/>
              <w:marBottom w:val="0"/>
              <w:divBdr>
                <w:top w:val="none" w:sz="0" w:space="0" w:color="auto"/>
                <w:left w:val="none" w:sz="0" w:space="0" w:color="auto"/>
                <w:bottom w:val="none" w:sz="0" w:space="0" w:color="auto"/>
                <w:right w:val="none" w:sz="0" w:space="0" w:color="auto"/>
              </w:divBdr>
            </w:div>
            <w:div w:id="1797987598">
              <w:marLeft w:val="0"/>
              <w:marRight w:val="0"/>
              <w:marTop w:val="0"/>
              <w:marBottom w:val="0"/>
              <w:divBdr>
                <w:top w:val="none" w:sz="0" w:space="0" w:color="auto"/>
                <w:left w:val="none" w:sz="0" w:space="0" w:color="auto"/>
                <w:bottom w:val="none" w:sz="0" w:space="0" w:color="auto"/>
                <w:right w:val="none" w:sz="0" w:space="0" w:color="auto"/>
              </w:divBdr>
            </w:div>
            <w:div w:id="547762902">
              <w:marLeft w:val="0"/>
              <w:marRight w:val="0"/>
              <w:marTop w:val="0"/>
              <w:marBottom w:val="0"/>
              <w:divBdr>
                <w:top w:val="none" w:sz="0" w:space="0" w:color="auto"/>
                <w:left w:val="none" w:sz="0" w:space="0" w:color="auto"/>
                <w:bottom w:val="none" w:sz="0" w:space="0" w:color="auto"/>
                <w:right w:val="none" w:sz="0" w:space="0" w:color="auto"/>
              </w:divBdr>
            </w:div>
            <w:div w:id="1128090697">
              <w:marLeft w:val="0"/>
              <w:marRight w:val="0"/>
              <w:marTop w:val="0"/>
              <w:marBottom w:val="0"/>
              <w:divBdr>
                <w:top w:val="none" w:sz="0" w:space="0" w:color="auto"/>
                <w:left w:val="none" w:sz="0" w:space="0" w:color="auto"/>
                <w:bottom w:val="none" w:sz="0" w:space="0" w:color="auto"/>
                <w:right w:val="none" w:sz="0" w:space="0" w:color="auto"/>
              </w:divBdr>
            </w:div>
            <w:div w:id="993685717">
              <w:marLeft w:val="0"/>
              <w:marRight w:val="0"/>
              <w:marTop w:val="0"/>
              <w:marBottom w:val="0"/>
              <w:divBdr>
                <w:top w:val="none" w:sz="0" w:space="0" w:color="auto"/>
                <w:left w:val="none" w:sz="0" w:space="0" w:color="auto"/>
                <w:bottom w:val="none" w:sz="0" w:space="0" w:color="auto"/>
                <w:right w:val="none" w:sz="0" w:space="0" w:color="auto"/>
              </w:divBdr>
            </w:div>
            <w:div w:id="1387994123">
              <w:marLeft w:val="0"/>
              <w:marRight w:val="0"/>
              <w:marTop w:val="0"/>
              <w:marBottom w:val="0"/>
              <w:divBdr>
                <w:top w:val="none" w:sz="0" w:space="0" w:color="auto"/>
                <w:left w:val="none" w:sz="0" w:space="0" w:color="auto"/>
                <w:bottom w:val="none" w:sz="0" w:space="0" w:color="auto"/>
                <w:right w:val="none" w:sz="0" w:space="0" w:color="auto"/>
              </w:divBdr>
            </w:div>
            <w:div w:id="1874422049">
              <w:marLeft w:val="0"/>
              <w:marRight w:val="0"/>
              <w:marTop w:val="0"/>
              <w:marBottom w:val="0"/>
              <w:divBdr>
                <w:top w:val="none" w:sz="0" w:space="0" w:color="auto"/>
                <w:left w:val="none" w:sz="0" w:space="0" w:color="auto"/>
                <w:bottom w:val="none" w:sz="0" w:space="0" w:color="auto"/>
                <w:right w:val="none" w:sz="0" w:space="0" w:color="auto"/>
              </w:divBdr>
            </w:div>
            <w:div w:id="818574661">
              <w:marLeft w:val="0"/>
              <w:marRight w:val="0"/>
              <w:marTop w:val="0"/>
              <w:marBottom w:val="0"/>
              <w:divBdr>
                <w:top w:val="none" w:sz="0" w:space="0" w:color="auto"/>
                <w:left w:val="none" w:sz="0" w:space="0" w:color="auto"/>
                <w:bottom w:val="none" w:sz="0" w:space="0" w:color="auto"/>
                <w:right w:val="none" w:sz="0" w:space="0" w:color="auto"/>
              </w:divBdr>
            </w:div>
            <w:div w:id="121117585">
              <w:marLeft w:val="0"/>
              <w:marRight w:val="0"/>
              <w:marTop w:val="0"/>
              <w:marBottom w:val="0"/>
              <w:divBdr>
                <w:top w:val="none" w:sz="0" w:space="0" w:color="auto"/>
                <w:left w:val="none" w:sz="0" w:space="0" w:color="auto"/>
                <w:bottom w:val="none" w:sz="0" w:space="0" w:color="auto"/>
                <w:right w:val="none" w:sz="0" w:space="0" w:color="auto"/>
              </w:divBdr>
            </w:div>
            <w:div w:id="531652387">
              <w:marLeft w:val="0"/>
              <w:marRight w:val="0"/>
              <w:marTop w:val="0"/>
              <w:marBottom w:val="0"/>
              <w:divBdr>
                <w:top w:val="none" w:sz="0" w:space="0" w:color="auto"/>
                <w:left w:val="none" w:sz="0" w:space="0" w:color="auto"/>
                <w:bottom w:val="none" w:sz="0" w:space="0" w:color="auto"/>
                <w:right w:val="none" w:sz="0" w:space="0" w:color="auto"/>
              </w:divBdr>
            </w:div>
            <w:div w:id="1415012380">
              <w:marLeft w:val="0"/>
              <w:marRight w:val="0"/>
              <w:marTop w:val="0"/>
              <w:marBottom w:val="0"/>
              <w:divBdr>
                <w:top w:val="none" w:sz="0" w:space="0" w:color="auto"/>
                <w:left w:val="none" w:sz="0" w:space="0" w:color="auto"/>
                <w:bottom w:val="none" w:sz="0" w:space="0" w:color="auto"/>
                <w:right w:val="none" w:sz="0" w:space="0" w:color="auto"/>
              </w:divBdr>
            </w:div>
            <w:div w:id="736124021">
              <w:marLeft w:val="0"/>
              <w:marRight w:val="0"/>
              <w:marTop w:val="0"/>
              <w:marBottom w:val="0"/>
              <w:divBdr>
                <w:top w:val="none" w:sz="0" w:space="0" w:color="auto"/>
                <w:left w:val="none" w:sz="0" w:space="0" w:color="auto"/>
                <w:bottom w:val="none" w:sz="0" w:space="0" w:color="auto"/>
                <w:right w:val="none" w:sz="0" w:space="0" w:color="auto"/>
              </w:divBdr>
            </w:div>
            <w:div w:id="222369416">
              <w:marLeft w:val="0"/>
              <w:marRight w:val="0"/>
              <w:marTop w:val="0"/>
              <w:marBottom w:val="0"/>
              <w:divBdr>
                <w:top w:val="none" w:sz="0" w:space="0" w:color="auto"/>
                <w:left w:val="none" w:sz="0" w:space="0" w:color="auto"/>
                <w:bottom w:val="none" w:sz="0" w:space="0" w:color="auto"/>
                <w:right w:val="none" w:sz="0" w:space="0" w:color="auto"/>
              </w:divBdr>
            </w:div>
            <w:div w:id="1655529213">
              <w:marLeft w:val="0"/>
              <w:marRight w:val="0"/>
              <w:marTop w:val="0"/>
              <w:marBottom w:val="0"/>
              <w:divBdr>
                <w:top w:val="none" w:sz="0" w:space="0" w:color="auto"/>
                <w:left w:val="none" w:sz="0" w:space="0" w:color="auto"/>
                <w:bottom w:val="none" w:sz="0" w:space="0" w:color="auto"/>
                <w:right w:val="none" w:sz="0" w:space="0" w:color="auto"/>
              </w:divBdr>
            </w:div>
            <w:div w:id="623469097">
              <w:marLeft w:val="0"/>
              <w:marRight w:val="0"/>
              <w:marTop w:val="0"/>
              <w:marBottom w:val="0"/>
              <w:divBdr>
                <w:top w:val="none" w:sz="0" w:space="0" w:color="auto"/>
                <w:left w:val="none" w:sz="0" w:space="0" w:color="auto"/>
                <w:bottom w:val="none" w:sz="0" w:space="0" w:color="auto"/>
                <w:right w:val="none" w:sz="0" w:space="0" w:color="auto"/>
              </w:divBdr>
            </w:div>
            <w:div w:id="1751386986">
              <w:marLeft w:val="0"/>
              <w:marRight w:val="0"/>
              <w:marTop w:val="0"/>
              <w:marBottom w:val="0"/>
              <w:divBdr>
                <w:top w:val="none" w:sz="0" w:space="0" w:color="auto"/>
                <w:left w:val="none" w:sz="0" w:space="0" w:color="auto"/>
                <w:bottom w:val="none" w:sz="0" w:space="0" w:color="auto"/>
                <w:right w:val="none" w:sz="0" w:space="0" w:color="auto"/>
              </w:divBdr>
            </w:div>
            <w:div w:id="1784686504">
              <w:marLeft w:val="0"/>
              <w:marRight w:val="0"/>
              <w:marTop w:val="0"/>
              <w:marBottom w:val="0"/>
              <w:divBdr>
                <w:top w:val="none" w:sz="0" w:space="0" w:color="auto"/>
                <w:left w:val="none" w:sz="0" w:space="0" w:color="auto"/>
                <w:bottom w:val="none" w:sz="0" w:space="0" w:color="auto"/>
                <w:right w:val="none" w:sz="0" w:space="0" w:color="auto"/>
              </w:divBdr>
            </w:div>
            <w:div w:id="1743140818">
              <w:marLeft w:val="0"/>
              <w:marRight w:val="0"/>
              <w:marTop w:val="0"/>
              <w:marBottom w:val="0"/>
              <w:divBdr>
                <w:top w:val="none" w:sz="0" w:space="0" w:color="auto"/>
                <w:left w:val="none" w:sz="0" w:space="0" w:color="auto"/>
                <w:bottom w:val="none" w:sz="0" w:space="0" w:color="auto"/>
                <w:right w:val="none" w:sz="0" w:space="0" w:color="auto"/>
              </w:divBdr>
            </w:div>
            <w:div w:id="11038029">
              <w:marLeft w:val="0"/>
              <w:marRight w:val="0"/>
              <w:marTop w:val="0"/>
              <w:marBottom w:val="0"/>
              <w:divBdr>
                <w:top w:val="none" w:sz="0" w:space="0" w:color="auto"/>
                <w:left w:val="none" w:sz="0" w:space="0" w:color="auto"/>
                <w:bottom w:val="none" w:sz="0" w:space="0" w:color="auto"/>
                <w:right w:val="none" w:sz="0" w:space="0" w:color="auto"/>
              </w:divBdr>
            </w:div>
            <w:div w:id="1024407593">
              <w:marLeft w:val="0"/>
              <w:marRight w:val="0"/>
              <w:marTop w:val="0"/>
              <w:marBottom w:val="0"/>
              <w:divBdr>
                <w:top w:val="none" w:sz="0" w:space="0" w:color="auto"/>
                <w:left w:val="none" w:sz="0" w:space="0" w:color="auto"/>
                <w:bottom w:val="none" w:sz="0" w:space="0" w:color="auto"/>
                <w:right w:val="none" w:sz="0" w:space="0" w:color="auto"/>
              </w:divBdr>
            </w:div>
            <w:div w:id="552693320">
              <w:marLeft w:val="0"/>
              <w:marRight w:val="0"/>
              <w:marTop w:val="0"/>
              <w:marBottom w:val="0"/>
              <w:divBdr>
                <w:top w:val="none" w:sz="0" w:space="0" w:color="auto"/>
                <w:left w:val="none" w:sz="0" w:space="0" w:color="auto"/>
                <w:bottom w:val="none" w:sz="0" w:space="0" w:color="auto"/>
                <w:right w:val="none" w:sz="0" w:space="0" w:color="auto"/>
              </w:divBdr>
            </w:div>
            <w:div w:id="2041929337">
              <w:marLeft w:val="0"/>
              <w:marRight w:val="0"/>
              <w:marTop w:val="0"/>
              <w:marBottom w:val="0"/>
              <w:divBdr>
                <w:top w:val="none" w:sz="0" w:space="0" w:color="auto"/>
                <w:left w:val="none" w:sz="0" w:space="0" w:color="auto"/>
                <w:bottom w:val="none" w:sz="0" w:space="0" w:color="auto"/>
                <w:right w:val="none" w:sz="0" w:space="0" w:color="auto"/>
              </w:divBdr>
            </w:div>
            <w:div w:id="1543133441">
              <w:marLeft w:val="0"/>
              <w:marRight w:val="0"/>
              <w:marTop w:val="0"/>
              <w:marBottom w:val="0"/>
              <w:divBdr>
                <w:top w:val="none" w:sz="0" w:space="0" w:color="auto"/>
                <w:left w:val="none" w:sz="0" w:space="0" w:color="auto"/>
                <w:bottom w:val="none" w:sz="0" w:space="0" w:color="auto"/>
                <w:right w:val="none" w:sz="0" w:space="0" w:color="auto"/>
              </w:divBdr>
            </w:div>
            <w:div w:id="619916725">
              <w:marLeft w:val="0"/>
              <w:marRight w:val="0"/>
              <w:marTop w:val="0"/>
              <w:marBottom w:val="0"/>
              <w:divBdr>
                <w:top w:val="none" w:sz="0" w:space="0" w:color="auto"/>
                <w:left w:val="none" w:sz="0" w:space="0" w:color="auto"/>
                <w:bottom w:val="none" w:sz="0" w:space="0" w:color="auto"/>
                <w:right w:val="none" w:sz="0" w:space="0" w:color="auto"/>
              </w:divBdr>
            </w:div>
            <w:div w:id="217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5137">
      <w:bodyDiv w:val="1"/>
      <w:marLeft w:val="0"/>
      <w:marRight w:val="0"/>
      <w:marTop w:val="0"/>
      <w:marBottom w:val="0"/>
      <w:divBdr>
        <w:top w:val="none" w:sz="0" w:space="0" w:color="auto"/>
        <w:left w:val="none" w:sz="0" w:space="0" w:color="auto"/>
        <w:bottom w:val="none" w:sz="0" w:space="0" w:color="auto"/>
        <w:right w:val="none" w:sz="0" w:space="0" w:color="auto"/>
      </w:divBdr>
      <w:divsChild>
        <w:div w:id="1532719479">
          <w:marLeft w:val="0"/>
          <w:marRight w:val="0"/>
          <w:marTop w:val="0"/>
          <w:marBottom w:val="0"/>
          <w:divBdr>
            <w:top w:val="none" w:sz="0" w:space="0" w:color="auto"/>
            <w:left w:val="none" w:sz="0" w:space="0" w:color="auto"/>
            <w:bottom w:val="none" w:sz="0" w:space="0" w:color="auto"/>
            <w:right w:val="none" w:sz="0" w:space="0" w:color="auto"/>
          </w:divBdr>
          <w:divsChild>
            <w:div w:id="217211167">
              <w:marLeft w:val="0"/>
              <w:marRight w:val="0"/>
              <w:marTop w:val="0"/>
              <w:marBottom w:val="0"/>
              <w:divBdr>
                <w:top w:val="none" w:sz="0" w:space="0" w:color="auto"/>
                <w:left w:val="none" w:sz="0" w:space="0" w:color="auto"/>
                <w:bottom w:val="none" w:sz="0" w:space="0" w:color="auto"/>
                <w:right w:val="none" w:sz="0" w:space="0" w:color="auto"/>
              </w:divBdr>
            </w:div>
            <w:div w:id="32775202">
              <w:marLeft w:val="0"/>
              <w:marRight w:val="0"/>
              <w:marTop w:val="0"/>
              <w:marBottom w:val="0"/>
              <w:divBdr>
                <w:top w:val="none" w:sz="0" w:space="0" w:color="auto"/>
                <w:left w:val="none" w:sz="0" w:space="0" w:color="auto"/>
                <w:bottom w:val="none" w:sz="0" w:space="0" w:color="auto"/>
                <w:right w:val="none" w:sz="0" w:space="0" w:color="auto"/>
              </w:divBdr>
            </w:div>
            <w:div w:id="1604193444">
              <w:marLeft w:val="0"/>
              <w:marRight w:val="0"/>
              <w:marTop w:val="0"/>
              <w:marBottom w:val="0"/>
              <w:divBdr>
                <w:top w:val="none" w:sz="0" w:space="0" w:color="auto"/>
                <w:left w:val="none" w:sz="0" w:space="0" w:color="auto"/>
                <w:bottom w:val="none" w:sz="0" w:space="0" w:color="auto"/>
                <w:right w:val="none" w:sz="0" w:space="0" w:color="auto"/>
              </w:divBdr>
            </w:div>
            <w:div w:id="1901015848">
              <w:marLeft w:val="0"/>
              <w:marRight w:val="0"/>
              <w:marTop w:val="0"/>
              <w:marBottom w:val="0"/>
              <w:divBdr>
                <w:top w:val="none" w:sz="0" w:space="0" w:color="auto"/>
                <w:left w:val="none" w:sz="0" w:space="0" w:color="auto"/>
                <w:bottom w:val="none" w:sz="0" w:space="0" w:color="auto"/>
                <w:right w:val="none" w:sz="0" w:space="0" w:color="auto"/>
              </w:divBdr>
            </w:div>
            <w:div w:id="245236631">
              <w:marLeft w:val="0"/>
              <w:marRight w:val="0"/>
              <w:marTop w:val="0"/>
              <w:marBottom w:val="0"/>
              <w:divBdr>
                <w:top w:val="none" w:sz="0" w:space="0" w:color="auto"/>
                <w:left w:val="none" w:sz="0" w:space="0" w:color="auto"/>
                <w:bottom w:val="none" w:sz="0" w:space="0" w:color="auto"/>
                <w:right w:val="none" w:sz="0" w:space="0" w:color="auto"/>
              </w:divBdr>
            </w:div>
            <w:div w:id="1258558290">
              <w:marLeft w:val="0"/>
              <w:marRight w:val="0"/>
              <w:marTop w:val="0"/>
              <w:marBottom w:val="0"/>
              <w:divBdr>
                <w:top w:val="none" w:sz="0" w:space="0" w:color="auto"/>
                <w:left w:val="none" w:sz="0" w:space="0" w:color="auto"/>
                <w:bottom w:val="none" w:sz="0" w:space="0" w:color="auto"/>
                <w:right w:val="none" w:sz="0" w:space="0" w:color="auto"/>
              </w:divBdr>
            </w:div>
            <w:div w:id="913274613">
              <w:marLeft w:val="0"/>
              <w:marRight w:val="0"/>
              <w:marTop w:val="0"/>
              <w:marBottom w:val="0"/>
              <w:divBdr>
                <w:top w:val="none" w:sz="0" w:space="0" w:color="auto"/>
                <w:left w:val="none" w:sz="0" w:space="0" w:color="auto"/>
                <w:bottom w:val="none" w:sz="0" w:space="0" w:color="auto"/>
                <w:right w:val="none" w:sz="0" w:space="0" w:color="auto"/>
              </w:divBdr>
            </w:div>
            <w:div w:id="1016153368">
              <w:marLeft w:val="0"/>
              <w:marRight w:val="0"/>
              <w:marTop w:val="0"/>
              <w:marBottom w:val="0"/>
              <w:divBdr>
                <w:top w:val="none" w:sz="0" w:space="0" w:color="auto"/>
                <w:left w:val="none" w:sz="0" w:space="0" w:color="auto"/>
                <w:bottom w:val="none" w:sz="0" w:space="0" w:color="auto"/>
                <w:right w:val="none" w:sz="0" w:space="0" w:color="auto"/>
              </w:divBdr>
            </w:div>
            <w:div w:id="1095133591">
              <w:marLeft w:val="0"/>
              <w:marRight w:val="0"/>
              <w:marTop w:val="0"/>
              <w:marBottom w:val="0"/>
              <w:divBdr>
                <w:top w:val="none" w:sz="0" w:space="0" w:color="auto"/>
                <w:left w:val="none" w:sz="0" w:space="0" w:color="auto"/>
                <w:bottom w:val="none" w:sz="0" w:space="0" w:color="auto"/>
                <w:right w:val="none" w:sz="0" w:space="0" w:color="auto"/>
              </w:divBdr>
            </w:div>
            <w:div w:id="1889105697">
              <w:marLeft w:val="0"/>
              <w:marRight w:val="0"/>
              <w:marTop w:val="0"/>
              <w:marBottom w:val="0"/>
              <w:divBdr>
                <w:top w:val="none" w:sz="0" w:space="0" w:color="auto"/>
                <w:left w:val="none" w:sz="0" w:space="0" w:color="auto"/>
                <w:bottom w:val="none" w:sz="0" w:space="0" w:color="auto"/>
                <w:right w:val="none" w:sz="0" w:space="0" w:color="auto"/>
              </w:divBdr>
            </w:div>
            <w:div w:id="1596522812">
              <w:marLeft w:val="0"/>
              <w:marRight w:val="0"/>
              <w:marTop w:val="0"/>
              <w:marBottom w:val="0"/>
              <w:divBdr>
                <w:top w:val="none" w:sz="0" w:space="0" w:color="auto"/>
                <w:left w:val="none" w:sz="0" w:space="0" w:color="auto"/>
                <w:bottom w:val="none" w:sz="0" w:space="0" w:color="auto"/>
                <w:right w:val="none" w:sz="0" w:space="0" w:color="auto"/>
              </w:divBdr>
            </w:div>
            <w:div w:id="1587420152">
              <w:marLeft w:val="0"/>
              <w:marRight w:val="0"/>
              <w:marTop w:val="0"/>
              <w:marBottom w:val="0"/>
              <w:divBdr>
                <w:top w:val="none" w:sz="0" w:space="0" w:color="auto"/>
                <w:left w:val="none" w:sz="0" w:space="0" w:color="auto"/>
                <w:bottom w:val="none" w:sz="0" w:space="0" w:color="auto"/>
                <w:right w:val="none" w:sz="0" w:space="0" w:color="auto"/>
              </w:divBdr>
            </w:div>
            <w:div w:id="295529416">
              <w:marLeft w:val="0"/>
              <w:marRight w:val="0"/>
              <w:marTop w:val="0"/>
              <w:marBottom w:val="0"/>
              <w:divBdr>
                <w:top w:val="none" w:sz="0" w:space="0" w:color="auto"/>
                <w:left w:val="none" w:sz="0" w:space="0" w:color="auto"/>
                <w:bottom w:val="none" w:sz="0" w:space="0" w:color="auto"/>
                <w:right w:val="none" w:sz="0" w:space="0" w:color="auto"/>
              </w:divBdr>
            </w:div>
            <w:div w:id="20961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7798">
      <w:bodyDiv w:val="1"/>
      <w:marLeft w:val="0"/>
      <w:marRight w:val="0"/>
      <w:marTop w:val="0"/>
      <w:marBottom w:val="0"/>
      <w:divBdr>
        <w:top w:val="none" w:sz="0" w:space="0" w:color="auto"/>
        <w:left w:val="none" w:sz="0" w:space="0" w:color="auto"/>
        <w:bottom w:val="none" w:sz="0" w:space="0" w:color="auto"/>
        <w:right w:val="none" w:sz="0" w:space="0" w:color="auto"/>
      </w:divBdr>
    </w:div>
    <w:div w:id="2083945809">
      <w:bodyDiv w:val="1"/>
      <w:marLeft w:val="0"/>
      <w:marRight w:val="0"/>
      <w:marTop w:val="0"/>
      <w:marBottom w:val="0"/>
      <w:divBdr>
        <w:top w:val="none" w:sz="0" w:space="0" w:color="auto"/>
        <w:left w:val="none" w:sz="0" w:space="0" w:color="auto"/>
        <w:bottom w:val="none" w:sz="0" w:space="0" w:color="auto"/>
        <w:right w:val="none" w:sz="0" w:space="0" w:color="auto"/>
      </w:divBdr>
      <w:divsChild>
        <w:div w:id="1901090472">
          <w:marLeft w:val="0"/>
          <w:marRight w:val="0"/>
          <w:marTop w:val="0"/>
          <w:marBottom w:val="0"/>
          <w:divBdr>
            <w:top w:val="none" w:sz="0" w:space="0" w:color="auto"/>
            <w:left w:val="none" w:sz="0" w:space="0" w:color="auto"/>
            <w:bottom w:val="none" w:sz="0" w:space="0" w:color="auto"/>
            <w:right w:val="none" w:sz="0" w:space="0" w:color="auto"/>
          </w:divBdr>
          <w:divsChild>
            <w:div w:id="1269121452">
              <w:marLeft w:val="0"/>
              <w:marRight w:val="0"/>
              <w:marTop w:val="0"/>
              <w:marBottom w:val="0"/>
              <w:divBdr>
                <w:top w:val="none" w:sz="0" w:space="0" w:color="auto"/>
                <w:left w:val="none" w:sz="0" w:space="0" w:color="auto"/>
                <w:bottom w:val="none" w:sz="0" w:space="0" w:color="auto"/>
                <w:right w:val="none" w:sz="0" w:space="0" w:color="auto"/>
              </w:divBdr>
            </w:div>
            <w:div w:id="234442360">
              <w:marLeft w:val="0"/>
              <w:marRight w:val="0"/>
              <w:marTop w:val="0"/>
              <w:marBottom w:val="0"/>
              <w:divBdr>
                <w:top w:val="none" w:sz="0" w:space="0" w:color="auto"/>
                <w:left w:val="none" w:sz="0" w:space="0" w:color="auto"/>
                <w:bottom w:val="none" w:sz="0" w:space="0" w:color="auto"/>
                <w:right w:val="none" w:sz="0" w:space="0" w:color="auto"/>
              </w:divBdr>
            </w:div>
            <w:div w:id="1962030761">
              <w:marLeft w:val="0"/>
              <w:marRight w:val="0"/>
              <w:marTop w:val="0"/>
              <w:marBottom w:val="0"/>
              <w:divBdr>
                <w:top w:val="none" w:sz="0" w:space="0" w:color="auto"/>
                <w:left w:val="none" w:sz="0" w:space="0" w:color="auto"/>
                <w:bottom w:val="none" w:sz="0" w:space="0" w:color="auto"/>
                <w:right w:val="none" w:sz="0" w:space="0" w:color="auto"/>
              </w:divBdr>
            </w:div>
            <w:div w:id="158618246">
              <w:marLeft w:val="0"/>
              <w:marRight w:val="0"/>
              <w:marTop w:val="0"/>
              <w:marBottom w:val="0"/>
              <w:divBdr>
                <w:top w:val="none" w:sz="0" w:space="0" w:color="auto"/>
                <w:left w:val="none" w:sz="0" w:space="0" w:color="auto"/>
                <w:bottom w:val="none" w:sz="0" w:space="0" w:color="auto"/>
                <w:right w:val="none" w:sz="0" w:space="0" w:color="auto"/>
              </w:divBdr>
            </w:div>
            <w:div w:id="2036080929">
              <w:marLeft w:val="0"/>
              <w:marRight w:val="0"/>
              <w:marTop w:val="0"/>
              <w:marBottom w:val="0"/>
              <w:divBdr>
                <w:top w:val="none" w:sz="0" w:space="0" w:color="auto"/>
                <w:left w:val="none" w:sz="0" w:space="0" w:color="auto"/>
                <w:bottom w:val="none" w:sz="0" w:space="0" w:color="auto"/>
                <w:right w:val="none" w:sz="0" w:space="0" w:color="auto"/>
              </w:divBdr>
            </w:div>
            <w:div w:id="238289256">
              <w:marLeft w:val="0"/>
              <w:marRight w:val="0"/>
              <w:marTop w:val="0"/>
              <w:marBottom w:val="0"/>
              <w:divBdr>
                <w:top w:val="none" w:sz="0" w:space="0" w:color="auto"/>
                <w:left w:val="none" w:sz="0" w:space="0" w:color="auto"/>
                <w:bottom w:val="none" w:sz="0" w:space="0" w:color="auto"/>
                <w:right w:val="none" w:sz="0" w:space="0" w:color="auto"/>
              </w:divBdr>
            </w:div>
            <w:div w:id="203753500">
              <w:marLeft w:val="0"/>
              <w:marRight w:val="0"/>
              <w:marTop w:val="0"/>
              <w:marBottom w:val="0"/>
              <w:divBdr>
                <w:top w:val="none" w:sz="0" w:space="0" w:color="auto"/>
                <w:left w:val="none" w:sz="0" w:space="0" w:color="auto"/>
                <w:bottom w:val="none" w:sz="0" w:space="0" w:color="auto"/>
                <w:right w:val="none" w:sz="0" w:space="0" w:color="auto"/>
              </w:divBdr>
            </w:div>
            <w:div w:id="403918094">
              <w:marLeft w:val="0"/>
              <w:marRight w:val="0"/>
              <w:marTop w:val="0"/>
              <w:marBottom w:val="0"/>
              <w:divBdr>
                <w:top w:val="none" w:sz="0" w:space="0" w:color="auto"/>
                <w:left w:val="none" w:sz="0" w:space="0" w:color="auto"/>
                <w:bottom w:val="none" w:sz="0" w:space="0" w:color="auto"/>
                <w:right w:val="none" w:sz="0" w:space="0" w:color="auto"/>
              </w:divBdr>
            </w:div>
            <w:div w:id="637029069">
              <w:marLeft w:val="0"/>
              <w:marRight w:val="0"/>
              <w:marTop w:val="0"/>
              <w:marBottom w:val="0"/>
              <w:divBdr>
                <w:top w:val="none" w:sz="0" w:space="0" w:color="auto"/>
                <w:left w:val="none" w:sz="0" w:space="0" w:color="auto"/>
                <w:bottom w:val="none" w:sz="0" w:space="0" w:color="auto"/>
                <w:right w:val="none" w:sz="0" w:space="0" w:color="auto"/>
              </w:divBdr>
            </w:div>
            <w:div w:id="1185944881">
              <w:marLeft w:val="0"/>
              <w:marRight w:val="0"/>
              <w:marTop w:val="0"/>
              <w:marBottom w:val="0"/>
              <w:divBdr>
                <w:top w:val="none" w:sz="0" w:space="0" w:color="auto"/>
                <w:left w:val="none" w:sz="0" w:space="0" w:color="auto"/>
                <w:bottom w:val="none" w:sz="0" w:space="0" w:color="auto"/>
                <w:right w:val="none" w:sz="0" w:space="0" w:color="auto"/>
              </w:divBdr>
            </w:div>
            <w:div w:id="397896254">
              <w:marLeft w:val="0"/>
              <w:marRight w:val="0"/>
              <w:marTop w:val="0"/>
              <w:marBottom w:val="0"/>
              <w:divBdr>
                <w:top w:val="none" w:sz="0" w:space="0" w:color="auto"/>
                <w:left w:val="none" w:sz="0" w:space="0" w:color="auto"/>
                <w:bottom w:val="none" w:sz="0" w:space="0" w:color="auto"/>
                <w:right w:val="none" w:sz="0" w:space="0" w:color="auto"/>
              </w:divBdr>
            </w:div>
            <w:div w:id="2063598478">
              <w:marLeft w:val="0"/>
              <w:marRight w:val="0"/>
              <w:marTop w:val="0"/>
              <w:marBottom w:val="0"/>
              <w:divBdr>
                <w:top w:val="none" w:sz="0" w:space="0" w:color="auto"/>
                <w:left w:val="none" w:sz="0" w:space="0" w:color="auto"/>
                <w:bottom w:val="none" w:sz="0" w:space="0" w:color="auto"/>
                <w:right w:val="none" w:sz="0" w:space="0" w:color="auto"/>
              </w:divBdr>
            </w:div>
            <w:div w:id="1816068119">
              <w:marLeft w:val="0"/>
              <w:marRight w:val="0"/>
              <w:marTop w:val="0"/>
              <w:marBottom w:val="0"/>
              <w:divBdr>
                <w:top w:val="none" w:sz="0" w:space="0" w:color="auto"/>
                <w:left w:val="none" w:sz="0" w:space="0" w:color="auto"/>
                <w:bottom w:val="none" w:sz="0" w:space="0" w:color="auto"/>
                <w:right w:val="none" w:sz="0" w:space="0" w:color="auto"/>
              </w:divBdr>
            </w:div>
            <w:div w:id="1920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214">
      <w:bodyDiv w:val="1"/>
      <w:marLeft w:val="0"/>
      <w:marRight w:val="0"/>
      <w:marTop w:val="0"/>
      <w:marBottom w:val="0"/>
      <w:divBdr>
        <w:top w:val="none" w:sz="0" w:space="0" w:color="auto"/>
        <w:left w:val="none" w:sz="0" w:space="0" w:color="auto"/>
        <w:bottom w:val="none" w:sz="0" w:space="0" w:color="auto"/>
        <w:right w:val="none" w:sz="0" w:space="0" w:color="auto"/>
      </w:divBdr>
      <w:divsChild>
        <w:div w:id="986973524">
          <w:marLeft w:val="0"/>
          <w:marRight w:val="0"/>
          <w:marTop w:val="0"/>
          <w:marBottom w:val="0"/>
          <w:divBdr>
            <w:top w:val="none" w:sz="0" w:space="0" w:color="auto"/>
            <w:left w:val="none" w:sz="0" w:space="0" w:color="auto"/>
            <w:bottom w:val="none" w:sz="0" w:space="0" w:color="auto"/>
            <w:right w:val="none" w:sz="0" w:space="0" w:color="auto"/>
          </w:divBdr>
          <w:divsChild>
            <w:div w:id="662851255">
              <w:marLeft w:val="0"/>
              <w:marRight w:val="0"/>
              <w:marTop w:val="0"/>
              <w:marBottom w:val="0"/>
              <w:divBdr>
                <w:top w:val="none" w:sz="0" w:space="0" w:color="auto"/>
                <w:left w:val="none" w:sz="0" w:space="0" w:color="auto"/>
                <w:bottom w:val="none" w:sz="0" w:space="0" w:color="auto"/>
                <w:right w:val="none" w:sz="0" w:space="0" w:color="auto"/>
              </w:divBdr>
            </w:div>
            <w:div w:id="1746105378">
              <w:marLeft w:val="0"/>
              <w:marRight w:val="0"/>
              <w:marTop w:val="0"/>
              <w:marBottom w:val="0"/>
              <w:divBdr>
                <w:top w:val="none" w:sz="0" w:space="0" w:color="auto"/>
                <w:left w:val="none" w:sz="0" w:space="0" w:color="auto"/>
                <w:bottom w:val="none" w:sz="0" w:space="0" w:color="auto"/>
                <w:right w:val="none" w:sz="0" w:space="0" w:color="auto"/>
              </w:divBdr>
            </w:div>
            <w:div w:id="1465655318">
              <w:marLeft w:val="0"/>
              <w:marRight w:val="0"/>
              <w:marTop w:val="0"/>
              <w:marBottom w:val="0"/>
              <w:divBdr>
                <w:top w:val="none" w:sz="0" w:space="0" w:color="auto"/>
                <w:left w:val="none" w:sz="0" w:space="0" w:color="auto"/>
                <w:bottom w:val="none" w:sz="0" w:space="0" w:color="auto"/>
                <w:right w:val="none" w:sz="0" w:space="0" w:color="auto"/>
              </w:divBdr>
            </w:div>
            <w:div w:id="1787506021">
              <w:marLeft w:val="0"/>
              <w:marRight w:val="0"/>
              <w:marTop w:val="0"/>
              <w:marBottom w:val="0"/>
              <w:divBdr>
                <w:top w:val="none" w:sz="0" w:space="0" w:color="auto"/>
                <w:left w:val="none" w:sz="0" w:space="0" w:color="auto"/>
                <w:bottom w:val="none" w:sz="0" w:space="0" w:color="auto"/>
                <w:right w:val="none" w:sz="0" w:space="0" w:color="auto"/>
              </w:divBdr>
            </w:div>
            <w:div w:id="10969">
              <w:marLeft w:val="0"/>
              <w:marRight w:val="0"/>
              <w:marTop w:val="0"/>
              <w:marBottom w:val="0"/>
              <w:divBdr>
                <w:top w:val="none" w:sz="0" w:space="0" w:color="auto"/>
                <w:left w:val="none" w:sz="0" w:space="0" w:color="auto"/>
                <w:bottom w:val="none" w:sz="0" w:space="0" w:color="auto"/>
                <w:right w:val="none" w:sz="0" w:space="0" w:color="auto"/>
              </w:divBdr>
            </w:div>
            <w:div w:id="1656255491">
              <w:marLeft w:val="0"/>
              <w:marRight w:val="0"/>
              <w:marTop w:val="0"/>
              <w:marBottom w:val="0"/>
              <w:divBdr>
                <w:top w:val="none" w:sz="0" w:space="0" w:color="auto"/>
                <w:left w:val="none" w:sz="0" w:space="0" w:color="auto"/>
                <w:bottom w:val="none" w:sz="0" w:space="0" w:color="auto"/>
                <w:right w:val="none" w:sz="0" w:space="0" w:color="auto"/>
              </w:divBdr>
            </w:div>
            <w:div w:id="1126848610">
              <w:marLeft w:val="0"/>
              <w:marRight w:val="0"/>
              <w:marTop w:val="0"/>
              <w:marBottom w:val="0"/>
              <w:divBdr>
                <w:top w:val="none" w:sz="0" w:space="0" w:color="auto"/>
                <w:left w:val="none" w:sz="0" w:space="0" w:color="auto"/>
                <w:bottom w:val="none" w:sz="0" w:space="0" w:color="auto"/>
                <w:right w:val="none" w:sz="0" w:space="0" w:color="auto"/>
              </w:divBdr>
            </w:div>
            <w:div w:id="1364133933">
              <w:marLeft w:val="0"/>
              <w:marRight w:val="0"/>
              <w:marTop w:val="0"/>
              <w:marBottom w:val="0"/>
              <w:divBdr>
                <w:top w:val="none" w:sz="0" w:space="0" w:color="auto"/>
                <w:left w:val="none" w:sz="0" w:space="0" w:color="auto"/>
                <w:bottom w:val="none" w:sz="0" w:space="0" w:color="auto"/>
                <w:right w:val="none" w:sz="0" w:space="0" w:color="auto"/>
              </w:divBdr>
            </w:div>
            <w:div w:id="736560146">
              <w:marLeft w:val="0"/>
              <w:marRight w:val="0"/>
              <w:marTop w:val="0"/>
              <w:marBottom w:val="0"/>
              <w:divBdr>
                <w:top w:val="none" w:sz="0" w:space="0" w:color="auto"/>
                <w:left w:val="none" w:sz="0" w:space="0" w:color="auto"/>
                <w:bottom w:val="none" w:sz="0" w:space="0" w:color="auto"/>
                <w:right w:val="none" w:sz="0" w:space="0" w:color="auto"/>
              </w:divBdr>
            </w:div>
            <w:div w:id="557209904">
              <w:marLeft w:val="0"/>
              <w:marRight w:val="0"/>
              <w:marTop w:val="0"/>
              <w:marBottom w:val="0"/>
              <w:divBdr>
                <w:top w:val="none" w:sz="0" w:space="0" w:color="auto"/>
                <w:left w:val="none" w:sz="0" w:space="0" w:color="auto"/>
                <w:bottom w:val="none" w:sz="0" w:space="0" w:color="auto"/>
                <w:right w:val="none" w:sz="0" w:space="0" w:color="auto"/>
              </w:divBdr>
            </w:div>
            <w:div w:id="976882193">
              <w:marLeft w:val="0"/>
              <w:marRight w:val="0"/>
              <w:marTop w:val="0"/>
              <w:marBottom w:val="0"/>
              <w:divBdr>
                <w:top w:val="none" w:sz="0" w:space="0" w:color="auto"/>
                <w:left w:val="none" w:sz="0" w:space="0" w:color="auto"/>
                <w:bottom w:val="none" w:sz="0" w:space="0" w:color="auto"/>
                <w:right w:val="none" w:sz="0" w:space="0" w:color="auto"/>
              </w:divBdr>
            </w:div>
            <w:div w:id="1088497548">
              <w:marLeft w:val="0"/>
              <w:marRight w:val="0"/>
              <w:marTop w:val="0"/>
              <w:marBottom w:val="0"/>
              <w:divBdr>
                <w:top w:val="none" w:sz="0" w:space="0" w:color="auto"/>
                <w:left w:val="none" w:sz="0" w:space="0" w:color="auto"/>
                <w:bottom w:val="none" w:sz="0" w:space="0" w:color="auto"/>
                <w:right w:val="none" w:sz="0" w:space="0" w:color="auto"/>
              </w:divBdr>
            </w:div>
            <w:div w:id="931934547">
              <w:marLeft w:val="0"/>
              <w:marRight w:val="0"/>
              <w:marTop w:val="0"/>
              <w:marBottom w:val="0"/>
              <w:divBdr>
                <w:top w:val="none" w:sz="0" w:space="0" w:color="auto"/>
                <w:left w:val="none" w:sz="0" w:space="0" w:color="auto"/>
                <w:bottom w:val="none" w:sz="0" w:space="0" w:color="auto"/>
                <w:right w:val="none" w:sz="0" w:space="0" w:color="auto"/>
              </w:divBdr>
            </w:div>
            <w:div w:id="1312638269">
              <w:marLeft w:val="0"/>
              <w:marRight w:val="0"/>
              <w:marTop w:val="0"/>
              <w:marBottom w:val="0"/>
              <w:divBdr>
                <w:top w:val="none" w:sz="0" w:space="0" w:color="auto"/>
                <w:left w:val="none" w:sz="0" w:space="0" w:color="auto"/>
                <w:bottom w:val="none" w:sz="0" w:space="0" w:color="auto"/>
                <w:right w:val="none" w:sz="0" w:space="0" w:color="auto"/>
              </w:divBdr>
            </w:div>
            <w:div w:id="1082533783">
              <w:marLeft w:val="0"/>
              <w:marRight w:val="0"/>
              <w:marTop w:val="0"/>
              <w:marBottom w:val="0"/>
              <w:divBdr>
                <w:top w:val="none" w:sz="0" w:space="0" w:color="auto"/>
                <w:left w:val="none" w:sz="0" w:space="0" w:color="auto"/>
                <w:bottom w:val="none" w:sz="0" w:space="0" w:color="auto"/>
                <w:right w:val="none" w:sz="0" w:space="0" w:color="auto"/>
              </w:divBdr>
            </w:div>
            <w:div w:id="1450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7284">
      <w:bodyDiv w:val="1"/>
      <w:marLeft w:val="0"/>
      <w:marRight w:val="0"/>
      <w:marTop w:val="0"/>
      <w:marBottom w:val="0"/>
      <w:divBdr>
        <w:top w:val="none" w:sz="0" w:space="0" w:color="auto"/>
        <w:left w:val="none" w:sz="0" w:space="0" w:color="auto"/>
        <w:bottom w:val="none" w:sz="0" w:space="0" w:color="auto"/>
        <w:right w:val="none" w:sz="0" w:space="0" w:color="auto"/>
      </w:divBdr>
      <w:divsChild>
        <w:div w:id="1547334257">
          <w:marLeft w:val="0"/>
          <w:marRight w:val="0"/>
          <w:marTop w:val="0"/>
          <w:marBottom w:val="0"/>
          <w:divBdr>
            <w:top w:val="none" w:sz="0" w:space="0" w:color="auto"/>
            <w:left w:val="none" w:sz="0" w:space="0" w:color="auto"/>
            <w:bottom w:val="none" w:sz="0" w:space="0" w:color="auto"/>
            <w:right w:val="none" w:sz="0" w:space="0" w:color="auto"/>
          </w:divBdr>
          <w:divsChild>
            <w:div w:id="1586258107">
              <w:marLeft w:val="0"/>
              <w:marRight w:val="0"/>
              <w:marTop w:val="0"/>
              <w:marBottom w:val="0"/>
              <w:divBdr>
                <w:top w:val="none" w:sz="0" w:space="0" w:color="auto"/>
                <w:left w:val="none" w:sz="0" w:space="0" w:color="auto"/>
                <w:bottom w:val="none" w:sz="0" w:space="0" w:color="auto"/>
                <w:right w:val="none" w:sz="0" w:space="0" w:color="auto"/>
              </w:divBdr>
            </w:div>
            <w:div w:id="378675657">
              <w:marLeft w:val="0"/>
              <w:marRight w:val="0"/>
              <w:marTop w:val="0"/>
              <w:marBottom w:val="0"/>
              <w:divBdr>
                <w:top w:val="none" w:sz="0" w:space="0" w:color="auto"/>
                <w:left w:val="none" w:sz="0" w:space="0" w:color="auto"/>
                <w:bottom w:val="none" w:sz="0" w:space="0" w:color="auto"/>
                <w:right w:val="none" w:sz="0" w:space="0" w:color="auto"/>
              </w:divBdr>
            </w:div>
            <w:div w:id="748116540">
              <w:marLeft w:val="0"/>
              <w:marRight w:val="0"/>
              <w:marTop w:val="0"/>
              <w:marBottom w:val="0"/>
              <w:divBdr>
                <w:top w:val="none" w:sz="0" w:space="0" w:color="auto"/>
                <w:left w:val="none" w:sz="0" w:space="0" w:color="auto"/>
                <w:bottom w:val="none" w:sz="0" w:space="0" w:color="auto"/>
                <w:right w:val="none" w:sz="0" w:space="0" w:color="auto"/>
              </w:divBdr>
            </w:div>
            <w:div w:id="1522009439">
              <w:marLeft w:val="0"/>
              <w:marRight w:val="0"/>
              <w:marTop w:val="0"/>
              <w:marBottom w:val="0"/>
              <w:divBdr>
                <w:top w:val="none" w:sz="0" w:space="0" w:color="auto"/>
                <w:left w:val="none" w:sz="0" w:space="0" w:color="auto"/>
                <w:bottom w:val="none" w:sz="0" w:space="0" w:color="auto"/>
                <w:right w:val="none" w:sz="0" w:space="0" w:color="auto"/>
              </w:divBdr>
            </w:div>
            <w:div w:id="331639261">
              <w:marLeft w:val="0"/>
              <w:marRight w:val="0"/>
              <w:marTop w:val="0"/>
              <w:marBottom w:val="0"/>
              <w:divBdr>
                <w:top w:val="none" w:sz="0" w:space="0" w:color="auto"/>
                <w:left w:val="none" w:sz="0" w:space="0" w:color="auto"/>
                <w:bottom w:val="none" w:sz="0" w:space="0" w:color="auto"/>
                <w:right w:val="none" w:sz="0" w:space="0" w:color="auto"/>
              </w:divBdr>
            </w:div>
            <w:div w:id="1855878297">
              <w:marLeft w:val="0"/>
              <w:marRight w:val="0"/>
              <w:marTop w:val="0"/>
              <w:marBottom w:val="0"/>
              <w:divBdr>
                <w:top w:val="none" w:sz="0" w:space="0" w:color="auto"/>
                <w:left w:val="none" w:sz="0" w:space="0" w:color="auto"/>
                <w:bottom w:val="none" w:sz="0" w:space="0" w:color="auto"/>
                <w:right w:val="none" w:sz="0" w:space="0" w:color="auto"/>
              </w:divBdr>
            </w:div>
            <w:div w:id="734746327">
              <w:marLeft w:val="0"/>
              <w:marRight w:val="0"/>
              <w:marTop w:val="0"/>
              <w:marBottom w:val="0"/>
              <w:divBdr>
                <w:top w:val="none" w:sz="0" w:space="0" w:color="auto"/>
                <w:left w:val="none" w:sz="0" w:space="0" w:color="auto"/>
                <w:bottom w:val="none" w:sz="0" w:space="0" w:color="auto"/>
                <w:right w:val="none" w:sz="0" w:space="0" w:color="auto"/>
              </w:divBdr>
            </w:div>
            <w:div w:id="285045171">
              <w:marLeft w:val="0"/>
              <w:marRight w:val="0"/>
              <w:marTop w:val="0"/>
              <w:marBottom w:val="0"/>
              <w:divBdr>
                <w:top w:val="none" w:sz="0" w:space="0" w:color="auto"/>
                <w:left w:val="none" w:sz="0" w:space="0" w:color="auto"/>
                <w:bottom w:val="none" w:sz="0" w:space="0" w:color="auto"/>
                <w:right w:val="none" w:sz="0" w:space="0" w:color="auto"/>
              </w:divBdr>
            </w:div>
            <w:div w:id="22101844">
              <w:marLeft w:val="0"/>
              <w:marRight w:val="0"/>
              <w:marTop w:val="0"/>
              <w:marBottom w:val="0"/>
              <w:divBdr>
                <w:top w:val="none" w:sz="0" w:space="0" w:color="auto"/>
                <w:left w:val="none" w:sz="0" w:space="0" w:color="auto"/>
                <w:bottom w:val="none" w:sz="0" w:space="0" w:color="auto"/>
                <w:right w:val="none" w:sz="0" w:space="0" w:color="auto"/>
              </w:divBdr>
            </w:div>
            <w:div w:id="319508036">
              <w:marLeft w:val="0"/>
              <w:marRight w:val="0"/>
              <w:marTop w:val="0"/>
              <w:marBottom w:val="0"/>
              <w:divBdr>
                <w:top w:val="none" w:sz="0" w:space="0" w:color="auto"/>
                <w:left w:val="none" w:sz="0" w:space="0" w:color="auto"/>
                <w:bottom w:val="none" w:sz="0" w:space="0" w:color="auto"/>
                <w:right w:val="none" w:sz="0" w:space="0" w:color="auto"/>
              </w:divBdr>
            </w:div>
            <w:div w:id="695816716">
              <w:marLeft w:val="0"/>
              <w:marRight w:val="0"/>
              <w:marTop w:val="0"/>
              <w:marBottom w:val="0"/>
              <w:divBdr>
                <w:top w:val="none" w:sz="0" w:space="0" w:color="auto"/>
                <w:left w:val="none" w:sz="0" w:space="0" w:color="auto"/>
                <w:bottom w:val="none" w:sz="0" w:space="0" w:color="auto"/>
                <w:right w:val="none" w:sz="0" w:space="0" w:color="auto"/>
              </w:divBdr>
            </w:div>
            <w:div w:id="915672021">
              <w:marLeft w:val="0"/>
              <w:marRight w:val="0"/>
              <w:marTop w:val="0"/>
              <w:marBottom w:val="0"/>
              <w:divBdr>
                <w:top w:val="none" w:sz="0" w:space="0" w:color="auto"/>
                <w:left w:val="none" w:sz="0" w:space="0" w:color="auto"/>
                <w:bottom w:val="none" w:sz="0" w:space="0" w:color="auto"/>
                <w:right w:val="none" w:sz="0" w:space="0" w:color="auto"/>
              </w:divBdr>
            </w:div>
            <w:div w:id="1888224522">
              <w:marLeft w:val="0"/>
              <w:marRight w:val="0"/>
              <w:marTop w:val="0"/>
              <w:marBottom w:val="0"/>
              <w:divBdr>
                <w:top w:val="none" w:sz="0" w:space="0" w:color="auto"/>
                <w:left w:val="none" w:sz="0" w:space="0" w:color="auto"/>
                <w:bottom w:val="none" w:sz="0" w:space="0" w:color="auto"/>
                <w:right w:val="none" w:sz="0" w:space="0" w:color="auto"/>
              </w:divBdr>
            </w:div>
            <w:div w:id="16093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671">
      <w:bodyDiv w:val="1"/>
      <w:marLeft w:val="0"/>
      <w:marRight w:val="0"/>
      <w:marTop w:val="0"/>
      <w:marBottom w:val="0"/>
      <w:divBdr>
        <w:top w:val="none" w:sz="0" w:space="0" w:color="auto"/>
        <w:left w:val="none" w:sz="0" w:space="0" w:color="auto"/>
        <w:bottom w:val="none" w:sz="0" w:space="0" w:color="auto"/>
        <w:right w:val="none" w:sz="0" w:space="0" w:color="auto"/>
      </w:divBdr>
      <w:divsChild>
        <w:div w:id="687366778">
          <w:marLeft w:val="0"/>
          <w:marRight w:val="0"/>
          <w:marTop w:val="0"/>
          <w:marBottom w:val="0"/>
          <w:divBdr>
            <w:top w:val="none" w:sz="0" w:space="0" w:color="auto"/>
            <w:left w:val="none" w:sz="0" w:space="0" w:color="auto"/>
            <w:bottom w:val="none" w:sz="0" w:space="0" w:color="auto"/>
            <w:right w:val="none" w:sz="0" w:space="0" w:color="auto"/>
          </w:divBdr>
          <w:divsChild>
            <w:div w:id="1012493891">
              <w:marLeft w:val="0"/>
              <w:marRight w:val="0"/>
              <w:marTop w:val="0"/>
              <w:marBottom w:val="0"/>
              <w:divBdr>
                <w:top w:val="none" w:sz="0" w:space="0" w:color="auto"/>
                <w:left w:val="none" w:sz="0" w:space="0" w:color="auto"/>
                <w:bottom w:val="none" w:sz="0" w:space="0" w:color="auto"/>
                <w:right w:val="none" w:sz="0" w:space="0" w:color="auto"/>
              </w:divBdr>
            </w:div>
            <w:div w:id="771777803">
              <w:marLeft w:val="0"/>
              <w:marRight w:val="0"/>
              <w:marTop w:val="0"/>
              <w:marBottom w:val="0"/>
              <w:divBdr>
                <w:top w:val="none" w:sz="0" w:space="0" w:color="auto"/>
                <w:left w:val="none" w:sz="0" w:space="0" w:color="auto"/>
                <w:bottom w:val="none" w:sz="0" w:space="0" w:color="auto"/>
                <w:right w:val="none" w:sz="0" w:space="0" w:color="auto"/>
              </w:divBdr>
            </w:div>
            <w:div w:id="2120560733">
              <w:marLeft w:val="0"/>
              <w:marRight w:val="0"/>
              <w:marTop w:val="0"/>
              <w:marBottom w:val="0"/>
              <w:divBdr>
                <w:top w:val="none" w:sz="0" w:space="0" w:color="auto"/>
                <w:left w:val="none" w:sz="0" w:space="0" w:color="auto"/>
                <w:bottom w:val="none" w:sz="0" w:space="0" w:color="auto"/>
                <w:right w:val="none" w:sz="0" w:space="0" w:color="auto"/>
              </w:divBdr>
            </w:div>
            <w:div w:id="2130976676">
              <w:marLeft w:val="0"/>
              <w:marRight w:val="0"/>
              <w:marTop w:val="0"/>
              <w:marBottom w:val="0"/>
              <w:divBdr>
                <w:top w:val="none" w:sz="0" w:space="0" w:color="auto"/>
                <w:left w:val="none" w:sz="0" w:space="0" w:color="auto"/>
                <w:bottom w:val="none" w:sz="0" w:space="0" w:color="auto"/>
                <w:right w:val="none" w:sz="0" w:space="0" w:color="auto"/>
              </w:divBdr>
            </w:div>
            <w:div w:id="1618291723">
              <w:marLeft w:val="0"/>
              <w:marRight w:val="0"/>
              <w:marTop w:val="0"/>
              <w:marBottom w:val="0"/>
              <w:divBdr>
                <w:top w:val="none" w:sz="0" w:space="0" w:color="auto"/>
                <w:left w:val="none" w:sz="0" w:space="0" w:color="auto"/>
                <w:bottom w:val="none" w:sz="0" w:space="0" w:color="auto"/>
                <w:right w:val="none" w:sz="0" w:space="0" w:color="auto"/>
              </w:divBdr>
            </w:div>
            <w:div w:id="8740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3744">
      <w:bodyDiv w:val="1"/>
      <w:marLeft w:val="0"/>
      <w:marRight w:val="0"/>
      <w:marTop w:val="0"/>
      <w:marBottom w:val="0"/>
      <w:divBdr>
        <w:top w:val="none" w:sz="0" w:space="0" w:color="auto"/>
        <w:left w:val="none" w:sz="0" w:space="0" w:color="auto"/>
        <w:bottom w:val="none" w:sz="0" w:space="0" w:color="auto"/>
        <w:right w:val="none" w:sz="0" w:space="0" w:color="auto"/>
      </w:divBdr>
    </w:div>
    <w:div w:id="2127382750">
      <w:bodyDiv w:val="1"/>
      <w:marLeft w:val="0"/>
      <w:marRight w:val="0"/>
      <w:marTop w:val="0"/>
      <w:marBottom w:val="0"/>
      <w:divBdr>
        <w:top w:val="none" w:sz="0" w:space="0" w:color="auto"/>
        <w:left w:val="none" w:sz="0" w:space="0" w:color="auto"/>
        <w:bottom w:val="none" w:sz="0" w:space="0" w:color="auto"/>
        <w:right w:val="none" w:sz="0" w:space="0" w:color="auto"/>
      </w:divBdr>
      <w:divsChild>
        <w:div w:id="684526896">
          <w:marLeft w:val="0"/>
          <w:marRight w:val="0"/>
          <w:marTop w:val="0"/>
          <w:marBottom w:val="0"/>
          <w:divBdr>
            <w:top w:val="none" w:sz="0" w:space="0" w:color="auto"/>
            <w:left w:val="none" w:sz="0" w:space="0" w:color="auto"/>
            <w:bottom w:val="none" w:sz="0" w:space="0" w:color="auto"/>
            <w:right w:val="none" w:sz="0" w:space="0" w:color="auto"/>
          </w:divBdr>
          <w:divsChild>
            <w:div w:id="1980719212">
              <w:marLeft w:val="0"/>
              <w:marRight w:val="0"/>
              <w:marTop w:val="0"/>
              <w:marBottom w:val="0"/>
              <w:divBdr>
                <w:top w:val="none" w:sz="0" w:space="0" w:color="auto"/>
                <w:left w:val="none" w:sz="0" w:space="0" w:color="auto"/>
                <w:bottom w:val="none" w:sz="0" w:space="0" w:color="auto"/>
                <w:right w:val="none" w:sz="0" w:space="0" w:color="auto"/>
              </w:divBdr>
            </w:div>
            <w:div w:id="826366592">
              <w:marLeft w:val="0"/>
              <w:marRight w:val="0"/>
              <w:marTop w:val="0"/>
              <w:marBottom w:val="0"/>
              <w:divBdr>
                <w:top w:val="none" w:sz="0" w:space="0" w:color="auto"/>
                <w:left w:val="none" w:sz="0" w:space="0" w:color="auto"/>
                <w:bottom w:val="none" w:sz="0" w:space="0" w:color="auto"/>
                <w:right w:val="none" w:sz="0" w:space="0" w:color="auto"/>
              </w:divBdr>
            </w:div>
            <w:div w:id="124928215">
              <w:marLeft w:val="0"/>
              <w:marRight w:val="0"/>
              <w:marTop w:val="0"/>
              <w:marBottom w:val="0"/>
              <w:divBdr>
                <w:top w:val="none" w:sz="0" w:space="0" w:color="auto"/>
                <w:left w:val="none" w:sz="0" w:space="0" w:color="auto"/>
                <w:bottom w:val="none" w:sz="0" w:space="0" w:color="auto"/>
                <w:right w:val="none" w:sz="0" w:space="0" w:color="auto"/>
              </w:divBdr>
            </w:div>
            <w:div w:id="138157565">
              <w:marLeft w:val="0"/>
              <w:marRight w:val="0"/>
              <w:marTop w:val="0"/>
              <w:marBottom w:val="0"/>
              <w:divBdr>
                <w:top w:val="none" w:sz="0" w:space="0" w:color="auto"/>
                <w:left w:val="none" w:sz="0" w:space="0" w:color="auto"/>
                <w:bottom w:val="none" w:sz="0" w:space="0" w:color="auto"/>
                <w:right w:val="none" w:sz="0" w:space="0" w:color="auto"/>
              </w:divBdr>
            </w:div>
            <w:div w:id="192227657">
              <w:marLeft w:val="0"/>
              <w:marRight w:val="0"/>
              <w:marTop w:val="0"/>
              <w:marBottom w:val="0"/>
              <w:divBdr>
                <w:top w:val="none" w:sz="0" w:space="0" w:color="auto"/>
                <w:left w:val="none" w:sz="0" w:space="0" w:color="auto"/>
                <w:bottom w:val="none" w:sz="0" w:space="0" w:color="auto"/>
                <w:right w:val="none" w:sz="0" w:space="0" w:color="auto"/>
              </w:divBdr>
            </w:div>
            <w:div w:id="1999920224">
              <w:marLeft w:val="0"/>
              <w:marRight w:val="0"/>
              <w:marTop w:val="0"/>
              <w:marBottom w:val="0"/>
              <w:divBdr>
                <w:top w:val="none" w:sz="0" w:space="0" w:color="auto"/>
                <w:left w:val="none" w:sz="0" w:space="0" w:color="auto"/>
                <w:bottom w:val="none" w:sz="0" w:space="0" w:color="auto"/>
                <w:right w:val="none" w:sz="0" w:space="0" w:color="auto"/>
              </w:divBdr>
            </w:div>
            <w:div w:id="2065910214">
              <w:marLeft w:val="0"/>
              <w:marRight w:val="0"/>
              <w:marTop w:val="0"/>
              <w:marBottom w:val="0"/>
              <w:divBdr>
                <w:top w:val="none" w:sz="0" w:space="0" w:color="auto"/>
                <w:left w:val="none" w:sz="0" w:space="0" w:color="auto"/>
                <w:bottom w:val="none" w:sz="0" w:space="0" w:color="auto"/>
                <w:right w:val="none" w:sz="0" w:space="0" w:color="auto"/>
              </w:divBdr>
            </w:div>
            <w:div w:id="1244297832">
              <w:marLeft w:val="0"/>
              <w:marRight w:val="0"/>
              <w:marTop w:val="0"/>
              <w:marBottom w:val="0"/>
              <w:divBdr>
                <w:top w:val="none" w:sz="0" w:space="0" w:color="auto"/>
                <w:left w:val="none" w:sz="0" w:space="0" w:color="auto"/>
                <w:bottom w:val="none" w:sz="0" w:space="0" w:color="auto"/>
                <w:right w:val="none" w:sz="0" w:space="0" w:color="auto"/>
              </w:divBdr>
            </w:div>
            <w:div w:id="334966553">
              <w:marLeft w:val="0"/>
              <w:marRight w:val="0"/>
              <w:marTop w:val="0"/>
              <w:marBottom w:val="0"/>
              <w:divBdr>
                <w:top w:val="none" w:sz="0" w:space="0" w:color="auto"/>
                <w:left w:val="none" w:sz="0" w:space="0" w:color="auto"/>
                <w:bottom w:val="none" w:sz="0" w:space="0" w:color="auto"/>
                <w:right w:val="none" w:sz="0" w:space="0" w:color="auto"/>
              </w:divBdr>
            </w:div>
            <w:div w:id="1695031428">
              <w:marLeft w:val="0"/>
              <w:marRight w:val="0"/>
              <w:marTop w:val="0"/>
              <w:marBottom w:val="0"/>
              <w:divBdr>
                <w:top w:val="none" w:sz="0" w:space="0" w:color="auto"/>
                <w:left w:val="none" w:sz="0" w:space="0" w:color="auto"/>
                <w:bottom w:val="none" w:sz="0" w:space="0" w:color="auto"/>
                <w:right w:val="none" w:sz="0" w:space="0" w:color="auto"/>
              </w:divBdr>
            </w:div>
            <w:div w:id="174154562">
              <w:marLeft w:val="0"/>
              <w:marRight w:val="0"/>
              <w:marTop w:val="0"/>
              <w:marBottom w:val="0"/>
              <w:divBdr>
                <w:top w:val="none" w:sz="0" w:space="0" w:color="auto"/>
                <w:left w:val="none" w:sz="0" w:space="0" w:color="auto"/>
                <w:bottom w:val="none" w:sz="0" w:space="0" w:color="auto"/>
                <w:right w:val="none" w:sz="0" w:space="0" w:color="auto"/>
              </w:divBdr>
            </w:div>
            <w:div w:id="318773306">
              <w:marLeft w:val="0"/>
              <w:marRight w:val="0"/>
              <w:marTop w:val="0"/>
              <w:marBottom w:val="0"/>
              <w:divBdr>
                <w:top w:val="none" w:sz="0" w:space="0" w:color="auto"/>
                <w:left w:val="none" w:sz="0" w:space="0" w:color="auto"/>
                <w:bottom w:val="none" w:sz="0" w:space="0" w:color="auto"/>
                <w:right w:val="none" w:sz="0" w:space="0" w:color="auto"/>
              </w:divBdr>
            </w:div>
            <w:div w:id="2076854641">
              <w:marLeft w:val="0"/>
              <w:marRight w:val="0"/>
              <w:marTop w:val="0"/>
              <w:marBottom w:val="0"/>
              <w:divBdr>
                <w:top w:val="none" w:sz="0" w:space="0" w:color="auto"/>
                <w:left w:val="none" w:sz="0" w:space="0" w:color="auto"/>
                <w:bottom w:val="none" w:sz="0" w:space="0" w:color="auto"/>
                <w:right w:val="none" w:sz="0" w:space="0" w:color="auto"/>
              </w:divBdr>
            </w:div>
            <w:div w:id="366612152">
              <w:marLeft w:val="0"/>
              <w:marRight w:val="0"/>
              <w:marTop w:val="0"/>
              <w:marBottom w:val="0"/>
              <w:divBdr>
                <w:top w:val="none" w:sz="0" w:space="0" w:color="auto"/>
                <w:left w:val="none" w:sz="0" w:space="0" w:color="auto"/>
                <w:bottom w:val="none" w:sz="0" w:space="0" w:color="auto"/>
                <w:right w:val="none" w:sz="0" w:space="0" w:color="auto"/>
              </w:divBdr>
            </w:div>
            <w:div w:id="860437233">
              <w:marLeft w:val="0"/>
              <w:marRight w:val="0"/>
              <w:marTop w:val="0"/>
              <w:marBottom w:val="0"/>
              <w:divBdr>
                <w:top w:val="none" w:sz="0" w:space="0" w:color="auto"/>
                <w:left w:val="none" w:sz="0" w:space="0" w:color="auto"/>
                <w:bottom w:val="none" w:sz="0" w:space="0" w:color="auto"/>
                <w:right w:val="none" w:sz="0" w:space="0" w:color="auto"/>
              </w:divBdr>
            </w:div>
            <w:div w:id="1076971454">
              <w:marLeft w:val="0"/>
              <w:marRight w:val="0"/>
              <w:marTop w:val="0"/>
              <w:marBottom w:val="0"/>
              <w:divBdr>
                <w:top w:val="none" w:sz="0" w:space="0" w:color="auto"/>
                <w:left w:val="none" w:sz="0" w:space="0" w:color="auto"/>
                <w:bottom w:val="none" w:sz="0" w:space="0" w:color="auto"/>
                <w:right w:val="none" w:sz="0" w:space="0" w:color="auto"/>
              </w:divBdr>
            </w:div>
            <w:div w:id="1724057851">
              <w:marLeft w:val="0"/>
              <w:marRight w:val="0"/>
              <w:marTop w:val="0"/>
              <w:marBottom w:val="0"/>
              <w:divBdr>
                <w:top w:val="none" w:sz="0" w:space="0" w:color="auto"/>
                <w:left w:val="none" w:sz="0" w:space="0" w:color="auto"/>
                <w:bottom w:val="none" w:sz="0" w:space="0" w:color="auto"/>
                <w:right w:val="none" w:sz="0" w:space="0" w:color="auto"/>
              </w:divBdr>
            </w:div>
            <w:div w:id="280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4521842">
      <w:bodyDiv w:val="1"/>
      <w:marLeft w:val="0"/>
      <w:marRight w:val="0"/>
      <w:marTop w:val="0"/>
      <w:marBottom w:val="0"/>
      <w:divBdr>
        <w:top w:val="none" w:sz="0" w:space="0" w:color="auto"/>
        <w:left w:val="none" w:sz="0" w:space="0" w:color="auto"/>
        <w:bottom w:val="none" w:sz="0" w:space="0" w:color="auto"/>
        <w:right w:val="none" w:sz="0" w:space="0" w:color="auto"/>
      </w:divBdr>
      <w:divsChild>
        <w:div w:id="739062764">
          <w:marLeft w:val="0"/>
          <w:marRight w:val="0"/>
          <w:marTop w:val="0"/>
          <w:marBottom w:val="0"/>
          <w:divBdr>
            <w:top w:val="none" w:sz="0" w:space="0" w:color="auto"/>
            <w:left w:val="none" w:sz="0" w:space="0" w:color="auto"/>
            <w:bottom w:val="none" w:sz="0" w:space="0" w:color="auto"/>
            <w:right w:val="none" w:sz="0" w:space="0" w:color="auto"/>
          </w:divBdr>
          <w:divsChild>
            <w:div w:id="1034428573">
              <w:marLeft w:val="0"/>
              <w:marRight w:val="0"/>
              <w:marTop w:val="0"/>
              <w:marBottom w:val="0"/>
              <w:divBdr>
                <w:top w:val="none" w:sz="0" w:space="0" w:color="auto"/>
                <w:left w:val="none" w:sz="0" w:space="0" w:color="auto"/>
                <w:bottom w:val="none" w:sz="0" w:space="0" w:color="auto"/>
                <w:right w:val="none" w:sz="0" w:space="0" w:color="auto"/>
              </w:divBdr>
            </w:div>
            <w:div w:id="709647943">
              <w:marLeft w:val="0"/>
              <w:marRight w:val="0"/>
              <w:marTop w:val="0"/>
              <w:marBottom w:val="0"/>
              <w:divBdr>
                <w:top w:val="none" w:sz="0" w:space="0" w:color="auto"/>
                <w:left w:val="none" w:sz="0" w:space="0" w:color="auto"/>
                <w:bottom w:val="none" w:sz="0" w:space="0" w:color="auto"/>
                <w:right w:val="none" w:sz="0" w:space="0" w:color="auto"/>
              </w:divBdr>
            </w:div>
            <w:div w:id="1831365587">
              <w:marLeft w:val="0"/>
              <w:marRight w:val="0"/>
              <w:marTop w:val="0"/>
              <w:marBottom w:val="0"/>
              <w:divBdr>
                <w:top w:val="none" w:sz="0" w:space="0" w:color="auto"/>
                <w:left w:val="none" w:sz="0" w:space="0" w:color="auto"/>
                <w:bottom w:val="none" w:sz="0" w:space="0" w:color="auto"/>
                <w:right w:val="none" w:sz="0" w:space="0" w:color="auto"/>
              </w:divBdr>
            </w:div>
            <w:div w:id="732655179">
              <w:marLeft w:val="0"/>
              <w:marRight w:val="0"/>
              <w:marTop w:val="0"/>
              <w:marBottom w:val="0"/>
              <w:divBdr>
                <w:top w:val="none" w:sz="0" w:space="0" w:color="auto"/>
                <w:left w:val="none" w:sz="0" w:space="0" w:color="auto"/>
                <w:bottom w:val="none" w:sz="0" w:space="0" w:color="auto"/>
                <w:right w:val="none" w:sz="0" w:space="0" w:color="auto"/>
              </w:divBdr>
            </w:div>
            <w:div w:id="1313951334">
              <w:marLeft w:val="0"/>
              <w:marRight w:val="0"/>
              <w:marTop w:val="0"/>
              <w:marBottom w:val="0"/>
              <w:divBdr>
                <w:top w:val="none" w:sz="0" w:space="0" w:color="auto"/>
                <w:left w:val="none" w:sz="0" w:space="0" w:color="auto"/>
                <w:bottom w:val="none" w:sz="0" w:space="0" w:color="auto"/>
                <w:right w:val="none" w:sz="0" w:space="0" w:color="auto"/>
              </w:divBdr>
            </w:div>
            <w:div w:id="1298216870">
              <w:marLeft w:val="0"/>
              <w:marRight w:val="0"/>
              <w:marTop w:val="0"/>
              <w:marBottom w:val="0"/>
              <w:divBdr>
                <w:top w:val="none" w:sz="0" w:space="0" w:color="auto"/>
                <w:left w:val="none" w:sz="0" w:space="0" w:color="auto"/>
                <w:bottom w:val="none" w:sz="0" w:space="0" w:color="auto"/>
                <w:right w:val="none" w:sz="0" w:space="0" w:color="auto"/>
              </w:divBdr>
            </w:div>
            <w:div w:id="1979873798">
              <w:marLeft w:val="0"/>
              <w:marRight w:val="0"/>
              <w:marTop w:val="0"/>
              <w:marBottom w:val="0"/>
              <w:divBdr>
                <w:top w:val="none" w:sz="0" w:space="0" w:color="auto"/>
                <w:left w:val="none" w:sz="0" w:space="0" w:color="auto"/>
                <w:bottom w:val="none" w:sz="0" w:space="0" w:color="auto"/>
                <w:right w:val="none" w:sz="0" w:space="0" w:color="auto"/>
              </w:divBdr>
            </w:div>
            <w:div w:id="1557742888">
              <w:marLeft w:val="0"/>
              <w:marRight w:val="0"/>
              <w:marTop w:val="0"/>
              <w:marBottom w:val="0"/>
              <w:divBdr>
                <w:top w:val="none" w:sz="0" w:space="0" w:color="auto"/>
                <w:left w:val="none" w:sz="0" w:space="0" w:color="auto"/>
                <w:bottom w:val="none" w:sz="0" w:space="0" w:color="auto"/>
                <w:right w:val="none" w:sz="0" w:space="0" w:color="auto"/>
              </w:divBdr>
            </w:div>
            <w:div w:id="480082953">
              <w:marLeft w:val="0"/>
              <w:marRight w:val="0"/>
              <w:marTop w:val="0"/>
              <w:marBottom w:val="0"/>
              <w:divBdr>
                <w:top w:val="none" w:sz="0" w:space="0" w:color="auto"/>
                <w:left w:val="none" w:sz="0" w:space="0" w:color="auto"/>
                <w:bottom w:val="none" w:sz="0" w:space="0" w:color="auto"/>
                <w:right w:val="none" w:sz="0" w:space="0" w:color="auto"/>
              </w:divBdr>
            </w:div>
            <w:div w:id="539361761">
              <w:marLeft w:val="0"/>
              <w:marRight w:val="0"/>
              <w:marTop w:val="0"/>
              <w:marBottom w:val="0"/>
              <w:divBdr>
                <w:top w:val="none" w:sz="0" w:space="0" w:color="auto"/>
                <w:left w:val="none" w:sz="0" w:space="0" w:color="auto"/>
                <w:bottom w:val="none" w:sz="0" w:space="0" w:color="auto"/>
                <w:right w:val="none" w:sz="0" w:space="0" w:color="auto"/>
              </w:divBdr>
            </w:div>
            <w:div w:id="243301985">
              <w:marLeft w:val="0"/>
              <w:marRight w:val="0"/>
              <w:marTop w:val="0"/>
              <w:marBottom w:val="0"/>
              <w:divBdr>
                <w:top w:val="none" w:sz="0" w:space="0" w:color="auto"/>
                <w:left w:val="none" w:sz="0" w:space="0" w:color="auto"/>
                <w:bottom w:val="none" w:sz="0" w:space="0" w:color="auto"/>
                <w:right w:val="none" w:sz="0" w:space="0" w:color="auto"/>
              </w:divBdr>
            </w:div>
            <w:div w:id="139616718">
              <w:marLeft w:val="0"/>
              <w:marRight w:val="0"/>
              <w:marTop w:val="0"/>
              <w:marBottom w:val="0"/>
              <w:divBdr>
                <w:top w:val="none" w:sz="0" w:space="0" w:color="auto"/>
                <w:left w:val="none" w:sz="0" w:space="0" w:color="auto"/>
                <w:bottom w:val="none" w:sz="0" w:space="0" w:color="auto"/>
                <w:right w:val="none" w:sz="0" w:space="0" w:color="auto"/>
              </w:divBdr>
            </w:div>
            <w:div w:id="1061059381">
              <w:marLeft w:val="0"/>
              <w:marRight w:val="0"/>
              <w:marTop w:val="0"/>
              <w:marBottom w:val="0"/>
              <w:divBdr>
                <w:top w:val="none" w:sz="0" w:space="0" w:color="auto"/>
                <w:left w:val="none" w:sz="0" w:space="0" w:color="auto"/>
                <w:bottom w:val="none" w:sz="0" w:space="0" w:color="auto"/>
                <w:right w:val="none" w:sz="0" w:space="0" w:color="auto"/>
              </w:divBdr>
            </w:div>
            <w:div w:id="1352612445">
              <w:marLeft w:val="0"/>
              <w:marRight w:val="0"/>
              <w:marTop w:val="0"/>
              <w:marBottom w:val="0"/>
              <w:divBdr>
                <w:top w:val="none" w:sz="0" w:space="0" w:color="auto"/>
                <w:left w:val="none" w:sz="0" w:space="0" w:color="auto"/>
                <w:bottom w:val="none" w:sz="0" w:space="0" w:color="auto"/>
                <w:right w:val="none" w:sz="0" w:space="0" w:color="auto"/>
              </w:divBdr>
            </w:div>
            <w:div w:id="517353107">
              <w:marLeft w:val="0"/>
              <w:marRight w:val="0"/>
              <w:marTop w:val="0"/>
              <w:marBottom w:val="0"/>
              <w:divBdr>
                <w:top w:val="none" w:sz="0" w:space="0" w:color="auto"/>
                <w:left w:val="none" w:sz="0" w:space="0" w:color="auto"/>
                <w:bottom w:val="none" w:sz="0" w:space="0" w:color="auto"/>
                <w:right w:val="none" w:sz="0" w:space="0" w:color="auto"/>
              </w:divBdr>
            </w:div>
            <w:div w:id="1663048500">
              <w:marLeft w:val="0"/>
              <w:marRight w:val="0"/>
              <w:marTop w:val="0"/>
              <w:marBottom w:val="0"/>
              <w:divBdr>
                <w:top w:val="none" w:sz="0" w:space="0" w:color="auto"/>
                <w:left w:val="none" w:sz="0" w:space="0" w:color="auto"/>
                <w:bottom w:val="none" w:sz="0" w:space="0" w:color="auto"/>
                <w:right w:val="none" w:sz="0" w:space="0" w:color="auto"/>
              </w:divBdr>
            </w:div>
            <w:div w:id="759764642">
              <w:marLeft w:val="0"/>
              <w:marRight w:val="0"/>
              <w:marTop w:val="0"/>
              <w:marBottom w:val="0"/>
              <w:divBdr>
                <w:top w:val="none" w:sz="0" w:space="0" w:color="auto"/>
                <w:left w:val="none" w:sz="0" w:space="0" w:color="auto"/>
                <w:bottom w:val="none" w:sz="0" w:space="0" w:color="auto"/>
                <w:right w:val="none" w:sz="0" w:space="0" w:color="auto"/>
              </w:divBdr>
            </w:div>
            <w:div w:id="1246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7248">
      <w:bodyDiv w:val="1"/>
      <w:marLeft w:val="0"/>
      <w:marRight w:val="0"/>
      <w:marTop w:val="0"/>
      <w:marBottom w:val="0"/>
      <w:divBdr>
        <w:top w:val="none" w:sz="0" w:space="0" w:color="auto"/>
        <w:left w:val="none" w:sz="0" w:space="0" w:color="auto"/>
        <w:bottom w:val="none" w:sz="0" w:space="0" w:color="auto"/>
        <w:right w:val="none" w:sz="0" w:space="0" w:color="auto"/>
      </w:divBdr>
    </w:div>
    <w:div w:id="2139302146">
      <w:bodyDiv w:val="1"/>
      <w:marLeft w:val="0"/>
      <w:marRight w:val="0"/>
      <w:marTop w:val="0"/>
      <w:marBottom w:val="0"/>
      <w:divBdr>
        <w:top w:val="none" w:sz="0" w:space="0" w:color="auto"/>
        <w:left w:val="none" w:sz="0" w:space="0" w:color="auto"/>
        <w:bottom w:val="none" w:sz="0" w:space="0" w:color="auto"/>
        <w:right w:val="none" w:sz="0" w:space="0" w:color="auto"/>
      </w:divBdr>
      <w:divsChild>
        <w:div w:id="1497501630">
          <w:marLeft w:val="0"/>
          <w:marRight w:val="0"/>
          <w:marTop w:val="0"/>
          <w:marBottom w:val="0"/>
          <w:divBdr>
            <w:top w:val="none" w:sz="0" w:space="0" w:color="auto"/>
            <w:left w:val="none" w:sz="0" w:space="0" w:color="auto"/>
            <w:bottom w:val="none" w:sz="0" w:space="0" w:color="auto"/>
            <w:right w:val="none" w:sz="0" w:space="0" w:color="auto"/>
          </w:divBdr>
          <w:divsChild>
            <w:div w:id="115805346">
              <w:marLeft w:val="0"/>
              <w:marRight w:val="0"/>
              <w:marTop w:val="0"/>
              <w:marBottom w:val="0"/>
              <w:divBdr>
                <w:top w:val="none" w:sz="0" w:space="0" w:color="auto"/>
                <w:left w:val="none" w:sz="0" w:space="0" w:color="auto"/>
                <w:bottom w:val="none" w:sz="0" w:space="0" w:color="auto"/>
                <w:right w:val="none" w:sz="0" w:space="0" w:color="auto"/>
              </w:divBdr>
            </w:div>
            <w:div w:id="577592073">
              <w:marLeft w:val="0"/>
              <w:marRight w:val="0"/>
              <w:marTop w:val="0"/>
              <w:marBottom w:val="0"/>
              <w:divBdr>
                <w:top w:val="none" w:sz="0" w:space="0" w:color="auto"/>
                <w:left w:val="none" w:sz="0" w:space="0" w:color="auto"/>
                <w:bottom w:val="none" w:sz="0" w:space="0" w:color="auto"/>
                <w:right w:val="none" w:sz="0" w:space="0" w:color="auto"/>
              </w:divBdr>
            </w:div>
            <w:div w:id="233710424">
              <w:marLeft w:val="0"/>
              <w:marRight w:val="0"/>
              <w:marTop w:val="0"/>
              <w:marBottom w:val="0"/>
              <w:divBdr>
                <w:top w:val="none" w:sz="0" w:space="0" w:color="auto"/>
                <w:left w:val="none" w:sz="0" w:space="0" w:color="auto"/>
                <w:bottom w:val="none" w:sz="0" w:space="0" w:color="auto"/>
                <w:right w:val="none" w:sz="0" w:space="0" w:color="auto"/>
              </w:divBdr>
            </w:div>
            <w:div w:id="1957708436">
              <w:marLeft w:val="0"/>
              <w:marRight w:val="0"/>
              <w:marTop w:val="0"/>
              <w:marBottom w:val="0"/>
              <w:divBdr>
                <w:top w:val="none" w:sz="0" w:space="0" w:color="auto"/>
                <w:left w:val="none" w:sz="0" w:space="0" w:color="auto"/>
                <w:bottom w:val="none" w:sz="0" w:space="0" w:color="auto"/>
                <w:right w:val="none" w:sz="0" w:space="0" w:color="auto"/>
              </w:divBdr>
            </w:div>
            <w:div w:id="1174801902">
              <w:marLeft w:val="0"/>
              <w:marRight w:val="0"/>
              <w:marTop w:val="0"/>
              <w:marBottom w:val="0"/>
              <w:divBdr>
                <w:top w:val="none" w:sz="0" w:space="0" w:color="auto"/>
                <w:left w:val="none" w:sz="0" w:space="0" w:color="auto"/>
                <w:bottom w:val="none" w:sz="0" w:space="0" w:color="auto"/>
                <w:right w:val="none" w:sz="0" w:space="0" w:color="auto"/>
              </w:divBdr>
            </w:div>
            <w:div w:id="1600943399">
              <w:marLeft w:val="0"/>
              <w:marRight w:val="0"/>
              <w:marTop w:val="0"/>
              <w:marBottom w:val="0"/>
              <w:divBdr>
                <w:top w:val="none" w:sz="0" w:space="0" w:color="auto"/>
                <w:left w:val="none" w:sz="0" w:space="0" w:color="auto"/>
                <w:bottom w:val="none" w:sz="0" w:space="0" w:color="auto"/>
                <w:right w:val="none" w:sz="0" w:space="0" w:color="auto"/>
              </w:divBdr>
            </w:div>
            <w:div w:id="295254961">
              <w:marLeft w:val="0"/>
              <w:marRight w:val="0"/>
              <w:marTop w:val="0"/>
              <w:marBottom w:val="0"/>
              <w:divBdr>
                <w:top w:val="none" w:sz="0" w:space="0" w:color="auto"/>
                <w:left w:val="none" w:sz="0" w:space="0" w:color="auto"/>
                <w:bottom w:val="none" w:sz="0" w:space="0" w:color="auto"/>
                <w:right w:val="none" w:sz="0" w:space="0" w:color="auto"/>
              </w:divBdr>
            </w:div>
            <w:div w:id="36124200">
              <w:marLeft w:val="0"/>
              <w:marRight w:val="0"/>
              <w:marTop w:val="0"/>
              <w:marBottom w:val="0"/>
              <w:divBdr>
                <w:top w:val="none" w:sz="0" w:space="0" w:color="auto"/>
                <w:left w:val="none" w:sz="0" w:space="0" w:color="auto"/>
                <w:bottom w:val="none" w:sz="0" w:space="0" w:color="auto"/>
                <w:right w:val="none" w:sz="0" w:space="0" w:color="auto"/>
              </w:divBdr>
            </w:div>
            <w:div w:id="822309231">
              <w:marLeft w:val="0"/>
              <w:marRight w:val="0"/>
              <w:marTop w:val="0"/>
              <w:marBottom w:val="0"/>
              <w:divBdr>
                <w:top w:val="none" w:sz="0" w:space="0" w:color="auto"/>
                <w:left w:val="none" w:sz="0" w:space="0" w:color="auto"/>
                <w:bottom w:val="none" w:sz="0" w:space="0" w:color="auto"/>
                <w:right w:val="none" w:sz="0" w:space="0" w:color="auto"/>
              </w:divBdr>
            </w:div>
            <w:div w:id="1375736003">
              <w:marLeft w:val="0"/>
              <w:marRight w:val="0"/>
              <w:marTop w:val="0"/>
              <w:marBottom w:val="0"/>
              <w:divBdr>
                <w:top w:val="none" w:sz="0" w:space="0" w:color="auto"/>
                <w:left w:val="none" w:sz="0" w:space="0" w:color="auto"/>
                <w:bottom w:val="none" w:sz="0" w:space="0" w:color="auto"/>
                <w:right w:val="none" w:sz="0" w:space="0" w:color="auto"/>
              </w:divBdr>
            </w:div>
            <w:div w:id="443621028">
              <w:marLeft w:val="0"/>
              <w:marRight w:val="0"/>
              <w:marTop w:val="0"/>
              <w:marBottom w:val="0"/>
              <w:divBdr>
                <w:top w:val="none" w:sz="0" w:space="0" w:color="auto"/>
                <w:left w:val="none" w:sz="0" w:space="0" w:color="auto"/>
                <w:bottom w:val="none" w:sz="0" w:space="0" w:color="auto"/>
                <w:right w:val="none" w:sz="0" w:space="0" w:color="auto"/>
              </w:divBdr>
            </w:div>
            <w:div w:id="99376610">
              <w:marLeft w:val="0"/>
              <w:marRight w:val="0"/>
              <w:marTop w:val="0"/>
              <w:marBottom w:val="0"/>
              <w:divBdr>
                <w:top w:val="none" w:sz="0" w:space="0" w:color="auto"/>
                <w:left w:val="none" w:sz="0" w:space="0" w:color="auto"/>
                <w:bottom w:val="none" w:sz="0" w:space="0" w:color="auto"/>
                <w:right w:val="none" w:sz="0" w:space="0" w:color="auto"/>
              </w:divBdr>
            </w:div>
            <w:div w:id="1242374187">
              <w:marLeft w:val="0"/>
              <w:marRight w:val="0"/>
              <w:marTop w:val="0"/>
              <w:marBottom w:val="0"/>
              <w:divBdr>
                <w:top w:val="none" w:sz="0" w:space="0" w:color="auto"/>
                <w:left w:val="none" w:sz="0" w:space="0" w:color="auto"/>
                <w:bottom w:val="none" w:sz="0" w:space="0" w:color="auto"/>
                <w:right w:val="none" w:sz="0" w:space="0" w:color="auto"/>
              </w:divBdr>
            </w:div>
            <w:div w:id="329910903">
              <w:marLeft w:val="0"/>
              <w:marRight w:val="0"/>
              <w:marTop w:val="0"/>
              <w:marBottom w:val="0"/>
              <w:divBdr>
                <w:top w:val="none" w:sz="0" w:space="0" w:color="auto"/>
                <w:left w:val="none" w:sz="0" w:space="0" w:color="auto"/>
                <w:bottom w:val="none" w:sz="0" w:space="0" w:color="auto"/>
                <w:right w:val="none" w:sz="0" w:space="0" w:color="auto"/>
              </w:divBdr>
            </w:div>
            <w:div w:id="2068335701">
              <w:marLeft w:val="0"/>
              <w:marRight w:val="0"/>
              <w:marTop w:val="0"/>
              <w:marBottom w:val="0"/>
              <w:divBdr>
                <w:top w:val="none" w:sz="0" w:space="0" w:color="auto"/>
                <w:left w:val="none" w:sz="0" w:space="0" w:color="auto"/>
                <w:bottom w:val="none" w:sz="0" w:space="0" w:color="auto"/>
                <w:right w:val="none" w:sz="0" w:space="0" w:color="auto"/>
              </w:divBdr>
            </w:div>
            <w:div w:id="2024167527">
              <w:marLeft w:val="0"/>
              <w:marRight w:val="0"/>
              <w:marTop w:val="0"/>
              <w:marBottom w:val="0"/>
              <w:divBdr>
                <w:top w:val="none" w:sz="0" w:space="0" w:color="auto"/>
                <w:left w:val="none" w:sz="0" w:space="0" w:color="auto"/>
                <w:bottom w:val="none" w:sz="0" w:space="0" w:color="auto"/>
                <w:right w:val="none" w:sz="0" w:space="0" w:color="auto"/>
              </w:divBdr>
            </w:div>
            <w:div w:id="365760111">
              <w:marLeft w:val="0"/>
              <w:marRight w:val="0"/>
              <w:marTop w:val="0"/>
              <w:marBottom w:val="0"/>
              <w:divBdr>
                <w:top w:val="none" w:sz="0" w:space="0" w:color="auto"/>
                <w:left w:val="none" w:sz="0" w:space="0" w:color="auto"/>
                <w:bottom w:val="none" w:sz="0" w:space="0" w:color="auto"/>
                <w:right w:val="none" w:sz="0" w:space="0" w:color="auto"/>
              </w:divBdr>
            </w:div>
            <w:div w:id="1396394031">
              <w:marLeft w:val="0"/>
              <w:marRight w:val="0"/>
              <w:marTop w:val="0"/>
              <w:marBottom w:val="0"/>
              <w:divBdr>
                <w:top w:val="none" w:sz="0" w:space="0" w:color="auto"/>
                <w:left w:val="none" w:sz="0" w:space="0" w:color="auto"/>
                <w:bottom w:val="none" w:sz="0" w:space="0" w:color="auto"/>
                <w:right w:val="none" w:sz="0" w:space="0" w:color="auto"/>
              </w:divBdr>
            </w:div>
            <w:div w:id="1068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65C8D-D2D4-4AB0-9B68-F71291DA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Pages>
  <Words>12278</Words>
  <Characters>69987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kalla madhu</cp:lastModifiedBy>
  <cp:revision>892</cp:revision>
  <dcterms:created xsi:type="dcterms:W3CDTF">2024-01-15T08:10:00Z</dcterms:created>
  <dcterms:modified xsi:type="dcterms:W3CDTF">2025-02-25T07:07:00Z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